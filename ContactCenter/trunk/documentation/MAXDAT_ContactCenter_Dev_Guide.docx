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7E673" w14:textId="77777777" w:rsidR="00A6079C" w:rsidRPr="0027279D" w:rsidRDefault="00A6079C" w:rsidP="00702C77">
      <w:pPr>
        <w:rPr>
          <w:rFonts w:ascii="Arial" w:hAnsi="Arial" w:cs="Arial"/>
          <w:b/>
          <w:bCs/>
          <w:color w:val="4A5D75"/>
          <w:sz w:val="40"/>
          <w:szCs w:val="40"/>
        </w:rPr>
      </w:pPr>
    </w:p>
    <w:p w14:paraId="55A7E675" w14:textId="3B041581" w:rsidR="00A6079C" w:rsidRDefault="00A6079C" w:rsidP="00A6079C">
      <w:pPr>
        <w:jc w:val="center"/>
        <w:rPr>
          <w:rFonts w:ascii="Arial" w:hAnsi="Arial" w:cs="Arial"/>
          <w:b/>
          <w:bCs/>
          <w:color w:val="4A5D75"/>
          <w:sz w:val="68"/>
          <w:szCs w:val="68"/>
        </w:rPr>
      </w:pPr>
      <w:r>
        <w:rPr>
          <w:rFonts w:ascii="Arial" w:hAnsi="Arial" w:cs="Arial"/>
          <w:b/>
          <w:bCs/>
          <w:color w:val="4A5D75"/>
          <w:sz w:val="68"/>
          <w:szCs w:val="68"/>
        </w:rPr>
        <w:t xml:space="preserve"> </w:t>
      </w:r>
      <w:r w:rsidR="00CE5FA5">
        <w:rPr>
          <w:rFonts w:ascii="Arial" w:hAnsi="Arial" w:cs="Arial"/>
          <w:b/>
          <w:bCs/>
          <w:color w:val="4A5D75"/>
          <w:sz w:val="68"/>
          <w:szCs w:val="68"/>
        </w:rPr>
        <w:t xml:space="preserve">MAXDAT </w:t>
      </w:r>
      <w:r w:rsidR="007E3E5B">
        <w:rPr>
          <w:rFonts w:ascii="Arial" w:hAnsi="Arial" w:cs="Arial"/>
          <w:b/>
          <w:bCs/>
          <w:color w:val="4A5D75"/>
          <w:sz w:val="68"/>
          <w:szCs w:val="68"/>
        </w:rPr>
        <w:t xml:space="preserve">Contact Center </w:t>
      </w:r>
      <w:r>
        <w:rPr>
          <w:rFonts w:ascii="Arial" w:hAnsi="Arial" w:cs="Arial"/>
          <w:b/>
          <w:bCs/>
          <w:color w:val="4A5D75"/>
          <w:sz w:val="68"/>
          <w:szCs w:val="68"/>
        </w:rPr>
        <w:t>Reference Guide</w:t>
      </w:r>
    </w:p>
    <w:p w14:paraId="55A7E676" w14:textId="20C02759" w:rsidR="00A6079C" w:rsidRDefault="00A6079C" w:rsidP="00A6079C">
      <w:pPr>
        <w:autoSpaceDE w:val="0"/>
        <w:autoSpaceDN w:val="0"/>
        <w:adjustRightInd w:val="0"/>
        <w:spacing w:after="0" w:line="240" w:lineRule="auto"/>
        <w:jc w:val="center"/>
        <w:rPr>
          <w:rFonts w:ascii="Arial" w:hAnsi="Arial" w:cs="Arial"/>
          <w:b/>
          <w:bCs/>
          <w:color w:val="4A5D75"/>
          <w:sz w:val="28"/>
          <w:szCs w:val="28"/>
        </w:rPr>
      </w:pPr>
      <w:r>
        <w:rPr>
          <w:rFonts w:ascii="Arial" w:hAnsi="Arial" w:cs="Arial"/>
          <w:b/>
          <w:bCs/>
          <w:color w:val="4A5D75"/>
          <w:sz w:val="28"/>
          <w:szCs w:val="28"/>
        </w:rPr>
        <w:t xml:space="preserve">DRAFT </w:t>
      </w:r>
      <w:del w:id="0" w:author="Cecil Beeland" w:date="2014-01-17T11:21:00Z">
        <w:r w:rsidDel="00702C77">
          <w:rPr>
            <w:rFonts w:ascii="Arial" w:hAnsi="Arial" w:cs="Arial"/>
            <w:b/>
            <w:bCs/>
            <w:color w:val="4A5D75"/>
            <w:sz w:val="28"/>
            <w:szCs w:val="28"/>
          </w:rPr>
          <w:delText>v</w:delText>
        </w:r>
      </w:del>
      <w:r w:rsidR="00CE5FA5">
        <w:rPr>
          <w:rFonts w:ascii="Arial" w:hAnsi="Arial" w:cs="Arial"/>
          <w:b/>
          <w:bCs/>
          <w:color w:val="4A5D75"/>
          <w:sz w:val="28"/>
          <w:szCs w:val="28"/>
        </w:rPr>
        <w:t>0.1</w:t>
      </w:r>
    </w:p>
    <w:p w14:paraId="55A7E677" w14:textId="5DC8A343" w:rsidR="00A6079C" w:rsidRDefault="00A6079C" w:rsidP="00A6079C">
      <w:pPr>
        <w:rPr>
          <w:rFonts w:ascii="Arial" w:hAnsi="Arial" w:cs="Arial"/>
          <w:b/>
          <w:bCs/>
          <w:color w:val="4A5D75"/>
          <w:sz w:val="28"/>
          <w:szCs w:val="28"/>
        </w:rPr>
      </w:pPr>
      <w:r>
        <w:rPr>
          <w:rFonts w:ascii="Arial" w:hAnsi="Arial" w:cs="Arial"/>
          <w:b/>
          <w:bCs/>
          <w:color w:val="4A5D75"/>
          <w:sz w:val="28"/>
          <w:szCs w:val="28"/>
        </w:rPr>
        <w:br w:type="page"/>
      </w:r>
    </w:p>
    <w:p w14:paraId="55A7E678" w14:textId="77777777" w:rsidR="00A6079C" w:rsidRDefault="00A6079C" w:rsidP="00A6079C">
      <w:pPr>
        <w:autoSpaceDE w:val="0"/>
        <w:autoSpaceDN w:val="0"/>
        <w:adjustRightInd w:val="0"/>
        <w:spacing w:after="0" w:line="240" w:lineRule="auto"/>
        <w:jc w:val="center"/>
        <w:rPr>
          <w:rFonts w:ascii="Arial" w:hAnsi="Arial" w:cs="Arial"/>
          <w:b/>
          <w:bCs/>
          <w:color w:val="4A5D75"/>
          <w:sz w:val="28"/>
          <w:szCs w:val="28"/>
        </w:rPr>
      </w:pPr>
    </w:p>
    <w:p w14:paraId="55A7E679" w14:textId="77777777" w:rsidR="00A6079C" w:rsidRDefault="00A6079C" w:rsidP="00A6079C">
      <w:pPr>
        <w:autoSpaceDE w:val="0"/>
        <w:autoSpaceDN w:val="0"/>
        <w:adjustRightInd w:val="0"/>
        <w:spacing w:after="0" w:line="240" w:lineRule="auto"/>
        <w:ind w:left="2880" w:firstLine="720"/>
        <w:jc w:val="center"/>
        <w:rPr>
          <w:rFonts w:ascii="Arial" w:hAnsi="Arial" w:cs="Arial"/>
          <w:b/>
          <w:bCs/>
          <w:color w:val="4A5D75"/>
          <w:sz w:val="28"/>
          <w:szCs w:val="28"/>
        </w:rPr>
      </w:pPr>
    </w:p>
    <w:bookmarkStart w:id="1" w:name="_Toc292436481" w:displacedByCustomXml="next"/>
    <w:sdt>
      <w:sdtPr>
        <w:rPr>
          <w:rFonts w:asciiTheme="minorHAnsi" w:eastAsiaTheme="minorHAnsi" w:hAnsiTheme="minorHAnsi" w:cstheme="minorBidi"/>
          <w:b w:val="0"/>
          <w:bCs w:val="0"/>
          <w:color w:val="auto"/>
          <w:sz w:val="22"/>
          <w:szCs w:val="22"/>
          <w:lang w:eastAsia="en-US"/>
        </w:rPr>
        <w:id w:val="40876107"/>
        <w:docPartObj>
          <w:docPartGallery w:val="Table of Contents"/>
          <w:docPartUnique/>
        </w:docPartObj>
      </w:sdtPr>
      <w:sdtEndPr>
        <w:rPr>
          <w:noProof/>
        </w:rPr>
      </w:sdtEndPr>
      <w:sdtContent>
        <w:p w14:paraId="55A7E67A" w14:textId="77777777" w:rsidR="00A6079C" w:rsidRDefault="00A6079C" w:rsidP="00A6079C">
          <w:pPr>
            <w:pStyle w:val="TOCHeading"/>
          </w:pPr>
          <w:r>
            <w:t>Contents</w:t>
          </w:r>
        </w:p>
        <w:p w14:paraId="783F7EEA" w14:textId="77777777" w:rsidR="00650825" w:rsidRDefault="00A607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556831" w:history="1">
            <w:r w:rsidR="00650825" w:rsidRPr="00307998">
              <w:rPr>
                <w:rStyle w:val="Hyperlink"/>
                <w:noProof/>
              </w:rPr>
              <w:t>Version History</w:t>
            </w:r>
            <w:r w:rsidR="00650825">
              <w:rPr>
                <w:noProof/>
                <w:webHidden/>
              </w:rPr>
              <w:tab/>
            </w:r>
            <w:r w:rsidR="00650825">
              <w:rPr>
                <w:noProof/>
                <w:webHidden/>
              </w:rPr>
              <w:fldChar w:fldCharType="begin"/>
            </w:r>
            <w:r w:rsidR="00650825">
              <w:rPr>
                <w:noProof/>
                <w:webHidden/>
              </w:rPr>
              <w:instrText xml:space="preserve"> PAGEREF _Toc382556831 \h </w:instrText>
            </w:r>
            <w:r w:rsidR="00650825">
              <w:rPr>
                <w:noProof/>
                <w:webHidden/>
              </w:rPr>
            </w:r>
            <w:r w:rsidR="00650825">
              <w:rPr>
                <w:noProof/>
                <w:webHidden/>
              </w:rPr>
              <w:fldChar w:fldCharType="separate"/>
            </w:r>
            <w:r w:rsidR="00650825">
              <w:rPr>
                <w:noProof/>
                <w:webHidden/>
              </w:rPr>
              <w:t>5</w:t>
            </w:r>
            <w:r w:rsidR="00650825">
              <w:rPr>
                <w:noProof/>
                <w:webHidden/>
              </w:rPr>
              <w:fldChar w:fldCharType="end"/>
            </w:r>
          </w:hyperlink>
        </w:p>
        <w:p w14:paraId="36F4DA48" w14:textId="77777777" w:rsidR="00650825" w:rsidRDefault="00EE44E1">
          <w:pPr>
            <w:pStyle w:val="TOC1"/>
            <w:tabs>
              <w:tab w:val="right" w:leader="dot" w:pos="9350"/>
            </w:tabs>
            <w:rPr>
              <w:rFonts w:eastAsiaTheme="minorEastAsia"/>
              <w:noProof/>
            </w:rPr>
          </w:pPr>
          <w:hyperlink w:anchor="_Toc382556832" w:history="1">
            <w:r w:rsidR="00650825" w:rsidRPr="00307998">
              <w:rPr>
                <w:rStyle w:val="Hyperlink"/>
                <w:noProof/>
              </w:rPr>
              <w:t>Target audience</w:t>
            </w:r>
            <w:r w:rsidR="00650825">
              <w:rPr>
                <w:noProof/>
                <w:webHidden/>
              </w:rPr>
              <w:tab/>
            </w:r>
            <w:r w:rsidR="00650825">
              <w:rPr>
                <w:noProof/>
                <w:webHidden/>
              </w:rPr>
              <w:fldChar w:fldCharType="begin"/>
            </w:r>
            <w:r w:rsidR="00650825">
              <w:rPr>
                <w:noProof/>
                <w:webHidden/>
              </w:rPr>
              <w:instrText xml:space="preserve"> PAGEREF _Toc382556832 \h </w:instrText>
            </w:r>
            <w:r w:rsidR="00650825">
              <w:rPr>
                <w:noProof/>
                <w:webHidden/>
              </w:rPr>
            </w:r>
            <w:r w:rsidR="00650825">
              <w:rPr>
                <w:noProof/>
                <w:webHidden/>
              </w:rPr>
              <w:fldChar w:fldCharType="separate"/>
            </w:r>
            <w:r w:rsidR="00650825">
              <w:rPr>
                <w:noProof/>
                <w:webHidden/>
              </w:rPr>
              <w:t>6</w:t>
            </w:r>
            <w:r w:rsidR="00650825">
              <w:rPr>
                <w:noProof/>
                <w:webHidden/>
              </w:rPr>
              <w:fldChar w:fldCharType="end"/>
            </w:r>
          </w:hyperlink>
        </w:p>
        <w:p w14:paraId="6A66DEFC" w14:textId="77777777" w:rsidR="00650825" w:rsidRDefault="00EE44E1">
          <w:pPr>
            <w:pStyle w:val="TOC1"/>
            <w:tabs>
              <w:tab w:val="right" w:leader="dot" w:pos="9350"/>
            </w:tabs>
            <w:rPr>
              <w:rFonts w:eastAsiaTheme="minorEastAsia"/>
              <w:noProof/>
            </w:rPr>
          </w:pPr>
          <w:hyperlink w:anchor="_Toc382556833" w:history="1">
            <w:r w:rsidR="00650825" w:rsidRPr="00307998">
              <w:rPr>
                <w:rStyle w:val="Hyperlink"/>
                <w:noProof/>
              </w:rPr>
              <w:t>Introduction</w:t>
            </w:r>
            <w:r w:rsidR="00650825">
              <w:rPr>
                <w:noProof/>
                <w:webHidden/>
              </w:rPr>
              <w:tab/>
            </w:r>
            <w:r w:rsidR="00650825">
              <w:rPr>
                <w:noProof/>
                <w:webHidden/>
              </w:rPr>
              <w:fldChar w:fldCharType="begin"/>
            </w:r>
            <w:r w:rsidR="00650825">
              <w:rPr>
                <w:noProof/>
                <w:webHidden/>
              </w:rPr>
              <w:instrText xml:space="preserve"> PAGEREF _Toc382556833 \h </w:instrText>
            </w:r>
            <w:r w:rsidR="00650825">
              <w:rPr>
                <w:noProof/>
                <w:webHidden/>
              </w:rPr>
            </w:r>
            <w:r w:rsidR="00650825">
              <w:rPr>
                <w:noProof/>
                <w:webHidden/>
              </w:rPr>
              <w:fldChar w:fldCharType="separate"/>
            </w:r>
            <w:r w:rsidR="00650825">
              <w:rPr>
                <w:noProof/>
                <w:webHidden/>
              </w:rPr>
              <w:t>7</w:t>
            </w:r>
            <w:r w:rsidR="00650825">
              <w:rPr>
                <w:noProof/>
                <w:webHidden/>
              </w:rPr>
              <w:fldChar w:fldCharType="end"/>
            </w:r>
          </w:hyperlink>
        </w:p>
        <w:p w14:paraId="078559CB" w14:textId="77777777" w:rsidR="00650825" w:rsidRDefault="00EE44E1">
          <w:pPr>
            <w:pStyle w:val="TOC1"/>
            <w:tabs>
              <w:tab w:val="right" w:leader="dot" w:pos="9350"/>
            </w:tabs>
            <w:rPr>
              <w:rFonts w:eastAsiaTheme="minorEastAsia"/>
              <w:noProof/>
            </w:rPr>
          </w:pPr>
          <w:hyperlink w:anchor="_Toc382556834" w:history="1">
            <w:r w:rsidR="00650825" w:rsidRPr="00307998">
              <w:rPr>
                <w:rStyle w:val="Hyperlink"/>
                <w:noProof/>
              </w:rPr>
              <w:t>Core Technologies Overview</w:t>
            </w:r>
            <w:r w:rsidR="00650825">
              <w:rPr>
                <w:noProof/>
                <w:webHidden/>
              </w:rPr>
              <w:tab/>
            </w:r>
            <w:r w:rsidR="00650825">
              <w:rPr>
                <w:noProof/>
                <w:webHidden/>
              </w:rPr>
              <w:fldChar w:fldCharType="begin"/>
            </w:r>
            <w:r w:rsidR="00650825">
              <w:rPr>
                <w:noProof/>
                <w:webHidden/>
              </w:rPr>
              <w:instrText xml:space="preserve"> PAGEREF _Toc382556834 \h </w:instrText>
            </w:r>
            <w:r w:rsidR="00650825">
              <w:rPr>
                <w:noProof/>
                <w:webHidden/>
              </w:rPr>
            </w:r>
            <w:r w:rsidR="00650825">
              <w:rPr>
                <w:noProof/>
                <w:webHidden/>
              </w:rPr>
              <w:fldChar w:fldCharType="separate"/>
            </w:r>
            <w:r w:rsidR="00650825">
              <w:rPr>
                <w:noProof/>
                <w:webHidden/>
              </w:rPr>
              <w:t>8</w:t>
            </w:r>
            <w:r w:rsidR="00650825">
              <w:rPr>
                <w:noProof/>
                <w:webHidden/>
              </w:rPr>
              <w:fldChar w:fldCharType="end"/>
            </w:r>
          </w:hyperlink>
        </w:p>
        <w:p w14:paraId="21D277F8" w14:textId="77777777" w:rsidR="00650825" w:rsidRDefault="00EE44E1">
          <w:pPr>
            <w:pStyle w:val="TOC1"/>
            <w:tabs>
              <w:tab w:val="right" w:leader="dot" w:pos="9350"/>
            </w:tabs>
            <w:rPr>
              <w:rFonts w:eastAsiaTheme="minorEastAsia"/>
              <w:noProof/>
            </w:rPr>
          </w:pPr>
          <w:hyperlink w:anchor="_Toc382556835" w:history="1">
            <w:r w:rsidR="00650825" w:rsidRPr="00307998">
              <w:rPr>
                <w:rStyle w:val="Hyperlink"/>
                <w:noProof/>
              </w:rPr>
              <w:t>Installation Instructions</w:t>
            </w:r>
            <w:r w:rsidR="00650825">
              <w:rPr>
                <w:noProof/>
                <w:webHidden/>
              </w:rPr>
              <w:tab/>
            </w:r>
            <w:r w:rsidR="00650825">
              <w:rPr>
                <w:noProof/>
                <w:webHidden/>
              </w:rPr>
              <w:fldChar w:fldCharType="begin"/>
            </w:r>
            <w:r w:rsidR="00650825">
              <w:rPr>
                <w:noProof/>
                <w:webHidden/>
              </w:rPr>
              <w:instrText xml:space="preserve"> PAGEREF _Toc382556835 \h </w:instrText>
            </w:r>
            <w:r w:rsidR="00650825">
              <w:rPr>
                <w:noProof/>
                <w:webHidden/>
              </w:rPr>
            </w:r>
            <w:r w:rsidR="00650825">
              <w:rPr>
                <w:noProof/>
                <w:webHidden/>
              </w:rPr>
              <w:fldChar w:fldCharType="separate"/>
            </w:r>
            <w:r w:rsidR="00650825">
              <w:rPr>
                <w:noProof/>
                <w:webHidden/>
              </w:rPr>
              <w:t>9</w:t>
            </w:r>
            <w:r w:rsidR="00650825">
              <w:rPr>
                <w:noProof/>
                <w:webHidden/>
              </w:rPr>
              <w:fldChar w:fldCharType="end"/>
            </w:r>
          </w:hyperlink>
        </w:p>
        <w:p w14:paraId="225139EA" w14:textId="77777777" w:rsidR="00650825" w:rsidRDefault="00EE44E1">
          <w:pPr>
            <w:pStyle w:val="TOC2"/>
            <w:tabs>
              <w:tab w:val="right" w:leader="dot" w:pos="9350"/>
            </w:tabs>
            <w:rPr>
              <w:rFonts w:eastAsiaTheme="minorEastAsia"/>
              <w:noProof/>
            </w:rPr>
          </w:pPr>
          <w:hyperlink w:anchor="_Toc382556836" w:history="1">
            <w:r w:rsidR="00650825" w:rsidRPr="00307998">
              <w:rPr>
                <w:rStyle w:val="Hyperlink"/>
                <w:noProof/>
              </w:rPr>
              <w:t>Pentaho Data Integration (Kettle v4.2.1)</w:t>
            </w:r>
            <w:r w:rsidR="00650825">
              <w:rPr>
                <w:noProof/>
                <w:webHidden/>
              </w:rPr>
              <w:tab/>
            </w:r>
            <w:r w:rsidR="00650825">
              <w:rPr>
                <w:noProof/>
                <w:webHidden/>
              </w:rPr>
              <w:fldChar w:fldCharType="begin"/>
            </w:r>
            <w:r w:rsidR="00650825">
              <w:rPr>
                <w:noProof/>
                <w:webHidden/>
              </w:rPr>
              <w:instrText xml:space="preserve"> PAGEREF _Toc382556836 \h </w:instrText>
            </w:r>
            <w:r w:rsidR="00650825">
              <w:rPr>
                <w:noProof/>
                <w:webHidden/>
              </w:rPr>
            </w:r>
            <w:r w:rsidR="00650825">
              <w:rPr>
                <w:noProof/>
                <w:webHidden/>
              </w:rPr>
              <w:fldChar w:fldCharType="separate"/>
            </w:r>
            <w:r w:rsidR="00650825">
              <w:rPr>
                <w:noProof/>
                <w:webHidden/>
              </w:rPr>
              <w:t>9</w:t>
            </w:r>
            <w:r w:rsidR="00650825">
              <w:rPr>
                <w:noProof/>
                <w:webHidden/>
              </w:rPr>
              <w:fldChar w:fldCharType="end"/>
            </w:r>
          </w:hyperlink>
        </w:p>
        <w:p w14:paraId="2127912A" w14:textId="77777777" w:rsidR="00650825" w:rsidRDefault="00EE44E1">
          <w:pPr>
            <w:pStyle w:val="TOC2"/>
            <w:tabs>
              <w:tab w:val="right" w:leader="dot" w:pos="9350"/>
            </w:tabs>
            <w:rPr>
              <w:rFonts w:eastAsiaTheme="minorEastAsia"/>
              <w:noProof/>
            </w:rPr>
          </w:pPr>
          <w:hyperlink w:anchor="_Toc382556837" w:history="1">
            <w:r w:rsidR="00650825" w:rsidRPr="00307998">
              <w:rPr>
                <w:rStyle w:val="Hyperlink"/>
                <w:noProof/>
              </w:rPr>
              <w:t>Ant</w:t>
            </w:r>
            <w:r w:rsidR="00650825">
              <w:rPr>
                <w:noProof/>
                <w:webHidden/>
              </w:rPr>
              <w:tab/>
            </w:r>
            <w:r w:rsidR="00650825">
              <w:rPr>
                <w:noProof/>
                <w:webHidden/>
              </w:rPr>
              <w:fldChar w:fldCharType="begin"/>
            </w:r>
            <w:r w:rsidR="00650825">
              <w:rPr>
                <w:noProof/>
                <w:webHidden/>
              </w:rPr>
              <w:instrText xml:space="preserve"> PAGEREF _Toc382556837 \h </w:instrText>
            </w:r>
            <w:r w:rsidR="00650825">
              <w:rPr>
                <w:noProof/>
                <w:webHidden/>
              </w:rPr>
            </w:r>
            <w:r w:rsidR="00650825">
              <w:rPr>
                <w:noProof/>
                <w:webHidden/>
              </w:rPr>
              <w:fldChar w:fldCharType="separate"/>
            </w:r>
            <w:r w:rsidR="00650825">
              <w:rPr>
                <w:noProof/>
                <w:webHidden/>
              </w:rPr>
              <w:t>9</w:t>
            </w:r>
            <w:r w:rsidR="00650825">
              <w:rPr>
                <w:noProof/>
                <w:webHidden/>
              </w:rPr>
              <w:fldChar w:fldCharType="end"/>
            </w:r>
          </w:hyperlink>
        </w:p>
        <w:p w14:paraId="05F8B2DB" w14:textId="77777777" w:rsidR="00650825" w:rsidRDefault="00EE44E1">
          <w:pPr>
            <w:pStyle w:val="TOC2"/>
            <w:tabs>
              <w:tab w:val="right" w:leader="dot" w:pos="9350"/>
            </w:tabs>
            <w:rPr>
              <w:rFonts w:eastAsiaTheme="minorEastAsia"/>
              <w:noProof/>
            </w:rPr>
          </w:pPr>
          <w:hyperlink w:anchor="_Toc382556838" w:history="1">
            <w:r w:rsidR="00650825" w:rsidRPr="00307998">
              <w:rPr>
                <w:rStyle w:val="Hyperlink"/>
                <w:noProof/>
              </w:rPr>
              <w:t>Ivy</w:t>
            </w:r>
            <w:r w:rsidR="00650825">
              <w:rPr>
                <w:noProof/>
                <w:webHidden/>
              </w:rPr>
              <w:tab/>
            </w:r>
            <w:r w:rsidR="00650825">
              <w:rPr>
                <w:noProof/>
                <w:webHidden/>
              </w:rPr>
              <w:fldChar w:fldCharType="begin"/>
            </w:r>
            <w:r w:rsidR="00650825">
              <w:rPr>
                <w:noProof/>
                <w:webHidden/>
              </w:rPr>
              <w:instrText xml:space="preserve"> PAGEREF _Toc382556838 \h </w:instrText>
            </w:r>
            <w:r w:rsidR="00650825">
              <w:rPr>
                <w:noProof/>
                <w:webHidden/>
              </w:rPr>
            </w:r>
            <w:r w:rsidR="00650825">
              <w:rPr>
                <w:noProof/>
                <w:webHidden/>
              </w:rPr>
              <w:fldChar w:fldCharType="separate"/>
            </w:r>
            <w:r w:rsidR="00650825">
              <w:rPr>
                <w:noProof/>
                <w:webHidden/>
              </w:rPr>
              <w:t>10</w:t>
            </w:r>
            <w:r w:rsidR="00650825">
              <w:rPr>
                <w:noProof/>
                <w:webHidden/>
              </w:rPr>
              <w:fldChar w:fldCharType="end"/>
            </w:r>
          </w:hyperlink>
        </w:p>
        <w:p w14:paraId="30F230AF" w14:textId="77777777" w:rsidR="00650825" w:rsidRDefault="00EE44E1">
          <w:pPr>
            <w:pStyle w:val="TOC2"/>
            <w:tabs>
              <w:tab w:val="right" w:leader="dot" w:pos="9350"/>
            </w:tabs>
            <w:rPr>
              <w:rFonts w:eastAsiaTheme="minorEastAsia"/>
              <w:noProof/>
            </w:rPr>
          </w:pPr>
          <w:hyperlink w:anchor="_Toc382556839" w:history="1">
            <w:r w:rsidR="00650825" w:rsidRPr="00307998">
              <w:rPr>
                <w:rStyle w:val="Hyperlink"/>
                <w:noProof/>
              </w:rPr>
              <w:t>Subversion</w:t>
            </w:r>
            <w:r w:rsidR="00650825">
              <w:rPr>
                <w:noProof/>
                <w:webHidden/>
              </w:rPr>
              <w:tab/>
            </w:r>
            <w:r w:rsidR="00650825">
              <w:rPr>
                <w:noProof/>
                <w:webHidden/>
              </w:rPr>
              <w:fldChar w:fldCharType="begin"/>
            </w:r>
            <w:r w:rsidR="00650825">
              <w:rPr>
                <w:noProof/>
                <w:webHidden/>
              </w:rPr>
              <w:instrText xml:space="preserve"> PAGEREF _Toc382556839 \h </w:instrText>
            </w:r>
            <w:r w:rsidR="00650825">
              <w:rPr>
                <w:noProof/>
                <w:webHidden/>
              </w:rPr>
            </w:r>
            <w:r w:rsidR="00650825">
              <w:rPr>
                <w:noProof/>
                <w:webHidden/>
              </w:rPr>
              <w:fldChar w:fldCharType="separate"/>
            </w:r>
            <w:r w:rsidR="00650825">
              <w:rPr>
                <w:noProof/>
                <w:webHidden/>
              </w:rPr>
              <w:t>10</w:t>
            </w:r>
            <w:r w:rsidR="00650825">
              <w:rPr>
                <w:noProof/>
                <w:webHidden/>
              </w:rPr>
              <w:fldChar w:fldCharType="end"/>
            </w:r>
          </w:hyperlink>
        </w:p>
        <w:p w14:paraId="56427B18" w14:textId="77777777" w:rsidR="00650825" w:rsidRDefault="00EE44E1">
          <w:pPr>
            <w:pStyle w:val="TOC2"/>
            <w:tabs>
              <w:tab w:val="right" w:leader="dot" w:pos="9350"/>
            </w:tabs>
            <w:rPr>
              <w:rFonts w:eastAsiaTheme="minorEastAsia"/>
              <w:noProof/>
            </w:rPr>
          </w:pPr>
          <w:hyperlink w:anchor="_Toc382556840" w:history="1">
            <w:r w:rsidR="00650825" w:rsidRPr="00307998">
              <w:rPr>
                <w:rStyle w:val="Hyperlink"/>
                <w:noProof/>
              </w:rPr>
              <w:t>Microsoft SQL Server</w:t>
            </w:r>
            <w:r w:rsidR="00650825">
              <w:rPr>
                <w:noProof/>
                <w:webHidden/>
              </w:rPr>
              <w:tab/>
            </w:r>
            <w:r w:rsidR="00650825">
              <w:rPr>
                <w:noProof/>
                <w:webHidden/>
              </w:rPr>
              <w:fldChar w:fldCharType="begin"/>
            </w:r>
            <w:r w:rsidR="00650825">
              <w:rPr>
                <w:noProof/>
                <w:webHidden/>
              </w:rPr>
              <w:instrText xml:space="preserve"> PAGEREF _Toc382556840 \h </w:instrText>
            </w:r>
            <w:r w:rsidR="00650825">
              <w:rPr>
                <w:noProof/>
                <w:webHidden/>
              </w:rPr>
            </w:r>
            <w:r w:rsidR="00650825">
              <w:rPr>
                <w:noProof/>
                <w:webHidden/>
              </w:rPr>
              <w:fldChar w:fldCharType="separate"/>
            </w:r>
            <w:r w:rsidR="00650825">
              <w:rPr>
                <w:noProof/>
                <w:webHidden/>
              </w:rPr>
              <w:t>10</w:t>
            </w:r>
            <w:r w:rsidR="00650825">
              <w:rPr>
                <w:noProof/>
                <w:webHidden/>
              </w:rPr>
              <w:fldChar w:fldCharType="end"/>
            </w:r>
          </w:hyperlink>
        </w:p>
        <w:p w14:paraId="4F793989" w14:textId="77777777" w:rsidR="00650825" w:rsidRDefault="00EE44E1">
          <w:pPr>
            <w:pStyle w:val="TOC2"/>
            <w:tabs>
              <w:tab w:val="right" w:leader="dot" w:pos="9350"/>
            </w:tabs>
            <w:rPr>
              <w:rFonts w:eastAsiaTheme="minorEastAsia"/>
              <w:noProof/>
            </w:rPr>
          </w:pPr>
          <w:hyperlink w:anchor="_Toc382556841" w:history="1">
            <w:r w:rsidR="00650825" w:rsidRPr="00307998">
              <w:rPr>
                <w:rStyle w:val="Hyperlink"/>
                <w:noProof/>
              </w:rPr>
              <w:t>Oracle Database</w:t>
            </w:r>
            <w:r w:rsidR="00650825">
              <w:rPr>
                <w:noProof/>
                <w:webHidden/>
              </w:rPr>
              <w:tab/>
            </w:r>
            <w:r w:rsidR="00650825">
              <w:rPr>
                <w:noProof/>
                <w:webHidden/>
              </w:rPr>
              <w:fldChar w:fldCharType="begin"/>
            </w:r>
            <w:r w:rsidR="00650825">
              <w:rPr>
                <w:noProof/>
                <w:webHidden/>
              </w:rPr>
              <w:instrText xml:space="preserve"> PAGEREF _Toc382556841 \h </w:instrText>
            </w:r>
            <w:r w:rsidR="00650825">
              <w:rPr>
                <w:noProof/>
                <w:webHidden/>
              </w:rPr>
            </w:r>
            <w:r w:rsidR="00650825">
              <w:rPr>
                <w:noProof/>
                <w:webHidden/>
              </w:rPr>
              <w:fldChar w:fldCharType="separate"/>
            </w:r>
            <w:r w:rsidR="00650825">
              <w:rPr>
                <w:noProof/>
                <w:webHidden/>
              </w:rPr>
              <w:t>10</w:t>
            </w:r>
            <w:r w:rsidR="00650825">
              <w:rPr>
                <w:noProof/>
                <w:webHidden/>
              </w:rPr>
              <w:fldChar w:fldCharType="end"/>
            </w:r>
          </w:hyperlink>
        </w:p>
        <w:p w14:paraId="78A1133C" w14:textId="77777777" w:rsidR="00650825" w:rsidRDefault="00EE44E1">
          <w:pPr>
            <w:pStyle w:val="TOC1"/>
            <w:tabs>
              <w:tab w:val="right" w:leader="dot" w:pos="9350"/>
            </w:tabs>
            <w:rPr>
              <w:rFonts w:eastAsiaTheme="minorEastAsia"/>
              <w:noProof/>
            </w:rPr>
          </w:pPr>
          <w:hyperlink w:anchor="_Toc382556842" w:history="1">
            <w:r w:rsidR="00650825" w:rsidRPr="00307998">
              <w:rPr>
                <w:rStyle w:val="Hyperlink"/>
                <w:noProof/>
              </w:rPr>
              <w:t>Development Environment Set-Up Instructions</w:t>
            </w:r>
            <w:r w:rsidR="00650825">
              <w:rPr>
                <w:noProof/>
                <w:webHidden/>
              </w:rPr>
              <w:tab/>
            </w:r>
            <w:r w:rsidR="00650825">
              <w:rPr>
                <w:noProof/>
                <w:webHidden/>
              </w:rPr>
              <w:fldChar w:fldCharType="begin"/>
            </w:r>
            <w:r w:rsidR="00650825">
              <w:rPr>
                <w:noProof/>
                <w:webHidden/>
              </w:rPr>
              <w:instrText xml:space="preserve"> PAGEREF _Toc382556842 \h </w:instrText>
            </w:r>
            <w:r w:rsidR="00650825">
              <w:rPr>
                <w:noProof/>
                <w:webHidden/>
              </w:rPr>
            </w:r>
            <w:r w:rsidR="00650825">
              <w:rPr>
                <w:noProof/>
                <w:webHidden/>
              </w:rPr>
              <w:fldChar w:fldCharType="separate"/>
            </w:r>
            <w:r w:rsidR="00650825">
              <w:rPr>
                <w:noProof/>
                <w:webHidden/>
              </w:rPr>
              <w:t>11</w:t>
            </w:r>
            <w:r w:rsidR="00650825">
              <w:rPr>
                <w:noProof/>
                <w:webHidden/>
              </w:rPr>
              <w:fldChar w:fldCharType="end"/>
            </w:r>
          </w:hyperlink>
        </w:p>
        <w:p w14:paraId="566BD62A" w14:textId="77777777" w:rsidR="00650825" w:rsidRDefault="00EE44E1">
          <w:pPr>
            <w:pStyle w:val="TOC2"/>
            <w:tabs>
              <w:tab w:val="right" w:leader="dot" w:pos="9350"/>
            </w:tabs>
            <w:rPr>
              <w:rFonts w:eastAsiaTheme="minorEastAsia"/>
              <w:noProof/>
            </w:rPr>
          </w:pPr>
          <w:hyperlink w:anchor="_Toc382556843" w:history="1">
            <w:r w:rsidR="00650825" w:rsidRPr="00307998">
              <w:rPr>
                <w:rStyle w:val="Hyperlink"/>
                <w:noProof/>
              </w:rPr>
              <w:t>General</w:t>
            </w:r>
            <w:r w:rsidR="00650825">
              <w:rPr>
                <w:noProof/>
                <w:webHidden/>
              </w:rPr>
              <w:tab/>
            </w:r>
            <w:r w:rsidR="00650825">
              <w:rPr>
                <w:noProof/>
                <w:webHidden/>
              </w:rPr>
              <w:fldChar w:fldCharType="begin"/>
            </w:r>
            <w:r w:rsidR="00650825">
              <w:rPr>
                <w:noProof/>
                <w:webHidden/>
              </w:rPr>
              <w:instrText xml:space="preserve"> PAGEREF _Toc382556843 \h </w:instrText>
            </w:r>
            <w:r w:rsidR="00650825">
              <w:rPr>
                <w:noProof/>
                <w:webHidden/>
              </w:rPr>
            </w:r>
            <w:r w:rsidR="00650825">
              <w:rPr>
                <w:noProof/>
                <w:webHidden/>
              </w:rPr>
              <w:fldChar w:fldCharType="separate"/>
            </w:r>
            <w:r w:rsidR="00650825">
              <w:rPr>
                <w:noProof/>
                <w:webHidden/>
              </w:rPr>
              <w:t>11</w:t>
            </w:r>
            <w:r w:rsidR="00650825">
              <w:rPr>
                <w:noProof/>
                <w:webHidden/>
              </w:rPr>
              <w:fldChar w:fldCharType="end"/>
            </w:r>
          </w:hyperlink>
        </w:p>
        <w:p w14:paraId="0203DC5B" w14:textId="77777777" w:rsidR="00650825" w:rsidRDefault="00EE44E1">
          <w:pPr>
            <w:pStyle w:val="TOC2"/>
            <w:tabs>
              <w:tab w:val="right" w:leader="dot" w:pos="9350"/>
            </w:tabs>
            <w:rPr>
              <w:rFonts w:eastAsiaTheme="minorEastAsia"/>
              <w:noProof/>
            </w:rPr>
          </w:pPr>
          <w:hyperlink w:anchor="_Toc382556844" w:history="1">
            <w:r w:rsidR="00650825" w:rsidRPr="00307998">
              <w:rPr>
                <w:rStyle w:val="Hyperlink"/>
                <w:noProof/>
              </w:rPr>
              <w:t>Project-Specific Instructions</w:t>
            </w:r>
            <w:r w:rsidR="00650825">
              <w:rPr>
                <w:noProof/>
                <w:webHidden/>
              </w:rPr>
              <w:tab/>
            </w:r>
            <w:r w:rsidR="00650825">
              <w:rPr>
                <w:noProof/>
                <w:webHidden/>
              </w:rPr>
              <w:fldChar w:fldCharType="begin"/>
            </w:r>
            <w:r w:rsidR="00650825">
              <w:rPr>
                <w:noProof/>
                <w:webHidden/>
              </w:rPr>
              <w:instrText xml:space="preserve"> PAGEREF _Toc382556844 \h </w:instrText>
            </w:r>
            <w:r w:rsidR="00650825">
              <w:rPr>
                <w:noProof/>
                <w:webHidden/>
              </w:rPr>
            </w:r>
            <w:r w:rsidR="00650825">
              <w:rPr>
                <w:noProof/>
                <w:webHidden/>
              </w:rPr>
              <w:fldChar w:fldCharType="separate"/>
            </w:r>
            <w:r w:rsidR="00650825">
              <w:rPr>
                <w:noProof/>
                <w:webHidden/>
              </w:rPr>
              <w:t>12</w:t>
            </w:r>
            <w:r w:rsidR="00650825">
              <w:rPr>
                <w:noProof/>
                <w:webHidden/>
              </w:rPr>
              <w:fldChar w:fldCharType="end"/>
            </w:r>
          </w:hyperlink>
        </w:p>
        <w:p w14:paraId="69295364" w14:textId="77777777" w:rsidR="00650825" w:rsidRDefault="00EE44E1">
          <w:pPr>
            <w:pStyle w:val="TOC3"/>
            <w:tabs>
              <w:tab w:val="right" w:leader="dot" w:pos="9350"/>
            </w:tabs>
            <w:rPr>
              <w:rFonts w:eastAsiaTheme="minorEastAsia"/>
              <w:noProof/>
            </w:rPr>
          </w:pPr>
          <w:hyperlink w:anchor="_Toc382556845" w:history="1">
            <w:r w:rsidR="00650825" w:rsidRPr="00307998">
              <w:rPr>
                <w:rStyle w:val="Hyperlink"/>
                <w:noProof/>
              </w:rPr>
              <w:t>Texas EB</w:t>
            </w:r>
            <w:r w:rsidR="00650825">
              <w:rPr>
                <w:noProof/>
                <w:webHidden/>
              </w:rPr>
              <w:tab/>
            </w:r>
            <w:r w:rsidR="00650825">
              <w:rPr>
                <w:noProof/>
                <w:webHidden/>
              </w:rPr>
              <w:fldChar w:fldCharType="begin"/>
            </w:r>
            <w:r w:rsidR="00650825">
              <w:rPr>
                <w:noProof/>
                <w:webHidden/>
              </w:rPr>
              <w:instrText xml:space="preserve"> PAGEREF _Toc382556845 \h </w:instrText>
            </w:r>
            <w:r w:rsidR="00650825">
              <w:rPr>
                <w:noProof/>
                <w:webHidden/>
              </w:rPr>
            </w:r>
            <w:r w:rsidR="00650825">
              <w:rPr>
                <w:noProof/>
                <w:webHidden/>
              </w:rPr>
              <w:fldChar w:fldCharType="separate"/>
            </w:r>
            <w:r w:rsidR="00650825">
              <w:rPr>
                <w:noProof/>
                <w:webHidden/>
              </w:rPr>
              <w:t>12</w:t>
            </w:r>
            <w:r w:rsidR="00650825">
              <w:rPr>
                <w:noProof/>
                <w:webHidden/>
              </w:rPr>
              <w:fldChar w:fldCharType="end"/>
            </w:r>
          </w:hyperlink>
        </w:p>
        <w:p w14:paraId="71711658" w14:textId="77777777" w:rsidR="00650825" w:rsidRDefault="00EE44E1">
          <w:pPr>
            <w:pStyle w:val="TOC3"/>
            <w:tabs>
              <w:tab w:val="right" w:leader="dot" w:pos="9350"/>
            </w:tabs>
            <w:rPr>
              <w:rFonts w:eastAsiaTheme="minorEastAsia"/>
              <w:noProof/>
            </w:rPr>
          </w:pPr>
          <w:hyperlink w:anchor="_Toc382556846" w:history="1">
            <w:r w:rsidR="00650825" w:rsidRPr="00307998">
              <w:rPr>
                <w:rStyle w:val="Hyperlink"/>
                <w:noProof/>
              </w:rPr>
              <w:t>Hawaii HIX</w:t>
            </w:r>
            <w:r w:rsidR="00650825">
              <w:rPr>
                <w:noProof/>
                <w:webHidden/>
              </w:rPr>
              <w:tab/>
            </w:r>
            <w:r w:rsidR="00650825">
              <w:rPr>
                <w:noProof/>
                <w:webHidden/>
              </w:rPr>
              <w:fldChar w:fldCharType="begin"/>
            </w:r>
            <w:r w:rsidR="00650825">
              <w:rPr>
                <w:noProof/>
                <w:webHidden/>
              </w:rPr>
              <w:instrText xml:space="preserve"> PAGEREF _Toc382556846 \h </w:instrText>
            </w:r>
            <w:r w:rsidR="00650825">
              <w:rPr>
                <w:noProof/>
                <w:webHidden/>
              </w:rPr>
            </w:r>
            <w:r w:rsidR="00650825">
              <w:rPr>
                <w:noProof/>
                <w:webHidden/>
              </w:rPr>
              <w:fldChar w:fldCharType="separate"/>
            </w:r>
            <w:r w:rsidR="00650825">
              <w:rPr>
                <w:noProof/>
                <w:webHidden/>
              </w:rPr>
              <w:t>12</w:t>
            </w:r>
            <w:r w:rsidR="00650825">
              <w:rPr>
                <w:noProof/>
                <w:webHidden/>
              </w:rPr>
              <w:fldChar w:fldCharType="end"/>
            </w:r>
          </w:hyperlink>
        </w:p>
        <w:p w14:paraId="1A7317D8" w14:textId="77777777" w:rsidR="00650825" w:rsidRDefault="00EE44E1">
          <w:pPr>
            <w:pStyle w:val="TOC3"/>
            <w:tabs>
              <w:tab w:val="right" w:leader="dot" w:pos="9350"/>
            </w:tabs>
            <w:rPr>
              <w:rFonts w:eastAsiaTheme="minorEastAsia"/>
              <w:noProof/>
            </w:rPr>
          </w:pPr>
          <w:hyperlink w:anchor="_Toc382556847" w:history="1">
            <w:r w:rsidR="00650825" w:rsidRPr="00307998">
              <w:rPr>
                <w:rStyle w:val="Hyperlink"/>
                <w:noProof/>
              </w:rPr>
              <w:t>Illinois EB</w:t>
            </w:r>
            <w:r w:rsidR="00650825">
              <w:rPr>
                <w:noProof/>
                <w:webHidden/>
              </w:rPr>
              <w:tab/>
            </w:r>
            <w:r w:rsidR="00650825">
              <w:rPr>
                <w:noProof/>
                <w:webHidden/>
              </w:rPr>
              <w:fldChar w:fldCharType="begin"/>
            </w:r>
            <w:r w:rsidR="00650825">
              <w:rPr>
                <w:noProof/>
                <w:webHidden/>
              </w:rPr>
              <w:instrText xml:space="preserve"> PAGEREF _Toc382556847 \h </w:instrText>
            </w:r>
            <w:r w:rsidR="00650825">
              <w:rPr>
                <w:noProof/>
                <w:webHidden/>
              </w:rPr>
            </w:r>
            <w:r w:rsidR="00650825">
              <w:rPr>
                <w:noProof/>
                <w:webHidden/>
              </w:rPr>
              <w:fldChar w:fldCharType="separate"/>
            </w:r>
            <w:r w:rsidR="00650825">
              <w:rPr>
                <w:noProof/>
                <w:webHidden/>
              </w:rPr>
              <w:t>13</w:t>
            </w:r>
            <w:r w:rsidR="00650825">
              <w:rPr>
                <w:noProof/>
                <w:webHidden/>
              </w:rPr>
              <w:fldChar w:fldCharType="end"/>
            </w:r>
          </w:hyperlink>
        </w:p>
        <w:p w14:paraId="4C668645" w14:textId="77777777" w:rsidR="00650825" w:rsidRDefault="00EE44E1">
          <w:pPr>
            <w:pStyle w:val="TOC1"/>
            <w:tabs>
              <w:tab w:val="right" w:leader="dot" w:pos="9350"/>
            </w:tabs>
            <w:rPr>
              <w:rFonts w:eastAsiaTheme="minorEastAsia"/>
              <w:noProof/>
            </w:rPr>
          </w:pPr>
          <w:hyperlink w:anchor="_Toc382556848" w:history="1">
            <w:r w:rsidR="00650825" w:rsidRPr="00307998">
              <w:rPr>
                <w:rStyle w:val="Hyperlink"/>
                <w:noProof/>
              </w:rPr>
              <w:t>High-Level Architecture</w:t>
            </w:r>
            <w:r w:rsidR="00650825">
              <w:rPr>
                <w:noProof/>
                <w:webHidden/>
              </w:rPr>
              <w:tab/>
            </w:r>
            <w:r w:rsidR="00650825">
              <w:rPr>
                <w:noProof/>
                <w:webHidden/>
              </w:rPr>
              <w:fldChar w:fldCharType="begin"/>
            </w:r>
            <w:r w:rsidR="00650825">
              <w:rPr>
                <w:noProof/>
                <w:webHidden/>
              </w:rPr>
              <w:instrText xml:space="preserve"> PAGEREF _Toc382556848 \h </w:instrText>
            </w:r>
            <w:r w:rsidR="00650825">
              <w:rPr>
                <w:noProof/>
                <w:webHidden/>
              </w:rPr>
            </w:r>
            <w:r w:rsidR="00650825">
              <w:rPr>
                <w:noProof/>
                <w:webHidden/>
              </w:rPr>
              <w:fldChar w:fldCharType="separate"/>
            </w:r>
            <w:r w:rsidR="00650825">
              <w:rPr>
                <w:noProof/>
                <w:webHidden/>
              </w:rPr>
              <w:t>14</w:t>
            </w:r>
            <w:r w:rsidR="00650825">
              <w:rPr>
                <w:noProof/>
                <w:webHidden/>
              </w:rPr>
              <w:fldChar w:fldCharType="end"/>
            </w:r>
          </w:hyperlink>
        </w:p>
        <w:p w14:paraId="1439E5E0" w14:textId="77777777" w:rsidR="00650825" w:rsidRDefault="00EE44E1">
          <w:pPr>
            <w:pStyle w:val="TOC2"/>
            <w:tabs>
              <w:tab w:val="right" w:leader="dot" w:pos="9350"/>
            </w:tabs>
            <w:rPr>
              <w:rFonts w:eastAsiaTheme="minorEastAsia"/>
              <w:noProof/>
            </w:rPr>
          </w:pPr>
          <w:hyperlink w:anchor="_Toc382556849" w:history="1">
            <w:r w:rsidR="00650825" w:rsidRPr="00307998">
              <w:rPr>
                <w:rStyle w:val="Hyperlink"/>
                <w:noProof/>
              </w:rPr>
              <w:t>ETL Framework Architecture</w:t>
            </w:r>
            <w:r w:rsidR="00650825">
              <w:rPr>
                <w:noProof/>
                <w:webHidden/>
              </w:rPr>
              <w:tab/>
            </w:r>
            <w:r w:rsidR="00650825">
              <w:rPr>
                <w:noProof/>
                <w:webHidden/>
              </w:rPr>
              <w:fldChar w:fldCharType="begin"/>
            </w:r>
            <w:r w:rsidR="00650825">
              <w:rPr>
                <w:noProof/>
                <w:webHidden/>
              </w:rPr>
              <w:instrText xml:space="preserve"> PAGEREF _Toc382556849 \h </w:instrText>
            </w:r>
            <w:r w:rsidR="00650825">
              <w:rPr>
                <w:noProof/>
                <w:webHidden/>
              </w:rPr>
            </w:r>
            <w:r w:rsidR="00650825">
              <w:rPr>
                <w:noProof/>
                <w:webHidden/>
              </w:rPr>
              <w:fldChar w:fldCharType="separate"/>
            </w:r>
            <w:r w:rsidR="00650825">
              <w:rPr>
                <w:noProof/>
                <w:webHidden/>
              </w:rPr>
              <w:t>14</w:t>
            </w:r>
            <w:r w:rsidR="00650825">
              <w:rPr>
                <w:noProof/>
                <w:webHidden/>
              </w:rPr>
              <w:fldChar w:fldCharType="end"/>
            </w:r>
          </w:hyperlink>
        </w:p>
        <w:p w14:paraId="0C348FEE" w14:textId="77777777" w:rsidR="00650825" w:rsidRDefault="00EE44E1">
          <w:pPr>
            <w:pStyle w:val="TOC2"/>
            <w:tabs>
              <w:tab w:val="right" w:leader="dot" w:pos="9350"/>
            </w:tabs>
            <w:rPr>
              <w:rFonts w:eastAsiaTheme="minorEastAsia"/>
              <w:noProof/>
            </w:rPr>
          </w:pPr>
          <w:hyperlink w:anchor="_Toc382556850" w:history="1">
            <w:r w:rsidR="00650825" w:rsidRPr="00307998">
              <w:rPr>
                <w:rStyle w:val="Hyperlink"/>
                <w:noProof/>
              </w:rPr>
              <w:t>Scheduling Architecture</w:t>
            </w:r>
            <w:r w:rsidR="00650825">
              <w:rPr>
                <w:noProof/>
                <w:webHidden/>
              </w:rPr>
              <w:tab/>
            </w:r>
            <w:r w:rsidR="00650825">
              <w:rPr>
                <w:noProof/>
                <w:webHidden/>
              </w:rPr>
              <w:fldChar w:fldCharType="begin"/>
            </w:r>
            <w:r w:rsidR="00650825">
              <w:rPr>
                <w:noProof/>
                <w:webHidden/>
              </w:rPr>
              <w:instrText xml:space="preserve"> PAGEREF _Toc382556850 \h </w:instrText>
            </w:r>
            <w:r w:rsidR="00650825">
              <w:rPr>
                <w:noProof/>
                <w:webHidden/>
              </w:rPr>
            </w:r>
            <w:r w:rsidR="00650825">
              <w:rPr>
                <w:noProof/>
                <w:webHidden/>
              </w:rPr>
              <w:fldChar w:fldCharType="separate"/>
            </w:r>
            <w:r w:rsidR="00650825">
              <w:rPr>
                <w:noProof/>
                <w:webHidden/>
              </w:rPr>
              <w:t>14</w:t>
            </w:r>
            <w:r w:rsidR="00650825">
              <w:rPr>
                <w:noProof/>
                <w:webHidden/>
              </w:rPr>
              <w:fldChar w:fldCharType="end"/>
            </w:r>
          </w:hyperlink>
        </w:p>
        <w:p w14:paraId="578250DC" w14:textId="77777777" w:rsidR="00650825" w:rsidRDefault="00EE44E1">
          <w:pPr>
            <w:pStyle w:val="TOC3"/>
            <w:tabs>
              <w:tab w:val="right" w:leader="dot" w:pos="9350"/>
            </w:tabs>
            <w:rPr>
              <w:rFonts w:eastAsiaTheme="minorEastAsia"/>
              <w:noProof/>
            </w:rPr>
          </w:pPr>
          <w:hyperlink w:anchor="_Toc382556851" w:history="1">
            <w:r w:rsidR="00650825" w:rsidRPr="00307998">
              <w:rPr>
                <w:rStyle w:val="Hyperlink"/>
                <w:noProof/>
              </w:rPr>
              <w:t>Overview</w:t>
            </w:r>
            <w:r w:rsidR="00650825">
              <w:rPr>
                <w:noProof/>
                <w:webHidden/>
              </w:rPr>
              <w:tab/>
            </w:r>
            <w:r w:rsidR="00650825">
              <w:rPr>
                <w:noProof/>
                <w:webHidden/>
              </w:rPr>
              <w:fldChar w:fldCharType="begin"/>
            </w:r>
            <w:r w:rsidR="00650825">
              <w:rPr>
                <w:noProof/>
                <w:webHidden/>
              </w:rPr>
              <w:instrText xml:space="preserve"> PAGEREF _Toc382556851 \h </w:instrText>
            </w:r>
            <w:r w:rsidR="00650825">
              <w:rPr>
                <w:noProof/>
                <w:webHidden/>
              </w:rPr>
            </w:r>
            <w:r w:rsidR="00650825">
              <w:rPr>
                <w:noProof/>
                <w:webHidden/>
              </w:rPr>
              <w:fldChar w:fldCharType="separate"/>
            </w:r>
            <w:r w:rsidR="00650825">
              <w:rPr>
                <w:noProof/>
                <w:webHidden/>
              </w:rPr>
              <w:t>14</w:t>
            </w:r>
            <w:r w:rsidR="00650825">
              <w:rPr>
                <w:noProof/>
                <w:webHidden/>
              </w:rPr>
              <w:fldChar w:fldCharType="end"/>
            </w:r>
          </w:hyperlink>
        </w:p>
        <w:p w14:paraId="3D64F8FD" w14:textId="77777777" w:rsidR="00650825" w:rsidRDefault="00EE44E1">
          <w:pPr>
            <w:pStyle w:val="TOC3"/>
            <w:tabs>
              <w:tab w:val="right" w:leader="dot" w:pos="9350"/>
            </w:tabs>
            <w:rPr>
              <w:rFonts w:eastAsiaTheme="minorEastAsia"/>
              <w:noProof/>
            </w:rPr>
          </w:pPr>
          <w:hyperlink w:anchor="_Toc382556852" w:history="1">
            <w:r w:rsidR="00650825" w:rsidRPr="00307998">
              <w:rPr>
                <w:rStyle w:val="Hyperlink"/>
                <w:noProof/>
              </w:rPr>
              <w:t>System Components</w:t>
            </w:r>
            <w:r w:rsidR="00650825">
              <w:rPr>
                <w:noProof/>
                <w:webHidden/>
              </w:rPr>
              <w:tab/>
            </w:r>
            <w:r w:rsidR="00650825">
              <w:rPr>
                <w:noProof/>
                <w:webHidden/>
              </w:rPr>
              <w:fldChar w:fldCharType="begin"/>
            </w:r>
            <w:r w:rsidR="00650825">
              <w:rPr>
                <w:noProof/>
                <w:webHidden/>
              </w:rPr>
              <w:instrText xml:space="preserve"> PAGEREF _Toc382556852 \h </w:instrText>
            </w:r>
            <w:r w:rsidR="00650825">
              <w:rPr>
                <w:noProof/>
                <w:webHidden/>
              </w:rPr>
            </w:r>
            <w:r w:rsidR="00650825">
              <w:rPr>
                <w:noProof/>
                <w:webHidden/>
              </w:rPr>
              <w:fldChar w:fldCharType="separate"/>
            </w:r>
            <w:r w:rsidR="00650825">
              <w:rPr>
                <w:noProof/>
                <w:webHidden/>
              </w:rPr>
              <w:t>14</w:t>
            </w:r>
            <w:r w:rsidR="00650825">
              <w:rPr>
                <w:noProof/>
                <w:webHidden/>
              </w:rPr>
              <w:fldChar w:fldCharType="end"/>
            </w:r>
          </w:hyperlink>
        </w:p>
        <w:p w14:paraId="65B0DF6B" w14:textId="77777777" w:rsidR="00650825" w:rsidRDefault="00EE44E1">
          <w:pPr>
            <w:pStyle w:val="TOC2"/>
            <w:tabs>
              <w:tab w:val="right" w:leader="dot" w:pos="9350"/>
            </w:tabs>
            <w:rPr>
              <w:rFonts w:eastAsiaTheme="minorEastAsia"/>
              <w:noProof/>
            </w:rPr>
          </w:pPr>
          <w:hyperlink w:anchor="_Toc382556853" w:history="1">
            <w:r w:rsidR="00650825" w:rsidRPr="00307998">
              <w:rPr>
                <w:rStyle w:val="Hyperlink"/>
                <w:noProof/>
              </w:rPr>
              <w:t>General Deployment Process</w:t>
            </w:r>
            <w:r w:rsidR="00650825">
              <w:rPr>
                <w:noProof/>
                <w:webHidden/>
              </w:rPr>
              <w:tab/>
            </w:r>
            <w:r w:rsidR="00650825">
              <w:rPr>
                <w:noProof/>
                <w:webHidden/>
              </w:rPr>
              <w:fldChar w:fldCharType="begin"/>
            </w:r>
            <w:r w:rsidR="00650825">
              <w:rPr>
                <w:noProof/>
                <w:webHidden/>
              </w:rPr>
              <w:instrText xml:space="preserve"> PAGEREF _Toc382556853 \h </w:instrText>
            </w:r>
            <w:r w:rsidR="00650825">
              <w:rPr>
                <w:noProof/>
                <w:webHidden/>
              </w:rPr>
            </w:r>
            <w:r w:rsidR="00650825">
              <w:rPr>
                <w:noProof/>
                <w:webHidden/>
              </w:rPr>
              <w:fldChar w:fldCharType="separate"/>
            </w:r>
            <w:r w:rsidR="00650825">
              <w:rPr>
                <w:noProof/>
                <w:webHidden/>
              </w:rPr>
              <w:t>17</w:t>
            </w:r>
            <w:r w:rsidR="00650825">
              <w:rPr>
                <w:noProof/>
                <w:webHidden/>
              </w:rPr>
              <w:fldChar w:fldCharType="end"/>
            </w:r>
          </w:hyperlink>
        </w:p>
        <w:p w14:paraId="4D780016" w14:textId="77777777" w:rsidR="00650825" w:rsidRDefault="00EE44E1">
          <w:pPr>
            <w:pStyle w:val="TOC2"/>
            <w:tabs>
              <w:tab w:val="right" w:leader="dot" w:pos="9350"/>
            </w:tabs>
            <w:rPr>
              <w:rFonts w:eastAsiaTheme="minorEastAsia"/>
              <w:noProof/>
            </w:rPr>
          </w:pPr>
          <w:hyperlink w:anchor="_Toc382556854" w:history="1">
            <w:r w:rsidR="00650825" w:rsidRPr="00307998">
              <w:rPr>
                <w:rStyle w:val="Hyperlink"/>
                <w:noProof/>
              </w:rPr>
              <w:t>Data Output</w:t>
            </w:r>
            <w:r w:rsidR="00650825">
              <w:rPr>
                <w:noProof/>
                <w:webHidden/>
              </w:rPr>
              <w:tab/>
            </w:r>
            <w:r w:rsidR="00650825">
              <w:rPr>
                <w:noProof/>
                <w:webHidden/>
              </w:rPr>
              <w:fldChar w:fldCharType="begin"/>
            </w:r>
            <w:r w:rsidR="00650825">
              <w:rPr>
                <w:noProof/>
                <w:webHidden/>
              </w:rPr>
              <w:instrText xml:space="preserve"> PAGEREF _Toc382556854 \h </w:instrText>
            </w:r>
            <w:r w:rsidR="00650825">
              <w:rPr>
                <w:noProof/>
                <w:webHidden/>
              </w:rPr>
            </w:r>
            <w:r w:rsidR="00650825">
              <w:rPr>
                <w:noProof/>
                <w:webHidden/>
              </w:rPr>
              <w:fldChar w:fldCharType="separate"/>
            </w:r>
            <w:r w:rsidR="00650825">
              <w:rPr>
                <w:noProof/>
                <w:webHidden/>
              </w:rPr>
              <w:t>18</w:t>
            </w:r>
            <w:r w:rsidR="00650825">
              <w:rPr>
                <w:noProof/>
                <w:webHidden/>
              </w:rPr>
              <w:fldChar w:fldCharType="end"/>
            </w:r>
          </w:hyperlink>
        </w:p>
        <w:p w14:paraId="0FA81B45" w14:textId="77777777" w:rsidR="00650825" w:rsidRDefault="00EE44E1">
          <w:pPr>
            <w:pStyle w:val="TOC2"/>
            <w:tabs>
              <w:tab w:val="right" w:leader="dot" w:pos="9350"/>
            </w:tabs>
            <w:rPr>
              <w:rFonts w:eastAsiaTheme="minorEastAsia"/>
              <w:noProof/>
            </w:rPr>
          </w:pPr>
          <w:hyperlink w:anchor="_Toc382556855" w:history="1">
            <w:r w:rsidR="00650825" w:rsidRPr="00307998">
              <w:rPr>
                <w:rStyle w:val="Hyperlink"/>
                <w:noProof/>
              </w:rPr>
              <w:t>Data Administration</w:t>
            </w:r>
            <w:r w:rsidR="00650825">
              <w:rPr>
                <w:noProof/>
                <w:webHidden/>
              </w:rPr>
              <w:tab/>
            </w:r>
            <w:r w:rsidR="00650825">
              <w:rPr>
                <w:noProof/>
                <w:webHidden/>
              </w:rPr>
              <w:fldChar w:fldCharType="begin"/>
            </w:r>
            <w:r w:rsidR="00650825">
              <w:rPr>
                <w:noProof/>
                <w:webHidden/>
              </w:rPr>
              <w:instrText xml:space="preserve"> PAGEREF _Toc382556855 \h </w:instrText>
            </w:r>
            <w:r w:rsidR="00650825">
              <w:rPr>
                <w:noProof/>
                <w:webHidden/>
              </w:rPr>
            </w:r>
            <w:r w:rsidR="00650825">
              <w:rPr>
                <w:noProof/>
                <w:webHidden/>
              </w:rPr>
              <w:fldChar w:fldCharType="separate"/>
            </w:r>
            <w:r w:rsidR="00650825">
              <w:rPr>
                <w:noProof/>
                <w:webHidden/>
              </w:rPr>
              <w:t>18</w:t>
            </w:r>
            <w:r w:rsidR="00650825">
              <w:rPr>
                <w:noProof/>
                <w:webHidden/>
              </w:rPr>
              <w:fldChar w:fldCharType="end"/>
            </w:r>
          </w:hyperlink>
        </w:p>
        <w:p w14:paraId="3F2AE049" w14:textId="77777777" w:rsidR="00650825" w:rsidRDefault="00EE44E1">
          <w:pPr>
            <w:pStyle w:val="TOC3"/>
            <w:tabs>
              <w:tab w:val="right" w:leader="dot" w:pos="9350"/>
            </w:tabs>
            <w:rPr>
              <w:rFonts w:eastAsiaTheme="minorEastAsia"/>
              <w:noProof/>
            </w:rPr>
          </w:pPr>
          <w:hyperlink w:anchor="_Toc382556856" w:history="1">
            <w:r w:rsidR="00650825" w:rsidRPr="00307998">
              <w:rPr>
                <w:rStyle w:val="Hyperlink"/>
                <w:noProof/>
              </w:rPr>
              <w:t>How to add a new Contact Queue</w:t>
            </w:r>
            <w:r w:rsidR="00650825">
              <w:rPr>
                <w:noProof/>
                <w:webHidden/>
              </w:rPr>
              <w:tab/>
            </w:r>
            <w:r w:rsidR="00650825">
              <w:rPr>
                <w:noProof/>
                <w:webHidden/>
              </w:rPr>
              <w:fldChar w:fldCharType="begin"/>
            </w:r>
            <w:r w:rsidR="00650825">
              <w:rPr>
                <w:noProof/>
                <w:webHidden/>
              </w:rPr>
              <w:instrText xml:space="preserve"> PAGEREF _Toc382556856 \h </w:instrText>
            </w:r>
            <w:r w:rsidR="00650825">
              <w:rPr>
                <w:noProof/>
                <w:webHidden/>
              </w:rPr>
            </w:r>
            <w:r w:rsidR="00650825">
              <w:rPr>
                <w:noProof/>
                <w:webHidden/>
              </w:rPr>
              <w:fldChar w:fldCharType="separate"/>
            </w:r>
            <w:r w:rsidR="00650825">
              <w:rPr>
                <w:noProof/>
                <w:webHidden/>
              </w:rPr>
              <w:t>18</w:t>
            </w:r>
            <w:r w:rsidR="00650825">
              <w:rPr>
                <w:noProof/>
                <w:webHidden/>
              </w:rPr>
              <w:fldChar w:fldCharType="end"/>
            </w:r>
          </w:hyperlink>
        </w:p>
        <w:p w14:paraId="6AEB2F87" w14:textId="77777777" w:rsidR="00650825" w:rsidRDefault="00EE44E1">
          <w:pPr>
            <w:pStyle w:val="TOC1"/>
            <w:tabs>
              <w:tab w:val="right" w:leader="dot" w:pos="9350"/>
            </w:tabs>
            <w:rPr>
              <w:rFonts w:eastAsiaTheme="minorEastAsia"/>
              <w:noProof/>
            </w:rPr>
          </w:pPr>
          <w:hyperlink w:anchor="_Toc382556857" w:history="1">
            <w:r w:rsidR="00650825" w:rsidRPr="00307998">
              <w:rPr>
                <w:rStyle w:val="Hyperlink"/>
                <w:noProof/>
              </w:rPr>
              <w:t>Project Structure</w:t>
            </w:r>
            <w:r w:rsidR="00650825">
              <w:rPr>
                <w:noProof/>
                <w:webHidden/>
              </w:rPr>
              <w:tab/>
            </w:r>
            <w:r w:rsidR="00650825">
              <w:rPr>
                <w:noProof/>
                <w:webHidden/>
              </w:rPr>
              <w:fldChar w:fldCharType="begin"/>
            </w:r>
            <w:r w:rsidR="00650825">
              <w:rPr>
                <w:noProof/>
                <w:webHidden/>
              </w:rPr>
              <w:instrText xml:space="preserve"> PAGEREF _Toc382556857 \h </w:instrText>
            </w:r>
            <w:r w:rsidR="00650825">
              <w:rPr>
                <w:noProof/>
                <w:webHidden/>
              </w:rPr>
            </w:r>
            <w:r w:rsidR="00650825">
              <w:rPr>
                <w:noProof/>
                <w:webHidden/>
              </w:rPr>
              <w:fldChar w:fldCharType="separate"/>
            </w:r>
            <w:r w:rsidR="00650825">
              <w:rPr>
                <w:noProof/>
                <w:webHidden/>
              </w:rPr>
              <w:t>19</w:t>
            </w:r>
            <w:r w:rsidR="00650825">
              <w:rPr>
                <w:noProof/>
                <w:webHidden/>
              </w:rPr>
              <w:fldChar w:fldCharType="end"/>
            </w:r>
          </w:hyperlink>
        </w:p>
        <w:p w14:paraId="5B8B342B" w14:textId="77777777" w:rsidR="00650825" w:rsidRDefault="00EE44E1">
          <w:pPr>
            <w:pStyle w:val="TOC1"/>
            <w:tabs>
              <w:tab w:val="right" w:leader="dot" w:pos="9350"/>
            </w:tabs>
            <w:rPr>
              <w:rFonts w:eastAsiaTheme="minorEastAsia"/>
              <w:noProof/>
            </w:rPr>
          </w:pPr>
          <w:hyperlink w:anchor="_Toc382556858" w:history="1">
            <w:r w:rsidR="00650825" w:rsidRPr="00307998">
              <w:rPr>
                <w:rStyle w:val="Hyperlink"/>
                <w:noProof/>
              </w:rPr>
              <w:t>Data Architecture</w:t>
            </w:r>
            <w:r w:rsidR="00650825">
              <w:rPr>
                <w:noProof/>
                <w:webHidden/>
              </w:rPr>
              <w:tab/>
            </w:r>
            <w:r w:rsidR="00650825">
              <w:rPr>
                <w:noProof/>
                <w:webHidden/>
              </w:rPr>
              <w:fldChar w:fldCharType="begin"/>
            </w:r>
            <w:r w:rsidR="00650825">
              <w:rPr>
                <w:noProof/>
                <w:webHidden/>
              </w:rPr>
              <w:instrText xml:space="preserve"> PAGEREF _Toc382556858 \h </w:instrText>
            </w:r>
            <w:r w:rsidR="00650825">
              <w:rPr>
                <w:noProof/>
                <w:webHidden/>
              </w:rPr>
            </w:r>
            <w:r w:rsidR="00650825">
              <w:rPr>
                <w:noProof/>
                <w:webHidden/>
              </w:rPr>
              <w:fldChar w:fldCharType="separate"/>
            </w:r>
            <w:r w:rsidR="00650825">
              <w:rPr>
                <w:noProof/>
                <w:webHidden/>
              </w:rPr>
              <w:t>20</w:t>
            </w:r>
            <w:r w:rsidR="00650825">
              <w:rPr>
                <w:noProof/>
                <w:webHidden/>
              </w:rPr>
              <w:fldChar w:fldCharType="end"/>
            </w:r>
          </w:hyperlink>
        </w:p>
        <w:p w14:paraId="065D45A5" w14:textId="77777777" w:rsidR="00650825" w:rsidRDefault="00EE44E1">
          <w:pPr>
            <w:pStyle w:val="TOC2"/>
            <w:tabs>
              <w:tab w:val="right" w:leader="dot" w:pos="9350"/>
            </w:tabs>
            <w:rPr>
              <w:rFonts w:eastAsiaTheme="minorEastAsia"/>
              <w:noProof/>
            </w:rPr>
          </w:pPr>
          <w:hyperlink w:anchor="_Toc382556859" w:history="1">
            <w:r w:rsidR="00650825" w:rsidRPr="00307998">
              <w:rPr>
                <w:rStyle w:val="Hyperlink"/>
                <w:noProof/>
              </w:rPr>
              <w:t>Database Table Prefix Convention / Definitions</w:t>
            </w:r>
            <w:r w:rsidR="00650825">
              <w:rPr>
                <w:noProof/>
                <w:webHidden/>
              </w:rPr>
              <w:tab/>
            </w:r>
            <w:r w:rsidR="00650825">
              <w:rPr>
                <w:noProof/>
                <w:webHidden/>
              </w:rPr>
              <w:fldChar w:fldCharType="begin"/>
            </w:r>
            <w:r w:rsidR="00650825">
              <w:rPr>
                <w:noProof/>
                <w:webHidden/>
              </w:rPr>
              <w:instrText xml:space="preserve"> PAGEREF _Toc382556859 \h </w:instrText>
            </w:r>
            <w:r w:rsidR="00650825">
              <w:rPr>
                <w:noProof/>
                <w:webHidden/>
              </w:rPr>
            </w:r>
            <w:r w:rsidR="00650825">
              <w:rPr>
                <w:noProof/>
                <w:webHidden/>
              </w:rPr>
              <w:fldChar w:fldCharType="separate"/>
            </w:r>
            <w:r w:rsidR="00650825">
              <w:rPr>
                <w:noProof/>
                <w:webHidden/>
              </w:rPr>
              <w:t>20</w:t>
            </w:r>
            <w:r w:rsidR="00650825">
              <w:rPr>
                <w:noProof/>
                <w:webHidden/>
              </w:rPr>
              <w:fldChar w:fldCharType="end"/>
            </w:r>
          </w:hyperlink>
        </w:p>
        <w:p w14:paraId="43456D42" w14:textId="77777777" w:rsidR="00650825" w:rsidRDefault="00EE44E1">
          <w:pPr>
            <w:pStyle w:val="TOC2"/>
            <w:tabs>
              <w:tab w:val="right" w:leader="dot" w:pos="9350"/>
            </w:tabs>
            <w:rPr>
              <w:rFonts w:eastAsiaTheme="minorEastAsia"/>
              <w:noProof/>
            </w:rPr>
          </w:pPr>
          <w:hyperlink w:anchor="_Toc382556860" w:history="1">
            <w:r w:rsidR="00650825" w:rsidRPr="00307998">
              <w:rPr>
                <w:rStyle w:val="Hyperlink"/>
                <w:noProof/>
              </w:rPr>
              <w:t xml:space="preserve">Data Dictionary </w:t>
            </w:r>
            <w:r w:rsidR="00650825">
              <w:rPr>
                <w:noProof/>
                <w:webHidden/>
              </w:rPr>
              <w:tab/>
            </w:r>
            <w:r w:rsidR="00650825">
              <w:rPr>
                <w:noProof/>
                <w:webHidden/>
              </w:rPr>
              <w:fldChar w:fldCharType="begin"/>
            </w:r>
            <w:r w:rsidR="00650825">
              <w:rPr>
                <w:noProof/>
                <w:webHidden/>
              </w:rPr>
              <w:instrText xml:space="preserve"> PAGEREF _Toc382556860 \h </w:instrText>
            </w:r>
            <w:r w:rsidR="00650825">
              <w:rPr>
                <w:noProof/>
                <w:webHidden/>
              </w:rPr>
            </w:r>
            <w:r w:rsidR="00650825">
              <w:rPr>
                <w:noProof/>
                <w:webHidden/>
              </w:rPr>
              <w:fldChar w:fldCharType="separate"/>
            </w:r>
            <w:r w:rsidR="00650825">
              <w:rPr>
                <w:noProof/>
                <w:webHidden/>
              </w:rPr>
              <w:t>20</w:t>
            </w:r>
            <w:r w:rsidR="00650825">
              <w:rPr>
                <w:noProof/>
                <w:webHidden/>
              </w:rPr>
              <w:fldChar w:fldCharType="end"/>
            </w:r>
          </w:hyperlink>
        </w:p>
        <w:p w14:paraId="597D5E28" w14:textId="77777777" w:rsidR="00650825" w:rsidRDefault="00EE44E1">
          <w:pPr>
            <w:pStyle w:val="TOC2"/>
            <w:tabs>
              <w:tab w:val="right" w:leader="dot" w:pos="9350"/>
            </w:tabs>
            <w:rPr>
              <w:rFonts w:eastAsiaTheme="minorEastAsia"/>
              <w:noProof/>
            </w:rPr>
          </w:pPr>
          <w:hyperlink w:anchor="_Toc382556861" w:history="1">
            <w:r w:rsidR="00650825" w:rsidRPr="00307998">
              <w:rPr>
                <w:rStyle w:val="Hyperlink"/>
                <w:noProof/>
              </w:rPr>
              <w:t>Data Diagrams</w:t>
            </w:r>
            <w:r w:rsidR="00650825">
              <w:rPr>
                <w:noProof/>
                <w:webHidden/>
              </w:rPr>
              <w:tab/>
            </w:r>
            <w:r w:rsidR="00650825">
              <w:rPr>
                <w:noProof/>
                <w:webHidden/>
              </w:rPr>
              <w:fldChar w:fldCharType="begin"/>
            </w:r>
            <w:r w:rsidR="00650825">
              <w:rPr>
                <w:noProof/>
                <w:webHidden/>
              </w:rPr>
              <w:instrText xml:space="preserve"> PAGEREF _Toc382556861 \h </w:instrText>
            </w:r>
            <w:r w:rsidR="00650825">
              <w:rPr>
                <w:noProof/>
                <w:webHidden/>
              </w:rPr>
            </w:r>
            <w:r w:rsidR="00650825">
              <w:rPr>
                <w:noProof/>
                <w:webHidden/>
              </w:rPr>
              <w:fldChar w:fldCharType="separate"/>
            </w:r>
            <w:r w:rsidR="00650825">
              <w:rPr>
                <w:noProof/>
                <w:webHidden/>
              </w:rPr>
              <w:t>20</w:t>
            </w:r>
            <w:r w:rsidR="00650825">
              <w:rPr>
                <w:noProof/>
                <w:webHidden/>
              </w:rPr>
              <w:fldChar w:fldCharType="end"/>
            </w:r>
          </w:hyperlink>
        </w:p>
        <w:p w14:paraId="399214ED" w14:textId="77777777" w:rsidR="00650825" w:rsidRDefault="00EE44E1">
          <w:pPr>
            <w:pStyle w:val="TOC1"/>
            <w:tabs>
              <w:tab w:val="right" w:leader="dot" w:pos="9350"/>
            </w:tabs>
            <w:rPr>
              <w:rFonts w:eastAsiaTheme="minorEastAsia"/>
              <w:noProof/>
            </w:rPr>
          </w:pPr>
          <w:hyperlink w:anchor="_Toc382556862" w:history="1">
            <w:r w:rsidR="00650825" w:rsidRPr="00307998">
              <w:rPr>
                <w:rStyle w:val="Hyperlink"/>
                <w:noProof/>
              </w:rPr>
              <w:t>Project-Specific Contact Center ETL Logic and Configuration</w:t>
            </w:r>
            <w:r w:rsidR="00650825">
              <w:rPr>
                <w:noProof/>
                <w:webHidden/>
              </w:rPr>
              <w:tab/>
            </w:r>
            <w:r w:rsidR="00650825">
              <w:rPr>
                <w:noProof/>
                <w:webHidden/>
              </w:rPr>
              <w:fldChar w:fldCharType="begin"/>
            </w:r>
            <w:r w:rsidR="00650825">
              <w:rPr>
                <w:noProof/>
                <w:webHidden/>
              </w:rPr>
              <w:instrText xml:space="preserve"> PAGEREF _Toc382556862 \h </w:instrText>
            </w:r>
            <w:r w:rsidR="00650825">
              <w:rPr>
                <w:noProof/>
                <w:webHidden/>
              </w:rPr>
            </w:r>
            <w:r w:rsidR="00650825">
              <w:rPr>
                <w:noProof/>
                <w:webHidden/>
              </w:rPr>
              <w:fldChar w:fldCharType="separate"/>
            </w:r>
            <w:r w:rsidR="00650825">
              <w:rPr>
                <w:noProof/>
                <w:webHidden/>
              </w:rPr>
              <w:t>20</w:t>
            </w:r>
            <w:r w:rsidR="00650825">
              <w:rPr>
                <w:noProof/>
                <w:webHidden/>
              </w:rPr>
              <w:fldChar w:fldCharType="end"/>
            </w:r>
          </w:hyperlink>
        </w:p>
        <w:p w14:paraId="34398D42" w14:textId="77777777" w:rsidR="00650825" w:rsidRDefault="00EE44E1">
          <w:pPr>
            <w:pStyle w:val="TOC2"/>
            <w:tabs>
              <w:tab w:val="right" w:leader="dot" w:pos="9350"/>
            </w:tabs>
            <w:rPr>
              <w:rFonts w:eastAsiaTheme="minorEastAsia"/>
              <w:noProof/>
            </w:rPr>
          </w:pPr>
          <w:hyperlink w:anchor="_Toc382556863" w:history="1">
            <w:r w:rsidR="00650825" w:rsidRPr="00307998">
              <w:rPr>
                <w:rStyle w:val="Hyperlink"/>
                <w:noProof/>
              </w:rPr>
              <w:t>Texas EB</w:t>
            </w:r>
            <w:r w:rsidR="00650825">
              <w:rPr>
                <w:noProof/>
                <w:webHidden/>
              </w:rPr>
              <w:tab/>
            </w:r>
            <w:r w:rsidR="00650825">
              <w:rPr>
                <w:noProof/>
                <w:webHidden/>
              </w:rPr>
              <w:fldChar w:fldCharType="begin"/>
            </w:r>
            <w:r w:rsidR="00650825">
              <w:rPr>
                <w:noProof/>
                <w:webHidden/>
              </w:rPr>
              <w:instrText xml:space="preserve"> PAGEREF _Toc382556863 \h </w:instrText>
            </w:r>
            <w:r w:rsidR="00650825">
              <w:rPr>
                <w:noProof/>
                <w:webHidden/>
              </w:rPr>
            </w:r>
            <w:r w:rsidR="00650825">
              <w:rPr>
                <w:noProof/>
                <w:webHidden/>
              </w:rPr>
              <w:fldChar w:fldCharType="separate"/>
            </w:r>
            <w:r w:rsidR="00650825">
              <w:rPr>
                <w:noProof/>
                <w:webHidden/>
              </w:rPr>
              <w:t>20</w:t>
            </w:r>
            <w:r w:rsidR="00650825">
              <w:rPr>
                <w:noProof/>
                <w:webHidden/>
              </w:rPr>
              <w:fldChar w:fldCharType="end"/>
            </w:r>
          </w:hyperlink>
        </w:p>
        <w:p w14:paraId="1EECE98E" w14:textId="77777777" w:rsidR="00650825" w:rsidRDefault="00EE44E1">
          <w:pPr>
            <w:pStyle w:val="TOC3"/>
            <w:tabs>
              <w:tab w:val="right" w:leader="dot" w:pos="9350"/>
            </w:tabs>
            <w:rPr>
              <w:rFonts w:eastAsiaTheme="minorEastAsia"/>
              <w:noProof/>
            </w:rPr>
          </w:pPr>
          <w:hyperlink w:anchor="_Toc382556864" w:history="1">
            <w:r w:rsidR="00650825" w:rsidRPr="00307998">
              <w:rPr>
                <w:rStyle w:val="Hyperlink"/>
                <w:noProof/>
              </w:rPr>
              <w:t>Environments</w:t>
            </w:r>
            <w:r w:rsidR="00650825">
              <w:rPr>
                <w:noProof/>
                <w:webHidden/>
              </w:rPr>
              <w:tab/>
            </w:r>
            <w:r w:rsidR="00650825">
              <w:rPr>
                <w:noProof/>
                <w:webHidden/>
              </w:rPr>
              <w:fldChar w:fldCharType="begin"/>
            </w:r>
            <w:r w:rsidR="00650825">
              <w:rPr>
                <w:noProof/>
                <w:webHidden/>
              </w:rPr>
              <w:instrText xml:space="preserve"> PAGEREF _Toc382556864 \h </w:instrText>
            </w:r>
            <w:r w:rsidR="00650825">
              <w:rPr>
                <w:noProof/>
                <w:webHidden/>
              </w:rPr>
            </w:r>
            <w:r w:rsidR="00650825">
              <w:rPr>
                <w:noProof/>
                <w:webHidden/>
              </w:rPr>
              <w:fldChar w:fldCharType="separate"/>
            </w:r>
            <w:r w:rsidR="00650825">
              <w:rPr>
                <w:noProof/>
                <w:webHidden/>
              </w:rPr>
              <w:t>21</w:t>
            </w:r>
            <w:r w:rsidR="00650825">
              <w:rPr>
                <w:noProof/>
                <w:webHidden/>
              </w:rPr>
              <w:fldChar w:fldCharType="end"/>
            </w:r>
          </w:hyperlink>
        </w:p>
        <w:p w14:paraId="01C8B87E" w14:textId="77777777" w:rsidR="00650825" w:rsidRDefault="00EE44E1">
          <w:pPr>
            <w:pStyle w:val="TOC3"/>
            <w:tabs>
              <w:tab w:val="right" w:leader="dot" w:pos="9350"/>
            </w:tabs>
            <w:rPr>
              <w:rFonts w:eastAsiaTheme="minorEastAsia"/>
              <w:noProof/>
            </w:rPr>
          </w:pPr>
          <w:hyperlink w:anchor="_Toc382556865" w:history="1">
            <w:r w:rsidR="00650825" w:rsidRPr="00307998">
              <w:rPr>
                <w:rStyle w:val="Hyperlink"/>
                <w:noProof/>
              </w:rPr>
              <w:t>Environment Variables</w:t>
            </w:r>
            <w:r w:rsidR="00650825">
              <w:rPr>
                <w:noProof/>
                <w:webHidden/>
              </w:rPr>
              <w:tab/>
            </w:r>
            <w:r w:rsidR="00650825">
              <w:rPr>
                <w:noProof/>
                <w:webHidden/>
              </w:rPr>
              <w:fldChar w:fldCharType="begin"/>
            </w:r>
            <w:r w:rsidR="00650825">
              <w:rPr>
                <w:noProof/>
                <w:webHidden/>
              </w:rPr>
              <w:instrText xml:space="preserve"> PAGEREF _Toc382556865 \h </w:instrText>
            </w:r>
            <w:r w:rsidR="00650825">
              <w:rPr>
                <w:noProof/>
                <w:webHidden/>
              </w:rPr>
            </w:r>
            <w:r w:rsidR="00650825">
              <w:rPr>
                <w:noProof/>
                <w:webHidden/>
              </w:rPr>
              <w:fldChar w:fldCharType="separate"/>
            </w:r>
            <w:r w:rsidR="00650825">
              <w:rPr>
                <w:noProof/>
                <w:webHidden/>
              </w:rPr>
              <w:t>21</w:t>
            </w:r>
            <w:r w:rsidR="00650825">
              <w:rPr>
                <w:noProof/>
                <w:webHidden/>
              </w:rPr>
              <w:fldChar w:fldCharType="end"/>
            </w:r>
          </w:hyperlink>
        </w:p>
        <w:p w14:paraId="0C5A6D54" w14:textId="77777777" w:rsidR="00650825" w:rsidRDefault="00EE44E1">
          <w:pPr>
            <w:pStyle w:val="TOC3"/>
            <w:tabs>
              <w:tab w:val="right" w:leader="dot" w:pos="9350"/>
            </w:tabs>
            <w:rPr>
              <w:rFonts w:eastAsiaTheme="minorEastAsia"/>
              <w:noProof/>
            </w:rPr>
          </w:pPr>
          <w:hyperlink w:anchor="_Toc382556866" w:history="1">
            <w:r w:rsidR="00650825" w:rsidRPr="00307998">
              <w:rPr>
                <w:rStyle w:val="Hyperlink"/>
                <w:noProof/>
              </w:rPr>
              <w:t>Data Sources</w:t>
            </w:r>
            <w:r w:rsidR="00650825">
              <w:rPr>
                <w:noProof/>
                <w:webHidden/>
              </w:rPr>
              <w:tab/>
            </w:r>
            <w:r w:rsidR="00650825">
              <w:rPr>
                <w:noProof/>
                <w:webHidden/>
              </w:rPr>
              <w:fldChar w:fldCharType="begin"/>
            </w:r>
            <w:r w:rsidR="00650825">
              <w:rPr>
                <w:noProof/>
                <w:webHidden/>
              </w:rPr>
              <w:instrText xml:space="preserve"> PAGEREF _Toc382556866 \h </w:instrText>
            </w:r>
            <w:r w:rsidR="00650825">
              <w:rPr>
                <w:noProof/>
                <w:webHidden/>
              </w:rPr>
            </w:r>
            <w:r w:rsidR="00650825">
              <w:rPr>
                <w:noProof/>
                <w:webHidden/>
              </w:rPr>
              <w:fldChar w:fldCharType="separate"/>
            </w:r>
            <w:r w:rsidR="00650825">
              <w:rPr>
                <w:noProof/>
                <w:webHidden/>
              </w:rPr>
              <w:t>21</w:t>
            </w:r>
            <w:r w:rsidR="00650825">
              <w:rPr>
                <w:noProof/>
                <w:webHidden/>
              </w:rPr>
              <w:fldChar w:fldCharType="end"/>
            </w:r>
          </w:hyperlink>
        </w:p>
        <w:p w14:paraId="0420E1CD" w14:textId="77777777" w:rsidR="00650825" w:rsidRDefault="00EE44E1">
          <w:pPr>
            <w:pStyle w:val="TOC3"/>
            <w:tabs>
              <w:tab w:val="right" w:leader="dot" w:pos="9350"/>
            </w:tabs>
            <w:rPr>
              <w:rFonts w:eastAsiaTheme="minorEastAsia"/>
              <w:noProof/>
            </w:rPr>
          </w:pPr>
          <w:hyperlink w:anchor="_Toc382556867" w:history="1">
            <w:r w:rsidR="00650825" w:rsidRPr="00307998">
              <w:rPr>
                <w:rStyle w:val="Hyperlink"/>
                <w:noProof/>
              </w:rPr>
              <w:t>Root Kettle Jobs</w:t>
            </w:r>
            <w:r w:rsidR="00650825">
              <w:rPr>
                <w:noProof/>
                <w:webHidden/>
              </w:rPr>
              <w:tab/>
            </w:r>
            <w:r w:rsidR="00650825">
              <w:rPr>
                <w:noProof/>
                <w:webHidden/>
              </w:rPr>
              <w:fldChar w:fldCharType="begin"/>
            </w:r>
            <w:r w:rsidR="00650825">
              <w:rPr>
                <w:noProof/>
                <w:webHidden/>
              </w:rPr>
              <w:instrText xml:space="preserve"> PAGEREF _Toc382556867 \h </w:instrText>
            </w:r>
            <w:r w:rsidR="00650825">
              <w:rPr>
                <w:noProof/>
                <w:webHidden/>
              </w:rPr>
            </w:r>
            <w:r w:rsidR="00650825">
              <w:rPr>
                <w:noProof/>
                <w:webHidden/>
              </w:rPr>
              <w:fldChar w:fldCharType="separate"/>
            </w:r>
            <w:r w:rsidR="00650825">
              <w:rPr>
                <w:noProof/>
                <w:webHidden/>
              </w:rPr>
              <w:t>21</w:t>
            </w:r>
            <w:r w:rsidR="00650825">
              <w:rPr>
                <w:noProof/>
                <w:webHidden/>
              </w:rPr>
              <w:fldChar w:fldCharType="end"/>
            </w:r>
          </w:hyperlink>
        </w:p>
        <w:p w14:paraId="7C831501" w14:textId="77777777" w:rsidR="00650825" w:rsidRDefault="00EE44E1">
          <w:pPr>
            <w:pStyle w:val="TOC3"/>
            <w:tabs>
              <w:tab w:val="right" w:leader="dot" w:pos="9350"/>
            </w:tabs>
            <w:rPr>
              <w:rFonts w:eastAsiaTheme="minorEastAsia"/>
              <w:noProof/>
            </w:rPr>
          </w:pPr>
          <w:hyperlink w:anchor="_Toc382556868" w:history="1">
            <w:r w:rsidR="00650825" w:rsidRPr="00307998">
              <w:rPr>
                <w:rStyle w:val="Hyperlink"/>
                <w:noProof/>
              </w:rPr>
              <w:t>Shell Scripts</w:t>
            </w:r>
            <w:r w:rsidR="00650825">
              <w:rPr>
                <w:noProof/>
                <w:webHidden/>
              </w:rPr>
              <w:tab/>
            </w:r>
            <w:r w:rsidR="00650825">
              <w:rPr>
                <w:noProof/>
                <w:webHidden/>
              </w:rPr>
              <w:fldChar w:fldCharType="begin"/>
            </w:r>
            <w:r w:rsidR="00650825">
              <w:rPr>
                <w:noProof/>
                <w:webHidden/>
              </w:rPr>
              <w:instrText xml:space="preserve"> PAGEREF _Toc382556868 \h </w:instrText>
            </w:r>
            <w:r w:rsidR="00650825">
              <w:rPr>
                <w:noProof/>
                <w:webHidden/>
              </w:rPr>
            </w:r>
            <w:r w:rsidR="00650825">
              <w:rPr>
                <w:noProof/>
                <w:webHidden/>
              </w:rPr>
              <w:fldChar w:fldCharType="separate"/>
            </w:r>
            <w:r w:rsidR="00650825">
              <w:rPr>
                <w:noProof/>
                <w:webHidden/>
              </w:rPr>
              <w:t>22</w:t>
            </w:r>
            <w:r w:rsidR="00650825">
              <w:rPr>
                <w:noProof/>
                <w:webHidden/>
              </w:rPr>
              <w:fldChar w:fldCharType="end"/>
            </w:r>
          </w:hyperlink>
        </w:p>
        <w:p w14:paraId="4BC9CA5E" w14:textId="77777777" w:rsidR="00650825" w:rsidRDefault="00EE44E1">
          <w:pPr>
            <w:pStyle w:val="TOC3"/>
            <w:tabs>
              <w:tab w:val="right" w:leader="dot" w:pos="9350"/>
            </w:tabs>
            <w:rPr>
              <w:rFonts w:eastAsiaTheme="minorEastAsia"/>
              <w:noProof/>
            </w:rPr>
          </w:pPr>
          <w:hyperlink w:anchor="_Toc382556869" w:history="1">
            <w:r w:rsidR="00650825" w:rsidRPr="00307998">
              <w:rPr>
                <w:rStyle w:val="Hyperlink"/>
                <w:noProof/>
              </w:rPr>
              <w:t>Cron Schedules</w:t>
            </w:r>
            <w:r w:rsidR="00650825">
              <w:rPr>
                <w:noProof/>
                <w:webHidden/>
              </w:rPr>
              <w:tab/>
            </w:r>
            <w:r w:rsidR="00650825">
              <w:rPr>
                <w:noProof/>
                <w:webHidden/>
              </w:rPr>
              <w:fldChar w:fldCharType="begin"/>
            </w:r>
            <w:r w:rsidR="00650825">
              <w:rPr>
                <w:noProof/>
                <w:webHidden/>
              </w:rPr>
              <w:instrText xml:space="preserve"> PAGEREF _Toc382556869 \h </w:instrText>
            </w:r>
            <w:r w:rsidR="00650825">
              <w:rPr>
                <w:noProof/>
                <w:webHidden/>
              </w:rPr>
            </w:r>
            <w:r w:rsidR="00650825">
              <w:rPr>
                <w:noProof/>
                <w:webHidden/>
              </w:rPr>
              <w:fldChar w:fldCharType="separate"/>
            </w:r>
            <w:r w:rsidR="00650825">
              <w:rPr>
                <w:noProof/>
                <w:webHidden/>
              </w:rPr>
              <w:t>22</w:t>
            </w:r>
            <w:r w:rsidR="00650825">
              <w:rPr>
                <w:noProof/>
                <w:webHidden/>
              </w:rPr>
              <w:fldChar w:fldCharType="end"/>
            </w:r>
          </w:hyperlink>
        </w:p>
        <w:p w14:paraId="1765469A" w14:textId="77777777" w:rsidR="00650825" w:rsidRDefault="00EE44E1">
          <w:pPr>
            <w:pStyle w:val="TOC3"/>
            <w:tabs>
              <w:tab w:val="right" w:leader="dot" w:pos="9350"/>
            </w:tabs>
            <w:rPr>
              <w:rFonts w:eastAsiaTheme="minorEastAsia"/>
              <w:noProof/>
            </w:rPr>
          </w:pPr>
          <w:hyperlink w:anchor="_Toc382556870" w:history="1">
            <w:r w:rsidR="00650825" w:rsidRPr="00307998">
              <w:rPr>
                <w:rStyle w:val="Hyperlink"/>
                <w:noProof/>
              </w:rPr>
              <w:t>Logging</w:t>
            </w:r>
            <w:r w:rsidR="00650825">
              <w:rPr>
                <w:noProof/>
                <w:webHidden/>
              </w:rPr>
              <w:tab/>
            </w:r>
            <w:r w:rsidR="00650825">
              <w:rPr>
                <w:noProof/>
                <w:webHidden/>
              </w:rPr>
              <w:fldChar w:fldCharType="begin"/>
            </w:r>
            <w:r w:rsidR="00650825">
              <w:rPr>
                <w:noProof/>
                <w:webHidden/>
              </w:rPr>
              <w:instrText xml:space="preserve"> PAGEREF _Toc382556870 \h </w:instrText>
            </w:r>
            <w:r w:rsidR="00650825">
              <w:rPr>
                <w:noProof/>
                <w:webHidden/>
              </w:rPr>
            </w:r>
            <w:r w:rsidR="00650825">
              <w:rPr>
                <w:noProof/>
                <w:webHidden/>
              </w:rPr>
              <w:fldChar w:fldCharType="separate"/>
            </w:r>
            <w:r w:rsidR="00650825">
              <w:rPr>
                <w:noProof/>
                <w:webHidden/>
              </w:rPr>
              <w:t>22</w:t>
            </w:r>
            <w:r w:rsidR="00650825">
              <w:rPr>
                <w:noProof/>
                <w:webHidden/>
              </w:rPr>
              <w:fldChar w:fldCharType="end"/>
            </w:r>
          </w:hyperlink>
        </w:p>
        <w:p w14:paraId="23523C3E" w14:textId="77777777" w:rsidR="00650825" w:rsidRDefault="00EE44E1">
          <w:pPr>
            <w:pStyle w:val="TOC3"/>
            <w:tabs>
              <w:tab w:val="right" w:leader="dot" w:pos="9350"/>
            </w:tabs>
            <w:rPr>
              <w:rFonts w:eastAsiaTheme="minorEastAsia"/>
              <w:noProof/>
            </w:rPr>
          </w:pPr>
          <w:hyperlink w:anchor="_Toc382556871" w:history="1">
            <w:r w:rsidR="00650825" w:rsidRPr="00307998">
              <w:rPr>
                <w:rStyle w:val="Hyperlink"/>
                <w:noProof/>
              </w:rPr>
              <w:t>File Upload Directories</w:t>
            </w:r>
            <w:r w:rsidR="00650825">
              <w:rPr>
                <w:noProof/>
                <w:webHidden/>
              </w:rPr>
              <w:tab/>
            </w:r>
            <w:r w:rsidR="00650825">
              <w:rPr>
                <w:noProof/>
                <w:webHidden/>
              </w:rPr>
              <w:fldChar w:fldCharType="begin"/>
            </w:r>
            <w:r w:rsidR="00650825">
              <w:rPr>
                <w:noProof/>
                <w:webHidden/>
              </w:rPr>
              <w:instrText xml:space="preserve"> PAGEREF _Toc382556871 \h </w:instrText>
            </w:r>
            <w:r w:rsidR="00650825">
              <w:rPr>
                <w:noProof/>
                <w:webHidden/>
              </w:rPr>
            </w:r>
            <w:r w:rsidR="00650825">
              <w:rPr>
                <w:noProof/>
                <w:webHidden/>
              </w:rPr>
              <w:fldChar w:fldCharType="separate"/>
            </w:r>
            <w:r w:rsidR="00650825">
              <w:rPr>
                <w:noProof/>
                <w:webHidden/>
              </w:rPr>
              <w:t>23</w:t>
            </w:r>
            <w:r w:rsidR="00650825">
              <w:rPr>
                <w:noProof/>
                <w:webHidden/>
              </w:rPr>
              <w:fldChar w:fldCharType="end"/>
            </w:r>
          </w:hyperlink>
        </w:p>
        <w:p w14:paraId="24DDD624" w14:textId="77777777" w:rsidR="00650825" w:rsidRDefault="00EE44E1">
          <w:pPr>
            <w:pStyle w:val="TOC3"/>
            <w:tabs>
              <w:tab w:val="right" w:leader="dot" w:pos="9350"/>
            </w:tabs>
            <w:rPr>
              <w:rFonts w:eastAsiaTheme="minorEastAsia"/>
              <w:noProof/>
            </w:rPr>
          </w:pPr>
          <w:hyperlink w:anchor="_Toc382556872" w:history="1">
            <w:r w:rsidR="00650825" w:rsidRPr="00307998">
              <w:rPr>
                <w:rStyle w:val="Hyperlink"/>
                <w:noProof/>
              </w:rPr>
              <w:t>Deployment Process</w:t>
            </w:r>
            <w:r w:rsidR="00650825">
              <w:rPr>
                <w:noProof/>
                <w:webHidden/>
              </w:rPr>
              <w:tab/>
            </w:r>
            <w:r w:rsidR="00650825">
              <w:rPr>
                <w:noProof/>
                <w:webHidden/>
              </w:rPr>
              <w:fldChar w:fldCharType="begin"/>
            </w:r>
            <w:r w:rsidR="00650825">
              <w:rPr>
                <w:noProof/>
                <w:webHidden/>
              </w:rPr>
              <w:instrText xml:space="preserve"> PAGEREF _Toc382556872 \h </w:instrText>
            </w:r>
            <w:r w:rsidR="00650825">
              <w:rPr>
                <w:noProof/>
                <w:webHidden/>
              </w:rPr>
            </w:r>
            <w:r w:rsidR="00650825">
              <w:rPr>
                <w:noProof/>
                <w:webHidden/>
              </w:rPr>
              <w:fldChar w:fldCharType="separate"/>
            </w:r>
            <w:r w:rsidR="00650825">
              <w:rPr>
                <w:noProof/>
                <w:webHidden/>
              </w:rPr>
              <w:t>23</w:t>
            </w:r>
            <w:r w:rsidR="00650825">
              <w:rPr>
                <w:noProof/>
                <w:webHidden/>
              </w:rPr>
              <w:fldChar w:fldCharType="end"/>
            </w:r>
          </w:hyperlink>
        </w:p>
        <w:p w14:paraId="6D6CDEB8" w14:textId="77777777" w:rsidR="00650825" w:rsidRDefault="00EE44E1">
          <w:pPr>
            <w:pStyle w:val="TOC3"/>
            <w:tabs>
              <w:tab w:val="right" w:leader="dot" w:pos="9350"/>
            </w:tabs>
            <w:rPr>
              <w:rFonts w:eastAsiaTheme="minorEastAsia"/>
              <w:noProof/>
            </w:rPr>
          </w:pPr>
          <w:hyperlink w:anchor="_Toc382556873" w:history="1">
            <w:r w:rsidR="00650825" w:rsidRPr="00307998">
              <w:rPr>
                <w:rStyle w:val="Hyperlink"/>
                <w:noProof/>
              </w:rPr>
              <w:t>Testing Process</w:t>
            </w:r>
            <w:r w:rsidR="00650825">
              <w:rPr>
                <w:noProof/>
                <w:webHidden/>
              </w:rPr>
              <w:tab/>
            </w:r>
            <w:r w:rsidR="00650825">
              <w:rPr>
                <w:noProof/>
                <w:webHidden/>
              </w:rPr>
              <w:fldChar w:fldCharType="begin"/>
            </w:r>
            <w:r w:rsidR="00650825">
              <w:rPr>
                <w:noProof/>
                <w:webHidden/>
              </w:rPr>
              <w:instrText xml:space="preserve"> PAGEREF _Toc382556873 \h </w:instrText>
            </w:r>
            <w:r w:rsidR="00650825">
              <w:rPr>
                <w:noProof/>
                <w:webHidden/>
              </w:rPr>
            </w:r>
            <w:r w:rsidR="00650825">
              <w:rPr>
                <w:noProof/>
                <w:webHidden/>
              </w:rPr>
              <w:fldChar w:fldCharType="separate"/>
            </w:r>
            <w:r w:rsidR="00650825">
              <w:rPr>
                <w:noProof/>
                <w:webHidden/>
              </w:rPr>
              <w:t>23</w:t>
            </w:r>
            <w:r w:rsidR="00650825">
              <w:rPr>
                <w:noProof/>
                <w:webHidden/>
              </w:rPr>
              <w:fldChar w:fldCharType="end"/>
            </w:r>
          </w:hyperlink>
        </w:p>
        <w:p w14:paraId="04A9292A" w14:textId="77777777" w:rsidR="00650825" w:rsidRDefault="00EE44E1">
          <w:pPr>
            <w:pStyle w:val="TOC2"/>
            <w:tabs>
              <w:tab w:val="right" w:leader="dot" w:pos="9350"/>
            </w:tabs>
            <w:rPr>
              <w:rFonts w:eastAsiaTheme="minorEastAsia"/>
              <w:noProof/>
            </w:rPr>
          </w:pPr>
          <w:hyperlink w:anchor="_Toc382556874" w:history="1">
            <w:r w:rsidR="00650825" w:rsidRPr="00307998">
              <w:rPr>
                <w:rStyle w:val="Hyperlink"/>
                <w:noProof/>
              </w:rPr>
              <w:t>Hawaii HIX</w:t>
            </w:r>
            <w:r w:rsidR="00650825">
              <w:rPr>
                <w:noProof/>
                <w:webHidden/>
              </w:rPr>
              <w:tab/>
            </w:r>
            <w:r w:rsidR="00650825">
              <w:rPr>
                <w:noProof/>
                <w:webHidden/>
              </w:rPr>
              <w:fldChar w:fldCharType="begin"/>
            </w:r>
            <w:r w:rsidR="00650825">
              <w:rPr>
                <w:noProof/>
                <w:webHidden/>
              </w:rPr>
              <w:instrText xml:space="preserve"> PAGEREF _Toc382556874 \h </w:instrText>
            </w:r>
            <w:r w:rsidR="00650825">
              <w:rPr>
                <w:noProof/>
                <w:webHidden/>
              </w:rPr>
            </w:r>
            <w:r w:rsidR="00650825">
              <w:rPr>
                <w:noProof/>
                <w:webHidden/>
              </w:rPr>
              <w:fldChar w:fldCharType="separate"/>
            </w:r>
            <w:r w:rsidR="00650825">
              <w:rPr>
                <w:noProof/>
                <w:webHidden/>
              </w:rPr>
              <w:t>23</w:t>
            </w:r>
            <w:r w:rsidR="00650825">
              <w:rPr>
                <w:noProof/>
                <w:webHidden/>
              </w:rPr>
              <w:fldChar w:fldCharType="end"/>
            </w:r>
          </w:hyperlink>
        </w:p>
        <w:p w14:paraId="689CEE85" w14:textId="77777777" w:rsidR="00650825" w:rsidRDefault="00EE44E1">
          <w:pPr>
            <w:pStyle w:val="TOC3"/>
            <w:tabs>
              <w:tab w:val="right" w:leader="dot" w:pos="9350"/>
            </w:tabs>
            <w:rPr>
              <w:rFonts w:eastAsiaTheme="minorEastAsia"/>
              <w:noProof/>
            </w:rPr>
          </w:pPr>
          <w:hyperlink w:anchor="_Toc382556875" w:history="1">
            <w:r w:rsidR="00650825" w:rsidRPr="00307998">
              <w:rPr>
                <w:rStyle w:val="Hyperlink"/>
                <w:noProof/>
              </w:rPr>
              <w:t>Environments</w:t>
            </w:r>
            <w:r w:rsidR="00650825">
              <w:rPr>
                <w:noProof/>
                <w:webHidden/>
              </w:rPr>
              <w:tab/>
            </w:r>
            <w:r w:rsidR="00650825">
              <w:rPr>
                <w:noProof/>
                <w:webHidden/>
              </w:rPr>
              <w:fldChar w:fldCharType="begin"/>
            </w:r>
            <w:r w:rsidR="00650825">
              <w:rPr>
                <w:noProof/>
                <w:webHidden/>
              </w:rPr>
              <w:instrText xml:space="preserve"> PAGEREF _Toc382556875 \h </w:instrText>
            </w:r>
            <w:r w:rsidR="00650825">
              <w:rPr>
                <w:noProof/>
                <w:webHidden/>
              </w:rPr>
            </w:r>
            <w:r w:rsidR="00650825">
              <w:rPr>
                <w:noProof/>
                <w:webHidden/>
              </w:rPr>
              <w:fldChar w:fldCharType="separate"/>
            </w:r>
            <w:r w:rsidR="00650825">
              <w:rPr>
                <w:noProof/>
                <w:webHidden/>
              </w:rPr>
              <w:t>23</w:t>
            </w:r>
            <w:r w:rsidR="00650825">
              <w:rPr>
                <w:noProof/>
                <w:webHidden/>
              </w:rPr>
              <w:fldChar w:fldCharType="end"/>
            </w:r>
          </w:hyperlink>
        </w:p>
        <w:p w14:paraId="67776258" w14:textId="77777777" w:rsidR="00650825" w:rsidRDefault="00EE44E1">
          <w:pPr>
            <w:pStyle w:val="TOC3"/>
            <w:tabs>
              <w:tab w:val="right" w:leader="dot" w:pos="9350"/>
            </w:tabs>
            <w:rPr>
              <w:rFonts w:eastAsiaTheme="minorEastAsia"/>
              <w:noProof/>
            </w:rPr>
          </w:pPr>
          <w:hyperlink w:anchor="_Toc382556876" w:history="1">
            <w:r w:rsidR="00650825" w:rsidRPr="00307998">
              <w:rPr>
                <w:rStyle w:val="Hyperlink"/>
                <w:noProof/>
              </w:rPr>
              <w:t>Environment Variables</w:t>
            </w:r>
            <w:r w:rsidR="00650825">
              <w:rPr>
                <w:noProof/>
                <w:webHidden/>
              </w:rPr>
              <w:tab/>
            </w:r>
            <w:r w:rsidR="00650825">
              <w:rPr>
                <w:noProof/>
                <w:webHidden/>
              </w:rPr>
              <w:fldChar w:fldCharType="begin"/>
            </w:r>
            <w:r w:rsidR="00650825">
              <w:rPr>
                <w:noProof/>
                <w:webHidden/>
              </w:rPr>
              <w:instrText xml:space="preserve"> PAGEREF _Toc382556876 \h </w:instrText>
            </w:r>
            <w:r w:rsidR="00650825">
              <w:rPr>
                <w:noProof/>
                <w:webHidden/>
              </w:rPr>
            </w:r>
            <w:r w:rsidR="00650825">
              <w:rPr>
                <w:noProof/>
                <w:webHidden/>
              </w:rPr>
              <w:fldChar w:fldCharType="separate"/>
            </w:r>
            <w:r w:rsidR="00650825">
              <w:rPr>
                <w:noProof/>
                <w:webHidden/>
              </w:rPr>
              <w:t>24</w:t>
            </w:r>
            <w:r w:rsidR="00650825">
              <w:rPr>
                <w:noProof/>
                <w:webHidden/>
              </w:rPr>
              <w:fldChar w:fldCharType="end"/>
            </w:r>
          </w:hyperlink>
        </w:p>
        <w:p w14:paraId="6A04B7BD" w14:textId="77777777" w:rsidR="00650825" w:rsidRDefault="00EE44E1">
          <w:pPr>
            <w:pStyle w:val="TOC3"/>
            <w:tabs>
              <w:tab w:val="right" w:leader="dot" w:pos="9350"/>
            </w:tabs>
            <w:rPr>
              <w:rFonts w:eastAsiaTheme="minorEastAsia"/>
              <w:noProof/>
            </w:rPr>
          </w:pPr>
          <w:hyperlink w:anchor="_Toc382556877" w:history="1">
            <w:r w:rsidR="00650825" w:rsidRPr="00307998">
              <w:rPr>
                <w:rStyle w:val="Hyperlink"/>
                <w:noProof/>
              </w:rPr>
              <w:t>File Upload Directories</w:t>
            </w:r>
            <w:r w:rsidR="00650825">
              <w:rPr>
                <w:noProof/>
                <w:webHidden/>
              </w:rPr>
              <w:tab/>
            </w:r>
            <w:r w:rsidR="00650825">
              <w:rPr>
                <w:noProof/>
                <w:webHidden/>
              </w:rPr>
              <w:fldChar w:fldCharType="begin"/>
            </w:r>
            <w:r w:rsidR="00650825">
              <w:rPr>
                <w:noProof/>
                <w:webHidden/>
              </w:rPr>
              <w:instrText xml:space="preserve"> PAGEREF _Toc382556877 \h </w:instrText>
            </w:r>
            <w:r w:rsidR="00650825">
              <w:rPr>
                <w:noProof/>
                <w:webHidden/>
              </w:rPr>
            </w:r>
            <w:r w:rsidR="00650825">
              <w:rPr>
                <w:noProof/>
                <w:webHidden/>
              </w:rPr>
              <w:fldChar w:fldCharType="separate"/>
            </w:r>
            <w:r w:rsidR="00650825">
              <w:rPr>
                <w:noProof/>
                <w:webHidden/>
              </w:rPr>
              <w:t>24</w:t>
            </w:r>
            <w:r w:rsidR="00650825">
              <w:rPr>
                <w:noProof/>
                <w:webHidden/>
              </w:rPr>
              <w:fldChar w:fldCharType="end"/>
            </w:r>
          </w:hyperlink>
        </w:p>
        <w:p w14:paraId="5209AB78" w14:textId="77777777" w:rsidR="00650825" w:rsidRDefault="00EE44E1">
          <w:pPr>
            <w:pStyle w:val="TOC3"/>
            <w:tabs>
              <w:tab w:val="right" w:leader="dot" w:pos="9350"/>
            </w:tabs>
            <w:rPr>
              <w:rFonts w:eastAsiaTheme="minorEastAsia"/>
              <w:noProof/>
            </w:rPr>
          </w:pPr>
          <w:hyperlink w:anchor="_Toc382556878" w:history="1">
            <w:r w:rsidR="00650825" w:rsidRPr="00307998">
              <w:rPr>
                <w:rStyle w:val="Hyperlink"/>
                <w:noProof/>
              </w:rPr>
              <w:t>Environment Variables</w:t>
            </w:r>
            <w:r w:rsidR="00650825">
              <w:rPr>
                <w:noProof/>
                <w:webHidden/>
              </w:rPr>
              <w:tab/>
            </w:r>
            <w:r w:rsidR="00650825">
              <w:rPr>
                <w:noProof/>
                <w:webHidden/>
              </w:rPr>
              <w:fldChar w:fldCharType="begin"/>
            </w:r>
            <w:r w:rsidR="00650825">
              <w:rPr>
                <w:noProof/>
                <w:webHidden/>
              </w:rPr>
              <w:instrText xml:space="preserve"> PAGEREF _Toc382556878 \h </w:instrText>
            </w:r>
            <w:r w:rsidR="00650825">
              <w:rPr>
                <w:noProof/>
                <w:webHidden/>
              </w:rPr>
            </w:r>
            <w:r w:rsidR="00650825">
              <w:rPr>
                <w:noProof/>
                <w:webHidden/>
              </w:rPr>
              <w:fldChar w:fldCharType="separate"/>
            </w:r>
            <w:r w:rsidR="00650825">
              <w:rPr>
                <w:noProof/>
                <w:webHidden/>
              </w:rPr>
              <w:t>25</w:t>
            </w:r>
            <w:r w:rsidR="00650825">
              <w:rPr>
                <w:noProof/>
                <w:webHidden/>
              </w:rPr>
              <w:fldChar w:fldCharType="end"/>
            </w:r>
          </w:hyperlink>
        </w:p>
        <w:p w14:paraId="58040451" w14:textId="77777777" w:rsidR="00650825" w:rsidRDefault="00EE44E1">
          <w:pPr>
            <w:pStyle w:val="TOC3"/>
            <w:tabs>
              <w:tab w:val="right" w:leader="dot" w:pos="9350"/>
            </w:tabs>
            <w:rPr>
              <w:rFonts w:eastAsiaTheme="minorEastAsia"/>
              <w:noProof/>
            </w:rPr>
          </w:pPr>
          <w:hyperlink w:anchor="_Toc382556879" w:history="1">
            <w:r w:rsidR="00650825" w:rsidRPr="00307998">
              <w:rPr>
                <w:rStyle w:val="Hyperlink"/>
                <w:noProof/>
              </w:rPr>
              <w:t>Kettle Properties Definitions</w:t>
            </w:r>
            <w:r w:rsidR="00650825">
              <w:rPr>
                <w:noProof/>
                <w:webHidden/>
              </w:rPr>
              <w:tab/>
            </w:r>
            <w:r w:rsidR="00650825">
              <w:rPr>
                <w:noProof/>
                <w:webHidden/>
              </w:rPr>
              <w:fldChar w:fldCharType="begin"/>
            </w:r>
            <w:r w:rsidR="00650825">
              <w:rPr>
                <w:noProof/>
                <w:webHidden/>
              </w:rPr>
              <w:instrText xml:space="preserve"> PAGEREF _Toc382556879 \h </w:instrText>
            </w:r>
            <w:r w:rsidR="00650825">
              <w:rPr>
                <w:noProof/>
                <w:webHidden/>
              </w:rPr>
            </w:r>
            <w:r w:rsidR="00650825">
              <w:rPr>
                <w:noProof/>
                <w:webHidden/>
              </w:rPr>
              <w:fldChar w:fldCharType="separate"/>
            </w:r>
            <w:r w:rsidR="00650825">
              <w:rPr>
                <w:noProof/>
                <w:webHidden/>
              </w:rPr>
              <w:t>25</w:t>
            </w:r>
            <w:r w:rsidR="00650825">
              <w:rPr>
                <w:noProof/>
                <w:webHidden/>
              </w:rPr>
              <w:fldChar w:fldCharType="end"/>
            </w:r>
          </w:hyperlink>
        </w:p>
        <w:p w14:paraId="2D267C95" w14:textId="77777777" w:rsidR="00650825" w:rsidRDefault="00EE44E1">
          <w:pPr>
            <w:pStyle w:val="TOC3"/>
            <w:tabs>
              <w:tab w:val="right" w:leader="dot" w:pos="9350"/>
            </w:tabs>
            <w:rPr>
              <w:rFonts w:eastAsiaTheme="minorEastAsia"/>
              <w:noProof/>
            </w:rPr>
          </w:pPr>
          <w:hyperlink w:anchor="_Toc382556880" w:history="1">
            <w:r w:rsidR="00650825" w:rsidRPr="00307998">
              <w:rPr>
                <w:rStyle w:val="Hyperlink"/>
                <w:noProof/>
              </w:rPr>
              <w:t>Data Sources</w:t>
            </w:r>
            <w:r w:rsidR="00650825">
              <w:rPr>
                <w:noProof/>
                <w:webHidden/>
              </w:rPr>
              <w:tab/>
            </w:r>
            <w:r w:rsidR="00650825">
              <w:rPr>
                <w:noProof/>
                <w:webHidden/>
              </w:rPr>
              <w:fldChar w:fldCharType="begin"/>
            </w:r>
            <w:r w:rsidR="00650825">
              <w:rPr>
                <w:noProof/>
                <w:webHidden/>
              </w:rPr>
              <w:instrText xml:space="preserve"> PAGEREF _Toc382556880 \h </w:instrText>
            </w:r>
            <w:r w:rsidR="00650825">
              <w:rPr>
                <w:noProof/>
                <w:webHidden/>
              </w:rPr>
            </w:r>
            <w:r w:rsidR="00650825">
              <w:rPr>
                <w:noProof/>
                <w:webHidden/>
              </w:rPr>
              <w:fldChar w:fldCharType="separate"/>
            </w:r>
            <w:r w:rsidR="00650825">
              <w:rPr>
                <w:noProof/>
                <w:webHidden/>
              </w:rPr>
              <w:t>25</w:t>
            </w:r>
            <w:r w:rsidR="00650825">
              <w:rPr>
                <w:noProof/>
                <w:webHidden/>
              </w:rPr>
              <w:fldChar w:fldCharType="end"/>
            </w:r>
          </w:hyperlink>
        </w:p>
        <w:p w14:paraId="38861BD9" w14:textId="77777777" w:rsidR="00650825" w:rsidRDefault="00EE44E1">
          <w:pPr>
            <w:pStyle w:val="TOC3"/>
            <w:tabs>
              <w:tab w:val="right" w:leader="dot" w:pos="9350"/>
            </w:tabs>
            <w:rPr>
              <w:rFonts w:eastAsiaTheme="minorEastAsia"/>
              <w:noProof/>
            </w:rPr>
          </w:pPr>
          <w:hyperlink w:anchor="_Toc382556881" w:history="1">
            <w:r w:rsidR="00650825" w:rsidRPr="00307998">
              <w:rPr>
                <w:rStyle w:val="Hyperlink"/>
                <w:noProof/>
              </w:rPr>
              <w:t>Root Kettle Jobs</w:t>
            </w:r>
            <w:r w:rsidR="00650825">
              <w:rPr>
                <w:noProof/>
                <w:webHidden/>
              </w:rPr>
              <w:tab/>
            </w:r>
            <w:r w:rsidR="00650825">
              <w:rPr>
                <w:noProof/>
                <w:webHidden/>
              </w:rPr>
              <w:fldChar w:fldCharType="begin"/>
            </w:r>
            <w:r w:rsidR="00650825">
              <w:rPr>
                <w:noProof/>
                <w:webHidden/>
              </w:rPr>
              <w:instrText xml:space="preserve"> PAGEREF _Toc382556881 \h </w:instrText>
            </w:r>
            <w:r w:rsidR="00650825">
              <w:rPr>
                <w:noProof/>
                <w:webHidden/>
              </w:rPr>
            </w:r>
            <w:r w:rsidR="00650825">
              <w:rPr>
                <w:noProof/>
                <w:webHidden/>
              </w:rPr>
              <w:fldChar w:fldCharType="separate"/>
            </w:r>
            <w:r w:rsidR="00650825">
              <w:rPr>
                <w:noProof/>
                <w:webHidden/>
              </w:rPr>
              <w:t>26</w:t>
            </w:r>
            <w:r w:rsidR="00650825">
              <w:rPr>
                <w:noProof/>
                <w:webHidden/>
              </w:rPr>
              <w:fldChar w:fldCharType="end"/>
            </w:r>
          </w:hyperlink>
        </w:p>
        <w:p w14:paraId="0BE724C2" w14:textId="77777777" w:rsidR="00650825" w:rsidRDefault="00EE44E1">
          <w:pPr>
            <w:pStyle w:val="TOC3"/>
            <w:tabs>
              <w:tab w:val="right" w:leader="dot" w:pos="9350"/>
            </w:tabs>
            <w:rPr>
              <w:rFonts w:eastAsiaTheme="minorEastAsia"/>
              <w:noProof/>
            </w:rPr>
          </w:pPr>
          <w:hyperlink w:anchor="_Toc382556882" w:history="1">
            <w:r w:rsidR="00650825" w:rsidRPr="00307998">
              <w:rPr>
                <w:rStyle w:val="Hyperlink"/>
                <w:noProof/>
              </w:rPr>
              <w:t>Shell Scripts</w:t>
            </w:r>
            <w:r w:rsidR="00650825">
              <w:rPr>
                <w:noProof/>
                <w:webHidden/>
              </w:rPr>
              <w:tab/>
            </w:r>
            <w:r w:rsidR="00650825">
              <w:rPr>
                <w:noProof/>
                <w:webHidden/>
              </w:rPr>
              <w:fldChar w:fldCharType="begin"/>
            </w:r>
            <w:r w:rsidR="00650825">
              <w:rPr>
                <w:noProof/>
                <w:webHidden/>
              </w:rPr>
              <w:instrText xml:space="preserve"> PAGEREF _Toc382556882 \h </w:instrText>
            </w:r>
            <w:r w:rsidR="00650825">
              <w:rPr>
                <w:noProof/>
                <w:webHidden/>
              </w:rPr>
            </w:r>
            <w:r w:rsidR="00650825">
              <w:rPr>
                <w:noProof/>
                <w:webHidden/>
              </w:rPr>
              <w:fldChar w:fldCharType="separate"/>
            </w:r>
            <w:r w:rsidR="00650825">
              <w:rPr>
                <w:noProof/>
                <w:webHidden/>
              </w:rPr>
              <w:t>26</w:t>
            </w:r>
            <w:r w:rsidR="00650825">
              <w:rPr>
                <w:noProof/>
                <w:webHidden/>
              </w:rPr>
              <w:fldChar w:fldCharType="end"/>
            </w:r>
          </w:hyperlink>
        </w:p>
        <w:p w14:paraId="3D79E08C" w14:textId="77777777" w:rsidR="00650825" w:rsidRDefault="00EE44E1">
          <w:pPr>
            <w:pStyle w:val="TOC3"/>
            <w:tabs>
              <w:tab w:val="right" w:leader="dot" w:pos="9350"/>
            </w:tabs>
            <w:rPr>
              <w:rFonts w:eastAsiaTheme="minorEastAsia"/>
              <w:noProof/>
            </w:rPr>
          </w:pPr>
          <w:hyperlink w:anchor="_Toc382556883" w:history="1">
            <w:r w:rsidR="00650825" w:rsidRPr="00307998">
              <w:rPr>
                <w:rStyle w:val="Hyperlink"/>
                <w:noProof/>
              </w:rPr>
              <w:t>Cron Schedules</w:t>
            </w:r>
            <w:r w:rsidR="00650825">
              <w:rPr>
                <w:noProof/>
                <w:webHidden/>
              </w:rPr>
              <w:tab/>
            </w:r>
            <w:r w:rsidR="00650825">
              <w:rPr>
                <w:noProof/>
                <w:webHidden/>
              </w:rPr>
              <w:fldChar w:fldCharType="begin"/>
            </w:r>
            <w:r w:rsidR="00650825">
              <w:rPr>
                <w:noProof/>
                <w:webHidden/>
              </w:rPr>
              <w:instrText xml:space="preserve"> PAGEREF _Toc382556883 \h </w:instrText>
            </w:r>
            <w:r w:rsidR="00650825">
              <w:rPr>
                <w:noProof/>
                <w:webHidden/>
              </w:rPr>
            </w:r>
            <w:r w:rsidR="00650825">
              <w:rPr>
                <w:noProof/>
                <w:webHidden/>
              </w:rPr>
              <w:fldChar w:fldCharType="separate"/>
            </w:r>
            <w:r w:rsidR="00650825">
              <w:rPr>
                <w:noProof/>
                <w:webHidden/>
              </w:rPr>
              <w:t>26</w:t>
            </w:r>
            <w:r w:rsidR="00650825">
              <w:rPr>
                <w:noProof/>
                <w:webHidden/>
              </w:rPr>
              <w:fldChar w:fldCharType="end"/>
            </w:r>
          </w:hyperlink>
        </w:p>
        <w:p w14:paraId="07A82BF0" w14:textId="77777777" w:rsidR="00650825" w:rsidRDefault="00EE44E1">
          <w:pPr>
            <w:pStyle w:val="TOC3"/>
            <w:tabs>
              <w:tab w:val="right" w:leader="dot" w:pos="9350"/>
            </w:tabs>
            <w:rPr>
              <w:rFonts w:eastAsiaTheme="minorEastAsia"/>
              <w:noProof/>
            </w:rPr>
          </w:pPr>
          <w:hyperlink w:anchor="_Toc382556884" w:history="1">
            <w:r w:rsidR="00650825" w:rsidRPr="00307998">
              <w:rPr>
                <w:rStyle w:val="Hyperlink"/>
                <w:noProof/>
              </w:rPr>
              <w:t>Logging</w:t>
            </w:r>
            <w:r w:rsidR="00650825">
              <w:rPr>
                <w:noProof/>
                <w:webHidden/>
              </w:rPr>
              <w:tab/>
            </w:r>
            <w:r w:rsidR="00650825">
              <w:rPr>
                <w:noProof/>
                <w:webHidden/>
              </w:rPr>
              <w:fldChar w:fldCharType="begin"/>
            </w:r>
            <w:r w:rsidR="00650825">
              <w:rPr>
                <w:noProof/>
                <w:webHidden/>
              </w:rPr>
              <w:instrText xml:space="preserve"> PAGEREF _Toc382556884 \h </w:instrText>
            </w:r>
            <w:r w:rsidR="00650825">
              <w:rPr>
                <w:noProof/>
                <w:webHidden/>
              </w:rPr>
            </w:r>
            <w:r w:rsidR="00650825">
              <w:rPr>
                <w:noProof/>
                <w:webHidden/>
              </w:rPr>
              <w:fldChar w:fldCharType="separate"/>
            </w:r>
            <w:r w:rsidR="00650825">
              <w:rPr>
                <w:noProof/>
                <w:webHidden/>
              </w:rPr>
              <w:t>27</w:t>
            </w:r>
            <w:r w:rsidR="00650825">
              <w:rPr>
                <w:noProof/>
                <w:webHidden/>
              </w:rPr>
              <w:fldChar w:fldCharType="end"/>
            </w:r>
          </w:hyperlink>
        </w:p>
        <w:p w14:paraId="59AA37D4" w14:textId="77777777" w:rsidR="00650825" w:rsidRDefault="00EE44E1">
          <w:pPr>
            <w:pStyle w:val="TOC3"/>
            <w:tabs>
              <w:tab w:val="right" w:leader="dot" w:pos="9350"/>
            </w:tabs>
            <w:rPr>
              <w:rFonts w:eastAsiaTheme="minorEastAsia"/>
              <w:noProof/>
            </w:rPr>
          </w:pPr>
          <w:hyperlink w:anchor="_Toc382556885" w:history="1">
            <w:r w:rsidR="00650825" w:rsidRPr="00307998">
              <w:rPr>
                <w:rStyle w:val="Hyperlink"/>
                <w:noProof/>
              </w:rPr>
              <w:t>Data Load Process</w:t>
            </w:r>
            <w:r w:rsidR="00650825">
              <w:rPr>
                <w:noProof/>
                <w:webHidden/>
              </w:rPr>
              <w:tab/>
            </w:r>
            <w:r w:rsidR="00650825">
              <w:rPr>
                <w:noProof/>
                <w:webHidden/>
              </w:rPr>
              <w:fldChar w:fldCharType="begin"/>
            </w:r>
            <w:r w:rsidR="00650825">
              <w:rPr>
                <w:noProof/>
                <w:webHidden/>
              </w:rPr>
              <w:instrText xml:space="preserve"> PAGEREF _Toc382556885 \h </w:instrText>
            </w:r>
            <w:r w:rsidR="00650825">
              <w:rPr>
                <w:noProof/>
                <w:webHidden/>
              </w:rPr>
            </w:r>
            <w:r w:rsidR="00650825">
              <w:rPr>
                <w:noProof/>
                <w:webHidden/>
              </w:rPr>
              <w:fldChar w:fldCharType="separate"/>
            </w:r>
            <w:r w:rsidR="00650825">
              <w:rPr>
                <w:noProof/>
                <w:webHidden/>
              </w:rPr>
              <w:t>27</w:t>
            </w:r>
            <w:r w:rsidR="00650825">
              <w:rPr>
                <w:noProof/>
                <w:webHidden/>
              </w:rPr>
              <w:fldChar w:fldCharType="end"/>
            </w:r>
          </w:hyperlink>
        </w:p>
        <w:p w14:paraId="722CAF35" w14:textId="77777777" w:rsidR="00650825" w:rsidRDefault="00EE44E1">
          <w:pPr>
            <w:pStyle w:val="TOC3"/>
            <w:tabs>
              <w:tab w:val="right" w:leader="dot" w:pos="9350"/>
            </w:tabs>
            <w:rPr>
              <w:rFonts w:eastAsiaTheme="minorEastAsia"/>
              <w:noProof/>
            </w:rPr>
          </w:pPr>
          <w:hyperlink w:anchor="_Toc382556886" w:history="1">
            <w:r w:rsidR="00650825" w:rsidRPr="00307998">
              <w:rPr>
                <w:rStyle w:val="Hyperlink"/>
                <w:noProof/>
              </w:rPr>
              <w:t>Deployment Process</w:t>
            </w:r>
            <w:r w:rsidR="00650825">
              <w:rPr>
                <w:noProof/>
                <w:webHidden/>
              </w:rPr>
              <w:tab/>
            </w:r>
            <w:r w:rsidR="00650825">
              <w:rPr>
                <w:noProof/>
                <w:webHidden/>
              </w:rPr>
              <w:fldChar w:fldCharType="begin"/>
            </w:r>
            <w:r w:rsidR="00650825">
              <w:rPr>
                <w:noProof/>
                <w:webHidden/>
              </w:rPr>
              <w:instrText xml:space="preserve"> PAGEREF _Toc382556886 \h </w:instrText>
            </w:r>
            <w:r w:rsidR="00650825">
              <w:rPr>
                <w:noProof/>
                <w:webHidden/>
              </w:rPr>
            </w:r>
            <w:r w:rsidR="00650825">
              <w:rPr>
                <w:noProof/>
                <w:webHidden/>
              </w:rPr>
              <w:fldChar w:fldCharType="separate"/>
            </w:r>
            <w:r w:rsidR="00650825">
              <w:rPr>
                <w:noProof/>
                <w:webHidden/>
              </w:rPr>
              <w:t>28</w:t>
            </w:r>
            <w:r w:rsidR="00650825">
              <w:rPr>
                <w:noProof/>
                <w:webHidden/>
              </w:rPr>
              <w:fldChar w:fldCharType="end"/>
            </w:r>
          </w:hyperlink>
        </w:p>
        <w:p w14:paraId="374A7360" w14:textId="77777777" w:rsidR="00650825" w:rsidRDefault="00EE44E1">
          <w:pPr>
            <w:pStyle w:val="TOC3"/>
            <w:tabs>
              <w:tab w:val="right" w:leader="dot" w:pos="9350"/>
            </w:tabs>
            <w:rPr>
              <w:rFonts w:eastAsiaTheme="minorEastAsia"/>
              <w:noProof/>
            </w:rPr>
          </w:pPr>
          <w:hyperlink w:anchor="_Toc382556887" w:history="1">
            <w:r w:rsidR="00650825" w:rsidRPr="00307998">
              <w:rPr>
                <w:rStyle w:val="Hyperlink"/>
                <w:noProof/>
              </w:rPr>
              <w:t>Testing Process</w:t>
            </w:r>
            <w:r w:rsidR="00650825">
              <w:rPr>
                <w:noProof/>
                <w:webHidden/>
              </w:rPr>
              <w:tab/>
            </w:r>
            <w:r w:rsidR="00650825">
              <w:rPr>
                <w:noProof/>
                <w:webHidden/>
              </w:rPr>
              <w:fldChar w:fldCharType="begin"/>
            </w:r>
            <w:r w:rsidR="00650825">
              <w:rPr>
                <w:noProof/>
                <w:webHidden/>
              </w:rPr>
              <w:instrText xml:space="preserve"> PAGEREF _Toc382556887 \h </w:instrText>
            </w:r>
            <w:r w:rsidR="00650825">
              <w:rPr>
                <w:noProof/>
                <w:webHidden/>
              </w:rPr>
            </w:r>
            <w:r w:rsidR="00650825">
              <w:rPr>
                <w:noProof/>
                <w:webHidden/>
              </w:rPr>
              <w:fldChar w:fldCharType="separate"/>
            </w:r>
            <w:r w:rsidR="00650825">
              <w:rPr>
                <w:noProof/>
                <w:webHidden/>
              </w:rPr>
              <w:t>28</w:t>
            </w:r>
            <w:r w:rsidR="00650825">
              <w:rPr>
                <w:noProof/>
                <w:webHidden/>
              </w:rPr>
              <w:fldChar w:fldCharType="end"/>
            </w:r>
          </w:hyperlink>
        </w:p>
        <w:p w14:paraId="3E38EBBD" w14:textId="77777777" w:rsidR="00650825" w:rsidRDefault="00EE44E1">
          <w:pPr>
            <w:pStyle w:val="TOC1"/>
            <w:tabs>
              <w:tab w:val="right" w:leader="dot" w:pos="9350"/>
            </w:tabs>
            <w:rPr>
              <w:rFonts w:eastAsiaTheme="minorEastAsia"/>
              <w:noProof/>
            </w:rPr>
          </w:pPr>
          <w:hyperlink w:anchor="_Toc382556888" w:history="1">
            <w:r w:rsidR="00650825" w:rsidRPr="00307998">
              <w:rPr>
                <w:rStyle w:val="Hyperlink"/>
                <w:noProof/>
              </w:rPr>
              <w:t>Lessons Learned</w:t>
            </w:r>
            <w:r w:rsidR="00650825">
              <w:rPr>
                <w:noProof/>
                <w:webHidden/>
              </w:rPr>
              <w:tab/>
            </w:r>
            <w:r w:rsidR="00650825">
              <w:rPr>
                <w:noProof/>
                <w:webHidden/>
              </w:rPr>
              <w:fldChar w:fldCharType="begin"/>
            </w:r>
            <w:r w:rsidR="00650825">
              <w:rPr>
                <w:noProof/>
                <w:webHidden/>
              </w:rPr>
              <w:instrText xml:space="preserve"> PAGEREF _Toc382556888 \h </w:instrText>
            </w:r>
            <w:r w:rsidR="00650825">
              <w:rPr>
                <w:noProof/>
                <w:webHidden/>
              </w:rPr>
            </w:r>
            <w:r w:rsidR="00650825">
              <w:rPr>
                <w:noProof/>
                <w:webHidden/>
              </w:rPr>
              <w:fldChar w:fldCharType="separate"/>
            </w:r>
            <w:r w:rsidR="00650825">
              <w:rPr>
                <w:noProof/>
                <w:webHidden/>
              </w:rPr>
              <w:t>28</w:t>
            </w:r>
            <w:r w:rsidR="00650825">
              <w:rPr>
                <w:noProof/>
                <w:webHidden/>
              </w:rPr>
              <w:fldChar w:fldCharType="end"/>
            </w:r>
          </w:hyperlink>
        </w:p>
        <w:p w14:paraId="28B87E8A" w14:textId="77777777" w:rsidR="00650825" w:rsidRDefault="00EE44E1">
          <w:pPr>
            <w:pStyle w:val="TOC2"/>
            <w:tabs>
              <w:tab w:val="right" w:leader="dot" w:pos="9350"/>
            </w:tabs>
            <w:rPr>
              <w:rFonts w:eastAsiaTheme="minorEastAsia"/>
              <w:noProof/>
            </w:rPr>
          </w:pPr>
          <w:hyperlink w:anchor="_Toc382556889" w:history="1">
            <w:r w:rsidR="00650825" w:rsidRPr="00307998">
              <w:rPr>
                <w:rStyle w:val="Hyperlink"/>
                <w:noProof/>
              </w:rPr>
              <w:t>PDI/Kettle</w:t>
            </w:r>
            <w:r w:rsidR="00650825">
              <w:rPr>
                <w:noProof/>
                <w:webHidden/>
              </w:rPr>
              <w:tab/>
            </w:r>
            <w:r w:rsidR="00650825">
              <w:rPr>
                <w:noProof/>
                <w:webHidden/>
              </w:rPr>
              <w:fldChar w:fldCharType="begin"/>
            </w:r>
            <w:r w:rsidR="00650825">
              <w:rPr>
                <w:noProof/>
                <w:webHidden/>
              </w:rPr>
              <w:instrText xml:space="preserve"> PAGEREF _Toc382556889 \h </w:instrText>
            </w:r>
            <w:r w:rsidR="00650825">
              <w:rPr>
                <w:noProof/>
                <w:webHidden/>
              </w:rPr>
            </w:r>
            <w:r w:rsidR="00650825">
              <w:rPr>
                <w:noProof/>
                <w:webHidden/>
              </w:rPr>
              <w:fldChar w:fldCharType="separate"/>
            </w:r>
            <w:r w:rsidR="00650825">
              <w:rPr>
                <w:noProof/>
                <w:webHidden/>
              </w:rPr>
              <w:t>28</w:t>
            </w:r>
            <w:r w:rsidR="00650825">
              <w:rPr>
                <w:noProof/>
                <w:webHidden/>
              </w:rPr>
              <w:fldChar w:fldCharType="end"/>
            </w:r>
          </w:hyperlink>
        </w:p>
        <w:p w14:paraId="48DB358C" w14:textId="77777777" w:rsidR="00650825" w:rsidRDefault="00EE44E1">
          <w:pPr>
            <w:pStyle w:val="TOC3"/>
            <w:tabs>
              <w:tab w:val="right" w:leader="dot" w:pos="9350"/>
            </w:tabs>
            <w:rPr>
              <w:rFonts w:eastAsiaTheme="minorEastAsia"/>
              <w:noProof/>
            </w:rPr>
          </w:pPr>
          <w:hyperlink w:anchor="_Toc382556890" w:history="1">
            <w:r w:rsidR="00650825" w:rsidRPr="00307998">
              <w:rPr>
                <w:rStyle w:val="Hyperlink"/>
                <w:noProof/>
              </w:rPr>
              <w:t>Dimension Lookup / Update Step Limitation</w:t>
            </w:r>
            <w:r w:rsidR="00650825">
              <w:rPr>
                <w:noProof/>
                <w:webHidden/>
              </w:rPr>
              <w:tab/>
            </w:r>
            <w:r w:rsidR="00650825">
              <w:rPr>
                <w:noProof/>
                <w:webHidden/>
              </w:rPr>
              <w:fldChar w:fldCharType="begin"/>
            </w:r>
            <w:r w:rsidR="00650825">
              <w:rPr>
                <w:noProof/>
                <w:webHidden/>
              </w:rPr>
              <w:instrText xml:space="preserve"> PAGEREF _Toc382556890 \h </w:instrText>
            </w:r>
            <w:r w:rsidR="00650825">
              <w:rPr>
                <w:noProof/>
                <w:webHidden/>
              </w:rPr>
            </w:r>
            <w:r w:rsidR="00650825">
              <w:rPr>
                <w:noProof/>
                <w:webHidden/>
              </w:rPr>
              <w:fldChar w:fldCharType="separate"/>
            </w:r>
            <w:r w:rsidR="00650825">
              <w:rPr>
                <w:noProof/>
                <w:webHidden/>
              </w:rPr>
              <w:t>28</w:t>
            </w:r>
            <w:r w:rsidR="00650825">
              <w:rPr>
                <w:noProof/>
                <w:webHidden/>
              </w:rPr>
              <w:fldChar w:fldCharType="end"/>
            </w:r>
          </w:hyperlink>
        </w:p>
        <w:p w14:paraId="1CA2054B" w14:textId="77777777" w:rsidR="00650825" w:rsidRDefault="00EE44E1">
          <w:pPr>
            <w:pStyle w:val="TOC3"/>
            <w:tabs>
              <w:tab w:val="right" w:leader="dot" w:pos="9350"/>
            </w:tabs>
            <w:rPr>
              <w:rFonts w:eastAsiaTheme="minorEastAsia"/>
              <w:noProof/>
            </w:rPr>
          </w:pPr>
          <w:hyperlink w:anchor="_Toc382556891" w:history="1">
            <w:r w:rsidR="00650825" w:rsidRPr="00307998">
              <w:rPr>
                <w:rStyle w:val="Hyperlink"/>
                <w:noProof/>
              </w:rPr>
              <w:t>JNDI Browse Limitation (v4.2.1)</w:t>
            </w:r>
            <w:r w:rsidR="00650825">
              <w:rPr>
                <w:noProof/>
                <w:webHidden/>
              </w:rPr>
              <w:tab/>
            </w:r>
            <w:r w:rsidR="00650825">
              <w:rPr>
                <w:noProof/>
                <w:webHidden/>
              </w:rPr>
              <w:fldChar w:fldCharType="begin"/>
            </w:r>
            <w:r w:rsidR="00650825">
              <w:rPr>
                <w:noProof/>
                <w:webHidden/>
              </w:rPr>
              <w:instrText xml:space="preserve"> PAGEREF _Toc382556891 \h </w:instrText>
            </w:r>
            <w:r w:rsidR="00650825">
              <w:rPr>
                <w:noProof/>
                <w:webHidden/>
              </w:rPr>
            </w:r>
            <w:r w:rsidR="00650825">
              <w:rPr>
                <w:noProof/>
                <w:webHidden/>
              </w:rPr>
              <w:fldChar w:fldCharType="separate"/>
            </w:r>
            <w:r w:rsidR="00650825">
              <w:rPr>
                <w:noProof/>
                <w:webHidden/>
              </w:rPr>
              <w:t>28</w:t>
            </w:r>
            <w:r w:rsidR="00650825">
              <w:rPr>
                <w:noProof/>
                <w:webHidden/>
              </w:rPr>
              <w:fldChar w:fldCharType="end"/>
            </w:r>
          </w:hyperlink>
        </w:p>
        <w:p w14:paraId="0EB1C206" w14:textId="77777777" w:rsidR="00650825" w:rsidRDefault="00EE44E1">
          <w:pPr>
            <w:pStyle w:val="TOC2"/>
            <w:tabs>
              <w:tab w:val="right" w:leader="dot" w:pos="9350"/>
            </w:tabs>
            <w:rPr>
              <w:rFonts w:eastAsiaTheme="minorEastAsia"/>
              <w:noProof/>
            </w:rPr>
          </w:pPr>
          <w:hyperlink w:anchor="_Toc382556892" w:history="1">
            <w:r w:rsidR="00650825" w:rsidRPr="00307998">
              <w:rPr>
                <w:rStyle w:val="Hyperlink"/>
                <w:noProof/>
              </w:rPr>
              <w:t>Oracle</w:t>
            </w:r>
            <w:r w:rsidR="00650825">
              <w:rPr>
                <w:noProof/>
                <w:webHidden/>
              </w:rPr>
              <w:tab/>
            </w:r>
            <w:r w:rsidR="00650825">
              <w:rPr>
                <w:noProof/>
                <w:webHidden/>
              </w:rPr>
              <w:fldChar w:fldCharType="begin"/>
            </w:r>
            <w:r w:rsidR="00650825">
              <w:rPr>
                <w:noProof/>
                <w:webHidden/>
              </w:rPr>
              <w:instrText xml:space="preserve"> PAGEREF _Toc382556892 \h </w:instrText>
            </w:r>
            <w:r w:rsidR="00650825">
              <w:rPr>
                <w:noProof/>
                <w:webHidden/>
              </w:rPr>
            </w:r>
            <w:r w:rsidR="00650825">
              <w:rPr>
                <w:noProof/>
                <w:webHidden/>
              </w:rPr>
              <w:fldChar w:fldCharType="separate"/>
            </w:r>
            <w:r w:rsidR="00650825">
              <w:rPr>
                <w:noProof/>
                <w:webHidden/>
              </w:rPr>
              <w:t>29</w:t>
            </w:r>
            <w:r w:rsidR="00650825">
              <w:rPr>
                <w:noProof/>
                <w:webHidden/>
              </w:rPr>
              <w:fldChar w:fldCharType="end"/>
            </w:r>
          </w:hyperlink>
        </w:p>
        <w:p w14:paraId="546D275C" w14:textId="77777777" w:rsidR="00650825" w:rsidRDefault="00EE44E1">
          <w:pPr>
            <w:pStyle w:val="TOC2"/>
            <w:tabs>
              <w:tab w:val="right" w:leader="dot" w:pos="9350"/>
            </w:tabs>
            <w:rPr>
              <w:rFonts w:eastAsiaTheme="minorEastAsia"/>
              <w:noProof/>
            </w:rPr>
          </w:pPr>
          <w:hyperlink w:anchor="_Toc382556893" w:history="1">
            <w:r w:rsidR="00650825" w:rsidRPr="00307998">
              <w:rPr>
                <w:rStyle w:val="Hyperlink"/>
                <w:noProof/>
              </w:rPr>
              <w:t>Microsoft SQL Server</w:t>
            </w:r>
            <w:r w:rsidR="00650825">
              <w:rPr>
                <w:noProof/>
                <w:webHidden/>
              </w:rPr>
              <w:tab/>
            </w:r>
            <w:r w:rsidR="00650825">
              <w:rPr>
                <w:noProof/>
                <w:webHidden/>
              </w:rPr>
              <w:fldChar w:fldCharType="begin"/>
            </w:r>
            <w:r w:rsidR="00650825">
              <w:rPr>
                <w:noProof/>
                <w:webHidden/>
              </w:rPr>
              <w:instrText xml:space="preserve"> PAGEREF _Toc382556893 \h </w:instrText>
            </w:r>
            <w:r w:rsidR="00650825">
              <w:rPr>
                <w:noProof/>
                <w:webHidden/>
              </w:rPr>
            </w:r>
            <w:r w:rsidR="00650825">
              <w:rPr>
                <w:noProof/>
                <w:webHidden/>
              </w:rPr>
              <w:fldChar w:fldCharType="separate"/>
            </w:r>
            <w:r w:rsidR="00650825">
              <w:rPr>
                <w:noProof/>
                <w:webHidden/>
              </w:rPr>
              <w:t>29</w:t>
            </w:r>
            <w:r w:rsidR="00650825">
              <w:rPr>
                <w:noProof/>
                <w:webHidden/>
              </w:rPr>
              <w:fldChar w:fldCharType="end"/>
            </w:r>
          </w:hyperlink>
        </w:p>
        <w:p w14:paraId="7A8BE3B0" w14:textId="77777777" w:rsidR="00650825" w:rsidRDefault="00EE44E1">
          <w:pPr>
            <w:pStyle w:val="TOC1"/>
            <w:tabs>
              <w:tab w:val="right" w:leader="dot" w:pos="9350"/>
            </w:tabs>
            <w:rPr>
              <w:rFonts w:eastAsiaTheme="minorEastAsia"/>
              <w:noProof/>
            </w:rPr>
          </w:pPr>
          <w:hyperlink w:anchor="_Toc382556894" w:history="1">
            <w:r w:rsidR="00650825" w:rsidRPr="00307998">
              <w:rPr>
                <w:rStyle w:val="Hyperlink"/>
                <w:noProof/>
              </w:rPr>
              <w:t>Technical Design Decisions</w:t>
            </w:r>
            <w:r w:rsidR="00650825">
              <w:rPr>
                <w:noProof/>
                <w:webHidden/>
              </w:rPr>
              <w:tab/>
            </w:r>
            <w:r w:rsidR="00650825">
              <w:rPr>
                <w:noProof/>
                <w:webHidden/>
              </w:rPr>
              <w:fldChar w:fldCharType="begin"/>
            </w:r>
            <w:r w:rsidR="00650825">
              <w:rPr>
                <w:noProof/>
                <w:webHidden/>
              </w:rPr>
              <w:instrText xml:space="preserve"> PAGEREF _Toc382556894 \h </w:instrText>
            </w:r>
            <w:r w:rsidR="00650825">
              <w:rPr>
                <w:noProof/>
                <w:webHidden/>
              </w:rPr>
            </w:r>
            <w:r w:rsidR="00650825">
              <w:rPr>
                <w:noProof/>
                <w:webHidden/>
              </w:rPr>
              <w:fldChar w:fldCharType="separate"/>
            </w:r>
            <w:r w:rsidR="00650825">
              <w:rPr>
                <w:noProof/>
                <w:webHidden/>
              </w:rPr>
              <w:t>29</w:t>
            </w:r>
            <w:r w:rsidR="00650825">
              <w:rPr>
                <w:noProof/>
                <w:webHidden/>
              </w:rPr>
              <w:fldChar w:fldCharType="end"/>
            </w:r>
          </w:hyperlink>
        </w:p>
        <w:p w14:paraId="63AACD06" w14:textId="77777777" w:rsidR="00650825" w:rsidRDefault="00EE44E1">
          <w:pPr>
            <w:pStyle w:val="TOC2"/>
            <w:tabs>
              <w:tab w:val="right" w:leader="dot" w:pos="9350"/>
            </w:tabs>
            <w:rPr>
              <w:rFonts w:eastAsiaTheme="minorEastAsia"/>
              <w:noProof/>
            </w:rPr>
          </w:pPr>
          <w:hyperlink w:anchor="_Toc382556895" w:history="1">
            <w:r w:rsidR="00650825" w:rsidRPr="00307998">
              <w:rPr>
                <w:rStyle w:val="Hyperlink"/>
                <w:noProof/>
              </w:rPr>
              <w:t>Main / Implementation Structure</w:t>
            </w:r>
            <w:r w:rsidR="00650825">
              <w:rPr>
                <w:noProof/>
                <w:webHidden/>
              </w:rPr>
              <w:tab/>
            </w:r>
            <w:r w:rsidR="00650825">
              <w:rPr>
                <w:noProof/>
                <w:webHidden/>
              </w:rPr>
              <w:fldChar w:fldCharType="begin"/>
            </w:r>
            <w:r w:rsidR="00650825">
              <w:rPr>
                <w:noProof/>
                <w:webHidden/>
              </w:rPr>
              <w:instrText xml:space="preserve"> PAGEREF _Toc382556895 \h </w:instrText>
            </w:r>
            <w:r w:rsidR="00650825">
              <w:rPr>
                <w:noProof/>
                <w:webHidden/>
              </w:rPr>
            </w:r>
            <w:r w:rsidR="00650825">
              <w:rPr>
                <w:noProof/>
                <w:webHidden/>
              </w:rPr>
              <w:fldChar w:fldCharType="separate"/>
            </w:r>
            <w:r w:rsidR="00650825">
              <w:rPr>
                <w:noProof/>
                <w:webHidden/>
              </w:rPr>
              <w:t>29</w:t>
            </w:r>
            <w:r w:rsidR="00650825">
              <w:rPr>
                <w:noProof/>
                <w:webHidden/>
              </w:rPr>
              <w:fldChar w:fldCharType="end"/>
            </w:r>
          </w:hyperlink>
        </w:p>
        <w:p w14:paraId="2A884336" w14:textId="77777777" w:rsidR="00650825" w:rsidRDefault="00EE44E1">
          <w:pPr>
            <w:pStyle w:val="TOC1"/>
            <w:tabs>
              <w:tab w:val="right" w:leader="dot" w:pos="9350"/>
            </w:tabs>
            <w:rPr>
              <w:rFonts w:eastAsiaTheme="minorEastAsia"/>
              <w:noProof/>
            </w:rPr>
          </w:pPr>
          <w:hyperlink w:anchor="_Toc382556896" w:history="1">
            <w:r w:rsidR="00650825" w:rsidRPr="00307998">
              <w:rPr>
                <w:rStyle w:val="Hyperlink"/>
                <w:noProof/>
              </w:rPr>
              <w:t>Acronym List</w:t>
            </w:r>
            <w:r w:rsidR="00650825">
              <w:rPr>
                <w:noProof/>
                <w:webHidden/>
              </w:rPr>
              <w:tab/>
            </w:r>
            <w:r w:rsidR="00650825">
              <w:rPr>
                <w:noProof/>
                <w:webHidden/>
              </w:rPr>
              <w:fldChar w:fldCharType="begin"/>
            </w:r>
            <w:r w:rsidR="00650825">
              <w:rPr>
                <w:noProof/>
                <w:webHidden/>
              </w:rPr>
              <w:instrText xml:space="preserve"> PAGEREF _Toc382556896 \h </w:instrText>
            </w:r>
            <w:r w:rsidR="00650825">
              <w:rPr>
                <w:noProof/>
                <w:webHidden/>
              </w:rPr>
            </w:r>
            <w:r w:rsidR="00650825">
              <w:rPr>
                <w:noProof/>
                <w:webHidden/>
              </w:rPr>
              <w:fldChar w:fldCharType="separate"/>
            </w:r>
            <w:r w:rsidR="00650825">
              <w:rPr>
                <w:noProof/>
                <w:webHidden/>
              </w:rPr>
              <w:t>29</w:t>
            </w:r>
            <w:r w:rsidR="00650825">
              <w:rPr>
                <w:noProof/>
                <w:webHidden/>
              </w:rPr>
              <w:fldChar w:fldCharType="end"/>
            </w:r>
          </w:hyperlink>
        </w:p>
        <w:p w14:paraId="488734E6" w14:textId="77777777" w:rsidR="00650825" w:rsidRDefault="00EE44E1">
          <w:pPr>
            <w:pStyle w:val="TOC1"/>
            <w:tabs>
              <w:tab w:val="right" w:leader="dot" w:pos="9350"/>
            </w:tabs>
            <w:rPr>
              <w:rFonts w:eastAsiaTheme="minorEastAsia"/>
              <w:noProof/>
            </w:rPr>
          </w:pPr>
          <w:hyperlink w:anchor="_Toc382556897" w:history="1">
            <w:r w:rsidR="00650825" w:rsidRPr="00307998">
              <w:rPr>
                <w:rStyle w:val="Hyperlink"/>
                <w:noProof/>
              </w:rPr>
              <w:t>References</w:t>
            </w:r>
            <w:r w:rsidR="00650825">
              <w:rPr>
                <w:noProof/>
                <w:webHidden/>
              </w:rPr>
              <w:tab/>
            </w:r>
            <w:r w:rsidR="00650825">
              <w:rPr>
                <w:noProof/>
                <w:webHidden/>
              </w:rPr>
              <w:fldChar w:fldCharType="begin"/>
            </w:r>
            <w:r w:rsidR="00650825">
              <w:rPr>
                <w:noProof/>
                <w:webHidden/>
              </w:rPr>
              <w:instrText xml:space="preserve"> PAGEREF _Toc382556897 \h </w:instrText>
            </w:r>
            <w:r w:rsidR="00650825">
              <w:rPr>
                <w:noProof/>
                <w:webHidden/>
              </w:rPr>
            </w:r>
            <w:r w:rsidR="00650825">
              <w:rPr>
                <w:noProof/>
                <w:webHidden/>
              </w:rPr>
              <w:fldChar w:fldCharType="separate"/>
            </w:r>
            <w:r w:rsidR="00650825">
              <w:rPr>
                <w:noProof/>
                <w:webHidden/>
              </w:rPr>
              <w:t>30</w:t>
            </w:r>
            <w:r w:rsidR="00650825">
              <w:rPr>
                <w:noProof/>
                <w:webHidden/>
              </w:rPr>
              <w:fldChar w:fldCharType="end"/>
            </w:r>
          </w:hyperlink>
        </w:p>
        <w:p w14:paraId="55A7E6E7" w14:textId="77777777" w:rsidR="00A6079C" w:rsidRDefault="00A6079C" w:rsidP="00A6079C">
          <w:r>
            <w:rPr>
              <w:b/>
              <w:bCs/>
              <w:noProof/>
            </w:rPr>
            <w:fldChar w:fldCharType="end"/>
          </w:r>
        </w:p>
      </w:sdtContent>
    </w:sdt>
    <w:p w14:paraId="55A7E6E8" w14:textId="77777777" w:rsidR="00A6079C" w:rsidRDefault="00A6079C" w:rsidP="00A6079C">
      <w:pPr>
        <w:rPr>
          <w:rFonts w:asciiTheme="majorHAnsi" w:eastAsiaTheme="majorEastAsia" w:hAnsiTheme="majorHAnsi" w:cstheme="majorBidi"/>
          <w:b/>
          <w:bCs/>
          <w:color w:val="365F91" w:themeColor="accent1" w:themeShade="BF"/>
          <w:sz w:val="28"/>
          <w:szCs w:val="28"/>
        </w:rPr>
      </w:pPr>
      <w:r>
        <w:br w:type="page"/>
      </w:r>
    </w:p>
    <w:p w14:paraId="55A7E6E9" w14:textId="77777777" w:rsidR="00A6079C" w:rsidRPr="001335BB" w:rsidRDefault="00A6079C" w:rsidP="00A6079C">
      <w:pPr>
        <w:pStyle w:val="Heading1"/>
      </w:pPr>
      <w:bookmarkStart w:id="2" w:name="_Toc326573468"/>
      <w:bookmarkStart w:id="3" w:name="_Toc382556831"/>
      <w:r w:rsidRPr="001335BB">
        <w:lastRenderedPageBreak/>
        <w:t>Version History</w:t>
      </w:r>
      <w:bookmarkEnd w:id="1"/>
      <w:bookmarkEnd w:id="2"/>
      <w:bookmarkEnd w:id="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1080"/>
        <w:gridCol w:w="1260"/>
        <w:gridCol w:w="1980"/>
        <w:gridCol w:w="4320"/>
      </w:tblGrid>
      <w:tr w:rsidR="00A6079C" w14:paraId="55A7E6EE" w14:textId="77777777" w:rsidTr="00893225">
        <w:tc>
          <w:tcPr>
            <w:tcW w:w="10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A7E6EA" w14:textId="77777777" w:rsidR="00A6079C" w:rsidRDefault="00A6079C" w:rsidP="00893225">
            <w:pPr>
              <w:tabs>
                <w:tab w:val="left" w:pos="6120"/>
              </w:tabs>
              <w:rPr>
                <w:rFonts w:ascii="Arial" w:hAnsi="Arial" w:cs="Arial"/>
                <w:b/>
              </w:rPr>
            </w:pPr>
            <w:r>
              <w:rPr>
                <w:rFonts w:cs="Arial"/>
                <w:b/>
              </w:rPr>
              <w:t>Version</w:t>
            </w:r>
          </w:p>
        </w:tc>
        <w:tc>
          <w:tcPr>
            <w:tcW w:w="12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A7E6EB" w14:textId="77777777" w:rsidR="00A6079C" w:rsidRDefault="00A6079C" w:rsidP="00895C82">
            <w:pPr>
              <w:tabs>
                <w:tab w:val="left" w:pos="6120"/>
              </w:tabs>
              <w:jc w:val="both"/>
              <w:rPr>
                <w:rFonts w:ascii="Arial" w:hAnsi="Arial" w:cs="Arial"/>
                <w:b/>
              </w:rPr>
            </w:pPr>
            <w:bookmarkStart w:id="4" w:name="_Toc500731307"/>
            <w:bookmarkStart w:id="5" w:name="_Toc500731349"/>
            <w:bookmarkStart w:id="6" w:name="_Toc500731407"/>
            <w:bookmarkStart w:id="7" w:name="_Toc500741301"/>
            <w:bookmarkStart w:id="8" w:name="_Toc500743056"/>
            <w:bookmarkStart w:id="9" w:name="_Toc500745755"/>
            <w:bookmarkStart w:id="10" w:name="_Toc500746078"/>
            <w:bookmarkStart w:id="11" w:name="_Toc500746142"/>
            <w:r>
              <w:rPr>
                <w:rFonts w:cs="Arial"/>
                <w:b/>
              </w:rPr>
              <w:t>Date</w:t>
            </w:r>
            <w:bookmarkEnd w:id="4"/>
            <w:bookmarkEnd w:id="5"/>
            <w:bookmarkEnd w:id="6"/>
            <w:bookmarkEnd w:id="7"/>
            <w:bookmarkEnd w:id="8"/>
            <w:bookmarkEnd w:id="9"/>
            <w:bookmarkEnd w:id="10"/>
            <w:bookmarkEnd w:id="11"/>
          </w:p>
        </w:tc>
        <w:tc>
          <w:tcPr>
            <w:tcW w:w="19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A7E6EC" w14:textId="77777777" w:rsidR="00A6079C" w:rsidRDefault="00A6079C" w:rsidP="00895C82">
            <w:pPr>
              <w:tabs>
                <w:tab w:val="left" w:pos="6120"/>
              </w:tabs>
              <w:rPr>
                <w:rFonts w:ascii="Arial" w:hAnsi="Arial" w:cs="Arial"/>
                <w:b/>
              </w:rPr>
            </w:pPr>
            <w:r>
              <w:rPr>
                <w:rFonts w:cs="Arial"/>
                <w:b/>
              </w:rPr>
              <w:t>Author</w:t>
            </w:r>
          </w:p>
        </w:tc>
        <w:tc>
          <w:tcPr>
            <w:tcW w:w="43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A7E6ED" w14:textId="77777777" w:rsidR="00A6079C" w:rsidRDefault="00A6079C" w:rsidP="00893225">
            <w:pPr>
              <w:tabs>
                <w:tab w:val="left" w:pos="6120"/>
              </w:tabs>
              <w:rPr>
                <w:rFonts w:ascii="Arial" w:hAnsi="Arial" w:cs="Arial"/>
                <w:b/>
              </w:rPr>
            </w:pPr>
            <w:bookmarkStart w:id="12" w:name="_Toc500731308"/>
            <w:bookmarkStart w:id="13" w:name="_Toc500731350"/>
            <w:bookmarkStart w:id="14" w:name="_Toc500731408"/>
            <w:bookmarkStart w:id="15" w:name="_Toc500741302"/>
            <w:bookmarkStart w:id="16" w:name="_Toc500743057"/>
            <w:bookmarkStart w:id="17" w:name="_Toc500745756"/>
            <w:bookmarkStart w:id="18" w:name="_Toc500746079"/>
            <w:bookmarkStart w:id="19" w:name="_Toc500746143"/>
            <w:r>
              <w:rPr>
                <w:rFonts w:cs="Arial"/>
                <w:b/>
              </w:rPr>
              <w:t>Change Description</w:t>
            </w:r>
            <w:bookmarkEnd w:id="12"/>
            <w:bookmarkEnd w:id="13"/>
            <w:bookmarkEnd w:id="14"/>
            <w:bookmarkEnd w:id="15"/>
            <w:bookmarkEnd w:id="16"/>
            <w:bookmarkEnd w:id="17"/>
            <w:bookmarkEnd w:id="18"/>
            <w:bookmarkEnd w:id="19"/>
          </w:p>
        </w:tc>
      </w:tr>
      <w:tr w:rsidR="00A6079C" w14:paraId="55A7E6F3" w14:textId="77777777" w:rsidTr="00893225">
        <w:trPr>
          <w:trHeight w:val="272"/>
        </w:trPr>
        <w:tc>
          <w:tcPr>
            <w:tcW w:w="1080" w:type="dxa"/>
            <w:tcBorders>
              <w:top w:val="single" w:sz="4" w:space="0" w:color="auto"/>
              <w:left w:val="single" w:sz="4" w:space="0" w:color="auto"/>
              <w:bottom w:val="single" w:sz="4" w:space="0" w:color="auto"/>
              <w:right w:val="single" w:sz="4" w:space="0" w:color="auto"/>
            </w:tcBorders>
          </w:tcPr>
          <w:p w14:paraId="55A7E6EF" w14:textId="77777777" w:rsidR="00A6079C" w:rsidRDefault="00A6079C" w:rsidP="00893225">
            <w:pPr>
              <w:pStyle w:val="TableText"/>
              <w:spacing w:before="20" w:after="60"/>
              <w:rPr>
                <w:rFonts w:ascii="Times New Roman" w:hAnsi="Times New Roman"/>
                <w:color w:val="0000FF"/>
                <w:sz w:val="22"/>
                <w:szCs w:val="22"/>
              </w:rPr>
            </w:pPr>
            <w:r>
              <w:rPr>
                <w:rFonts w:ascii="Times New Roman" w:hAnsi="Times New Roman"/>
                <w:color w:val="0000FF"/>
                <w:sz w:val="22"/>
                <w:szCs w:val="22"/>
              </w:rPr>
              <w:t>0.1</w:t>
            </w:r>
          </w:p>
        </w:tc>
        <w:tc>
          <w:tcPr>
            <w:tcW w:w="1260" w:type="dxa"/>
            <w:tcBorders>
              <w:top w:val="single" w:sz="4" w:space="0" w:color="auto"/>
              <w:left w:val="single" w:sz="4" w:space="0" w:color="auto"/>
              <w:bottom w:val="single" w:sz="4" w:space="0" w:color="auto"/>
              <w:right w:val="single" w:sz="4" w:space="0" w:color="auto"/>
            </w:tcBorders>
          </w:tcPr>
          <w:p w14:paraId="55A7E6F0" w14:textId="6393F8A6" w:rsidR="00A6079C" w:rsidRDefault="00CE5FA5" w:rsidP="00895C82">
            <w:pPr>
              <w:pStyle w:val="TableText"/>
              <w:spacing w:before="20" w:after="60"/>
              <w:jc w:val="both"/>
              <w:rPr>
                <w:rFonts w:ascii="Times New Roman" w:hAnsi="Times New Roman"/>
                <w:color w:val="0000FF"/>
                <w:sz w:val="22"/>
                <w:szCs w:val="22"/>
              </w:rPr>
            </w:pPr>
            <w:r>
              <w:rPr>
                <w:rFonts w:ascii="Times New Roman" w:hAnsi="Times New Roman"/>
                <w:color w:val="0000FF"/>
                <w:sz w:val="22"/>
                <w:szCs w:val="22"/>
              </w:rPr>
              <w:t>01</w:t>
            </w:r>
            <w:r w:rsidR="00A91BE3">
              <w:rPr>
                <w:rFonts w:ascii="Times New Roman" w:hAnsi="Times New Roman"/>
                <w:color w:val="0000FF"/>
                <w:sz w:val="22"/>
                <w:szCs w:val="22"/>
              </w:rPr>
              <w:t>/</w:t>
            </w:r>
            <w:r>
              <w:rPr>
                <w:rFonts w:ascii="Times New Roman" w:hAnsi="Times New Roman"/>
                <w:color w:val="0000FF"/>
                <w:sz w:val="22"/>
                <w:szCs w:val="22"/>
              </w:rPr>
              <w:t>17/2014</w:t>
            </w:r>
          </w:p>
        </w:tc>
        <w:tc>
          <w:tcPr>
            <w:tcW w:w="1980" w:type="dxa"/>
            <w:tcBorders>
              <w:top w:val="single" w:sz="4" w:space="0" w:color="auto"/>
              <w:left w:val="single" w:sz="4" w:space="0" w:color="auto"/>
              <w:bottom w:val="single" w:sz="4" w:space="0" w:color="auto"/>
              <w:right w:val="single" w:sz="4" w:space="0" w:color="auto"/>
            </w:tcBorders>
          </w:tcPr>
          <w:p w14:paraId="55A7E6F1" w14:textId="77777777" w:rsidR="00A6079C" w:rsidRDefault="00017BC5" w:rsidP="00895C82">
            <w:pPr>
              <w:rPr>
                <w:rFonts w:ascii="Arial" w:hAnsi="Arial"/>
              </w:rPr>
            </w:pPr>
            <w:r>
              <w:rPr>
                <w:rFonts w:ascii="Arial" w:hAnsi="Arial"/>
              </w:rPr>
              <w:t>Cecil Beeland</w:t>
            </w:r>
          </w:p>
        </w:tc>
        <w:tc>
          <w:tcPr>
            <w:tcW w:w="4320" w:type="dxa"/>
            <w:tcBorders>
              <w:top w:val="single" w:sz="4" w:space="0" w:color="auto"/>
              <w:left w:val="single" w:sz="4" w:space="0" w:color="auto"/>
              <w:bottom w:val="single" w:sz="4" w:space="0" w:color="auto"/>
              <w:right w:val="single" w:sz="4" w:space="0" w:color="auto"/>
            </w:tcBorders>
          </w:tcPr>
          <w:p w14:paraId="55A7E6F2" w14:textId="5A5B4506" w:rsidR="00A6079C" w:rsidRDefault="00A6079C" w:rsidP="0099136B">
            <w:pPr>
              <w:rPr>
                <w:rFonts w:ascii="Arial" w:hAnsi="Arial"/>
              </w:rPr>
            </w:pPr>
            <w:r>
              <w:rPr>
                <w:rFonts w:ascii="Arial" w:hAnsi="Arial"/>
              </w:rPr>
              <w:t>Initial Outline</w:t>
            </w:r>
            <w:r w:rsidR="0099136B">
              <w:rPr>
                <w:rFonts w:ascii="Arial" w:hAnsi="Arial"/>
              </w:rPr>
              <w:t xml:space="preserve">; Scheduling Architecture Section; </w:t>
            </w:r>
          </w:p>
        </w:tc>
      </w:tr>
      <w:tr w:rsidR="00A6079C" w14:paraId="55A7E6F8" w14:textId="77777777" w:rsidTr="00893225">
        <w:trPr>
          <w:trHeight w:val="287"/>
        </w:trPr>
        <w:tc>
          <w:tcPr>
            <w:tcW w:w="1080" w:type="dxa"/>
            <w:tcBorders>
              <w:top w:val="single" w:sz="4" w:space="0" w:color="auto"/>
              <w:left w:val="single" w:sz="4" w:space="0" w:color="auto"/>
              <w:bottom w:val="single" w:sz="4" w:space="0" w:color="auto"/>
              <w:right w:val="single" w:sz="4" w:space="0" w:color="auto"/>
            </w:tcBorders>
          </w:tcPr>
          <w:p w14:paraId="55A7E6F4" w14:textId="0F1D31EC" w:rsidR="00A6079C" w:rsidRDefault="0017528D" w:rsidP="00893225">
            <w:pPr>
              <w:pStyle w:val="TableText"/>
              <w:spacing w:before="20" w:after="60"/>
              <w:rPr>
                <w:rFonts w:ascii="Times New Roman" w:hAnsi="Times New Roman"/>
                <w:color w:val="0000FF"/>
                <w:sz w:val="22"/>
                <w:szCs w:val="22"/>
              </w:rPr>
            </w:pPr>
            <w:r>
              <w:rPr>
                <w:rFonts w:ascii="Times New Roman" w:hAnsi="Times New Roman"/>
                <w:color w:val="0000FF"/>
                <w:sz w:val="22"/>
                <w:szCs w:val="22"/>
              </w:rPr>
              <w:t>0.2</w:t>
            </w:r>
          </w:p>
        </w:tc>
        <w:tc>
          <w:tcPr>
            <w:tcW w:w="1260" w:type="dxa"/>
            <w:tcBorders>
              <w:top w:val="single" w:sz="4" w:space="0" w:color="auto"/>
              <w:left w:val="single" w:sz="4" w:space="0" w:color="auto"/>
              <w:bottom w:val="single" w:sz="4" w:space="0" w:color="auto"/>
              <w:right w:val="single" w:sz="4" w:space="0" w:color="auto"/>
            </w:tcBorders>
          </w:tcPr>
          <w:p w14:paraId="55A7E6F5" w14:textId="3DC33E08" w:rsidR="00A6079C" w:rsidRDefault="00E772FE" w:rsidP="00CE5FA5">
            <w:pPr>
              <w:pStyle w:val="TableText"/>
              <w:spacing w:before="20" w:after="60"/>
              <w:jc w:val="both"/>
              <w:rPr>
                <w:rFonts w:ascii="Times New Roman" w:hAnsi="Times New Roman"/>
                <w:color w:val="0000FF"/>
                <w:sz w:val="22"/>
                <w:szCs w:val="22"/>
              </w:rPr>
            </w:pPr>
            <w:r>
              <w:rPr>
                <w:rFonts w:ascii="Times New Roman" w:hAnsi="Times New Roman"/>
                <w:color w:val="0000FF"/>
                <w:sz w:val="22"/>
                <w:szCs w:val="22"/>
              </w:rPr>
              <w:t>3/14/2014</w:t>
            </w:r>
          </w:p>
        </w:tc>
        <w:tc>
          <w:tcPr>
            <w:tcW w:w="1980" w:type="dxa"/>
            <w:tcBorders>
              <w:top w:val="single" w:sz="4" w:space="0" w:color="auto"/>
              <w:left w:val="single" w:sz="4" w:space="0" w:color="auto"/>
              <w:bottom w:val="single" w:sz="4" w:space="0" w:color="auto"/>
              <w:right w:val="single" w:sz="4" w:space="0" w:color="auto"/>
            </w:tcBorders>
          </w:tcPr>
          <w:p w14:paraId="55A7E6F6" w14:textId="4ABA7687" w:rsidR="00A6079C" w:rsidRDefault="00E772FE" w:rsidP="00895C82">
            <w:pPr>
              <w:rPr>
                <w:rFonts w:ascii="Arial" w:hAnsi="Arial"/>
              </w:rPr>
            </w:pPr>
            <w:r>
              <w:rPr>
                <w:rFonts w:ascii="Arial" w:hAnsi="Arial"/>
              </w:rPr>
              <w:t>Austin Baker</w:t>
            </w:r>
          </w:p>
        </w:tc>
        <w:tc>
          <w:tcPr>
            <w:tcW w:w="4320" w:type="dxa"/>
            <w:tcBorders>
              <w:top w:val="single" w:sz="4" w:space="0" w:color="auto"/>
              <w:left w:val="single" w:sz="4" w:space="0" w:color="auto"/>
              <w:bottom w:val="single" w:sz="4" w:space="0" w:color="auto"/>
              <w:right w:val="single" w:sz="4" w:space="0" w:color="auto"/>
            </w:tcBorders>
          </w:tcPr>
          <w:p w14:paraId="55A7E6F7" w14:textId="32DA4C73" w:rsidR="00A6079C" w:rsidRDefault="00E772FE" w:rsidP="00893225">
            <w:pPr>
              <w:spacing w:after="0" w:line="240" w:lineRule="auto"/>
              <w:rPr>
                <w:rFonts w:ascii="Arial" w:hAnsi="Arial"/>
              </w:rPr>
            </w:pPr>
            <w:r>
              <w:rPr>
                <w:rFonts w:ascii="Arial" w:hAnsi="Arial"/>
              </w:rPr>
              <w:t>Installing Cach</w:t>
            </w:r>
            <w:r>
              <w:rPr>
                <w:rFonts w:ascii="Arial" w:hAnsi="Arial" w:cs="Arial"/>
              </w:rPr>
              <w:t>é</w:t>
            </w:r>
            <w:r>
              <w:rPr>
                <w:rFonts w:ascii="Arial" w:hAnsi="Arial"/>
              </w:rPr>
              <w:t xml:space="preserve"> Monitor for IL EB</w:t>
            </w:r>
          </w:p>
        </w:tc>
      </w:tr>
      <w:tr w:rsidR="00A6079C" w14:paraId="55A7E6FD" w14:textId="77777777" w:rsidTr="00893225">
        <w:trPr>
          <w:trHeight w:val="287"/>
        </w:trPr>
        <w:tc>
          <w:tcPr>
            <w:tcW w:w="1080" w:type="dxa"/>
            <w:tcBorders>
              <w:top w:val="single" w:sz="4" w:space="0" w:color="auto"/>
              <w:left w:val="single" w:sz="4" w:space="0" w:color="auto"/>
              <w:bottom w:val="single" w:sz="4" w:space="0" w:color="auto"/>
              <w:right w:val="single" w:sz="4" w:space="0" w:color="auto"/>
            </w:tcBorders>
          </w:tcPr>
          <w:p w14:paraId="55A7E6F9" w14:textId="4491612A" w:rsidR="00A6079C" w:rsidRDefault="00441CC5" w:rsidP="00893225">
            <w:pPr>
              <w:pStyle w:val="TableText"/>
              <w:spacing w:before="20" w:after="60"/>
              <w:rPr>
                <w:rFonts w:ascii="Times New Roman" w:hAnsi="Times New Roman"/>
                <w:color w:val="0000FF"/>
                <w:sz w:val="22"/>
                <w:szCs w:val="22"/>
              </w:rPr>
            </w:pPr>
            <w:r>
              <w:rPr>
                <w:rFonts w:ascii="Times New Roman" w:hAnsi="Times New Roman"/>
                <w:color w:val="0000FF"/>
                <w:sz w:val="22"/>
                <w:szCs w:val="22"/>
              </w:rPr>
              <w:t>0.3</w:t>
            </w:r>
          </w:p>
        </w:tc>
        <w:tc>
          <w:tcPr>
            <w:tcW w:w="1260" w:type="dxa"/>
            <w:tcBorders>
              <w:top w:val="single" w:sz="4" w:space="0" w:color="auto"/>
              <w:left w:val="single" w:sz="4" w:space="0" w:color="auto"/>
              <w:bottom w:val="single" w:sz="4" w:space="0" w:color="auto"/>
              <w:right w:val="single" w:sz="4" w:space="0" w:color="auto"/>
            </w:tcBorders>
          </w:tcPr>
          <w:p w14:paraId="55A7E6FA" w14:textId="281F8336" w:rsidR="00A6079C" w:rsidRDefault="00A6079C" w:rsidP="00895C82">
            <w:pPr>
              <w:pStyle w:val="TableText"/>
              <w:spacing w:before="20" w:after="60"/>
              <w:jc w:val="both"/>
              <w:rPr>
                <w:rFonts w:ascii="Times New Roman" w:hAnsi="Times New Roman"/>
                <w:color w:val="0000FF"/>
                <w:sz w:val="22"/>
                <w:szCs w:val="22"/>
              </w:rPr>
            </w:pPr>
          </w:p>
        </w:tc>
        <w:tc>
          <w:tcPr>
            <w:tcW w:w="1980" w:type="dxa"/>
            <w:tcBorders>
              <w:top w:val="single" w:sz="4" w:space="0" w:color="auto"/>
              <w:left w:val="single" w:sz="4" w:space="0" w:color="auto"/>
              <w:bottom w:val="single" w:sz="4" w:space="0" w:color="auto"/>
              <w:right w:val="single" w:sz="4" w:space="0" w:color="auto"/>
            </w:tcBorders>
          </w:tcPr>
          <w:p w14:paraId="55A7E6FB" w14:textId="2BD3027F" w:rsidR="00A6079C" w:rsidRDefault="00A6079C" w:rsidP="00895C82">
            <w:pPr>
              <w:rPr>
                <w:rFonts w:ascii="Arial" w:hAnsi="Arial"/>
              </w:rPr>
            </w:pPr>
          </w:p>
        </w:tc>
        <w:tc>
          <w:tcPr>
            <w:tcW w:w="4320" w:type="dxa"/>
            <w:tcBorders>
              <w:top w:val="single" w:sz="4" w:space="0" w:color="auto"/>
              <w:left w:val="single" w:sz="4" w:space="0" w:color="auto"/>
              <w:bottom w:val="single" w:sz="4" w:space="0" w:color="auto"/>
              <w:right w:val="single" w:sz="4" w:space="0" w:color="auto"/>
            </w:tcBorders>
          </w:tcPr>
          <w:p w14:paraId="55A7E6FC" w14:textId="49E686ED" w:rsidR="00A6079C" w:rsidRDefault="00A6079C" w:rsidP="00893225">
            <w:pPr>
              <w:spacing w:after="0" w:line="240" w:lineRule="auto"/>
              <w:rPr>
                <w:rFonts w:ascii="Arial" w:hAnsi="Arial"/>
              </w:rPr>
            </w:pPr>
          </w:p>
        </w:tc>
      </w:tr>
      <w:tr w:rsidR="00A6079C" w14:paraId="55A7E702" w14:textId="77777777" w:rsidTr="00D60726">
        <w:trPr>
          <w:trHeight w:val="352"/>
        </w:trPr>
        <w:tc>
          <w:tcPr>
            <w:tcW w:w="1080" w:type="dxa"/>
            <w:tcBorders>
              <w:top w:val="single" w:sz="4" w:space="0" w:color="auto"/>
              <w:left w:val="single" w:sz="4" w:space="0" w:color="auto"/>
              <w:bottom w:val="single" w:sz="4" w:space="0" w:color="auto"/>
              <w:right w:val="single" w:sz="4" w:space="0" w:color="auto"/>
            </w:tcBorders>
          </w:tcPr>
          <w:p w14:paraId="55A7E6FE" w14:textId="05E8ED89" w:rsidR="00A6079C" w:rsidRDefault="00937F29" w:rsidP="00893225">
            <w:pPr>
              <w:pStyle w:val="TableText"/>
              <w:spacing w:before="20" w:after="60"/>
              <w:rPr>
                <w:rFonts w:ascii="Times New Roman" w:hAnsi="Times New Roman"/>
                <w:color w:val="0000FF"/>
                <w:sz w:val="22"/>
                <w:szCs w:val="22"/>
              </w:rPr>
            </w:pPr>
            <w:r>
              <w:rPr>
                <w:rFonts w:ascii="Times New Roman" w:hAnsi="Times New Roman"/>
                <w:color w:val="0000FF"/>
                <w:sz w:val="22"/>
                <w:szCs w:val="22"/>
              </w:rPr>
              <w:t>0.4</w:t>
            </w:r>
          </w:p>
        </w:tc>
        <w:tc>
          <w:tcPr>
            <w:tcW w:w="1260" w:type="dxa"/>
            <w:tcBorders>
              <w:top w:val="single" w:sz="4" w:space="0" w:color="auto"/>
              <w:left w:val="single" w:sz="4" w:space="0" w:color="auto"/>
              <w:bottom w:val="single" w:sz="4" w:space="0" w:color="auto"/>
              <w:right w:val="single" w:sz="4" w:space="0" w:color="auto"/>
            </w:tcBorders>
          </w:tcPr>
          <w:p w14:paraId="55A7E6FF" w14:textId="5BF968FC" w:rsidR="00A6079C" w:rsidRDefault="00A6079C" w:rsidP="00895C82">
            <w:pPr>
              <w:pStyle w:val="TableText"/>
              <w:spacing w:before="20" w:after="60"/>
              <w:jc w:val="both"/>
              <w:rPr>
                <w:rFonts w:ascii="Times New Roman" w:hAnsi="Times New Roman"/>
                <w:color w:val="0000FF"/>
                <w:sz w:val="22"/>
                <w:szCs w:val="22"/>
              </w:rPr>
            </w:pPr>
          </w:p>
        </w:tc>
        <w:tc>
          <w:tcPr>
            <w:tcW w:w="1980" w:type="dxa"/>
            <w:tcBorders>
              <w:top w:val="single" w:sz="4" w:space="0" w:color="auto"/>
              <w:left w:val="single" w:sz="4" w:space="0" w:color="auto"/>
              <w:bottom w:val="single" w:sz="4" w:space="0" w:color="auto"/>
              <w:right w:val="single" w:sz="4" w:space="0" w:color="auto"/>
            </w:tcBorders>
          </w:tcPr>
          <w:p w14:paraId="55A7E700" w14:textId="59139827" w:rsidR="00A6079C" w:rsidRDefault="00A6079C" w:rsidP="00895C82">
            <w:pPr>
              <w:rPr>
                <w:rFonts w:ascii="Arial" w:hAnsi="Arial"/>
              </w:rPr>
            </w:pPr>
          </w:p>
        </w:tc>
        <w:tc>
          <w:tcPr>
            <w:tcW w:w="4320" w:type="dxa"/>
            <w:tcBorders>
              <w:top w:val="single" w:sz="4" w:space="0" w:color="auto"/>
              <w:left w:val="single" w:sz="4" w:space="0" w:color="auto"/>
              <w:bottom w:val="single" w:sz="4" w:space="0" w:color="auto"/>
              <w:right w:val="single" w:sz="4" w:space="0" w:color="auto"/>
            </w:tcBorders>
          </w:tcPr>
          <w:p w14:paraId="55A7E701" w14:textId="41229C98" w:rsidR="00A6079C" w:rsidRDefault="00A6079C" w:rsidP="00893225">
            <w:pPr>
              <w:spacing w:after="0" w:line="240" w:lineRule="auto"/>
              <w:rPr>
                <w:rFonts w:ascii="Arial" w:hAnsi="Arial"/>
              </w:rPr>
            </w:pPr>
          </w:p>
        </w:tc>
      </w:tr>
      <w:tr w:rsidR="00A6079C" w14:paraId="55A7E707" w14:textId="77777777" w:rsidTr="00893225">
        <w:trPr>
          <w:trHeight w:val="937"/>
        </w:trPr>
        <w:tc>
          <w:tcPr>
            <w:tcW w:w="1080" w:type="dxa"/>
            <w:tcBorders>
              <w:top w:val="single" w:sz="4" w:space="0" w:color="auto"/>
              <w:left w:val="single" w:sz="4" w:space="0" w:color="auto"/>
              <w:bottom w:val="single" w:sz="4" w:space="0" w:color="auto"/>
              <w:right w:val="single" w:sz="4" w:space="0" w:color="auto"/>
            </w:tcBorders>
          </w:tcPr>
          <w:p w14:paraId="55A7E703" w14:textId="7E75B154" w:rsidR="00A6079C" w:rsidRDefault="00895C82" w:rsidP="00893225">
            <w:pPr>
              <w:pStyle w:val="TableText"/>
              <w:spacing w:before="20" w:after="60"/>
              <w:rPr>
                <w:rFonts w:ascii="Times New Roman" w:hAnsi="Times New Roman"/>
                <w:color w:val="0000FF"/>
                <w:sz w:val="22"/>
                <w:szCs w:val="22"/>
              </w:rPr>
            </w:pPr>
            <w:r>
              <w:rPr>
                <w:rFonts w:ascii="Times New Roman" w:hAnsi="Times New Roman"/>
                <w:color w:val="0000FF"/>
                <w:sz w:val="22"/>
                <w:szCs w:val="22"/>
              </w:rPr>
              <w:t>0.5</w:t>
            </w:r>
          </w:p>
        </w:tc>
        <w:tc>
          <w:tcPr>
            <w:tcW w:w="1260" w:type="dxa"/>
            <w:tcBorders>
              <w:top w:val="single" w:sz="4" w:space="0" w:color="auto"/>
              <w:left w:val="single" w:sz="4" w:space="0" w:color="auto"/>
              <w:bottom w:val="single" w:sz="4" w:space="0" w:color="auto"/>
              <w:right w:val="single" w:sz="4" w:space="0" w:color="auto"/>
            </w:tcBorders>
          </w:tcPr>
          <w:p w14:paraId="55A7E704" w14:textId="0A3D787F" w:rsidR="00A6079C" w:rsidRDefault="00A6079C" w:rsidP="00895C82">
            <w:pPr>
              <w:pStyle w:val="TableText"/>
              <w:spacing w:before="20" w:after="60"/>
              <w:jc w:val="both"/>
              <w:rPr>
                <w:rFonts w:ascii="Times New Roman" w:hAnsi="Times New Roman"/>
                <w:color w:val="0000FF"/>
                <w:sz w:val="22"/>
                <w:szCs w:val="22"/>
              </w:rPr>
            </w:pPr>
          </w:p>
        </w:tc>
        <w:tc>
          <w:tcPr>
            <w:tcW w:w="1980" w:type="dxa"/>
            <w:tcBorders>
              <w:top w:val="single" w:sz="4" w:space="0" w:color="auto"/>
              <w:left w:val="single" w:sz="4" w:space="0" w:color="auto"/>
              <w:bottom w:val="single" w:sz="4" w:space="0" w:color="auto"/>
              <w:right w:val="single" w:sz="4" w:space="0" w:color="auto"/>
            </w:tcBorders>
          </w:tcPr>
          <w:p w14:paraId="55A7E705" w14:textId="5FC0FE16" w:rsidR="00A6079C" w:rsidRDefault="00A6079C" w:rsidP="00895C82">
            <w:pPr>
              <w:rPr>
                <w:rFonts w:ascii="Arial" w:hAnsi="Arial"/>
              </w:rPr>
            </w:pPr>
          </w:p>
        </w:tc>
        <w:tc>
          <w:tcPr>
            <w:tcW w:w="4320" w:type="dxa"/>
            <w:tcBorders>
              <w:top w:val="single" w:sz="4" w:space="0" w:color="auto"/>
              <w:left w:val="single" w:sz="4" w:space="0" w:color="auto"/>
              <w:bottom w:val="single" w:sz="4" w:space="0" w:color="auto"/>
              <w:right w:val="single" w:sz="4" w:space="0" w:color="auto"/>
            </w:tcBorders>
          </w:tcPr>
          <w:p w14:paraId="55A7E706" w14:textId="4D1E2F9C" w:rsidR="00A6079C" w:rsidRDefault="00A6079C" w:rsidP="00893225">
            <w:pPr>
              <w:spacing w:after="0" w:line="240" w:lineRule="auto"/>
              <w:rPr>
                <w:rFonts w:ascii="Arial" w:hAnsi="Arial"/>
              </w:rPr>
            </w:pPr>
          </w:p>
        </w:tc>
      </w:tr>
    </w:tbl>
    <w:p w14:paraId="55A7E712" w14:textId="77777777" w:rsidR="00A6079C" w:rsidRDefault="00A6079C" w:rsidP="00A6079C">
      <w:pPr>
        <w:rPr>
          <w:rFonts w:asciiTheme="majorHAnsi" w:eastAsiaTheme="majorEastAsia" w:hAnsiTheme="majorHAnsi" w:cstheme="majorBidi"/>
          <w:b/>
          <w:bCs/>
          <w:color w:val="365F91" w:themeColor="accent1" w:themeShade="BF"/>
          <w:sz w:val="28"/>
          <w:szCs w:val="28"/>
        </w:rPr>
      </w:pPr>
      <w:bookmarkStart w:id="20" w:name="_Toc292436482"/>
    </w:p>
    <w:p w14:paraId="55A7E713" w14:textId="77777777" w:rsidR="00017BC5" w:rsidRDefault="00017BC5">
      <w:pPr>
        <w:rPr>
          <w:rFonts w:asciiTheme="majorHAnsi" w:eastAsiaTheme="majorEastAsia" w:hAnsiTheme="majorHAnsi" w:cstheme="majorBidi"/>
          <w:b/>
          <w:bCs/>
          <w:color w:val="365F91" w:themeColor="accent1" w:themeShade="BF"/>
          <w:sz w:val="28"/>
          <w:szCs w:val="28"/>
        </w:rPr>
      </w:pPr>
      <w:bookmarkStart w:id="21" w:name="_Toc326573469"/>
      <w:r>
        <w:br w:type="page"/>
      </w:r>
    </w:p>
    <w:p w14:paraId="55A7E714" w14:textId="77777777" w:rsidR="00A6079C" w:rsidRPr="00B07A89" w:rsidRDefault="00A6079C" w:rsidP="00A6079C">
      <w:pPr>
        <w:pStyle w:val="Heading1"/>
      </w:pPr>
      <w:bookmarkStart w:id="22" w:name="_Toc382556832"/>
      <w:r w:rsidRPr="001335BB">
        <w:lastRenderedPageBreak/>
        <w:t>Target audience</w:t>
      </w:r>
      <w:bookmarkEnd w:id="20"/>
      <w:bookmarkEnd w:id="21"/>
      <w:bookmarkEnd w:id="22"/>
    </w:p>
    <w:p w14:paraId="55A7E715" w14:textId="53FD5ED0" w:rsidR="00A6079C" w:rsidRPr="00E856D6" w:rsidRDefault="00A6079C" w:rsidP="00A6079C">
      <w:pPr>
        <w:autoSpaceDE w:val="0"/>
        <w:autoSpaceDN w:val="0"/>
        <w:adjustRightInd w:val="0"/>
        <w:spacing w:after="0" w:line="240" w:lineRule="auto"/>
        <w:rPr>
          <w:rFonts w:cstheme="minorHAnsi"/>
          <w:color w:val="000000"/>
          <w:szCs w:val="20"/>
        </w:rPr>
      </w:pPr>
      <w:r w:rsidRPr="00E856D6">
        <w:rPr>
          <w:rFonts w:cstheme="minorHAnsi"/>
          <w:color w:val="000000"/>
          <w:szCs w:val="20"/>
        </w:rPr>
        <w:t xml:space="preserve">This reference guide is for developers </w:t>
      </w:r>
      <w:r w:rsidR="007E3E5B">
        <w:rPr>
          <w:rFonts w:cstheme="minorHAnsi"/>
          <w:color w:val="000000"/>
          <w:szCs w:val="20"/>
        </w:rPr>
        <w:t xml:space="preserve">and administrators </w:t>
      </w:r>
      <w:r w:rsidRPr="00E856D6">
        <w:rPr>
          <w:rFonts w:cstheme="minorHAnsi"/>
          <w:color w:val="000000"/>
          <w:szCs w:val="20"/>
        </w:rPr>
        <w:t xml:space="preserve">of </w:t>
      </w:r>
      <w:r w:rsidR="007E3E5B">
        <w:rPr>
          <w:rFonts w:cstheme="minorHAnsi"/>
          <w:color w:val="000000"/>
          <w:szCs w:val="20"/>
        </w:rPr>
        <w:t>the Contact Center module of MAXDAT</w:t>
      </w:r>
      <w:r w:rsidRPr="00E856D6">
        <w:rPr>
          <w:rFonts w:cstheme="minorHAnsi"/>
          <w:color w:val="000000"/>
          <w:szCs w:val="20"/>
        </w:rPr>
        <w:t xml:space="preserve">.  Its intent is to </w:t>
      </w:r>
      <w:r w:rsidRPr="007E3E5B">
        <w:rPr>
          <w:rFonts w:cstheme="minorHAnsi"/>
          <w:color w:val="000000"/>
          <w:szCs w:val="20"/>
        </w:rPr>
        <w:t>provide developers</w:t>
      </w:r>
      <w:r w:rsidR="007E3E5B">
        <w:rPr>
          <w:rFonts w:cstheme="minorHAnsi"/>
          <w:color w:val="000000"/>
          <w:szCs w:val="20"/>
        </w:rPr>
        <w:t xml:space="preserve"> and administrators</w:t>
      </w:r>
      <w:r w:rsidRPr="007E3E5B">
        <w:rPr>
          <w:rFonts w:cstheme="minorHAnsi"/>
          <w:color w:val="000000"/>
          <w:szCs w:val="20"/>
        </w:rPr>
        <w:t xml:space="preserve"> with the guidance necess</w:t>
      </w:r>
      <w:r w:rsidR="007E3E5B">
        <w:rPr>
          <w:rFonts w:cstheme="minorHAnsi"/>
          <w:color w:val="000000"/>
          <w:szCs w:val="20"/>
        </w:rPr>
        <w:t>ary to develop, build, test,</w:t>
      </w:r>
      <w:r w:rsidRPr="007E3E5B">
        <w:rPr>
          <w:rFonts w:cstheme="minorHAnsi"/>
          <w:color w:val="000000"/>
          <w:szCs w:val="20"/>
        </w:rPr>
        <w:t xml:space="preserve"> deploy </w:t>
      </w:r>
      <w:r w:rsidR="007E3E5B">
        <w:rPr>
          <w:rFonts w:cstheme="minorHAnsi"/>
          <w:color w:val="000000"/>
          <w:szCs w:val="20"/>
        </w:rPr>
        <w:t>and manage MAXDAT Contact Center</w:t>
      </w:r>
      <w:r w:rsidRPr="007E3E5B">
        <w:rPr>
          <w:rFonts w:cstheme="minorHAnsi"/>
          <w:color w:val="000000"/>
          <w:szCs w:val="20"/>
        </w:rPr>
        <w:t xml:space="preserve"> capabilities.</w:t>
      </w:r>
      <w:r w:rsidRPr="00E856D6">
        <w:rPr>
          <w:rFonts w:cstheme="minorHAnsi"/>
          <w:color w:val="000000"/>
          <w:szCs w:val="20"/>
        </w:rPr>
        <w:t xml:space="preserve"> </w:t>
      </w:r>
    </w:p>
    <w:p w14:paraId="55A7E716" w14:textId="77777777" w:rsidR="00A6079C" w:rsidRDefault="00A6079C" w:rsidP="00A6079C">
      <w:pPr>
        <w:rPr>
          <w:rFonts w:asciiTheme="majorHAnsi" w:eastAsiaTheme="majorEastAsia" w:hAnsiTheme="majorHAnsi" w:cstheme="majorBidi"/>
          <w:color w:val="365F91" w:themeColor="accent1" w:themeShade="BF"/>
          <w:sz w:val="28"/>
          <w:szCs w:val="28"/>
        </w:rPr>
      </w:pPr>
    </w:p>
    <w:p w14:paraId="55A7E717" w14:textId="77777777" w:rsidR="00A6079C" w:rsidRDefault="00A6079C" w:rsidP="00A6079C">
      <w:pPr>
        <w:rPr>
          <w:rFonts w:asciiTheme="majorHAnsi" w:eastAsiaTheme="majorEastAsia" w:hAnsiTheme="majorHAnsi" w:cstheme="majorBidi"/>
          <w:b/>
          <w:bCs/>
          <w:color w:val="365F91" w:themeColor="accent1" w:themeShade="BF"/>
          <w:sz w:val="28"/>
          <w:szCs w:val="28"/>
        </w:rPr>
      </w:pPr>
      <w:r>
        <w:br w:type="page"/>
      </w:r>
    </w:p>
    <w:p w14:paraId="55A7E718" w14:textId="77777777" w:rsidR="00A6079C" w:rsidRPr="00B07A89" w:rsidRDefault="00A6079C" w:rsidP="00A6079C">
      <w:pPr>
        <w:pStyle w:val="Heading1"/>
      </w:pPr>
      <w:bookmarkStart w:id="23" w:name="_Toc326573470"/>
      <w:bookmarkStart w:id="24" w:name="_Toc382556833"/>
      <w:r w:rsidRPr="00B07A89">
        <w:lastRenderedPageBreak/>
        <w:t>Introduction</w:t>
      </w:r>
      <w:bookmarkEnd w:id="23"/>
      <w:bookmarkEnd w:id="24"/>
    </w:p>
    <w:p w14:paraId="21514B0F" w14:textId="77777777" w:rsidR="001521C2" w:rsidRDefault="001521C2" w:rsidP="001521C2">
      <w:bookmarkStart w:id="25" w:name="_Toc326573471"/>
      <w:r>
        <w:t xml:space="preserve">The MAXDat Contact Center project extracts data from the contact center infrastructure to support the Agent Efficiency and Production Planning MAXDat modules.  The data sources for MAXDat Contact Center are the Automatic Call Distributor (ACD), Integrated Voice Response (IVR) system, Workforce Management (WFM) system and the ARENA staffing optimization models.  </w:t>
      </w:r>
    </w:p>
    <w:p w14:paraId="46B93C31" w14:textId="77777777" w:rsidR="001521C2" w:rsidRPr="002B52E8" w:rsidRDefault="001521C2" w:rsidP="001521C2">
      <w:r w:rsidRPr="002B52E8">
        <w:t xml:space="preserve">The purpose of the Agent Efficiency module is to support analysis and comparisons, both inter and intra project, on where agents paid time is being spent. This module provides the ability to measure key summary metrics including occupancy, utilization, absenteeism, and direct labor time per contact.  For more information on the Agent Efficiency module, please see the Contact Center Agent Efficiency MAXDat Out-of-the-Box Presentation Objects </w:t>
      </w:r>
      <w:hyperlink r:id="rId12" w:history="1">
        <w:r w:rsidRPr="002B52E8">
          <w:rPr>
            <w:rStyle w:val="Hyperlink"/>
          </w:rPr>
          <w:t>documentation</w:t>
        </w:r>
      </w:hyperlink>
      <w:r w:rsidRPr="002B52E8">
        <w:t>.</w:t>
      </w:r>
    </w:p>
    <w:p w14:paraId="4B46F10D" w14:textId="77777777" w:rsidR="001521C2" w:rsidRPr="002B52E8" w:rsidRDefault="001521C2" w:rsidP="001521C2">
      <w:r>
        <w:t>The Production Planning module enables</w:t>
      </w:r>
      <w:r w:rsidRPr="00AA4CB1">
        <w:t xml:space="preserve"> the</w:t>
      </w:r>
      <w:r>
        <w:t xml:space="preserve"> client and MAXIMUS management</w:t>
      </w:r>
      <w:r w:rsidRPr="00AA4CB1">
        <w:t xml:space="preserve"> to monitor performance, anticipate call demand, </w:t>
      </w:r>
      <w:r>
        <w:t xml:space="preserve">establish realistic ongoing service targets based on past performance, </w:t>
      </w:r>
      <w:r w:rsidRPr="00AA4CB1">
        <w:t>and provide insight into areas for continuous process improvement.</w:t>
      </w:r>
      <w:r>
        <w:t xml:space="preserve">  Production planning is an important aspect of contact center operations management; it involves tracking forecasted arrivals against actual arrivals, optimizing staffing needs, and managing service levels.  For more information on the Production Planning module, please see the Call Center Production Planning Module </w:t>
      </w:r>
      <w:hyperlink r:id="rId13" w:history="1">
        <w:r w:rsidRPr="002B52E8">
          <w:rPr>
            <w:rStyle w:val="Hyperlink"/>
          </w:rPr>
          <w:t>documentation</w:t>
        </w:r>
      </w:hyperlink>
      <w:r>
        <w:t>.</w:t>
      </w:r>
    </w:p>
    <w:p w14:paraId="55A7E723" w14:textId="77777777" w:rsidR="00893225" w:rsidRDefault="00893225">
      <w:pPr>
        <w:rPr>
          <w:rFonts w:asciiTheme="majorHAnsi" w:eastAsiaTheme="majorEastAsia" w:hAnsiTheme="majorHAnsi" w:cstheme="majorBidi"/>
          <w:b/>
          <w:bCs/>
          <w:color w:val="365F91" w:themeColor="accent1" w:themeShade="BF"/>
          <w:sz w:val="28"/>
          <w:szCs w:val="28"/>
        </w:rPr>
      </w:pPr>
      <w:r>
        <w:br w:type="page"/>
      </w:r>
    </w:p>
    <w:p w14:paraId="55A7E724" w14:textId="77777777" w:rsidR="00A6079C" w:rsidRPr="00B07A89" w:rsidRDefault="00A6079C" w:rsidP="00A6079C">
      <w:pPr>
        <w:pStyle w:val="Heading1"/>
      </w:pPr>
      <w:bookmarkStart w:id="26" w:name="_Toc382556834"/>
      <w:r w:rsidRPr="00B07A89">
        <w:lastRenderedPageBreak/>
        <w:t>Core Technologies Overview</w:t>
      </w:r>
      <w:bookmarkEnd w:id="25"/>
      <w:bookmarkEnd w:id="26"/>
    </w:p>
    <w:p w14:paraId="55A7E725" w14:textId="77777777" w:rsidR="00A6079C" w:rsidRDefault="00A6079C" w:rsidP="00A6079C">
      <w:r>
        <w:t>The following core technologies were utilized for all of the components listed above. To see core technologies specific to a component, please skip to the component section.</w:t>
      </w:r>
    </w:p>
    <w:p w14:paraId="55A7E726" w14:textId="2A695AB2" w:rsidR="00A6079C" w:rsidRDefault="001D4084" w:rsidP="00A6079C">
      <w:pPr>
        <w:pStyle w:val="ListParagraph"/>
        <w:numPr>
          <w:ilvl w:val="0"/>
          <w:numId w:val="2"/>
        </w:numPr>
      </w:pPr>
      <w:r>
        <w:t>JRE (1.6.0_45</w:t>
      </w:r>
      <w:r w:rsidR="00A6079C">
        <w:t>)</w:t>
      </w:r>
    </w:p>
    <w:p w14:paraId="42B02BC5" w14:textId="7C5BF9C1" w:rsidR="002747DF" w:rsidRDefault="00EE44E1" w:rsidP="002747DF">
      <w:pPr>
        <w:pStyle w:val="ListParagraph"/>
        <w:numPr>
          <w:ilvl w:val="0"/>
          <w:numId w:val="2"/>
        </w:numPr>
      </w:pPr>
      <w:hyperlink r:id="rId14" w:history="1">
        <w:r w:rsidR="002747DF" w:rsidRPr="002747DF">
          <w:rPr>
            <w:rStyle w:val="Hyperlink"/>
          </w:rPr>
          <w:t>Pentaho Data Integration (v4.2.1)</w:t>
        </w:r>
      </w:hyperlink>
    </w:p>
    <w:p w14:paraId="6F896835" w14:textId="1FFFABE6" w:rsidR="002747DF" w:rsidRDefault="002747DF" w:rsidP="002747DF">
      <w:pPr>
        <w:pStyle w:val="ListParagraph"/>
        <w:numPr>
          <w:ilvl w:val="1"/>
          <w:numId w:val="2"/>
        </w:numPr>
      </w:pPr>
      <w:r w:rsidRPr="002747DF">
        <w:t>Pentaho data integration prepares and blends data to create a complete picture of your business that drives actionable insights. The complete data integration platform delivers accurate, “analytics ready” data to end users from any source.  With visual tools to eliminate coding and complexity, Pentaho puts Big Data and all data sources at the fingertips of business and IT users alike.</w:t>
      </w:r>
    </w:p>
    <w:p w14:paraId="6D71956A" w14:textId="2DED6E58" w:rsidR="007E3E5B" w:rsidRDefault="00EE44E1" w:rsidP="00A6079C">
      <w:pPr>
        <w:pStyle w:val="ListParagraph"/>
        <w:numPr>
          <w:ilvl w:val="0"/>
          <w:numId w:val="2"/>
        </w:numPr>
      </w:pPr>
      <w:hyperlink r:id="rId15" w:history="1">
        <w:r w:rsidR="007E3E5B" w:rsidRPr="002747DF">
          <w:rPr>
            <w:rStyle w:val="Hyperlink"/>
          </w:rPr>
          <w:t>A</w:t>
        </w:r>
        <w:r w:rsidR="002747DF" w:rsidRPr="002747DF">
          <w:rPr>
            <w:rStyle w:val="Hyperlink"/>
          </w:rPr>
          <w:t>pache A</w:t>
        </w:r>
        <w:r w:rsidR="007E3E5B" w:rsidRPr="002747DF">
          <w:rPr>
            <w:rStyle w:val="Hyperlink"/>
          </w:rPr>
          <w:t>nt</w:t>
        </w:r>
      </w:hyperlink>
    </w:p>
    <w:p w14:paraId="08AEFF36" w14:textId="473EA300" w:rsidR="002747DF" w:rsidRDefault="002747DF" w:rsidP="002747DF">
      <w:pPr>
        <w:pStyle w:val="ListParagraph"/>
        <w:numPr>
          <w:ilvl w:val="1"/>
          <w:numId w:val="2"/>
        </w:numPr>
      </w:pPr>
      <w:r w:rsidRPr="002747DF">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1032F15B" w14:textId="1582A5BD" w:rsidR="00901B68" w:rsidRDefault="00EE44E1" w:rsidP="00901B68">
      <w:pPr>
        <w:pStyle w:val="ListParagraph"/>
        <w:numPr>
          <w:ilvl w:val="0"/>
          <w:numId w:val="2"/>
        </w:numPr>
      </w:pPr>
      <w:hyperlink r:id="rId16" w:history="1">
        <w:r w:rsidR="00901B68" w:rsidRPr="00901B68">
          <w:rPr>
            <w:rStyle w:val="Hyperlink"/>
          </w:rPr>
          <w:t>Apache Ivy</w:t>
        </w:r>
      </w:hyperlink>
    </w:p>
    <w:p w14:paraId="0190775B" w14:textId="18C12C98" w:rsidR="00901B68" w:rsidRDefault="00901B68" w:rsidP="00901B68">
      <w:pPr>
        <w:pStyle w:val="ListParagraph"/>
        <w:numPr>
          <w:ilvl w:val="1"/>
          <w:numId w:val="2"/>
        </w:numPr>
      </w:pPr>
      <w:r w:rsidRPr="00901B68">
        <w:t>Apache Ivy is a popular dependency manager focusing on flexibility and simplicity.</w:t>
      </w:r>
    </w:p>
    <w:p w14:paraId="52B55864" w14:textId="5B2C88CE" w:rsidR="001A2FF0" w:rsidRDefault="00EE44E1" w:rsidP="001A2FF0">
      <w:pPr>
        <w:pStyle w:val="ListParagraph"/>
        <w:numPr>
          <w:ilvl w:val="0"/>
          <w:numId w:val="2"/>
        </w:numPr>
      </w:pPr>
      <w:hyperlink r:id="rId17" w:history="1">
        <w:r w:rsidR="001A2FF0" w:rsidRPr="001A2FF0">
          <w:rPr>
            <w:rStyle w:val="Hyperlink"/>
          </w:rPr>
          <w:t>Apache Ant-Contrib</w:t>
        </w:r>
      </w:hyperlink>
    </w:p>
    <w:p w14:paraId="120CCE78" w14:textId="568937E7" w:rsidR="001A2FF0" w:rsidRDefault="001A2FF0" w:rsidP="001A2FF0">
      <w:pPr>
        <w:pStyle w:val="ListParagraph"/>
        <w:numPr>
          <w:ilvl w:val="1"/>
          <w:numId w:val="2"/>
        </w:numPr>
      </w:pPr>
      <w:r>
        <w:t>The Ant-Contrib project is a collection of useful tasks for Apache Ant.</w:t>
      </w:r>
    </w:p>
    <w:p w14:paraId="42445F09" w14:textId="47C03653" w:rsidR="002747DF" w:rsidRDefault="00EE44E1" w:rsidP="002747DF">
      <w:pPr>
        <w:pStyle w:val="ListParagraph"/>
        <w:numPr>
          <w:ilvl w:val="0"/>
          <w:numId w:val="2"/>
        </w:numPr>
      </w:pPr>
      <w:hyperlink r:id="rId18" w:history="1">
        <w:r w:rsidR="008E37D1">
          <w:rPr>
            <w:rStyle w:val="Hyperlink"/>
          </w:rPr>
          <w:t>Microsoft SQL Server</w:t>
        </w:r>
      </w:hyperlink>
    </w:p>
    <w:p w14:paraId="53FEC684" w14:textId="77777777" w:rsidR="002747DF" w:rsidRDefault="002747DF" w:rsidP="002747DF">
      <w:pPr>
        <w:pStyle w:val="ListParagraph"/>
        <w:numPr>
          <w:ilvl w:val="1"/>
          <w:numId w:val="2"/>
        </w:numPr>
      </w:pPr>
      <w:r w:rsidRPr="003870FB">
        <w:t>Microsoft SQL Server is a relational database management system developed by Microsoft.</w:t>
      </w:r>
    </w:p>
    <w:p w14:paraId="4ACD550B" w14:textId="0EB61CD3" w:rsidR="002747DF" w:rsidRDefault="00EE44E1" w:rsidP="002747DF">
      <w:pPr>
        <w:pStyle w:val="ListParagraph"/>
        <w:numPr>
          <w:ilvl w:val="0"/>
          <w:numId w:val="2"/>
        </w:numPr>
      </w:pPr>
      <w:hyperlink r:id="rId19" w:history="1">
        <w:r w:rsidR="002747DF" w:rsidRPr="002747DF">
          <w:rPr>
            <w:rStyle w:val="Hyperlink"/>
          </w:rPr>
          <w:t>Oracle Database Server</w:t>
        </w:r>
      </w:hyperlink>
    </w:p>
    <w:p w14:paraId="7B7C90EF" w14:textId="55015B61" w:rsidR="002747DF" w:rsidRDefault="002747DF" w:rsidP="002747DF">
      <w:pPr>
        <w:pStyle w:val="ListParagraph"/>
        <w:numPr>
          <w:ilvl w:val="1"/>
          <w:numId w:val="2"/>
        </w:numPr>
      </w:pPr>
      <w:r w:rsidRPr="002747DF">
        <w:t>The Oracle Database is an object-relational database management system produced and marketed by Oracle Corporation.</w:t>
      </w:r>
    </w:p>
    <w:p w14:paraId="397DE31E" w14:textId="511C76B9" w:rsidR="007E3E5B" w:rsidRDefault="00EE44E1" w:rsidP="00A6079C">
      <w:pPr>
        <w:pStyle w:val="ListParagraph"/>
        <w:numPr>
          <w:ilvl w:val="0"/>
          <w:numId w:val="2"/>
        </w:numPr>
      </w:pPr>
      <w:hyperlink r:id="rId20" w:history="1">
        <w:r w:rsidR="002747DF" w:rsidRPr="002747DF">
          <w:rPr>
            <w:rStyle w:val="Hyperlink"/>
          </w:rPr>
          <w:t>Apache Subversion</w:t>
        </w:r>
      </w:hyperlink>
    </w:p>
    <w:p w14:paraId="4C036715" w14:textId="56B8182E" w:rsidR="002747DF" w:rsidRDefault="002747DF" w:rsidP="002747DF">
      <w:pPr>
        <w:pStyle w:val="ListParagraph"/>
        <w:numPr>
          <w:ilvl w:val="1"/>
          <w:numId w:val="2"/>
        </w:numPr>
      </w:pPr>
      <w:r w:rsidRPr="002747DF">
        <w:t>Subversion is an open source version control system. Subversion exists to be universally recognized and adopted as an open-source, centralized version control system characterized by its reliability as a safe haven for valuable data; the simplicity of its model and usage; and its ability to support the needs of a wide variety of users and projects, from individuals to large-scale enterprise operations.</w:t>
      </w:r>
    </w:p>
    <w:p w14:paraId="38FDD899" w14:textId="77777777" w:rsidR="00CD572D" w:rsidRDefault="00CD572D">
      <w:pPr>
        <w:rPr>
          <w:rFonts w:asciiTheme="majorHAnsi" w:eastAsiaTheme="majorEastAsia" w:hAnsiTheme="majorHAnsi" w:cstheme="majorBidi"/>
          <w:b/>
          <w:bCs/>
          <w:color w:val="365F91" w:themeColor="accent1" w:themeShade="BF"/>
          <w:sz w:val="28"/>
          <w:szCs w:val="28"/>
        </w:rPr>
      </w:pPr>
      <w:bookmarkStart w:id="27" w:name="_Toc326573475"/>
      <w:r>
        <w:br w:type="page"/>
      </w:r>
    </w:p>
    <w:p w14:paraId="55A7E759" w14:textId="170BC128" w:rsidR="00A6079C" w:rsidRPr="007303DA" w:rsidRDefault="00A6079C" w:rsidP="00A6079C">
      <w:pPr>
        <w:pStyle w:val="Heading1"/>
      </w:pPr>
      <w:bookmarkStart w:id="28" w:name="_Toc382556835"/>
      <w:r>
        <w:lastRenderedPageBreak/>
        <w:t>Installation Instructions</w:t>
      </w:r>
      <w:bookmarkEnd w:id="27"/>
      <w:bookmarkEnd w:id="28"/>
    </w:p>
    <w:p w14:paraId="55A7E75A" w14:textId="77777777" w:rsidR="00A6079C" w:rsidRDefault="00A6079C" w:rsidP="00A6079C">
      <w:pPr>
        <w:pStyle w:val="Subtitle"/>
        <w:rPr>
          <w:rFonts w:asciiTheme="minorHAnsi" w:eastAsiaTheme="minorHAnsi" w:hAnsiTheme="minorHAnsi" w:cstheme="minorBidi"/>
          <w:i w:val="0"/>
          <w:iCs w:val="0"/>
          <w:color w:val="auto"/>
          <w:spacing w:val="0"/>
          <w:sz w:val="22"/>
          <w:szCs w:val="22"/>
        </w:rPr>
      </w:pPr>
      <w:r w:rsidRPr="00317EC2">
        <w:rPr>
          <w:rFonts w:asciiTheme="minorHAnsi" w:eastAsiaTheme="minorHAnsi" w:hAnsiTheme="minorHAnsi" w:cstheme="minorBidi"/>
          <w:i w:val="0"/>
          <w:iCs w:val="0"/>
          <w:color w:val="auto"/>
          <w:spacing w:val="0"/>
          <w:sz w:val="22"/>
          <w:szCs w:val="22"/>
        </w:rPr>
        <w:t xml:space="preserve">The following </w:t>
      </w:r>
      <w:r>
        <w:rPr>
          <w:rFonts w:asciiTheme="minorHAnsi" w:eastAsiaTheme="minorHAnsi" w:hAnsiTheme="minorHAnsi" w:cstheme="minorBidi"/>
          <w:i w:val="0"/>
          <w:iCs w:val="0"/>
          <w:color w:val="auto"/>
          <w:spacing w:val="0"/>
          <w:sz w:val="22"/>
          <w:szCs w:val="22"/>
        </w:rPr>
        <w:t xml:space="preserve">provide instructions to install all the </w:t>
      </w:r>
      <w:r w:rsidRPr="00317EC2">
        <w:rPr>
          <w:rFonts w:asciiTheme="minorHAnsi" w:eastAsiaTheme="minorHAnsi" w:hAnsiTheme="minorHAnsi" w:cstheme="minorBidi"/>
          <w:i w:val="0"/>
          <w:iCs w:val="0"/>
          <w:color w:val="auto"/>
          <w:spacing w:val="0"/>
          <w:sz w:val="22"/>
          <w:szCs w:val="22"/>
        </w:rPr>
        <w:t xml:space="preserve">tools </w:t>
      </w:r>
      <w:r>
        <w:rPr>
          <w:rFonts w:asciiTheme="minorHAnsi" w:eastAsiaTheme="minorHAnsi" w:hAnsiTheme="minorHAnsi" w:cstheme="minorBidi"/>
          <w:i w:val="0"/>
          <w:iCs w:val="0"/>
          <w:color w:val="auto"/>
          <w:spacing w:val="0"/>
          <w:sz w:val="22"/>
          <w:szCs w:val="22"/>
        </w:rPr>
        <w:t>for</w:t>
      </w:r>
      <w:r w:rsidRPr="00317EC2">
        <w:rPr>
          <w:rFonts w:asciiTheme="minorHAnsi" w:eastAsiaTheme="minorHAnsi" w:hAnsiTheme="minorHAnsi" w:cstheme="minorBidi"/>
          <w:i w:val="0"/>
          <w:iCs w:val="0"/>
          <w:color w:val="auto"/>
          <w:spacing w:val="0"/>
          <w:sz w:val="22"/>
          <w:szCs w:val="22"/>
        </w:rPr>
        <w:t xml:space="preserve"> all require</w:t>
      </w:r>
      <w:r>
        <w:rPr>
          <w:rFonts w:asciiTheme="minorHAnsi" w:eastAsiaTheme="minorHAnsi" w:hAnsiTheme="minorHAnsi" w:cstheme="minorBidi"/>
          <w:i w:val="0"/>
          <w:iCs w:val="0"/>
          <w:color w:val="auto"/>
          <w:spacing w:val="0"/>
          <w:sz w:val="22"/>
          <w:szCs w:val="22"/>
        </w:rPr>
        <w:t xml:space="preserve">d features for all components. To only install features required for a specific component, please skip to the component’s section. </w:t>
      </w:r>
    </w:p>
    <w:p w14:paraId="6E7901F6" w14:textId="5A9646E4" w:rsidR="001D4084" w:rsidRDefault="007E3E5B" w:rsidP="006819F6">
      <w:pPr>
        <w:pStyle w:val="Heading2"/>
      </w:pPr>
      <w:bookmarkStart w:id="29" w:name="_Toc382556836"/>
      <w:r>
        <w:t>Pen</w:t>
      </w:r>
      <w:r w:rsidR="00CD572D">
        <w:t xml:space="preserve">taho Data Integration (Kettle </w:t>
      </w:r>
      <w:r>
        <w:t>v4.2.1)</w:t>
      </w:r>
      <w:bookmarkEnd w:id="29"/>
    </w:p>
    <w:p w14:paraId="7472E3D1" w14:textId="3537B5E8" w:rsidR="007E3E5B" w:rsidRDefault="007E3E5B" w:rsidP="00B067E3">
      <w:pPr>
        <w:pStyle w:val="NoSpacing"/>
        <w:numPr>
          <w:ilvl w:val="2"/>
          <w:numId w:val="3"/>
        </w:numPr>
        <w:ind w:left="360"/>
      </w:pPr>
      <w:r>
        <w:t>Download Kettle v4.2.1, available from SourceForge:</w:t>
      </w:r>
    </w:p>
    <w:p w14:paraId="769ACBD3" w14:textId="77777777" w:rsidR="007E3E5B" w:rsidRDefault="00EE44E1" w:rsidP="00B067E3">
      <w:pPr>
        <w:pStyle w:val="ListParagraph"/>
        <w:numPr>
          <w:ilvl w:val="1"/>
          <w:numId w:val="14"/>
        </w:numPr>
      </w:pPr>
      <w:hyperlink r:id="rId21" w:history="1">
        <w:r w:rsidR="007E3E5B" w:rsidRPr="00246EC4">
          <w:rPr>
            <w:rStyle w:val="Hyperlink"/>
          </w:rPr>
          <w:t>http://sourceforge.net/projects/pentaho/files/Data%20Integration/4.2.1-stable/</w:t>
        </w:r>
      </w:hyperlink>
      <w:r w:rsidR="007E3E5B">
        <w:t xml:space="preserve"> </w:t>
      </w:r>
    </w:p>
    <w:p w14:paraId="2B8A4415" w14:textId="466A2EA7" w:rsidR="007E3E5B" w:rsidRDefault="007E3E5B" w:rsidP="00B067E3">
      <w:pPr>
        <w:pStyle w:val="ListParagraph"/>
        <w:numPr>
          <w:ilvl w:val="1"/>
          <w:numId w:val="14"/>
        </w:numPr>
      </w:pPr>
      <w:r>
        <w:t>Change the following line in the ‘Kitchen.bat’ script</w:t>
      </w:r>
      <w:r w:rsidR="003F4137">
        <w:t xml:space="preserve"> to facilitate JNDI</w:t>
      </w:r>
      <w:r>
        <w:t>:</w:t>
      </w:r>
    </w:p>
    <w:p w14:paraId="726298CA" w14:textId="77777777" w:rsidR="007E3E5B" w:rsidRDefault="007E3E5B" w:rsidP="00B067E3">
      <w:pPr>
        <w:pStyle w:val="ListParagraph"/>
        <w:numPr>
          <w:ilvl w:val="2"/>
          <w:numId w:val="14"/>
        </w:numPr>
      </w:pPr>
      <w:r>
        <w:t xml:space="preserve">OPT=”$PENTAHO_DI_JAVA_OPTIONS … %KETTLE_LOG_SIZE_LIMIT%”   </w:t>
      </w:r>
      <w:r w:rsidRPr="002A236B">
        <w:rPr>
          <w:b/>
          <w:i/>
        </w:rPr>
        <w:t>to</w:t>
      </w:r>
    </w:p>
    <w:p w14:paraId="4B8C824E" w14:textId="77777777" w:rsidR="007E3E5B" w:rsidRDefault="007E3E5B" w:rsidP="006819F6">
      <w:pPr>
        <w:pStyle w:val="ListParagraph"/>
        <w:ind w:left="1440"/>
      </w:pPr>
      <w:r>
        <w:t xml:space="preserve">OPT=”$PENTAHO_DI_JAVA_OPTIONS … %KETTLE_LOG_SIZE_LIMIT%” </w:t>
      </w:r>
    </w:p>
    <w:p w14:paraId="60B5B765" w14:textId="0902AB16" w:rsidR="003F4137" w:rsidRDefault="007E3E5B" w:rsidP="003F4137">
      <w:pPr>
        <w:pStyle w:val="ListParagraph"/>
        <w:ind w:firstLine="720"/>
      </w:pPr>
      <w:r>
        <w:t>“-DKETTLE_JNDI_ROOT=%KETTLE_DIR%/simple-jndi”</w:t>
      </w:r>
    </w:p>
    <w:p w14:paraId="241EB481" w14:textId="3CA3DF5E" w:rsidR="007E3E5B" w:rsidRDefault="00916F17" w:rsidP="00B067E3">
      <w:pPr>
        <w:pStyle w:val="ListParagraph"/>
        <w:numPr>
          <w:ilvl w:val="2"/>
          <w:numId w:val="3"/>
        </w:numPr>
        <w:ind w:left="360"/>
      </w:pPr>
      <w:r>
        <w:t>Ensure that</w:t>
      </w:r>
      <w:r w:rsidR="007E3E5B">
        <w:t xml:space="preserve"> Java JDK</w:t>
      </w:r>
      <w:r>
        <w:t xml:space="preserve"> is installed</w:t>
      </w:r>
    </w:p>
    <w:p w14:paraId="48FF7016" w14:textId="697AF3CD" w:rsidR="007E3E5B" w:rsidRDefault="00916F17" w:rsidP="00B067E3">
      <w:pPr>
        <w:pStyle w:val="ListParagraph"/>
        <w:numPr>
          <w:ilvl w:val="2"/>
          <w:numId w:val="3"/>
        </w:numPr>
        <w:ind w:left="360"/>
      </w:pPr>
      <w:r>
        <w:t>Ensure that</w:t>
      </w:r>
      <w:r w:rsidR="00E507C0">
        <w:t xml:space="preserve"> SVN is installed</w:t>
      </w:r>
    </w:p>
    <w:p w14:paraId="0A7BD0D1" w14:textId="39700A7E" w:rsidR="007E3E5B" w:rsidRDefault="007E3E5B" w:rsidP="00B067E3">
      <w:pPr>
        <w:pStyle w:val="ListParagraph"/>
        <w:numPr>
          <w:ilvl w:val="1"/>
          <w:numId w:val="14"/>
        </w:numPr>
      </w:pPr>
      <w:r>
        <w:t xml:space="preserve">Grab the repository from </w:t>
      </w:r>
      <w:r w:rsidR="00E507C0" w:rsidRPr="00E507C0">
        <w:t>svn://rcmxapp1d.maximus.com/maxdat/Contact Center</w:t>
      </w:r>
    </w:p>
    <w:p w14:paraId="4B0686B7" w14:textId="77777777" w:rsidR="007E3E5B" w:rsidRDefault="007E3E5B" w:rsidP="00B067E3">
      <w:pPr>
        <w:pStyle w:val="ListParagraph"/>
        <w:numPr>
          <w:ilvl w:val="2"/>
          <w:numId w:val="3"/>
        </w:numPr>
        <w:ind w:left="360"/>
      </w:pPr>
      <w:r>
        <w:t>Set the following environment variables:</w:t>
      </w:r>
    </w:p>
    <w:p w14:paraId="546AFB70" w14:textId="77777777" w:rsidR="007E3E5B" w:rsidRDefault="007E3E5B" w:rsidP="00B067E3">
      <w:pPr>
        <w:pStyle w:val="ListParagraph"/>
        <w:numPr>
          <w:ilvl w:val="1"/>
          <w:numId w:val="14"/>
        </w:numPr>
      </w:pPr>
      <w:r>
        <w:t>KETTLE_DIR=</w:t>
      </w:r>
      <w:r>
        <w:rPr>
          <w:i/>
        </w:rPr>
        <w:t>&lt;path to Kettle installation&gt;</w:t>
      </w:r>
    </w:p>
    <w:p w14:paraId="273CD32D" w14:textId="77777777" w:rsidR="007E3E5B" w:rsidRDefault="007E3E5B" w:rsidP="00B067E3">
      <w:pPr>
        <w:pStyle w:val="ListParagraph"/>
        <w:numPr>
          <w:ilvl w:val="1"/>
          <w:numId w:val="14"/>
        </w:numPr>
      </w:pPr>
      <w:r>
        <w:t>JAVA_HOME=</w:t>
      </w:r>
      <w:r>
        <w:rPr>
          <w:i/>
        </w:rPr>
        <w:t>&lt;path to java</w:t>
      </w:r>
      <w:r w:rsidRPr="008B4B20">
        <w:rPr>
          <w:i/>
        </w:rPr>
        <w:t>&gt;</w:t>
      </w:r>
    </w:p>
    <w:p w14:paraId="637E36DE" w14:textId="77777777" w:rsidR="007E3E5B" w:rsidRDefault="007E3E5B" w:rsidP="00B067E3">
      <w:pPr>
        <w:pStyle w:val="ListParagraph"/>
        <w:numPr>
          <w:ilvl w:val="1"/>
          <w:numId w:val="14"/>
        </w:numPr>
      </w:pPr>
      <w:r>
        <w:t>PATH=</w:t>
      </w:r>
      <w:r>
        <w:rPr>
          <w:i/>
        </w:rPr>
        <w:t>&lt;path to Kettle installation&gt;</w:t>
      </w:r>
      <w:r>
        <w:t>;</w:t>
      </w:r>
      <w:r>
        <w:rPr>
          <w:i/>
        </w:rPr>
        <w:t>&lt;path to JRE&gt;</w:t>
      </w:r>
    </w:p>
    <w:p w14:paraId="7C0BD476" w14:textId="1BB3FDF8" w:rsidR="007E3E5B" w:rsidRDefault="007E3E5B" w:rsidP="00B067E3">
      <w:pPr>
        <w:pStyle w:val="ListParagraph"/>
        <w:numPr>
          <w:ilvl w:val="2"/>
          <w:numId w:val="3"/>
        </w:numPr>
        <w:ind w:left="360"/>
      </w:pPr>
      <w:r>
        <w:t xml:space="preserve">Copy the contents of the ‘kettle.properties’ file </w:t>
      </w:r>
      <w:r w:rsidR="00E507C0">
        <w:t>found at &lt;</w:t>
      </w:r>
      <w:r w:rsidR="00E507C0" w:rsidRPr="00E507C0">
        <w:rPr>
          <w:i/>
        </w:rPr>
        <w:t>repo-root</w:t>
      </w:r>
      <w:r w:rsidR="00E507C0">
        <w:t xml:space="preserve">&gt;/Contact Center/trunk/kettle </w:t>
      </w:r>
      <w:r>
        <w:t xml:space="preserve"> to that of the ‘kettle.properties’ file located in your home directory under the ‘.kettle’ folder</w:t>
      </w:r>
    </w:p>
    <w:p w14:paraId="6CE2AFB2" w14:textId="77777777" w:rsidR="007E3E5B" w:rsidRDefault="007E3E5B" w:rsidP="00B067E3">
      <w:pPr>
        <w:pStyle w:val="ListParagraph"/>
        <w:numPr>
          <w:ilvl w:val="1"/>
          <w:numId w:val="14"/>
        </w:numPr>
      </w:pPr>
      <w:r>
        <w:t>C:\Users\</w:t>
      </w:r>
      <w:r w:rsidRPr="004A6EA9">
        <w:rPr>
          <w:i/>
        </w:rPr>
        <w:t>&lt;name&gt;</w:t>
      </w:r>
      <w:r>
        <w:t>\.kettle</w:t>
      </w:r>
    </w:p>
    <w:p w14:paraId="4F7B312E" w14:textId="55E524F7" w:rsidR="007E3E5B" w:rsidRDefault="007E3E5B" w:rsidP="00B067E3">
      <w:pPr>
        <w:pStyle w:val="ListParagraph"/>
        <w:numPr>
          <w:ilvl w:val="2"/>
          <w:numId w:val="3"/>
        </w:numPr>
        <w:ind w:left="360"/>
      </w:pPr>
      <w:r>
        <w:t xml:space="preserve">Copy the contents of the ‘jdbc.properties’ file </w:t>
      </w:r>
      <w:r w:rsidR="00E507C0">
        <w:t>found at &lt;</w:t>
      </w:r>
      <w:r w:rsidR="00E507C0" w:rsidRPr="00E507C0">
        <w:rPr>
          <w:i/>
        </w:rPr>
        <w:t>repo-root</w:t>
      </w:r>
      <w:r w:rsidR="00E507C0">
        <w:t xml:space="preserve">&gt;/Contact Center/trunk/kettle </w:t>
      </w:r>
      <w:r>
        <w:t>to that of the ‘jdbc.properties’ file located in your pentaho data integration directory under the ‘simple-jndi’ folder</w:t>
      </w:r>
    </w:p>
    <w:p w14:paraId="36A1B393" w14:textId="67D647D7" w:rsidR="007E3E5B" w:rsidRDefault="007E3E5B" w:rsidP="00B067E3">
      <w:pPr>
        <w:pStyle w:val="ListParagraph"/>
        <w:numPr>
          <w:ilvl w:val="1"/>
          <w:numId w:val="14"/>
        </w:numPr>
      </w:pPr>
      <w:r>
        <w:t>C:\</w:t>
      </w:r>
      <w:r>
        <w:rPr>
          <w:i/>
        </w:rPr>
        <w:t>&lt;Kettle</w:t>
      </w:r>
      <w:r w:rsidRPr="004A6EA9">
        <w:rPr>
          <w:i/>
        </w:rPr>
        <w:t xml:space="preserve"> dir&gt;</w:t>
      </w:r>
      <w:r>
        <w:t>\data-integration\simple-jndi</w:t>
      </w:r>
    </w:p>
    <w:p w14:paraId="4A01A94F" w14:textId="3CC915C3" w:rsidR="00483604" w:rsidRDefault="00483604" w:rsidP="00483604">
      <w:pPr>
        <w:pStyle w:val="Heading2"/>
        <w:spacing w:after="200"/>
      </w:pPr>
      <w:bookmarkStart w:id="30" w:name="_Toc382556837"/>
      <w:r>
        <w:t>Ant</w:t>
      </w:r>
      <w:bookmarkEnd w:id="30"/>
    </w:p>
    <w:p w14:paraId="5F660B70" w14:textId="77777777" w:rsidR="00483604" w:rsidRDefault="00483604" w:rsidP="00483604">
      <w:pPr>
        <w:pStyle w:val="ListParagraph"/>
        <w:numPr>
          <w:ilvl w:val="0"/>
          <w:numId w:val="21"/>
        </w:numPr>
      </w:pPr>
      <w:r>
        <w:t>Install Ant</w:t>
      </w:r>
    </w:p>
    <w:p w14:paraId="5A098C78" w14:textId="77777777" w:rsidR="00483604" w:rsidRDefault="00483604" w:rsidP="00483604">
      <w:pPr>
        <w:pStyle w:val="ListParagraph"/>
        <w:numPr>
          <w:ilvl w:val="0"/>
          <w:numId w:val="20"/>
        </w:numPr>
        <w:spacing w:after="0"/>
      </w:pPr>
      <w:r>
        <w:t>Apache Ant v1.9.0</w:t>
      </w:r>
    </w:p>
    <w:p w14:paraId="3B5EB747" w14:textId="77777777" w:rsidR="00483604" w:rsidRDefault="00483604" w:rsidP="00483604">
      <w:pPr>
        <w:pStyle w:val="ListParagraph"/>
        <w:numPr>
          <w:ilvl w:val="1"/>
          <w:numId w:val="20"/>
        </w:numPr>
        <w:spacing w:after="0"/>
      </w:pPr>
      <w:r>
        <w:t>Apache Ant utilized to create the build script that packages the different deployment bundles (e.g. Texas, Hawaii, MOTS) and runs the test suite</w:t>
      </w:r>
    </w:p>
    <w:p w14:paraId="3BA9F6E9" w14:textId="77777777" w:rsidR="00483604" w:rsidRDefault="00483604" w:rsidP="00483604">
      <w:pPr>
        <w:pStyle w:val="ListParagraph"/>
        <w:numPr>
          <w:ilvl w:val="1"/>
          <w:numId w:val="20"/>
        </w:numPr>
        <w:spacing w:after="0"/>
      </w:pPr>
      <w:r>
        <w:t xml:space="preserve">Download from the archives page:  </w:t>
      </w:r>
      <w:hyperlink r:id="rId22" w:history="1">
        <w:r w:rsidRPr="00564CE3">
          <w:rPr>
            <w:rStyle w:val="Hyperlink"/>
          </w:rPr>
          <w:t>http://archive.apache.org/dist/ant/binaries</w:t>
        </w:r>
      </w:hyperlink>
      <w:r>
        <w:t xml:space="preserve"> </w:t>
      </w:r>
    </w:p>
    <w:p w14:paraId="02721381" w14:textId="77777777" w:rsidR="00483604" w:rsidRDefault="00483604" w:rsidP="00483604">
      <w:pPr>
        <w:pStyle w:val="ListParagraph"/>
        <w:numPr>
          <w:ilvl w:val="1"/>
          <w:numId w:val="20"/>
        </w:numPr>
        <w:spacing w:after="0"/>
      </w:pPr>
      <w:r>
        <w:t xml:space="preserve">Install using the following instructions:  </w:t>
      </w:r>
      <w:hyperlink r:id="rId23" w:history="1">
        <w:r w:rsidRPr="00564CE3">
          <w:rPr>
            <w:rStyle w:val="Hyperlink"/>
          </w:rPr>
          <w:t>http://ant.apache.org/manual/install.html</w:t>
        </w:r>
      </w:hyperlink>
      <w:r>
        <w:t xml:space="preserve"> </w:t>
      </w:r>
    </w:p>
    <w:p w14:paraId="6D62DA95" w14:textId="77777777" w:rsidR="00483604" w:rsidRDefault="00483604" w:rsidP="00483604">
      <w:pPr>
        <w:pStyle w:val="ListParagraph"/>
        <w:numPr>
          <w:ilvl w:val="0"/>
          <w:numId w:val="20"/>
        </w:numPr>
        <w:spacing w:after="0"/>
      </w:pPr>
      <w:r>
        <w:t>ant-contrib v0.6</w:t>
      </w:r>
    </w:p>
    <w:p w14:paraId="0468721B" w14:textId="77777777" w:rsidR="00483604" w:rsidRDefault="00483604" w:rsidP="00483604">
      <w:pPr>
        <w:pStyle w:val="ListParagraph"/>
        <w:numPr>
          <w:ilvl w:val="1"/>
          <w:numId w:val="20"/>
        </w:numPr>
        <w:spacing w:after="0"/>
      </w:pPr>
      <w:r>
        <w:t>Collection of tasks used in the build script (e.g. the &lt;for&gt; task)</w:t>
      </w:r>
    </w:p>
    <w:p w14:paraId="35EE3679" w14:textId="77777777" w:rsidR="00483604" w:rsidRDefault="00483604" w:rsidP="00483604">
      <w:pPr>
        <w:pStyle w:val="ListParagraph"/>
        <w:numPr>
          <w:ilvl w:val="1"/>
          <w:numId w:val="20"/>
        </w:numPr>
        <w:spacing w:after="0"/>
      </w:pPr>
      <w:r>
        <w:t xml:space="preserve">Download/Install using the following instructions:  </w:t>
      </w:r>
      <w:hyperlink r:id="rId24" w:history="1">
        <w:r w:rsidRPr="00564CE3">
          <w:rPr>
            <w:rStyle w:val="Hyperlink"/>
          </w:rPr>
          <w:t>http://ant-contrib.sourceforge.net</w:t>
        </w:r>
      </w:hyperlink>
      <w:r>
        <w:t xml:space="preserve"> </w:t>
      </w:r>
    </w:p>
    <w:p w14:paraId="0EAC906F" w14:textId="77777777" w:rsidR="00483604" w:rsidRDefault="00483604" w:rsidP="00483604">
      <w:pPr>
        <w:pStyle w:val="ListParagraph"/>
        <w:numPr>
          <w:ilvl w:val="0"/>
          <w:numId w:val="21"/>
        </w:numPr>
        <w:spacing w:after="0"/>
      </w:pPr>
      <w:r>
        <w:t>Set the following environment variables to facilitate build script:</w:t>
      </w:r>
    </w:p>
    <w:p w14:paraId="0D2DA8F3" w14:textId="77777777" w:rsidR="00483604" w:rsidRPr="009E4981" w:rsidRDefault="00483604" w:rsidP="00483604">
      <w:pPr>
        <w:pStyle w:val="ListParagraph"/>
        <w:numPr>
          <w:ilvl w:val="0"/>
          <w:numId w:val="20"/>
        </w:numPr>
        <w:spacing w:after="0"/>
      </w:pPr>
      <w:r>
        <w:t>ANT_HOME=</w:t>
      </w:r>
      <w:r>
        <w:rPr>
          <w:i/>
        </w:rPr>
        <w:t>&lt;path to Ant install</w:t>
      </w:r>
      <w:r w:rsidRPr="009E4981">
        <w:rPr>
          <w:i/>
        </w:rPr>
        <w:t>&gt;</w:t>
      </w:r>
    </w:p>
    <w:p w14:paraId="2BB735B7" w14:textId="77777777" w:rsidR="00483604" w:rsidRDefault="00483604" w:rsidP="00483604">
      <w:pPr>
        <w:pStyle w:val="ListParagraph"/>
        <w:numPr>
          <w:ilvl w:val="0"/>
          <w:numId w:val="20"/>
        </w:numPr>
        <w:spacing w:after="0"/>
      </w:pPr>
      <w:r>
        <w:t>PATH=:</w:t>
      </w:r>
      <w:r>
        <w:rPr>
          <w:i/>
        </w:rPr>
        <w:t>&lt;path to Ant install&gt;</w:t>
      </w:r>
      <w:r>
        <w:t>/bin</w:t>
      </w:r>
    </w:p>
    <w:p w14:paraId="2E94733D" w14:textId="77777777" w:rsidR="00483604" w:rsidRPr="00E9127C" w:rsidRDefault="00483604" w:rsidP="00483604">
      <w:pPr>
        <w:pStyle w:val="Heading2"/>
        <w:spacing w:after="200"/>
      </w:pPr>
      <w:bookmarkStart w:id="31" w:name="_Toc382556838"/>
      <w:r>
        <w:lastRenderedPageBreak/>
        <w:t>Ivy</w:t>
      </w:r>
      <w:bookmarkEnd w:id="31"/>
    </w:p>
    <w:p w14:paraId="2ED17B8F" w14:textId="77777777" w:rsidR="00483604" w:rsidRDefault="00483604" w:rsidP="00483604">
      <w:pPr>
        <w:pStyle w:val="ListParagraph"/>
        <w:numPr>
          <w:ilvl w:val="0"/>
          <w:numId w:val="22"/>
        </w:numPr>
        <w:spacing w:after="0"/>
      </w:pPr>
      <w:r>
        <w:t>Install Ivy v2.3.0</w:t>
      </w:r>
    </w:p>
    <w:p w14:paraId="357DF9DC" w14:textId="77777777" w:rsidR="00483604" w:rsidRDefault="00483604" w:rsidP="00483604">
      <w:pPr>
        <w:pStyle w:val="ListParagraph"/>
        <w:numPr>
          <w:ilvl w:val="1"/>
          <w:numId w:val="22"/>
        </w:numPr>
      </w:pPr>
      <w:r>
        <w:t>Ivy utilized to resolve dependencies around database connections and creating a common build file for PDI’s Kitchen script (.bat | .sh)</w:t>
      </w:r>
    </w:p>
    <w:p w14:paraId="3CE74FC1" w14:textId="77777777" w:rsidR="00483604" w:rsidRPr="00E9127C" w:rsidRDefault="00483604" w:rsidP="00483604">
      <w:pPr>
        <w:pStyle w:val="ListParagraph"/>
        <w:numPr>
          <w:ilvl w:val="1"/>
          <w:numId w:val="22"/>
        </w:numPr>
      </w:pPr>
      <w:r>
        <w:t>The setup of the Ivy files was cloned from ‘testkitchen’ – a testing framework for PDI</w:t>
      </w:r>
      <w:r>
        <w:rPr>
          <w:vertAlign w:val="superscript"/>
        </w:rPr>
        <w:t>[1]</w:t>
      </w:r>
    </w:p>
    <w:p w14:paraId="10EB68FF" w14:textId="77777777" w:rsidR="00483604" w:rsidRDefault="00483604" w:rsidP="00483604">
      <w:pPr>
        <w:pStyle w:val="ListParagraph"/>
        <w:numPr>
          <w:ilvl w:val="2"/>
          <w:numId w:val="22"/>
        </w:numPr>
      </w:pPr>
      <w:r>
        <w:t xml:space="preserve">Download here:  </w:t>
      </w:r>
      <w:hyperlink r:id="rId25" w:history="1">
        <w:r w:rsidRPr="00564CE3">
          <w:rPr>
            <w:rStyle w:val="Hyperlink"/>
          </w:rPr>
          <w:t>https://code.google.com/p/testkitchen/downloads/list</w:t>
        </w:r>
      </w:hyperlink>
      <w:r>
        <w:t xml:space="preserve"> </w:t>
      </w:r>
    </w:p>
    <w:p w14:paraId="3227B5DC" w14:textId="77777777" w:rsidR="00483604" w:rsidRDefault="00483604" w:rsidP="00483604">
      <w:pPr>
        <w:pStyle w:val="ListParagraph"/>
        <w:numPr>
          <w:ilvl w:val="2"/>
          <w:numId w:val="22"/>
        </w:numPr>
      </w:pPr>
      <w:r>
        <w:t>The download contains installation instructions and sample files</w:t>
      </w:r>
    </w:p>
    <w:p w14:paraId="38788DBE" w14:textId="77777777" w:rsidR="00483604" w:rsidRDefault="00483604" w:rsidP="00483604">
      <w:pPr>
        <w:pStyle w:val="ListParagraph"/>
        <w:numPr>
          <w:ilvl w:val="1"/>
          <w:numId w:val="22"/>
        </w:numPr>
      </w:pPr>
      <w:r>
        <w:t xml:space="preserve">Download from the archives page:  </w:t>
      </w:r>
      <w:hyperlink r:id="rId26" w:history="1">
        <w:r w:rsidRPr="00564CE3">
          <w:rPr>
            <w:rStyle w:val="Hyperlink"/>
          </w:rPr>
          <w:t>http://archive.apache.org/dist/ant/ivy</w:t>
        </w:r>
      </w:hyperlink>
      <w:r>
        <w:t xml:space="preserve"> </w:t>
      </w:r>
    </w:p>
    <w:p w14:paraId="62ADF558" w14:textId="03E27D2E" w:rsidR="006819F6" w:rsidRPr="006819F6" w:rsidRDefault="00483604" w:rsidP="00483604">
      <w:pPr>
        <w:pStyle w:val="ListParagraph"/>
        <w:numPr>
          <w:ilvl w:val="1"/>
          <w:numId w:val="17"/>
        </w:numPr>
        <w:ind w:left="1080"/>
      </w:pPr>
      <w:r>
        <w:t xml:space="preserve">Install using the following instructions:  </w:t>
      </w:r>
      <w:hyperlink r:id="rId27" w:history="1">
        <w:r w:rsidRPr="00564CE3">
          <w:rPr>
            <w:rStyle w:val="Hyperlink"/>
          </w:rPr>
          <w:t>http://ant.apache.org/ivy/history/2.2.0/install.html</w:t>
        </w:r>
      </w:hyperlink>
    </w:p>
    <w:p w14:paraId="56C1F39C" w14:textId="470297B9" w:rsidR="2ADA7A2F" w:rsidRDefault="2ADA7A2F" w:rsidP="2ADA7A2F">
      <w:pPr>
        <w:pStyle w:val="Heading2"/>
      </w:pPr>
      <w:bookmarkStart w:id="32" w:name="_Toc382556839"/>
      <w:r>
        <w:t>Subversion</w:t>
      </w:r>
      <w:bookmarkEnd w:id="32"/>
    </w:p>
    <w:p w14:paraId="7D883CD7" w14:textId="2A6F0B08" w:rsidR="2ADA7A2F" w:rsidRDefault="2A6F0B08" w:rsidP="2A6F0B08">
      <w:pPr>
        <w:pStyle w:val="NoSpacing"/>
      </w:pPr>
      <w:r w:rsidRPr="2A6F0B08">
        <w:t xml:space="preserve">1.       Navigate to </w:t>
      </w:r>
      <w:hyperlink r:id="rId28">
        <w:r w:rsidRPr="2A6F0B08">
          <w:rPr>
            <w:rStyle w:val="Hyperlink"/>
          </w:rPr>
          <w:t>http://tortoisesvn.net/downloads.html</w:t>
        </w:r>
      </w:hyperlink>
      <w:r>
        <w:t xml:space="preserve"> </w:t>
      </w:r>
    </w:p>
    <w:p w14:paraId="42EA21BD" w14:textId="3A2E8859" w:rsidR="2ADA7A2F" w:rsidRDefault="3A2E8859" w:rsidP="3A2E8859">
      <w:pPr>
        <w:numPr>
          <w:ilvl w:val="0"/>
          <w:numId w:val="17"/>
        </w:numPr>
      </w:pPr>
      <w:r w:rsidRPr="3A2E8859">
        <w:t>Download and Install TortoiseSVN</w:t>
      </w:r>
    </w:p>
    <w:p w14:paraId="0FDE3F34" w14:textId="7DCB2327" w:rsidR="2ADA7A2F" w:rsidRDefault="2A6F0B08" w:rsidP="2A6F0B08">
      <w:pPr>
        <w:pStyle w:val="NoSpacing"/>
      </w:pPr>
      <w:r w:rsidRPr="2A6F0B08">
        <w:t>2.       Navigate to the directory that you wish the repository to reside in.</w:t>
      </w:r>
    </w:p>
    <w:p w14:paraId="04B25B8B" w14:textId="78D0D769" w:rsidR="2ADA7A2F" w:rsidRDefault="3A2E8859" w:rsidP="3A2E8859">
      <w:pPr>
        <w:pStyle w:val="NoSpacing"/>
        <w:numPr>
          <w:ilvl w:val="0"/>
          <w:numId w:val="17"/>
        </w:numPr>
      </w:pPr>
      <w:r w:rsidRPr="3A2E8859">
        <w:t>Right-Click in the directory and select ‘SVN Checkout…’</w:t>
      </w:r>
    </w:p>
    <w:p w14:paraId="489D2F76" w14:textId="4B61389E" w:rsidR="2ADA7A2F" w:rsidRDefault="3A2E8859" w:rsidP="3A2E8859">
      <w:pPr>
        <w:pStyle w:val="NoSpacing"/>
        <w:numPr>
          <w:ilvl w:val="0"/>
          <w:numId w:val="17"/>
        </w:numPr>
      </w:pPr>
      <w:r w:rsidRPr="3A2E8859">
        <w:t xml:space="preserve"> For URL of repository, type: svn://rcmxapp1d.maximus.com/maxdat/Contact Center</w:t>
      </w:r>
    </w:p>
    <w:p w14:paraId="3127B05C" w14:textId="3B642A86" w:rsidR="2ADA7A2F" w:rsidRDefault="3A2E8859" w:rsidP="3A2E8859">
      <w:pPr>
        <w:pStyle w:val="NoSpacing"/>
        <w:numPr>
          <w:ilvl w:val="0"/>
          <w:numId w:val="17"/>
        </w:numPr>
      </w:pPr>
      <w:r w:rsidRPr="3A2E8859">
        <w:t>Checkout Depth: Fully recursive</w:t>
      </w:r>
    </w:p>
    <w:p w14:paraId="4B06E48C" w14:textId="3B7F1FFF" w:rsidR="2ADA7A2F" w:rsidRDefault="3A2E8859" w:rsidP="3A2E8859">
      <w:pPr>
        <w:pStyle w:val="NoSpacing"/>
        <w:numPr>
          <w:ilvl w:val="0"/>
          <w:numId w:val="17"/>
        </w:numPr>
      </w:pPr>
      <w:r w:rsidRPr="3A2E8859">
        <w:t>Revision: HEAD Revision</w:t>
      </w:r>
    </w:p>
    <w:p w14:paraId="0954C06C" w14:textId="619167E7" w:rsidR="006819F6" w:rsidRDefault="006819F6" w:rsidP="006819F6">
      <w:pPr>
        <w:pStyle w:val="Heading2"/>
      </w:pPr>
      <w:bookmarkStart w:id="33" w:name="_Toc382556840"/>
      <w:r>
        <w:t>Microsoft SQL Server</w:t>
      </w:r>
      <w:bookmarkEnd w:id="33"/>
    </w:p>
    <w:p w14:paraId="57D68DAD" w14:textId="77777777" w:rsidR="006819F6" w:rsidRDefault="006819F6" w:rsidP="00B067E3">
      <w:pPr>
        <w:pStyle w:val="ListParagraph"/>
        <w:numPr>
          <w:ilvl w:val="0"/>
          <w:numId w:val="15"/>
        </w:numPr>
      </w:pPr>
      <w:r>
        <w:t xml:space="preserve">Download and install SQL Server Express </w:t>
      </w:r>
    </w:p>
    <w:p w14:paraId="5D060C20" w14:textId="77777777" w:rsidR="006819F6" w:rsidRDefault="00EE44E1" w:rsidP="00B067E3">
      <w:pPr>
        <w:pStyle w:val="ListParagraph"/>
        <w:numPr>
          <w:ilvl w:val="1"/>
          <w:numId w:val="15"/>
        </w:numPr>
      </w:pPr>
      <w:hyperlink r:id="rId29" w:history="1">
        <w:r w:rsidR="006819F6">
          <w:rPr>
            <w:rStyle w:val="Hyperlink"/>
          </w:rPr>
          <w:t>http://www.microsoft.com/en-us/sqlserver/editions/2012-editions/express.aspx</w:t>
        </w:r>
      </w:hyperlink>
    </w:p>
    <w:p w14:paraId="4C0BFF24" w14:textId="77777777" w:rsidR="006819F6" w:rsidRDefault="006819F6" w:rsidP="00B067E3">
      <w:pPr>
        <w:pStyle w:val="ListParagraph"/>
        <w:numPr>
          <w:ilvl w:val="0"/>
          <w:numId w:val="15"/>
        </w:numPr>
      </w:pPr>
      <w:r>
        <w:t>Download and install SQL Server Management Studio 2012 (non-Express)</w:t>
      </w:r>
    </w:p>
    <w:p w14:paraId="0347E7EA" w14:textId="77777777" w:rsidR="006819F6" w:rsidRDefault="00EE44E1" w:rsidP="00B067E3">
      <w:pPr>
        <w:pStyle w:val="ListParagraph"/>
        <w:numPr>
          <w:ilvl w:val="1"/>
          <w:numId w:val="15"/>
        </w:numPr>
      </w:pPr>
      <w:hyperlink r:id="rId30" w:history="1">
        <w:r w:rsidR="006819F6" w:rsidRPr="00472961">
          <w:rPr>
            <w:rStyle w:val="Hyperlink"/>
            <w:rFonts w:ascii="Segoe UI" w:hAnsi="Segoe UI" w:cs="Segoe UI"/>
            <w:sz w:val="20"/>
            <w:szCs w:val="20"/>
            <w:shd w:val="clear" w:color="auto" w:fill="FFFFFF"/>
          </w:rPr>
          <w:t>http://download.microsoft.com/download/8/D/D/8DD7BDBA-CEF7-4D8E-8C16-D9F69527F909/ENU/x64/SQLManagementStudio_x64_ENU.exe</w:t>
        </w:r>
      </w:hyperlink>
    </w:p>
    <w:p w14:paraId="7898BBB2" w14:textId="77777777" w:rsidR="006819F6" w:rsidRDefault="006819F6" w:rsidP="00B067E3">
      <w:pPr>
        <w:pStyle w:val="ListParagraph"/>
        <w:numPr>
          <w:ilvl w:val="0"/>
          <w:numId w:val="15"/>
        </w:numPr>
      </w:pPr>
      <w:r>
        <w:t>After installation</w:t>
      </w:r>
    </w:p>
    <w:p w14:paraId="166584A5" w14:textId="77777777" w:rsidR="006819F6" w:rsidRPr="001071C1" w:rsidRDefault="006819F6" w:rsidP="00B067E3">
      <w:pPr>
        <w:pStyle w:val="ListParagraph"/>
        <w:numPr>
          <w:ilvl w:val="1"/>
          <w:numId w:val="15"/>
        </w:numPr>
      </w:pPr>
      <w:r w:rsidRPr="001071C1">
        <w:rPr>
          <w:rFonts w:ascii="Calibri" w:eastAsia="Times New Roman" w:hAnsi="Calibri" w:cs="Times New Roman"/>
        </w:rPr>
        <w:t>Open MSSQLServer Configuration Manager</w:t>
      </w:r>
    </w:p>
    <w:p w14:paraId="4F9E646A" w14:textId="77777777" w:rsidR="006819F6" w:rsidRPr="001071C1" w:rsidRDefault="006819F6" w:rsidP="00B067E3">
      <w:pPr>
        <w:pStyle w:val="ListParagraph"/>
        <w:numPr>
          <w:ilvl w:val="1"/>
          <w:numId w:val="15"/>
        </w:numPr>
      </w:pPr>
      <w:r w:rsidRPr="001071C1">
        <w:rPr>
          <w:rFonts w:ascii="Calibri" w:eastAsia="Times New Roman" w:hAnsi="Calibri" w:cs="Times New Roman"/>
        </w:rPr>
        <w:t xml:space="preserve">Navigate to SQL Server Network Configuration </w:t>
      </w:r>
      <w:r w:rsidRPr="001071C1">
        <w:rPr>
          <w:rFonts w:ascii="Wingdings" w:eastAsia="Times New Roman" w:hAnsi="Wingdings" w:cs="Times New Roman"/>
        </w:rPr>
        <w:t></w:t>
      </w:r>
      <w:r w:rsidRPr="001071C1">
        <w:rPr>
          <w:rFonts w:ascii="Calibri" w:eastAsia="Times New Roman" w:hAnsi="Calibri" w:cs="Times New Roman"/>
        </w:rPr>
        <w:t xml:space="preserve"> Protocols for SQLEXPRESS</w:t>
      </w:r>
    </w:p>
    <w:p w14:paraId="0A7F1260" w14:textId="77777777" w:rsidR="006819F6" w:rsidRPr="001071C1" w:rsidRDefault="006819F6" w:rsidP="00B067E3">
      <w:pPr>
        <w:pStyle w:val="ListParagraph"/>
        <w:numPr>
          <w:ilvl w:val="1"/>
          <w:numId w:val="15"/>
        </w:numPr>
      </w:pPr>
      <w:r w:rsidRPr="001071C1">
        <w:rPr>
          <w:rFonts w:ascii="Calibri" w:eastAsia="Times New Roman" w:hAnsi="Calibri" w:cs="Times New Roman"/>
        </w:rPr>
        <w:t xml:space="preserve">Ensure that TCP/IP Connections are enabled </w:t>
      </w:r>
    </w:p>
    <w:p w14:paraId="47F09483" w14:textId="77777777" w:rsidR="006819F6" w:rsidRPr="001071C1" w:rsidRDefault="006819F6" w:rsidP="00B067E3">
      <w:pPr>
        <w:pStyle w:val="ListParagraph"/>
        <w:numPr>
          <w:ilvl w:val="1"/>
          <w:numId w:val="15"/>
        </w:numPr>
      </w:pPr>
      <w:r w:rsidRPr="001071C1">
        <w:rPr>
          <w:rFonts w:ascii="Calibri" w:eastAsia="Times New Roman" w:hAnsi="Calibri" w:cs="Times New Roman"/>
        </w:rPr>
        <w:t xml:space="preserve">Right-click on TCP-IP and select Properties </w:t>
      </w:r>
    </w:p>
    <w:p w14:paraId="737E42CC" w14:textId="77777777" w:rsidR="006819F6" w:rsidRPr="001071C1" w:rsidRDefault="006819F6" w:rsidP="00B067E3">
      <w:pPr>
        <w:pStyle w:val="ListParagraph"/>
        <w:numPr>
          <w:ilvl w:val="1"/>
          <w:numId w:val="15"/>
        </w:numPr>
      </w:pPr>
      <w:r w:rsidRPr="001071C1">
        <w:rPr>
          <w:rFonts w:ascii="Calibri" w:eastAsia="Times New Roman" w:hAnsi="Calibri" w:cs="Times New Roman"/>
        </w:rPr>
        <w:t xml:space="preserve">Select the IP Addresses tab; Scroll down to the very bottom of the properties. </w:t>
      </w:r>
      <w:r w:rsidRPr="001071C1">
        <w:rPr>
          <w:rFonts w:ascii="Calibri" w:eastAsia="Times New Roman" w:hAnsi="Calibri" w:cs="Times New Roman"/>
          <w:i/>
          <w:iCs/>
        </w:rPr>
        <w:t>(These steps required for JNDI connection to succeed)</w:t>
      </w:r>
    </w:p>
    <w:p w14:paraId="4DD58AD0" w14:textId="77777777" w:rsidR="006819F6" w:rsidRPr="001071C1" w:rsidRDefault="006819F6" w:rsidP="00B067E3">
      <w:pPr>
        <w:pStyle w:val="ListParagraph"/>
        <w:numPr>
          <w:ilvl w:val="2"/>
          <w:numId w:val="15"/>
        </w:numPr>
      </w:pPr>
      <w:r w:rsidRPr="001071C1">
        <w:rPr>
          <w:rFonts w:ascii="Calibri" w:eastAsia="Times New Roman" w:hAnsi="Calibri" w:cs="Times New Roman"/>
        </w:rPr>
        <w:t>Remove the value from the TCP Dynamic Ports field of the ‘IP All’ section.</w:t>
      </w:r>
    </w:p>
    <w:p w14:paraId="143B2D66" w14:textId="77777777" w:rsidR="006819F6" w:rsidRPr="001071C1" w:rsidRDefault="006819F6" w:rsidP="00B067E3">
      <w:pPr>
        <w:pStyle w:val="ListParagraph"/>
        <w:numPr>
          <w:ilvl w:val="2"/>
          <w:numId w:val="15"/>
        </w:numPr>
      </w:pPr>
      <w:r w:rsidRPr="001071C1">
        <w:rPr>
          <w:rFonts w:ascii="Calibri" w:eastAsia="Times New Roman" w:hAnsi="Calibri" w:cs="Times New Roman"/>
        </w:rPr>
        <w:t xml:space="preserve">Add the value </w:t>
      </w:r>
      <w:r w:rsidRPr="001071C1">
        <w:rPr>
          <w:rFonts w:ascii="Calibri" w:eastAsia="Times New Roman" w:hAnsi="Calibri" w:cs="Times New Roman"/>
          <w:b/>
          <w:bCs/>
        </w:rPr>
        <w:t xml:space="preserve">1433 </w:t>
      </w:r>
      <w:r w:rsidRPr="001071C1">
        <w:rPr>
          <w:rFonts w:ascii="Calibri" w:eastAsia="Times New Roman" w:hAnsi="Calibri" w:cs="Times New Roman"/>
        </w:rPr>
        <w:t>to the TCP Port field of the ‘IP All’ section.</w:t>
      </w:r>
    </w:p>
    <w:p w14:paraId="3D4961BF" w14:textId="77777777" w:rsidR="006819F6" w:rsidRPr="001071C1" w:rsidRDefault="006819F6" w:rsidP="00B067E3">
      <w:pPr>
        <w:pStyle w:val="ListParagraph"/>
        <w:numPr>
          <w:ilvl w:val="1"/>
          <w:numId w:val="15"/>
        </w:numPr>
      </w:pPr>
      <w:r>
        <w:rPr>
          <w:rFonts w:ascii="Calibri" w:eastAsia="Times New Roman" w:hAnsi="Calibri" w:cs="Times New Roman"/>
        </w:rPr>
        <w:t>Restart</w:t>
      </w:r>
      <w:r w:rsidRPr="001071C1">
        <w:rPr>
          <w:rFonts w:ascii="Calibri" w:eastAsia="Times New Roman" w:hAnsi="Calibri" w:cs="Times New Roman"/>
        </w:rPr>
        <w:t xml:space="preserve"> the </w:t>
      </w:r>
      <w:r w:rsidRPr="001071C1">
        <w:rPr>
          <w:rFonts w:ascii="Calibri" w:eastAsia="Times New Roman" w:hAnsi="Calibri" w:cs="Times New Roman"/>
          <w:b/>
          <w:bCs/>
        </w:rPr>
        <w:t>SQL Server (SQLEXPRESS)</w:t>
      </w:r>
      <w:r w:rsidRPr="001071C1">
        <w:rPr>
          <w:rFonts w:ascii="Calibri" w:eastAsia="Times New Roman" w:hAnsi="Calibri" w:cs="Times New Roman"/>
        </w:rPr>
        <w:t xml:space="preserve"> Service</w:t>
      </w:r>
    </w:p>
    <w:p w14:paraId="5E84E527" w14:textId="6A368E65" w:rsidR="001D4084" w:rsidRDefault="006819F6" w:rsidP="006819F6">
      <w:pPr>
        <w:pStyle w:val="Heading2"/>
      </w:pPr>
      <w:bookmarkStart w:id="34" w:name="_Toc382556841"/>
      <w:r>
        <w:t>Oracle Database</w:t>
      </w:r>
      <w:bookmarkEnd w:id="34"/>
    </w:p>
    <w:p w14:paraId="4437CEE9" w14:textId="5D96296E" w:rsidR="006819F6" w:rsidRDefault="006819F6" w:rsidP="00B067E3">
      <w:pPr>
        <w:pStyle w:val="ListParagraph"/>
        <w:numPr>
          <w:ilvl w:val="0"/>
          <w:numId w:val="16"/>
        </w:numPr>
        <w:ind w:left="360"/>
      </w:pPr>
      <w:commentRangeStart w:id="35"/>
      <w:r>
        <w:t>Navigate to</w:t>
      </w:r>
      <w:commentRangeEnd w:id="35"/>
      <w:r>
        <w:rPr>
          <w:rStyle w:val="CommentReference"/>
        </w:rPr>
        <w:commentReference w:id="35"/>
      </w:r>
    </w:p>
    <w:p w14:paraId="54AF2360" w14:textId="51ACF0CB" w:rsidR="007E3E5B" w:rsidRDefault="001D4084" w:rsidP="007E3E5B">
      <w:pPr>
        <w:pStyle w:val="Heading1"/>
      </w:pPr>
      <w:bookmarkStart w:id="36" w:name="_Toc382556842"/>
      <w:r w:rsidRPr="006819F6">
        <w:lastRenderedPageBreak/>
        <w:t>D</w:t>
      </w:r>
      <w:r w:rsidR="00356257" w:rsidRPr="006819F6">
        <w:t>evelopment Environment</w:t>
      </w:r>
      <w:r w:rsidR="00356257">
        <w:t xml:space="preserve"> Set-Up Instructions</w:t>
      </w:r>
      <w:bookmarkEnd w:id="36"/>
    </w:p>
    <w:p w14:paraId="729E87CA" w14:textId="7337B8AC" w:rsidR="007E3E5B" w:rsidRPr="007E3E5B" w:rsidRDefault="007E3E5B" w:rsidP="007E3E5B">
      <w:pPr>
        <w:pStyle w:val="Heading2"/>
      </w:pPr>
      <w:bookmarkStart w:id="37" w:name="_Toc382556843"/>
      <w:commentRangeStart w:id="38"/>
      <w:r>
        <w:t>General</w:t>
      </w:r>
      <w:commentRangeEnd w:id="38"/>
      <w:r>
        <w:rPr>
          <w:rStyle w:val="CommentReference"/>
          <w:rFonts w:asciiTheme="minorHAnsi" w:eastAsiaTheme="minorEastAsia" w:hAnsiTheme="minorHAnsi" w:cstheme="minorBidi"/>
          <w:b w:val="0"/>
          <w:bCs w:val="0"/>
          <w:color w:val="auto"/>
        </w:rPr>
        <w:commentReference w:id="38"/>
      </w:r>
      <w:bookmarkEnd w:id="37"/>
    </w:p>
    <w:p w14:paraId="24F5C35B" w14:textId="092A3A66" w:rsidR="007E3E5B" w:rsidRDefault="007E3E5B" w:rsidP="00B067E3">
      <w:pPr>
        <w:pStyle w:val="ListParagraph"/>
        <w:numPr>
          <w:ilvl w:val="0"/>
          <w:numId w:val="12"/>
        </w:numPr>
      </w:pPr>
      <w:r>
        <w:t>Install Pentaho Data Integration (v.4.2.1)</w:t>
      </w:r>
    </w:p>
    <w:p w14:paraId="340F0132" w14:textId="22ED9FFB" w:rsidR="007E3E5B" w:rsidRDefault="007E3E5B" w:rsidP="00B067E3">
      <w:pPr>
        <w:pStyle w:val="ListParagraph"/>
        <w:numPr>
          <w:ilvl w:val="0"/>
          <w:numId w:val="12"/>
        </w:numPr>
      </w:pPr>
      <w:r>
        <w:t>Install Oracle Database Server</w:t>
      </w:r>
    </w:p>
    <w:p w14:paraId="29C13151" w14:textId="77777777" w:rsidR="007E3E5B" w:rsidRPr="007E3E5B" w:rsidRDefault="007E3E5B" w:rsidP="00B067E3">
      <w:pPr>
        <w:pStyle w:val="ListParagraph"/>
        <w:numPr>
          <w:ilvl w:val="0"/>
          <w:numId w:val="12"/>
        </w:numPr>
      </w:pPr>
      <w:r w:rsidRPr="007E3E5B">
        <w:t>Create database</w:t>
      </w:r>
    </w:p>
    <w:p w14:paraId="738DCBD6" w14:textId="77777777" w:rsidR="007E3E5B" w:rsidRPr="007E3E5B" w:rsidRDefault="007E3E5B" w:rsidP="00B067E3">
      <w:pPr>
        <w:pStyle w:val="ListParagraph"/>
        <w:numPr>
          <w:ilvl w:val="1"/>
          <w:numId w:val="12"/>
        </w:numPr>
      </w:pPr>
      <w:r w:rsidRPr="007E3E5B">
        <w:t>Create tablespaces</w:t>
      </w:r>
    </w:p>
    <w:p w14:paraId="21D1C1A9" w14:textId="77777777" w:rsidR="007E3E5B" w:rsidRPr="007E3E5B" w:rsidRDefault="007E3E5B" w:rsidP="00B067E3">
      <w:pPr>
        <w:pStyle w:val="ListParagraph"/>
        <w:numPr>
          <w:ilvl w:val="2"/>
          <w:numId w:val="12"/>
        </w:numPr>
      </w:pPr>
      <w:r w:rsidRPr="007E3E5B">
        <w:t>…\trunk\kettle\MAXDAT\main\scripts\create_tablespaces.sql</w:t>
      </w:r>
    </w:p>
    <w:p w14:paraId="06FF400C" w14:textId="1E14A677" w:rsidR="007E3E5B" w:rsidRPr="007E3E5B" w:rsidRDefault="007E3E5B" w:rsidP="00B067E3">
      <w:pPr>
        <w:pStyle w:val="ListParagraph"/>
        <w:numPr>
          <w:ilvl w:val="1"/>
          <w:numId w:val="12"/>
        </w:numPr>
      </w:pPr>
      <w:r w:rsidRPr="007E3E5B">
        <w:t xml:space="preserve">Create an oracle user for the database, </w:t>
      </w:r>
      <w:r w:rsidR="00F82F0D">
        <w:t>[state code]maxdat (e.g., himaxdat</w:t>
      </w:r>
      <w:r w:rsidRPr="007E3E5B">
        <w:t>)</w:t>
      </w:r>
    </w:p>
    <w:p w14:paraId="0948C310" w14:textId="77777777" w:rsidR="007E3E5B" w:rsidRPr="007E3E5B" w:rsidRDefault="007E3E5B" w:rsidP="00B067E3">
      <w:pPr>
        <w:pStyle w:val="ListParagraph"/>
        <w:numPr>
          <w:ilvl w:val="2"/>
          <w:numId w:val="12"/>
        </w:numPr>
      </w:pPr>
      <w:r w:rsidRPr="007E3E5B">
        <w:t>…\trunk\kettle\MAXDAT\main\scripts\create_users.sql</w:t>
      </w:r>
    </w:p>
    <w:p w14:paraId="476FE0DA" w14:textId="77777777" w:rsidR="007E3E5B" w:rsidRPr="007E3E5B" w:rsidRDefault="007E3E5B" w:rsidP="00B067E3">
      <w:pPr>
        <w:pStyle w:val="ListParagraph"/>
        <w:numPr>
          <w:ilvl w:val="2"/>
          <w:numId w:val="12"/>
        </w:numPr>
      </w:pPr>
      <w:r w:rsidRPr="007E3E5B">
        <w:t xml:space="preserve">If you create a new user, make sure that you update jdbc.properties </w:t>
      </w:r>
    </w:p>
    <w:p w14:paraId="2A11F333" w14:textId="7E731375" w:rsidR="007E3E5B" w:rsidRPr="007E3E5B" w:rsidRDefault="007E3E5B" w:rsidP="00B067E3">
      <w:pPr>
        <w:pStyle w:val="ListParagraph"/>
        <w:numPr>
          <w:ilvl w:val="1"/>
          <w:numId w:val="12"/>
        </w:numPr>
      </w:pPr>
      <w:r w:rsidRPr="007E3E5B">
        <w:t xml:space="preserve">Create staging area as the </w:t>
      </w:r>
      <w:r w:rsidR="00F82F0D">
        <w:t>maxdat user</w:t>
      </w:r>
    </w:p>
    <w:p w14:paraId="0DABA381" w14:textId="77777777" w:rsidR="007E3E5B" w:rsidRPr="007E3E5B" w:rsidRDefault="007E3E5B" w:rsidP="00B067E3">
      <w:pPr>
        <w:pStyle w:val="ListParagraph"/>
        <w:numPr>
          <w:ilvl w:val="2"/>
          <w:numId w:val="12"/>
        </w:numPr>
      </w:pPr>
      <w:r w:rsidRPr="007E3E5B">
        <w:t>…\trunk\kettle\MAXDAT\main\scripts\create_staging_database.sql</w:t>
      </w:r>
    </w:p>
    <w:p w14:paraId="0CAC3347" w14:textId="7D42985F" w:rsidR="007E3E5B" w:rsidRPr="007E3E5B" w:rsidRDefault="007E3E5B" w:rsidP="00B067E3">
      <w:pPr>
        <w:pStyle w:val="ListParagraph"/>
        <w:numPr>
          <w:ilvl w:val="1"/>
          <w:numId w:val="12"/>
        </w:numPr>
      </w:pPr>
      <w:r w:rsidRPr="007E3E5B">
        <w:t xml:space="preserve">Create dimensional area as the </w:t>
      </w:r>
      <w:r w:rsidR="00F82F0D">
        <w:t>maxdat user</w:t>
      </w:r>
    </w:p>
    <w:p w14:paraId="4537F319" w14:textId="77777777" w:rsidR="007E3E5B" w:rsidRPr="007E3E5B" w:rsidRDefault="007E3E5B" w:rsidP="00B067E3">
      <w:pPr>
        <w:pStyle w:val="ListParagraph"/>
        <w:numPr>
          <w:ilvl w:val="2"/>
          <w:numId w:val="12"/>
        </w:numPr>
      </w:pPr>
      <w:r w:rsidRPr="007E3E5B">
        <w:t>…\trunk\kettle\MAXDAT\main\scripts\create_dimensional_database.sql</w:t>
      </w:r>
    </w:p>
    <w:p w14:paraId="0E75EACA" w14:textId="77777777" w:rsidR="007E3E5B" w:rsidRPr="007E3E5B" w:rsidRDefault="007E3E5B" w:rsidP="00B067E3">
      <w:pPr>
        <w:pStyle w:val="ListParagraph"/>
        <w:numPr>
          <w:ilvl w:val="0"/>
          <w:numId w:val="12"/>
        </w:numPr>
      </w:pPr>
      <w:r w:rsidRPr="007E3E5B">
        <w:t>Add jdbc.properties to PDI install location</w:t>
      </w:r>
    </w:p>
    <w:p w14:paraId="5CBCFFA7" w14:textId="77777777" w:rsidR="007E3E5B" w:rsidRPr="007E3E5B" w:rsidRDefault="007E3E5B" w:rsidP="00B067E3">
      <w:pPr>
        <w:pStyle w:val="ListParagraph"/>
        <w:numPr>
          <w:ilvl w:val="1"/>
          <w:numId w:val="12"/>
        </w:numPr>
      </w:pPr>
      <w:r w:rsidRPr="007E3E5B">
        <w:t>Copy file from project directory</w:t>
      </w:r>
    </w:p>
    <w:p w14:paraId="59A89351" w14:textId="77777777" w:rsidR="007E3E5B" w:rsidRPr="007E3E5B" w:rsidRDefault="007E3E5B" w:rsidP="00B067E3">
      <w:pPr>
        <w:pStyle w:val="ListParagraph"/>
        <w:numPr>
          <w:ilvl w:val="2"/>
          <w:numId w:val="12"/>
        </w:numPr>
      </w:pPr>
      <w:r w:rsidRPr="007E3E5B">
        <w:t>…\trunk\kettle\jdbc.properties</w:t>
      </w:r>
    </w:p>
    <w:p w14:paraId="3328689D" w14:textId="77777777" w:rsidR="007E3E5B" w:rsidRPr="007E3E5B" w:rsidRDefault="007E3E5B" w:rsidP="00B067E3">
      <w:pPr>
        <w:pStyle w:val="ListParagraph"/>
        <w:numPr>
          <w:ilvl w:val="1"/>
          <w:numId w:val="12"/>
        </w:numPr>
      </w:pPr>
      <w:r w:rsidRPr="007E3E5B">
        <w:t>To pentaho install directory</w:t>
      </w:r>
    </w:p>
    <w:p w14:paraId="30420EE0" w14:textId="77777777" w:rsidR="007E3E5B" w:rsidRPr="007E3E5B" w:rsidRDefault="007E3E5B" w:rsidP="00B067E3">
      <w:pPr>
        <w:pStyle w:val="ListParagraph"/>
        <w:numPr>
          <w:ilvl w:val="2"/>
          <w:numId w:val="12"/>
        </w:numPr>
      </w:pPr>
      <w:r w:rsidRPr="007E3E5B">
        <w:t>…/data-integration/simple-jndi</w:t>
      </w:r>
    </w:p>
    <w:p w14:paraId="714177EC" w14:textId="77777777" w:rsidR="007E3E5B" w:rsidRPr="007E3E5B" w:rsidRDefault="007E3E5B" w:rsidP="00B067E3">
      <w:pPr>
        <w:pStyle w:val="ListParagraph"/>
        <w:numPr>
          <w:ilvl w:val="1"/>
          <w:numId w:val="12"/>
        </w:numPr>
      </w:pPr>
      <w:r w:rsidRPr="007E3E5B">
        <w:t>Review to make sure that any necessary updates for Oracle PE are applied.</w:t>
      </w:r>
    </w:p>
    <w:p w14:paraId="77A27CB0" w14:textId="77777777" w:rsidR="007E3E5B" w:rsidRPr="007E3E5B" w:rsidRDefault="007E3E5B" w:rsidP="00B067E3">
      <w:pPr>
        <w:pStyle w:val="ListParagraph"/>
        <w:numPr>
          <w:ilvl w:val="0"/>
          <w:numId w:val="12"/>
        </w:numPr>
      </w:pPr>
      <w:r w:rsidRPr="007E3E5B">
        <w:t>Add kettle properties to your kettle.properties file</w:t>
      </w:r>
    </w:p>
    <w:p w14:paraId="2F9651C4" w14:textId="4FF4C029" w:rsidR="007E3E5B" w:rsidRPr="007E3E5B" w:rsidRDefault="00F82F0D" w:rsidP="00B067E3">
      <w:pPr>
        <w:pStyle w:val="ListParagraph"/>
        <w:numPr>
          <w:ilvl w:val="1"/>
          <w:numId w:val="12"/>
        </w:numPr>
      </w:pPr>
      <w:r>
        <w:t xml:space="preserve">Copy </w:t>
      </w:r>
      <w:r w:rsidR="007E3E5B" w:rsidRPr="007E3E5B">
        <w:t>…\trunk\kettle\kettle.properties</w:t>
      </w:r>
      <w:r>
        <w:t xml:space="preserve"> to $HOME\.kettle</w:t>
      </w:r>
    </w:p>
    <w:p w14:paraId="34CBA059" w14:textId="77777777" w:rsidR="007E3E5B" w:rsidRPr="007E3E5B" w:rsidRDefault="007E3E5B" w:rsidP="00B067E3">
      <w:pPr>
        <w:pStyle w:val="ListParagraph"/>
        <w:numPr>
          <w:ilvl w:val="1"/>
          <w:numId w:val="12"/>
        </w:numPr>
      </w:pPr>
      <w:r w:rsidRPr="007E3E5B">
        <w:t>Modify kettle. properties as necessary for your environment.</w:t>
      </w:r>
    </w:p>
    <w:p w14:paraId="02D34F80" w14:textId="77777777" w:rsidR="007E3E5B" w:rsidRDefault="007E3E5B" w:rsidP="00B067E3">
      <w:pPr>
        <w:pStyle w:val="ListParagraph"/>
        <w:numPr>
          <w:ilvl w:val="2"/>
          <w:numId w:val="12"/>
        </w:numPr>
      </w:pPr>
      <w:r w:rsidRPr="007E3E5B">
        <w:t>E.g., cc.project.main.directory=…\\trunk\\kettle\\MAXDAT\\main</w:t>
      </w:r>
    </w:p>
    <w:p w14:paraId="6652C586" w14:textId="5E06DDB7" w:rsidR="00EC45BC" w:rsidRDefault="00F82F0D" w:rsidP="00F82F0D">
      <w:pPr>
        <w:pStyle w:val="ListParagraph"/>
        <w:numPr>
          <w:ilvl w:val="1"/>
          <w:numId w:val="12"/>
        </w:numPr>
      </w:pPr>
      <w:r>
        <w:t>Ensure that the appropriate project properties are uncommented</w:t>
      </w:r>
      <w:r w:rsidR="00051196">
        <w:t>.  Each project will have the following properties available to set</w:t>
      </w:r>
      <w:r w:rsidR="003122C4">
        <w:t>:</w:t>
      </w:r>
    </w:p>
    <w:tbl>
      <w:tblPr>
        <w:tblStyle w:val="TableGrid"/>
        <w:tblW w:w="0" w:type="auto"/>
        <w:tblLook w:val="04A0" w:firstRow="1" w:lastRow="0" w:firstColumn="1" w:lastColumn="0" w:noHBand="0" w:noVBand="1"/>
      </w:tblPr>
      <w:tblGrid>
        <w:gridCol w:w="2988"/>
        <w:gridCol w:w="6588"/>
      </w:tblGrid>
      <w:tr w:rsidR="002940E5" w:rsidRPr="002940E5" w14:paraId="56B4314A" w14:textId="77777777" w:rsidTr="0018493E">
        <w:tc>
          <w:tcPr>
            <w:tcW w:w="2988" w:type="dxa"/>
          </w:tcPr>
          <w:p w14:paraId="2008D382" w14:textId="48AC5C64" w:rsidR="002940E5" w:rsidRPr="002940E5" w:rsidRDefault="002940E5" w:rsidP="002940E5">
            <w:pPr>
              <w:rPr>
                <w:b/>
                <w:sz w:val="18"/>
                <w:szCs w:val="18"/>
              </w:rPr>
            </w:pPr>
            <w:r w:rsidRPr="002940E5">
              <w:rPr>
                <w:b/>
                <w:sz w:val="18"/>
                <w:szCs w:val="18"/>
              </w:rPr>
              <w:t>Property</w:t>
            </w:r>
          </w:p>
        </w:tc>
        <w:tc>
          <w:tcPr>
            <w:tcW w:w="6588" w:type="dxa"/>
          </w:tcPr>
          <w:p w14:paraId="0DA6E537" w14:textId="17614252" w:rsidR="002940E5" w:rsidRPr="002940E5" w:rsidRDefault="002940E5" w:rsidP="002940E5">
            <w:pPr>
              <w:rPr>
                <w:b/>
                <w:sz w:val="18"/>
                <w:szCs w:val="18"/>
              </w:rPr>
            </w:pPr>
            <w:r w:rsidRPr="002940E5">
              <w:rPr>
                <w:b/>
                <w:sz w:val="18"/>
                <w:szCs w:val="18"/>
              </w:rPr>
              <w:t>Description</w:t>
            </w:r>
          </w:p>
        </w:tc>
      </w:tr>
      <w:tr w:rsidR="002940E5" w:rsidRPr="002940E5" w14:paraId="32125809" w14:textId="77777777" w:rsidTr="0018493E">
        <w:tc>
          <w:tcPr>
            <w:tcW w:w="2988" w:type="dxa"/>
          </w:tcPr>
          <w:p w14:paraId="59D3DA91" w14:textId="0161CE97" w:rsidR="002940E5" w:rsidRPr="002940E5" w:rsidRDefault="002940E5" w:rsidP="002940E5">
            <w:pPr>
              <w:rPr>
                <w:sz w:val="18"/>
                <w:szCs w:val="18"/>
              </w:rPr>
            </w:pPr>
            <w:r w:rsidRPr="002940E5">
              <w:rPr>
                <w:sz w:val="18"/>
                <w:szCs w:val="18"/>
              </w:rPr>
              <w:t>JNDI_MAXDAT_SOURCE</w:t>
            </w:r>
          </w:p>
        </w:tc>
        <w:tc>
          <w:tcPr>
            <w:tcW w:w="6588" w:type="dxa"/>
          </w:tcPr>
          <w:p w14:paraId="2F74E217" w14:textId="276DE844" w:rsidR="002940E5" w:rsidRPr="002940E5" w:rsidRDefault="002940E5" w:rsidP="002940E5">
            <w:pPr>
              <w:rPr>
                <w:sz w:val="18"/>
                <w:szCs w:val="18"/>
              </w:rPr>
            </w:pPr>
            <w:r>
              <w:rPr>
                <w:sz w:val="18"/>
                <w:szCs w:val="18"/>
              </w:rPr>
              <w:t>The JNDI name for th</w:t>
            </w:r>
            <w:r w:rsidR="00BE11EF">
              <w:rPr>
                <w:sz w:val="18"/>
                <w:szCs w:val="18"/>
              </w:rPr>
              <w:t>e MAXDAT contact center database</w:t>
            </w:r>
          </w:p>
        </w:tc>
      </w:tr>
      <w:tr w:rsidR="002940E5" w:rsidRPr="002940E5" w14:paraId="543F1441" w14:textId="77777777" w:rsidTr="0018493E">
        <w:tc>
          <w:tcPr>
            <w:tcW w:w="2988" w:type="dxa"/>
          </w:tcPr>
          <w:p w14:paraId="04C81648" w14:textId="0D61FF30" w:rsidR="002940E5" w:rsidRPr="002940E5" w:rsidRDefault="002940E5" w:rsidP="002940E5">
            <w:pPr>
              <w:rPr>
                <w:sz w:val="18"/>
                <w:szCs w:val="18"/>
              </w:rPr>
            </w:pPr>
            <w:r w:rsidRPr="002940E5">
              <w:rPr>
                <w:sz w:val="18"/>
                <w:szCs w:val="18"/>
              </w:rPr>
              <w:t>JNDI_WFM_SOURCE</w:t>
            </w:r>
          </w:p>
        </w:tc>
        <w:tc>
          <w:tcPr>
            <w:tcW w:w="6588" w:type="dxa"/>
          </w:tcPr>
          <w:p w14:paraId="0B0B86CD" w14:textId="1CD59E26" w:rsidR="002940E5" w:rsidRPr="002940E5" w:rsidRDefault="0018493E" w:rsidP="002940E5">
            <w:pPr>
              <w:rPr>
                <w:sz w:val="18"/>
                <w:szCs w:val="18"/>
              </w:rPr>
            </w:pPr>
            <w:r>
              <w:rPr>
                <w:sz w:val="18"/>
                <w:szCs w:val="18"/>
              </w:rPr>
              <w:t>The JNDI name for the Workforce Management data source</w:t>
            </w:r>
          </w:p>
        </w:tc>
      </w:tr>
      <w:tr w:rsidR="002940E5" w:rsidRPr="002940E5" w14:paraId="144FC5F0" w14:textId="77777777" w:rsidTr="0018493E">
        <w:tc>
          <w:tcPr>
            <w:tcW w:w="2988" w:type="dxa"/>
          </w:tcPr>
          <w:p w14:paraId="12F8DAC8" w14:textId="45CFA3B2" w:rsidR="002940E5" w:rsidRPr="002940E5" w:rsidRDefault="002940E5" w:rsidP="002940E5">
            <w:pPr>
              <w:rPr>
                <w:sz w:val="18"/>
                <w:szCs w:val="18"/>
              </w:rPr>
            </w:pPr>
            <w:r w:rsidRPr="002940E5">
              <w:rPr>
                <w:sz w:val="18"/>
                <w:szCs w:val="18"/>
              </w:rPr>
              <w:t>JNDI_ACD_SOURCE</w:t>
            </w:r>
          </w:p>
        </w:tc>
        <w:tc>
          <w:tcPr>
            <w:tcW w:w="6588" w:type="dxa"/>
          </w:tcPr>
          <w:p w14:paraId="6FEDE3F9" w14:textId="4A20E415" w:rsidR="002940E5" w:rsidRPr="002940E5" w:rsidRDefault="0018493E" w:rsidP="002940E5">
            <w:pPr>
              <w:rPr>
                <w:sz w:val="18"/>
                <w:szCs w:val="18"/>
              </w:rPr>
            </w:pPr>
            <w:r>
              <w:rPr>
                <w:sz w:val="18"/>
                <w:szCs w:val="18"/>
              </w:rPr>
              <w:t>The JNDI name for the Automatic Call Distribution data source</w:t>
            </w:r>
          </w:p>
        </w:tc>
      </w:tr>
      <w:tr w:rsidR="002940E5" w:rsidRPr="002940E5" w14:paraId="4027F53D" w14:textId="77777777" w:rsidTr="0018493E">
        <w:tc>
          <w:tcPr>
            <w:tcW w:w="2988" w:type="dxa"/>
          </w:tcPr>
          <w:p w14:paraId="5369530A" w14:textId="1FD8C3A3" w:rsidR="002940E5" w:rsidRPr="002940E5" w:rsidRDefault="002940E5" w:rsidP="002940E5">
            <w:pPr>
              <w:rPr>
                <w:sz w:val="18"/>
                <w:szCs w:val="18"/>
              </w:rPr>
            </w:pPr>
            <w:r w:rsidRPr="002940E5">
              <w:rPr>
                <w:sz w:val="18"/>
                <w:szCs w:val="18"/>
              </w:rPr>
              <w:t>cc.project.implementation.directory</w:t>
            </w:r>
          </w:p>
        </w:tc>
        <w:tc>
          <w:tcPr>
            <w:tcW w:w="6588" w:type="dxa"/>
          </w:tcPr>
          <w:p w14:paraId="0AA39215" w14:textId="17A52720" w:rsidR="002940E5" w:rsidRPr="002940E5" w:rsidRDefault="0018493E" w:rsidP="002940E5">
            <w:pPr>
              <w:rPr>
                <w:sz w:val="18"/>
                <w:szCs w:val="18"/>
              </w:rPr>
            </w:pPr>
            <w:r>
              <w:rPr>
                <w:sz w:val="18"/>
                <w:szCs w:val="18"/>
              </w:rPr>
              <w:t>The path to the project-specific ETL scripts</w:t>
            </w:r>
          </w:p>
        </w:tc>
      </w:tr>
      <w:tr w:rsidR="002940E5" w:rsidRPr="002940E5" w14:paraId="51C69432" w14:textId="77777777" w:rsidTr="0018493E">
        <w:tc>
          <w:tcPr>
            <w:tcW w:w="2988" w:type="dxa"/>
          </w:tcPr>
          <w:p w14:paraId="57F7F52F" w14:textId="3F46F98D" w:rsidR="002940E5" w:rsidRPr="002940E5" w:rsidRDefault="002940E5" w:rsidP="002940E5">
            <w:pPr>
              <w:rPr>
                <w:sz w:val="18"/>
                <w:szCs w:val="18"/>
              </w:rPr>
            </w:pPr>
            <w:r w:rsidRPr="002940E5">
              <w:rPr>
                <w:sz w:val="18"/>
                <w:szCs w:val="18"/>
              </w:rPr>
              <w:t>cc.project.main.directory</w:t>
            </w:r>
          </w:p>
        </w:tc>
        <w:tc>
          <w:tcPr>
            <w:tcW w:w="6588" w:type="dxa"/>
          </w:tcPr>
          <w:p w14:paraId="5E85E59D" w14:textId="15B250C6" w:rsidR="002940E5" w:rsidRPr="002940E5" w:rsidRDefault="0018493E" w:rsidP="0018493E">
            <w:pPr>
              <w:rPr>
                <w:sz w:val="18"/>
                <w:szCs w:val="18"/>
              </w:rPr>
            </w:pPr>
            <w:r>
              <w:rPr>
                <w:sz w:val="18"/>
                <w:szCs w:val="18"/>
              </w:rPr>
              <w:t>The path to the contact center ETL scripts</w:t>
            </w:r>
          </w:p>
        </w:tc>
      </w:tr>
      <w:tr w:rsidR="002940E5" w:rsidRPr="002940E5" w14:paraId="32E2CB43" w14:textId="77777777" w:rsidTr="0018493E">
        <w:tc>
          <w:tcPr>
            <w:tcW w:w="2988" w:type="dxa"/>
          </w:tcPr>
          <w:p w14:paraId="4A302C0A" w14:textId="0D6678D6" w:rsidR="002940E5" w:rsidRPr="002940E5" w:rsidRDefault="002940E5" w:rsidP="002940E5">
            <w:pPr>
              <w:rPr>
                <w:sz w:val="18"/>
                <w:szCs w:val="18"/>
              </w:rPr>
            </w:pPr>
            <w:r w:rsidRPr="002940E5">
              <w:rPr>
                <w:sz w:val="18"/>
                <w:szCs w:val="18"/>
              </w:rPr>
              <w:t>cc.project.log.directory</w:t>
            </w:r>
          </w:p>
        </w:tc>
        <w:tc>
          <w:tcPr>
            <w:tcW w:w="6588" w:type="dxa"/>
          </w:tcPr>
          <w:p w14:paraId="3516485C" w14:textId="110977C6" w:rsidR="002940E5" w:rsidRPr="002940E5" w:rsidRDefault="0018493E" w:rsidP="0018493E">
            <w:pPr>
              <w:rPr>
                <w:sz w:val="18"/>
                <w:szCs w:val="18"/>
              </w:rPr>
            </w:pPr>
            <w:r>
              <w:rPr>
                <w:sz w:val="18"/>
                <w:szCs w:val="18"/>
              </w:rPr>
              <w:t>The path to the contact center ETL logs</w:t>
            </w:r>
          </w:p>
        </w:tc>
      </w:tr>
      <w:tr w:rsidR="002940E5" w:rsidRPr="002940E5" w14:paraId="2FA08BE9" w14:textId="77777777" w:rsidTr="0018493E">
        <w:tc>
          <w:tcPr>
            <w:tcW w:w="2988" w:type="dxa"/>
          </w:tcPr>
          <w:p w14:paraId="419C9B03" w14:textId="490ECDBE" w:rsidR="002940E5" w:rsidRPr="002940E5" w:rsidRDefault="002940E5" w:rsidP="002940E5">
            <w:pPr>
              <w:rPr>
                <w:sz w:val="18"/>
                <w:szCs w:val="18"/>
              </w:rPr>
            </w:pPr>
            <w:r w:rsidRPr="002940E5">
              <w:rPr>
                <w:sz w:val="18"/>
                <w:szCs w:val="18"/>
              </w:rPr>
              <w:t>cc.project.test.directory</w:t>
            </w:r>
          </w:p>
        </w:tc>
        <w:tc>
          <w:tcPr>
            <w:tcW w:w="6588" w:type="dxa"/>
          </w:tcPr>
          <w:p w14:paraId="2FF39B7B" w14:textId="593E58B3" w:rsidR="002940E5" w:rsidRPr="002940E5" w:rsidRDefault="0018493E" w:rsidP="002940E5">
            <w:pPr>
              <w:rPr>
                <w:sz w:val="18"/>
                <w:szCs w:val="18"/>
              </w:rPr>
            </w:pPr>
            <w:r>
              <w:rPr>
                <w:sz w:val="18"/>
                <w:szCs w:val="18"/>
              </w:rPr>
              <w:t>The path to the contact center ETL test suite</w:t>
            </w:r>
          </w:p>
        </w:tc>
      </w:tr>
      <w:tr w:rsidR="002940E5" w:rsidRPr="002940E5" w14:paraId="37052AFF" w14:textId="77777777" w:rsidTr="0018493E">
        <w:tc>
          <w:tcPr>
            <w:tcW w:w="2988" w:type="dxa"/>
          </w:tcPr>
          <w:p w14:paraId="1A81D0E1" w14:textId="19F19768" w:rsidR="002940E5" w:rsidRPr="002940E5" w:rsidRDefault="002940E5" w:rsidP="002940E5">
            <w:pPr>
              <w:rPr>
                <w:sz w:val="18"/>
                <w:szCs w:val="18"/>
              </w:rPr>
            </w:pPr>
            <w:r w:rsidRPr="002940E5">
              <w:rPr>
                <w:sz w:val="18"/>
                <w:szCs w:val="18"/>
              </w:rPr>
              <w:t>cc.project.loadTimeZoneAm</w:t>
            </w:r>
          </w:p>
        </w:tc>
        <w:tc>
          <w:tcPr>
            <w:tcW w:w="6588" w:type="dxa"/>
          </w:tcPr>
          <w:p w14:paraId="0137069B" w14:textId="7D114435" w:rsidR="002940E5" w:rsidRPr="002940E5" w:rsidRDefault="004433F1" w:rsidP="002940E5">
            <w:pPr>
              <w:rPr>
                <w:sz w:val="18"/>
                <w:szCs w:val="18"/>
              </w:rPr>
            </w:pPr>
            <w:r>
              <w:rPr>
                <w:sz w:val="18"/>
                <w:szCs w:val="18"/>
              </w:rPr>
              <w:t xml:space="preserve">A Boolean </w:t>
            </w:r>
            <w:r w:rsidR="00051196">
              <w:rPr>
                <w:sz w:val="18"/>
                <w:szCs w:val="18"/>
              </w:rPr>
              <w:t xml:space="preserve">(‘true’ or ‘false’ value) </w:t>
            </w:r>
            <w:r>
              <w:rPr>
                <w:sz w:val="18"/>
                <w:szCs w:val="18"/>
              </w:rPr>
              <w:t>property to determine whether or not to load the timezone data corresponding to the cc.timezone property</w:t>
            </w:r>
          </w:p>
        </w:tc>
      </w:tr>
      <w:tr w:rsidR="002940E5" w:rsidRPr="002940E5" w14:paraId="58E233E6" w14:textId="77777777" w:rsidTr="0018493E">
        <w:tc>
          <w:tcPr>
            <w:tcW w:w="2988" w:type="dxa"/>
          </w:tcPr>
          <w:p w14:paraId="5C4F4570" w14:textId="0C3622BC" w:rsidR="002940E5" w:rsidRPr="002940E5" w:rsidRDefault="002940E5" w:rsidP="002940E5">
            <w:pPr>
              <w:rPr>
                <w:sz w:val="18"/>
                <w:szCs w:val="18"/>
              </w:rPr>
            </w:pPr>
            <w:r w:rsidRPr="002940E5">
              <w:rPr>
                <w:sz w:val="18"/>
                <w:szCs w:val="18"/>
              </w:rPr>
              <w:t>cc.project.forecast.directory</w:t>
            </w:r>
          </w:p>
        </w:tc>
        <w:tc>
          <w:tcPr>
            <w:tcW w:w="6588" w:type="dxa"/>
          </w:tcPr>
          <w:p w14:paraId="6827C5F5" w14:textId="209DCBB6" w:rsidR="002940E5" w:rsidRPr="002940E5" w:rsidRDefault="003122C4" w:rsidP="003122C4">
            <w:pPr>
              <w:rPr>
                <w:sz w:val="18"/>
                <w:szCs w:val="18"/>
              </w:rPr>
            </w:pPr>
            <w:r>
              <w:rPr>
                <w:sz w:val="18"/>
                <w:szCs w:val="18"/>
              </w:rPr>
              <w:t>The path to the location where forecast files will be uploaded for processing into the MAXDAT database</w:t>
            </w:r>
          </w:p>
        </w:tc>
      </w:tr>
      <w:tr w:rsidR="002940E5" w:rsidRPr="002940E5" w14:paraId="5CE825D6" w14:textId="77777777" w:rsidTr="0018493E">
        <w:tc>
          <w:tcPr>
            <w:tcW w:w="2988" w:type="dxa"/>
          </w:tcPr>
          <w:p w14:paraId="78EDEDF8" w14:textId="59CE2672" w:rsidR="002940E5" w:rsidRPr="002940E5" w:rsidRDefault="002940E5" w:rsidP="002940E5">
            <w:pPr>
              <w:rPr>
                <w:sz w:val="18"/>
                <w:szCs w:val="18"/>
              </w:rPr>
            </w:pPr>
            <w:r w:rsidRPr="002940E5">
              <w:rPr>
                <w:sz w:val="18"/>
                <w:szCs w:val="18"/>
              </w:rPr>
              <w:t>cc.project.name</w:t>
            </w:r>
          </w:p>
        </w:tc>
        <w:tc>
          <w:tcPr>
            <w:tcW w:w="6588" w:type="dxa"/>
          </w:tcPr>
          <w:p w14:paraId="5ACF471E" w14:textId="6556CDBF" w:rsidR="002940E5" w:rsidRPr="002940E5" w:rsidRDefault="0018493E" w:rsidP="0018493E">
            <w:pPr>
              <w:rPr>
                <w:sz w:val="18"/>
                <w:szCs w:val="18"/>
              </w:rPr>
            </w:pPr>
            <w:r>
              <w:rPr>
                <w:sz w:val="18"/>
                <w:szCs w:val="18"/>
              </w:rPr>
              <w:t>The name of the project (e.g. ‘TX EB’, ‘HI HIX’)</w:t>
            </w:r>
          </w:p>
        </w:tc>
      </w:tr>
      <w:tr w:rsidR="002940E5" w:rsidRPr="002940E5" w14:paraId="2FC15BF8" w14:textId="77777777" w:rsidTr="0018493E">
        <w:tc>
          <w:tcPr>
            <w:tcW w:w="2988" w:type="dxa"/>
          </w:tcPr>
          <w:p w14:paraId="510057B6" w14:textId="0D30506B" w:rsidR="002940E5" w:rsidRPr="002940E5" w:rsidRDefault="002940E5" w:rsidP="002940E5">
            <w:pPr>
              <w:rPr>
                <w:sz w:val="18"/>
                <w:szCs w:val="18"/>
              </w:rPr>
            </w:pPr>
            <w:r w:rsidRPr="002940E5">
              <w:rPr>
                <w:sz w:val="18"/>
                <w:szCs w:val="18"/>
              </w:rPr>
              <w:t>cc.program.name</w:t>
            </w:r>
          </w:p>
        </w:tc>
        <w:tc>
          <w:tcPr>
            <w:tcW w:w="6588" w:type="dxa"/>
          </w:tcPr>
          <w:p w14:paraId="1531BA36" w14:textId="5BCF3C8F" w:rsidR="002940E5" w:rsidRPr="002940E5" w:rsidRDefault="0018493E" w:rsidP="002940E5">
            <w:pPr>
              <w:rPr>
                <w:sz w:val="18"/>
                <w:szCs w:val="18"/>
              </w:rPr>
            </w:pPr>
            <w:r>
              <w:rPr>
                <w:sz w:val="18"/>
                <w:szCs w:val="18"/>
              </w:rPr>
              <w:t>The name of the program (e.g. ‘EB’, ‘HIX’)</w:t>
            </w:r>
          </w:p>
        </w:tc>
      </w:tr>
      <w:tr w:rsidR="002940E5" w:rsidRPr="002940E5" w14:paraId="7EFE1A06" w14:textId="77777777" w:rsidTr="0018493E">
        <w:tc>
          <w:tcPr>
            <w:tcW w:w="2988" w:type="dxa"/>
          </w:tcPr>
          <w:p w14:paraId="27F21555" w14:textId="4326211A" w:rsidR="002940E5" w:rsidRPr="002940E5" w:rsidRDefault="002940E5" w:rsidP="002940E5">
            <w:pPr>
              <w:rPr>
                <w:sz w:val="18"/>
                <w:szCs w:val="18"/>
              </w:rPr>
            </w:pPr>
            <w:r w:rsidRPr="002940E5">
              <w:rPr>
                <w:sz w:val="18"/>
                <w:szCs w:val="18"/>
              </w:rPr>
              <w:t>cc.geomaster</w:t>
            </w:r>
          </w:p>
        </w:tc>
        <w:tc>
          <w:tcPr>
            <w:tcW w:w="6588" w:type="dxa"/>
          </w:tcPr>
          <w:p w14:paraId="0D29285C" w14:textId="6B8F7D28" w:rsidR="002940E5" w:rsidRPr="002940E5" w:rsidRDefault="0018493E" w:rsidP="002940E5">
            <w:pPr>
              <w:rPr>
                <w:sz w:val="18"/>
                <w:szCs w:val="18"/>
              </w:rPr>
            </w:pPr>
            <w:r>
              <w:rPr>
                <w:sz w:val="18"/>
                <w:szCs w:val="18"/>
              </w:rPr>
              <w:t>The name of the geography location (e.g. ‘Texas’, ‘Hawaii’)</w:t>
            </w:r>
          </w:p>
        </w:tc>
      </w:tr>
      <w:tr w:rsidR="002940E5" w:rsidRPr="002940E5" w14:paraId="38995D59" w14:textId="77777777" w:rsidTr="0018493E">
        <w:tc>
          <w:tcPr>
            <w:tcW w:w="2988" w:type="dxa"/>
          </w:tcPr>
          <w:p w14:paraId="753958C1" w14:textId="1D4AEEC1" w:rsidR="002940E5" w:rsidRPr="002940E5" w:rsidRDefault="002940E5" w:rsidP="002940E5">
            <w:pPr>
              <w:rPr>
                <w:sz w:val="18"/>
                <w:szCs w:val="18"/>
              </w:rPr>
            </w:pPr>
            <w:r w:rsidRPr="002940E5">
              <w:rPr>
                <w:sz w:val="18"/>
                <w:szCs w:val="18"/>
              </w:rPr>
              <w:t>cc.timezone</w:t>
            </w:r>
          </w:p>
        </w:tc>
        <w:tc>
          <w:tcPr>
            <w:tcW w:w="6588" w:type="dxa"/>
          </w:tcPr>
          <w:p w14:paraId="340ED8A1" w14:textId="64A51160" w:rsidR="002940E5" w:rsidRPr="002940E5" w:rsidRDefault="003122C4" w:rsidP="002940E5">
            <w:pPr>
              <w:rPr>
                <w:sz w:val="18"/>
                <w:szCs w:val="18"/>
              </w:rPr>
            </w:pPr>
            <w:r>
              <w:rPr>
                <w:sz w:val="18"/>
                <w:szCs w:val="18"/>
              </w:rPr>
              <w:t>The name of the timezone (e.g. ‘America/Chicago’, ‘America/Hawaii’)</w:t>
            </w:r>
          </w:p>
        </w:tc>
      </w:tr>
      <w:tr w:rsidR="002940E5" w:rsidRPr="002940E5" w14:paraId="62425E8A" w14:textId="77777777" w:rsidTr="0018493E">
        <w:tc>
          <w:tcPr>
            <w:tcW w:w="2988" w:type="dxa"/>
          </w:tcPr>
          <w:p w14:paraId="6E9EF665" w14:textId="035D561B" w:rsidR="002940E5" w:rsidRPr="002940E5" w:rsidRDefault="002940E5" w:rsidP="002940E5">
            <w:pPr>
              <w:rPr>
                <w:sz w:val="18"/>
                <w:szCs w:val="18"/>
              </w:rPr>
            </w:pPr>
            <w:r w:rsidRPr="002940E5">
              <w:rPr>
                <w:sz w:val="18"/>
                <w:szCs w:val="18"/>
              </w:rPr>
              <w:t>cc.mots.transport</w:t>
            </w:r>
          </w:p>
        </w:tc>
        <w:tc>
          <w:tcPr>
            <w:tcW w:w="6588" w:type="dxa"/>
          </w:tcPr>
          <w:p w14:paraId="635F8370" w14:textId="3244915B" w:rsidR="002940E5" w:rsidRPr="002940E5" w:rsidRDefault="0018493E" w:rsidP="004433F1">
            <w:pPr>
              <w:rPr>
                <w:sz w:val="18"/>
                <w:szCs w:val="18"/>
              </w:rPr>
            </w:pPr>
            <w:r>
              <w:rPr>
                <w:sz w:val="18"/>
                <w:szCs w:val="18"/>
              </w:rPr>
              <w:t xml:space="preserve">The method of transport for files to the Segment database.  A value of ‘ftp’ will cause the ETL to transfer the files to the application server described by the cc.mots.ftp.* </w:t>
            </w:r>
            <w:r>
              <w:rPr>
                <w:sz w:val="18"/>
                <w:szCs w:val="18"/>
              </w:rPr>
              <w:lastRenderedPageBreak/>
              <w:t xml:space="preserve">properties, </w:t>
            </w:r>
            <w:r w:rsidR="003122C4">
              <w:rPr>
                <w:sz w:val="18"/>
                <w:szCs w:val="18"/>
              </w:rPr>
              <w:t>while leaving it blank will cause</w:t>
            </w:r>
            <w:r>
              <w:rPr>
                <w:sz w:val="18"/>
                <w:szCs w:val="18"/>
              </w:rPr>
              <w:t xml:space="preserve"> the files </w:t>
            </w:r>
            <w:r w:rsidR="003122C4">
              <w:rPr>
                <w:sz w:val="18"/>
                <w:szCs w:val="18"/>
              </w:rPr>
              <w:t>to</w:t>
            </w:r>
            <w:r>
              <w:rPr>
                <w:sz w:val="18"/>
                <w:szCs w:val="18"/>
              </w:rPr>
              <w:t xml:space="preserve"> be placed in the ‘</w:t>
            </w:r>
            <w:r w:rsidR="003122C4">
              <w:rPr>
                <w:sz w:val="18"/>
                <w:szCs w:val="18"/>
              </w:rPr>
              <w:t>Out</w:t>
            </w:r>
            <w:r w:rsidR="002D3BA7">
              <w:rPr>
                <w:sz w:val="18"/>
                <w:szCs w:val="18"/>
              </w:rPr>
              <w:t>bound</w:t>
            </w:r>
            <w:r>
              <w:rPr>
                <w:sz w:val="18"/>
                <w:szCs w:val="18"/>
              </w:rPr>
              <w:t>’ folder</w:t>
            </w:r>
            <w:r w:rsidR="003122C4">
              <w:rPr>
                <w:sz w:val="18"/>
                <w:szCs w:val="18"/>
              </w:rPr>
              <w:t xml:space="preserve"> under the directory set by the cc.mots.file.directory property</w:t>
            </w:r>
            <w:r w:rsidR="004433F1">
              <w:rPr>
                <w:sz w:val="18"/>
                <w:szCs w:val="18"/>
              </w:rPr>
              <w:t xml:space="preserve"> for the MoveIt program to transfer the files</w:t>
            </w:r>
          </w:p>
        </w:tc>
      </w:tr>
      <w:tr w:rsidR="002940E5" w:rsidRPr="002940E5" w14:paraId="1F2EE0BA" w14:textId="77777777" w:rsidTr="0018493E">
        <w:tc>
          <w:tcPr>
            <w:tcW w:w="2988" w:type="dxa"/>
          </w:tcPr>
          <w:p w14:paraId="2E69A06F" w14:textId="13C320F7" w:rsidR="002940E5" w:rsidRPr="002940E5" w:rsidRDefault="002940E5" w:rsidP="002940E5">
            <w:pPr>
              <w:rPr>
                <w:sz w:val="18"/>
                <w:szCs w:val="18"/>
              </w:rPr>
            </w:pPr>
            <w:r w:rsidRPr="002940E5">
              <w:rPr>
                <w:sz w:val="18"/>
                <w:szCs w:val="18"/>
              </w:rPr>
              <w:lastRenderedPageBreak/>
              <w:t>cc.mots.ftp.name</w:t>
            </w:r>
          </w:p>
        </w:tc>
        <w:tc>
          <w:tcPr>
            <w:tcW w:w="6588" w:type="dxa"/>
          </w:tcPr>
          <w:p w14:paraId="253C8E61" w14:textId="31280187" w:rsidR="002940E5" w:rsidRPr="002940E5" w:rsidRDefault="00BE11EF" w:rsidP="00BE11EF">
            <w:pPr>
              <w:rPr>
                <w:sz w:val="18"/>
                <w:szCs w:val="18"/>
              </w:rPr>
            </w:pPr>
            <w:r>
              <w:rPr>
                <w:sz w:val="18"/>
                <w:szCs w:val="18"/>
              </w:rPr>
              <w:t xml:space="preserve">The </w:t>
            </w:r>
            <w:r w:rsidR="00051196">
              <w:rPr>
                <w:sz w:val="18"/>
                <w:szCs w:val="18"/>
              </w:rPr>
              <w:t xml:space="preserve">IP or </w:t>
            </w:r>
            <w:r>
              <w:rPr>
                <w:sz w:val="18"/>
                <w:szCs w:val="18"/>
              </w:rPr>
              <w:t>host name</w:t>
            </w:r>
            <w:r w:rsidR="00051196">
              <w:rPr>
                <w:sz w:val="18"/>
                <w:szCs w:val="18"/>
              </w:rPr>
              <w:t xml:space="preserve"> </w:t>
            </w:r>
            <w:r w:rsidR="004433F1">
              <w:rPr>
                <w:sz w:val="18"/>
                <w:szCs w:val="18"/>
              </w:rPr>
              <w:t>of the MOTS application server</w:t>
            </w:r>
          </w:p>
        </w:tc>
      </w:tr>
      <w:tr w:rsidR="002940E5" w:rsidRPr="002940E5" w14:paraId="3049E718" w14:textId="77777777" w:rsidTr="0018493E">
        <w:tc>
          <w:tcPr>
            <w:tcW w:w="2988" w:type="dxa"/>
          </w:tcPr>
          <w:p w14:paraId="64700FF7" w14:textId="3FD46538" w:rsidR="002940E5" w:rsidRPr="002940E5" w:rsidRDefault="002940E5" w:rsidP="002940E5">
            <w:pPr>
              <w:rPr>
                <w:sz w:val="18"/>
                <w:szCs w:val="18"/>
              </w:rPr>
            </w:pPr>
            <w:r w:rsidRPr="002940E5">
              <w:rPr>
                <w:sz w:val="18"/>
                <w:szCs w:val="18"/>
              </w:rPr>
              <w:t>cc.mots.ftp.port</w:t>
            </w:r>
          </w:p>
        </w:tc>
        <w:tc>
          <w:tcPr>
            <w:tcW w:w="6588" w:type="dxa"/>
          </w:tcPr>
          <w:p w14:paraId="3A21731D" w14:textId="5FE20CF6" w:rsidR="002940E5" w:rsidRPr="002940E5" w:rsidRDefault="004433F1" w:rsidP="004433F1">
            <w:pPr>
              <w:rPr>
                <w:sz w:val="18"/>
                <w:szCs w:val="18"/>
              </w:rPr>
            </w:pPr>
            <w:r>
              <w:rPr>
                <w:sz w:val="18"/>
                <w:szCs w:val="18"/>
              </w:rPr>
              <w:t>The port number for the MOTS application server</w:t>
            </w:r>
          </w:p>
        </w:tc>
      </w:tr>
      <w:tr w:rsidR="002940E5" w:rsidRPr="002940E5" w14:paraId="77D5A8FF" w14:textId="77777777" w:rsidTr="0018493E">
        <w:tc>
          <w:tcPr>
            <w:tcW w:w="2988" w:type="dxa"/>
          </w:tcPr>
          <w:p w14:paraId="1E33491B" w14:textId="523BE5BE" w:rsidR="002940E5" w:rsidRPr="002940E5" w:rsidRDefault="002940E5" w:rsidP="002940E5">
            <w:pPr>
              <w:rPr>
                <w:sz w:val="18"/>
                <w:szCs w:val="18"/>
              </w:rPr>
            </w:pPr>
            <w:r w:rsidRPr="002940E5">
              <w:rPr>
                <w:sz w:val="18"/>
                <w:szCs w:val="18"/>
              </w:rPr>
              <w:t>cc.mots.ftp.user</w:t>
            </w:r>
          </w:p>
        </w:tc>
        <w:tc>
          <w:tcPr>
            <w:tcW w:w="6588" w:type="dxa"/>
          </w:tcPr>
          <w:p w14:paraId="30884BEE" w14:textId="7E181AEC" w:rsidR="002940E5" w:rsidRPr="002940E5" w:rsidRDefault="004433F1" w:rsidP="002940E5">
            <w:pPr>
              <w:rPr>
                <w:sz w:val="18"/>
                <w:szCs w:val="18"/>
              </w:rPr>
            </w:pPr>
            <w:r>
              <w:rPr>
                <w:sz w:val="18"/>
                <w:szCs w:val="18"/>
              </w:rPr>
              <w:t>The username for the MOTS application server</w:t>
            </w:r>
          </w:p>
        </w:tc>
      </w:tr>
      <w:tr w:rsidR="002940E5" w:rsidRPr="002940E5" w14:paraId="3CC61CCE" w14:textId="77777777" w:rsidTr="0018493E">
        <w:tc>
          <w:tcPr>
            <w:tcW w:w="2988" w:type="dxa"/>
          </w:tcPr>
          <w:p w14:paraId="5AC14009" w14:textId="5EE9800A" w:rsidR="002940E5" w:rsidRPr="002940E5" w:rsidRDefault="002940E5" w:rsidP="002940E5">
            <w:pPr>
              <w:rPr>
                <w:sz w:val="18"/>
                <w:szCs w:val="18"/>
              </w:rPr>
            </w:pPr>
            <w:r w:rsidRPr="002940E5">
              <w:rPr>
                <w:sz w:val="18"/>
                <w:szCs w:val="18"/>
              </w:rPr>
              <w:t>cc.mots.ftp.pass</w:t>
            </w:r>
          </w:p>
        </w:tc>
        <w:tc>
          <w:tcPr>
            <w:tcW w:w="6588" w:type="dxa"/>
          </w:tcPr>
          <w:p w14:paraId="42C28DC8" w14:textId="53D640BC" w:rsidR="002940E5" w:rsidRPr="002940E5" w:rsidRDefault="004433F1" w:rsidP="002940E5">
            <w:pPr>
              <w:rPr>
                <w:sz w:val="18"/>
                <w:szCs w:val="18"/>
              </w:rPr>
            </w:pPr>
            <w:r>
              <w:rPr>
                <w:sz w:val="18"/>
                <w:szCs w:val="18"/>
              </w:rPr>
              <w:t>The password for the MOTS application server</w:t>
            </w:r>
          </w:p>
        </w:tc>
      </w:tr>
      <w:tr w:rsidR="002940E5" w:rsidRPr="002940E5" w14:paraId="26900BEC" w14:textId="77777777" w:rsidTr="0018493E">
        <w:tc>
          <w:tcPr>
            <w:tcW w:w="2988" w:type="dxa"/>
          </w:tcPr>
          <w:p w14:paraId="174BDAF0" w14:textId="18E886F5" w:rsidR="002940E5" w:rsidRPr="002940E5" w:rsidRDefault="002940E5" w:rsidP="002940E5">
            <w:pPr>
              <w:rPr>
                <w:sz w:val="18"/>
                <w:szCs w:val="18"/>
              </w:rPr>
            </w:pPr>
            <w:r w:rsidRPr="002940E5">
              <w:rPr>
                <w:sz w:val="18"/>
                <w:szCs w:val="18"/>
              </w:rPr>
              <w:t>cc.mots.file.directory</w:t>
            </w:r>
          </w:p>
        </w:tc>
        <w:tc>
          <w:tcPr>
            <w:tcW w:w="6588" w:type="dxa"/>
          </w:tcPr>
          <w:p w14:paraId="541AE355" w14:textId="7833A871" w:rsidR="002940E5" w:rsidRPr="002940E5" w:rsidRDefault="004433F1" w:rsidP="00BE11EF">
            <w:pPr>
              <w:rPr>
                <w:sz w:val="18"/>
                <w:szCs w:val="18"/>
              </w:rPr>
            </w:pPr>
            <w:r>
              <w:rPr>
                <w:sz w:val="18"/>
                <w:szCs w:val="18"/>
              </w:rPr>
              <w:t xml:space="preserve">The path on the local machine where files from the project will be </w:t>
            </w:r>
            <w:r w:rsidR="00BE11EF">
              <w:rPr>
                <w:sz w:val="18"/>
                <w:szCs w:val="18"/>
              </w:rPr>
              <w:t>created</w:t>
            </w:r>
            <w:r>
              <w:rPr>
                <w:sz w:val="18"/>
                <w:szCs w:val="18"/>
              </w:rPr>
              <w:t xml:space="preserve"> </w:t>
            </w:r>
            <w:r w:rsidR="00153737">
              <w:rPr>
                <w:sz w:val="18"/>
                <w:szCs w:val="18"/>
              </w:rPr>
              <w:t xml:space="preserve">before being sent to the MOTS application server </w:t>
            </w:r>
            <w:r>
              <w:rPr>
                <w:sz w:val="18"/>
                <w:szCs w:val="18"/>
              </w:rPr>
              <w:t>for processing in the Segment database</w:t>
            </w:r>
          </w:p>
        </w:tc>
      </w:tr>
      <w:tr w:rsidR="002940E5" w:rsidRPr="002940E5" w14:paraId="4135BB67" w14:textId="77777777" w:rsidTr="0018493E">
        <w:tc>
          <w:tcPr>
            <w:tcW w:w="2988" w:type="dxa"/>
          </w:tcPr>
          <w:p w14:paraId="7F26209E" w14:textId="5789729A" w:rsidR="002940E5" w:rsidRPr="002940E5" w:rsidRDefault="002940E5" w:rsidP="002940E5">
            <w:pPr>
              <w:rPr>
                <w:sz w:val="18"/>
                <w:szCs w:val="18"/>
              </w:rPr>
            </w:pPr>
            <w:r w:rsidRPr="002940E5">
              <w:rPr>
                <w:sz w:val="18"/>
                <w:szCs w:val="18"/>
              </w:rPr>
              <w:t>cc.mots.file.destination</w:t>
            </w:r>
          </w:p>
        </w:tc>
        <w:tc>
          <w:tcPr>
            <w:tcW w:w="6588" w:type="dxa"/>
          </w:tcPr>
          <w:p w14:paraId="74BE3CF7" w14:textId="5F8720EC" w:rsidR="002940E5" w:rsidRPr="002940E5" w:rsidRDefault="00B61ED0" w:rsidP="002940E5">
            <w:pPr>
              <w:rPr>
                <w:sz w:val="18"/>
                <w:szCs w:val="18"/>
              </w:rPr>
            </w:pPr>
            <w:r>
              <w:rPr>
                <w:sz w:val="18"/>
                <w:szCs w:val="18"/>
              </w:rPr>
              <w:t>The path to the remote location of the ‘Inbound’ folder on the MOTS application server</w:t>
            </w:r>
            <w:r w:rsidR="00051196">
              <w:rPr>
                <w:sz w:val="18"/>
                <w:szCs w:val="18"/>
              </w:rPr>
              <w:t xml:space="preserve"> for processing project files into the Segment database</w:t>
            </w:r>
          </w:p>
        </w:tc>
      </w:tr>
    </w:tbl>
    <w:p w14:paraId="7ED4077E" w14:textId="77777777" w:rsidR="002940E5" w:rsidRPr="007E3E5B" w:rsidRDefault="002940E5" w:rsidP="002940E5"/>
    <w:p w14:paraId="7F9D9AD1" w14:textId="77777777" w:rsidR="007E3E5B" w:rsidRPr="007E3E5B" w:rsidRDefault="007E3E5B" w:rsidP="00B067E3">
      <w:pPr>
        <w:pStyle w:val="ListParagraph"/>
        <w:numPr>
          <w:ilvl w:val="0"/>
          <w:numId w:val="12"/>
        </w:numPr>
      </w:pPr>
      <w:r w:rsidRPr="007E3E5B">
        <w:t>Initialize database tables via initialize job</w:t>
      </w:r>
    </w:p>
    <w:p w14:paraId="111F1B4E" w14:textId="1ACF214F" w:rsidR="007E3E5B" w:rsidRDefault="007E3E5B" w:rsidP="00B067E3">
      <w:pPr>
        <w:pStyle w:val="ListParagraph"/>
        <w:numPr>
          <w:ilvl w:val="1"/>
          <w:numId w:val="12"/>
        </w:numPr>
      </w:pPr>
      <w:r w:rsidRPr="007E3E5B">
        <w:t>...\trunk\kettle\MAXDAT\main\jobs\initialization\initialize_Contact_Center.kjb</w:t>
      </w:r>
    </w:p>
    <w:p w14:paraId="5364D2C8" w14:textId="192FB53B" w:rsidR="007E3E5B" w:rsidRDefault="007E3E5B" w:rsidP="007E3E5B">
      <w:pPr>
        <w:pStyle w:val="Heading2"/>
      </w:pPr>
      <w:bookmarkStart w:id="39" w:name="_Toc382556844"/>
      <w:r>
        <w:t>Project-Specific</w:t>
      </w:r>
      <w:r w:rsidR="00F82F0D">
        <w:t xml:space="preserve"> Instructions</w:t>
      </w:r>
      <w:bookmarkEnd w:id="39"/>
    </w:p>
    <w:p w14:paraId="5DF73273" w14:textId="7148CDA3" w:rsidR="007E3E5B" w:rsidRDefault="007E3E5B" w:rsidP="007E3E5B">
      <w:pPr>
        <w:pStyle w:val="Heading3"/>
      </w:pPr>
      <w:bookmarkStart w:id="40" w:name="_Toc382556845"/>
      <w:commentRangeStart w:id="41"/>
      <w:r>
        <w:t>Texas EB</w:t>
      </w:r>
      <w:commentRangeEnd w:id="41"/>
      <w:r>
        <w:rPr>
          <w:rStyle w:val="CommentReference"/>
          <w:rFonts w:asciiTheme="minorHAnsi" w:eastAsiaTheme="minorEastAsia" w:hAnsiTheme="minorHAnsi" w:cstheme="minorBidi"/>
          <w:b w:val="0"/>
          <w:bCs w:val="0"/>
          <w:color w:val="auto"/>
        </w:rPr>
        <w:commentReference w:id="41"/>
      </w:r>
      <w:bookmarkEnd w:id="40"/>
    </w:p>
    <w:p w14:paraId="466AD256" w14:textId="6BF7F816" w:rsidR="007E3E5B" w:rsidRPr="007E3E5B" w:rsidRDefault="007E3E5B" w:rsidP="00B067E3">
      <w:pPr>
        <w:pStyle w:val="ListParagraph"/>
        <w:numPr>
          <w:ilvl w:val="0"/>
          <w:numId w:val="13"/>
        </w:numPr>
      </w:pPr>
      <w:r w:rsidRPr="007E3E5B">
        <w:t xml:space="preserve">Install </w:t>
      </w:r>
      <w:r>
        <w:t xml:space="preserve">Microsoft SQL Server </w:t>
      </w:r>
    </w:p>
    <w:p w14:paraId="0B8BFC6F" w14:textId="77777777" w:rsidR="007E3E5B" w:rsidRPr="007E3E5B" w:rsidRDefault="007E3E5B" w:rsidP="00B067E3">
      <w:pPr>
        <w:pStyle w:val="ListParagraph"/>
        <w:numPr>
          <w:ilvl w:val="0"/>
          <w:numId w:val="13"/>
        </w:numPr>
      </w:pPr>
      <w:r w:rsidRPr="007E3E5B">
        <w:t>Create stub Cisco database in SQL Server</w:t>
      </w:r>
    </w:p>
    <w:p w14:paraId="145FF5A9" w14:textId="77777777" w:rsidR="007E3E5B" w:rsidRDefault="007E3E5B" w:rsidP="00B067E3">
      <w:pPr>
        <w:pStyle w:val="ListParagraph"/>
        <w:numPr>
          <w:ilvl w:val="1"/>
          <w:numId w:val="13"/>
        </w:numPr>
      </w:pPr>
      <w:r w:rsidRPr="007E3E5B">
        <w:t>…\trunk\kettle\source-systems\cisco\scripts\CREATE_DATABASE_EBHDSDB.sql</w:t>
      </w:r>
    </w:p>
    <w:p w14:paraId="36BC09B2" w14:textId="77777777" w:rsidR="00F82F0D" w:rsidRPr="007E3E5B" w:rsidRDefault="00F82F0D" w:rsidP="002C7FDE">
      <w:pPr>
        <w:pStyle w:val="ListParagraph"/>
        <w:numPr>
          <w:ilvl w:val="1"/>
          <w:numId w:val="13"/>
        </w:numPr>
      </w:pPr>
      <w:r>
        <w:t>Load stub</w:t>
      </w:r>
      <w:r w:rsidRPr="007E3E5B">
        <w:t xml:space="preserve"> Cisco database with sample data</w:t>
      </w:r>
    </w:p>
    <w:p w14:paraId="7517F957" w14:textId="5929BD80" w:rsidR="00F82F0D" w:rsidRDefault="00F82F0D" w:rsidP="002C7FDE">
      <w:pPr>
        <w:pStyle w:val="ListParagraph"/>
        <w:numPr>
          <w:ilvl w:val="2"/>
          <w:numId w:val="13"/>
        </w:numPr>
      </w:pPr>
      <w:r w:rsidRPr="007E3E5B">
        <w:t>…\kettle\source-systems\cisco\load_EB_Cisco.kjb</w:t>
      </w:r>
    </w:p>
    <w:p w14:paraId="1ACB0252" w14:textId="38FC2CDB" w:rsidR="00F82F0D" w:rsidRDefault="002C7FDE" w:rsidP="00F82F0D">
      <w:pPr>
        <w:pStyle w:val="ListParagraph"/>
        <w:numPr>
          <w:ilvl w:val="0"/>
          <w:numId w:val="13"/>
        </w:numPr>
      </w:pPr>
      <w:r>
        <w:t>Create stub Blue Pumpkin database in SQL Server</w:t>
      </w:r>
    </w:p>
    <w:p w14:paraId="42685E73" w14:textId="3B211F17" w:rsidR="002C7FDE" w:rsidRDefault="002C7FDE" w:rsidP="002C7FDE">
      <w:pPr>
        <w:pStyle w:val="ListParagraph"/>
        <w:numPr>
          <w:ilvl w:val="1"/>
          <w:numId w:val="13"/>
        </w:numPr>
      </w:pPr>
      <w:r>
        <w:t>…\trunk\</w:t>
      </w:r>
      <w:r w:rsidRPr="007E3E5B">
        <w:t>kettle\source-systems\</w:t>
      </w:r>
      <w:r>
        <w:t>blue-pumpkin\scripts\CREATE_DATABASE_BPMAINDB.sql</w:t>
      </w:r>
    </w:p>
    <w:p w14:paraId="3D75B713" w14:textId="556E66EF" w:rsidR="002C7FDE" w:rsidRDefault="002C7FDE" w:rsidP="002C7FDE">
      <w:pPr>
        <w:pStyle w:val="ListParagraph"/>
        <w:numPr>
          <w:ilvl w:val="1"/>
          <w:numId w:val="13"/>
        </w:numPr>
      </w:pPr>
      <w:r>
        <w:t>Load stub Blue Pumpkin database with sample data</w:t>
      </w:r>
    </w:p>
    <w:p w14:paraId="0A32AEF3" w14:textId="232B8278" w:rsidR="002C7FDE" w:rsidRDefault="002C7FDE" w:rsidP="002C7FDE">
      <w:pPr>
        <w:pStyle w:val="ListParagraph"/>
        <w:numPr>
          <w:ilvl w:val="2"/>
          <w:numId w:val="13"/>
        </w:numPr>
      </w:pPr>
      <w:r>
        <w:t>…\kettle\source-systems\blue-pumpkin\load_Blue_Pumpkin.kjb</w:t>
      </w:r>
    </w:p>
    <w:p w14:paraId="35D623B1" w14:textId="53785D7F" w:rsidR="00F82F0D" w:rsidRDefault="00F6474F" w:rsidP="00F82F0D">
      <w:pPr>
        <w:pStyle w:val="ListParagraph"/>
        <w:numPr>
          <w:ilvl w:val="0"/>
          <w:numId w:val="13"/>
        </w:numPr>
      </w:pPr>
      <w:r>
        <w:t>Run the contact center smoke test</w:t>
      </w:r>
    </w:p>
    <w:p w14:paraId="1A0BD85E" w14:textId="1B50C109" w:rsidR="00F6474F" w:rsidRPr="007E3E5B" w:rsidRDefault="00F6474F" w:rsidP="00F6474F">
      <w:pPr>
        <w:pStyle w:val="ListParagraph"/>
        <w:numPr>
          <w:ilvl w:val="1"/>
          <w:numId w:val="13"/>
        </w:numPr>
      </w:pPr>
      <w:r>
        <w:t>…\trunk\</w:t>
      </w:r>
      <w:r w:rsidRPr="00F6474F">
        <w:t>kettle\MAXDAT\test\jobs</w:t>
      </w:r>
      <w:r>
        <w:t>\contact_center_smoke_test.kjb</w:t>
      </w:r>
    </w:p>
    <w:p w14:paraId="013BE18F" w14:textId="1105EA3E" w:rsidR="007E3E5B" w:rsidRDefault="007E3E5B" w:rsidP="007E3E5B">
      <w:pPr>
        <w:pStyle w:val="Heading3"/>
      </w:pPr>
      <w:bookmarkStart w:id="42" w:name="_Toc382556846"/>
      <w:commentRangeStart w:id="43"/>
      <w:r>
        <w:t>Hawaii HIX</w:t>
      </w:r>
      <w:commentRangeEnd w:id="43"/>
      <w:r>
        <w:rPr>
          <w:rStyle w:val="CommentReference"/>
          <w:rFonts w:asciiTheme="minorHAnsi" w:eastAsiaTheme="minorEastAsia" w:hAnsiTheme="minorHAnsi" w:cstheme="minorBidi"/>
          <w:b w:val="0"/>
          <w:bCs w:val="0"/>
          <w:color w:val="auto"/>
        </w:rPr>
        <w:commentReference w:id="43"/>
      </w:r>
      <w:bookmarkEnd w:id="42"/>
    </w:p>
    <w:p w14:paraId="29AC14B6" w14:textId="77777777" w:rsidR="007E3E5B" w:rsidRPr="007E3E5B" w:rsidRDefault="007E3E5B" w:rsidP="00B067E3">
      <w:pPr>
        <w:pStyle w:val="ListParagraph"/>
        <w:numPr>
          <w:ilvl w:val="0"/>
          <w:numId w:val="13"/>
        </w:numPr>
      </w:pPr>
      <w:r w:rsidRPr="007E3E5B">
        <w:t>Run test of load_Contact_Center job</w:t>
      </w:r>
    </w:p>
    <w:p w14:paraId="49A362E8" w14:textId="77777777" w:rsidR="007E3E5B" w:rsidRPr="007E3E5B" w:rsidRDefault="007E3E5B" w:rsidP="00B067E3">
      <w:pPr>
        <w:pStyle w:val="ListParagraph"/>
        <w:numPr>
          <w:ilvl w:val="1"/>
          <w:numId w:val="13"/>
        </w:numPr>
      </w:pPr>
      <w:r w:rsidRPr="007E3E5B">
        <w:t>Put 1 days’ worth of data in the cc.project.newFiles.directory folder as defined in kettle.properties from Echopass test file zip.</w:t>
      </w:r>
    </w:p>
    <w:p w14:paraId="1C16417D" w14:textId="77777777" w:rsidR="007E3E5B" w:rsidRPr="007E3E5B" w:rsidRDefault="007E3E5B" w:rsidP="00B067E3">
      <w:pPr>
        <w:pStyle w:val="ListParagraph"/>
        <w:numPr>
          <w:ilvl w:val="2"/>
          <w:numId w:val="13"/>
        </w:numPr>
      </w:pPr>
      <w:r w:rsidRPr="007E3E5B">
        <w:t>…\Contact Center\HIHIX\Echopass\MAXDAT_Echopass_20131122.zip</w:t>
      </w:r>
    </w:p>
    <w:p w14:paraId="1CDB1EC5" w14:textId="77777777" w:rsidR="007E3E5B" w:rsidRPr="007E3E5B" w:rsidRDefault="007E3E5B" w:rsidP="00B067E3">
      <w:pPr>
        <w:pStyle w:val="ListParagraph"/>
        <w:numPr>
          <w:ilvl w:val="3"/>
          <w:numId w:val="13"/>
        </w:numPr>
      </w:pPr>
      <w:r w:rsidRPr="007E3E5B">
        <w:t>MAXHIHIX_CC_S_ACD_AGENT_ACTIVITY_111313050006.csv</w:t>
      </w:r>
    </w:p>
    <w:p w14:paraId="1D38348D" w14:textId="77777777" w:rsidR="007E3E5B" w:rsidRPr="007E3E5B" w:rsidRDefault="007E3E5B" w:rsidP="00B067E3">
      <w:pPr>
        <w:pStyle w:val="ListParagraph"/>
        <w:numPr>
          <w:ilvl w:val="3"/>
          <w:numId w:val="13"/>
        </w:numPr>
      </w:pPr>
      <w:r w:rsidRPr="007E3E5B">
        <w:t>MAXHIHIX_CC_S_ACD_INTERVAL_111313050005.csv</w:t>
      </w:r>
    </w:p>
    <w:p w14:paraId="1044B58E" w14:textId="77777777" w:rsidR="007E3E5B" w:rsidRPr="007E3E5B" w:rsidRDefault="007E3E5B" w:rsidP="00B067E3">
      <w:pPr>
        <w:pStyle w:val="ListParagraph"/>
        <w:numPr>
          <w:ilvl w:val="3"/>
          <w:numId w:val="13"/>
        </w:numPr>
      </w:pPr>
      <w:r w:rsidRPr="007E3E5B">
        <w:t>MAXHIHIX_CC_S_AGENT_111313050002.csv</w:t>
      </w:r>
    </w:p>
    <w:p w14:paraId="36F5C222" w14:textId="77777777" w:rsidR="007E3E5B" w:rsidRPr="007E3E5B" w:rsidRDefault="007E3E5B" w:rsidP="00B067E3">
      <w:pPr>
        <w:pStyle w:val="ListParagraph"/>
        <w:numPr>
          <w:ilvl w:val="3"/>
          <w:numId w:val="13"/>
        </w:numPr>
      </w:pPr>
      <w:r w:rsidRPr="007E3E5B">
        <w:t>MAXHIHIX_CC_S_CALL_DETAIL_111313050007.csv</w:t>
      </w:r>
    </w:p>
    <w:p w14:paraId="0D255903" w14:textId="77777777" w:rsidR="007E3E5B" w:rsidRPr="007E3E5B" w:rsidRDefault="007E3E5B" w:rsidP="00B067E3">
      <w:pPr>
        <w:pStyle w:val="ListParagraph"/>
        <w:numPr>
          <w:ilvl w:val="3"/>
          <w:numId w:val="13"/>
        </w:numPr>
      </w:pPr>
      <w:r w:rsidRPr="007E3E5B">
        <w:t>MAXHIHIX_CC_S_CONTACT_QUEUE_111313050001.csv</w:t>
      </w:r>
    </w:p>
    <w:p w14:paraId="6CD48694" w14:textId="77777777" w:rsidR="007E3E5B" w:rsidRPr="007E3E5B" w:rsidRDefault="007E3E5B" w:rsidP="00B067E3">
      <w:pPr>
        <w:pStyle w:val="ListParagraph"/>
        <w:numPr>
          <w:ilvl w:val="3"/>
          <w:numId w:val="13"/>
        </w:numPr>
      </w:pPr>
      <w:r w:rsidRPr="007E3E5B">
        <w:t>MAXHIHIX_CC_S_IVR_INTERVAL_111313050012.csv</w:t>
      </w:r>
    </w:p>
    <w:p w14:paraId="303BC857" w14:textId="77777777" w:rsidR="007E3E5B" w:rsidRPr="007E3E5B" w:rsidRDefault="007E3E5B" w:rsidP="00B067E3">
      <w:pPr>
        <w:pStyle w:val="ListParagraph"/>
        <w:numPr>
          <w:ilvl w:val="3"/>
          <w:numId w:val="13"/>
        </w:numPr>
      </w:pPr>
      <w:r w:rsidRPr="007E3E5B">
        <w:t>MAXHIHIX_CC_S_IVR_STEP_111313050012.csv</w:t>
      </w:r>
      <w:r w:rsidRPr="007E3E5B">
        <w:tab/>
      </w:r>
    </w:p>
    <w:p w14:paraId="00816CBA" w14:textId="77777777" w:rsidR="007E3E5B" w:rsidRPr="007E3E5B" w:rsidRDefault="007E3E5B" w:rsidP="00B067E3">
      <w:pPr>
        <w:pStyle w:val="ListParagraph"/>
        <w:numPr>
          <w:ilvl w:val="1"/>
          <w:numId w:val="13"/>
        </w:numPr>
      </w:pPr>
      <w:r w:rsidRPr="007E3E5B">
        <w:t>...\trunk\kettle\MAXDAT\implementation\HIHIX\jobs\load_Contact_Center.kjb</w:t>
      </w:r>
    </w:p>
    <w:p w14:paraId="0034DB1D" w14:textId="77777777" w:rsidR="007E3E5B" w:rsidRPr="007E3E5B" w:rsidRDefault="007E3E5B" w:rsidP="00B067E3">
      <w:pPr>
        <w:pStyle w:val="ListParagraph"/>
        <w:numPr>
          <w:ilvl w:val="0"/>
          <w:numId w:val="13"/>
        </w:numPr>
      </w:pPr>
      <w:r w:rsidRPr="007E3E5B">
        <w:lastRenderedPageBreak/>
        <w:t>Load November data</w:t>
      </w:r>
    </w:p>
    <w:p w14:paraId="06C69C37" w14:textId="77777777" w:rsidR="007E3E5B" w:rsidRPr="007E3E5B" w:rsidRDefault="007E3E5B" w:rsidP="00B067E3">
      <w:pPr>
        <w:pStyle w:val="ListParagraph"/>
        <w:numPr>
          <w:ilvl w:val="1"/>
          <w:numId w:val="13"/>
        </w:numPr>
      </w:pPr>
      <w:r w:rsidRPr="007E3E5B">
        <w:t>Load all of the November files (this should take @ 30 minutes to load)</w:t>
      </w:r>
    </w:p>
    <w:p w14:paraId="0C639D32" w14:textId="77777777" w:rsidR="007E3E5B" w:rsidRPr="007E3E5B" w:rsidRDefault="007E3E5B" w:rsidP="00B067E3">
      <w:pPr>
        <w:pStyle w:val="ListParagraph"/>
        <w:numPr>
          <w:ilvl w:val="2"/>
          <w:numId w:val="13"/>
        </w:numPr>
      </w:pPr>
      <w:r w:rsidRPr="007E3E5B">
        <w:t>…\Contact Center\HIHIX\Echopass\MAXDAT_Echopass_November.zip</w:t>
      </w:r>
    </w:p>
    <w:p w14:paraId="64923F82" w14:textId="77777777" w:rsidR="007E3E5B" w:rsidRPr="007E3E5B" w:rsidRDefault="007E3E5B" w:rsidP="00B067E3">
      <w:pPr>
        <w:pStyle w:val="ListParagraph"/>
        <w:numPr>
          <w:ilvl w:val="1"/>
          <w:numId w:val="13"/>
        </w:numPr>
      </w:pPr>
      <w:r w:rsidRPr="007E3E5B">
        <w:t>...\trunk\kettle\MAXDAT\implementation\HIHIX\jobs\initialization\load_Contact_Center.kjb</w:t>
      </w:r>
    </w:p>
    <w:p w14:paraId="599B4ED8" w14:textId="77777777" w:rsidR="007E3E5B" w:rsidRPr="007E3E5B" w:rsidRDefault="007E3E5B" w:rsidP="00B067E3">
      <w:pPr>
        <w:pStyle w:val="ListParagraph"/>
        <w:numPr>
          <w:ilvl w:val="0"/>
          <w:numId w:val="13"/>
        </w:numPr>
      </w:pPr>
      <w:r w:rsidRPr="007E3E5B">
        <w:t>Generate MAXDAT Daily Metric File Set for delivery to MOTS</w:t>
      </w:r>
    </w:p>
    <w:p w14:paraId="362C8E89" w14:textId="49F4D9A6" w:rsidR="007E3E5B" w:rsidRPr="007E3E5B" w:rsidRDefault="00CD5D0A" w:rsidP="00B067E3">
      <w:pPr>
        <w:pStyle w:val="ListParagraph"/>
        <w:numPr>
          <w:ilvl w:val="1"/>
          <w:numId w:val="13"/>
        </w:numPr>
      </w:pPr>
      <w:r>
        <w:t>Run flatten_project_facts.kjb</w:t>
      </w:r>
      <w:r w:rsidR="007E3E5B" w:rsidRPr="007E3E5B">
        <w:t xml:space="preserve"> to generate the daily file set that is consumed by MOTS.</w:t>
      </w:r>
    </w:p>
    <w:p w14:paraId="6664DDFB" w14:textId="77777777" w:rsidR="007E3E5B" w:rsidRPr="007E3E5B" w:rsidRDefault="007E3E5B" w:rsidP="00CD5D0A">
      <w:pPr>
        <w:pStyle w:val="ListParagraph"/>
        <w:numPr>
          <w:ilvl w:val="2"/>
          <w:numId w:val="13"/>
        </w:numPr>
      </w:pPr>
      <w:r w:rsidRPr="007E3E5B">
        <w:t>...\trunk\kettle\MAXDAT\implementation\HIHIX\jobs\dimensional\flatten_project_facts.kjb</w:t>
      </w:r>
    </w:p>
    <w:p w14:paraId="46A4D993" w14:textId="77777777" w:rsidR="007E3E5B" w:rsidRPr="007E3E5B" w:rsidRDefault="007E3E5B" w:rsidP="00B067E3">
      <w:pPr>
        <w:pStyle w:val="ListParagraph"/>
        <w:numPr>
          <w:ilvl w:val="2"/>
          <w:numId w:val="13"/>
        </w:numPr>
      </w:pPr>
      <w:r w:rsidRPr="007E3E5B">
        <w:t>Parameters</w:t>
      </w:r>
    </w:p>
    <w:p w14:paraId="3D3BABC0" w14:textId="20A1914D" w:rsidR="007E3E5B" w:rsidRDefault="005F62FC" w:rsidP="00B067E3">
      <w:pPr>
        <w:pStyle w:val="ListParagraph"/>
        <w:numPr>
          <w:ilvl w:val="3"/>
          <w:numId w:val="13"/>
        </w:numPr>
      </w:pPr>
      <w:r>
        <w:t>start</w:t>
      </w:r>
      <w:r w:rsidR="007E3E5B" w:rsidRPr="007E3E5B">
        <w:t>Date = 2013/11/01</w:t>
      </w:r>
    </w:p>
    <w:p w14:paraId="1757DC0D" w14:textId="1E67F6C8" w:rsidR="005F62FC" w:rsidRPr="007E3E5B" w:rsidRDefault="005F62FC" w:rsidP="00B067E3">
      <w:pPr>
        <w:pStyle w:val="ListParagraph"/>
        <w:numPr>
          <w:ilvl w:val="3"/>
          <w:numId w:val="13"/>
        </w:numPr>
      </w:pPr>
      <w:r>
        <w:t>endDate = 2013/11/01</w:t>
      </w:r>
    </w:p>
    <w:p w14:paraId="3538CC4D" w14:textId="77777777" w:rsidR="007E3E5B" w:rsidRPr="007E3E5B" w:rsidRDefault="007E3E5B" w:rsidP="00B067E3">
      <w:pPr>
        <w:pStyle w:val="ListParagraph"/>
        <w:numPr>
          <w:ilvl w:val="3"/>
          <w:numId w:val="13"/>
        </w:numPr>
      </w:pPr>
      <w:r w:rsidRPr="007E3E5B">
        <w:t>projectName = HIHIX</w:t>
      </w:r>
    </w:p>
    <w:p w14:paraId="5F0280DC" w14:textId="77777777" w:rsidR="007E3E5B" w:rsidRPr="007E3E5B" w:rsidRDefault="007E3E5B" w:rsidP="00B067E3">
      <w:pPr>
        <w:pStyle w:val="ListParagraph"/>
        <w:numPr>
          <w:ilvl w:val="1"/>
          <w:numId w:val="13"/>
        </w:numPr>
      </w:pPr>
      <w:r w:rsidRPr="007E3E5B">
        <w:t>Check for file set in the following folder</w:t>
      </w:r>
    </w:p>
    <w:p w14:paraId="7E165E6C" w14:textId="77777777" w:rsidR="007E3E5B" w:rsidRDefault="007E3E5B" w:rsidP="00B067E3">
      <w:pPr>
        <w:pStyle w:val="ListParagraph"/>
        <w:numPr>
          <w:ilvl w:val="2"/>
          <w:numId w:val="13"/>
        </w:numPr>
      </w:pPr>
      <w:r w:rsidRPr="007E3E5B">
        <w:t>${cc.mots.file.directory}/Archive</w:t>
      </w:r>
    </w:p>
    <w:p w14:paraId="35865C93" w14:textId="1E100ABC" w:rsidR="000335D4" w:rsidRDefault="000335D4" w:rsidP="000335D4">
      <w:pPr>
        <w:pStyle w:val="Heading3"/>
      </w:pPr>
      <w:bookmarkStart w:id="44" w:name="_Toc382556847"/>
      <w:r>
        <w:t>Illinois EB</w:t>
      </w:r>
      <w:bookmarkEnd w:id="44"/>
    </w:p>
    <w:p w14:paraId="0B6718CE" w14:textId="545390D4" w:rsidR="00650825" w:rsidRDefault="00650825" w:rsidP="00650825">
      <w:pPr>
        <w:pStyle w:val="ListParagraph"/>
        <w:numPr>
          <w:ilvl w:val="0"/>
          <w:numId w:val="26"/>
        </w:numPr>
      </w:pPr>
      <w:r>
        <w:t>Register, download, and install ‘Caché 2013.1.13’:</w:t>
      </w:r>
    </w:p>
    <w:p w14:paraId="0D2F46F1" w14:textId="77777777" w:rsidR="00650825" w:rsidRPr="00357A45" w:rsidRDefault="00EE44E1" w:rsidP="00650825">
      <w:pPr>
        <w:pStyle w:val="ListParagraph"/>
        <w:numPr>
          <w:ilvl w:val="1"/>
          <w:numId w:val="26"/>
        </w:numPr>
        <w:rPr>
          <w:rStyle w:val="Hyperlink"/>
          <w:color w:val="auto"/>
          <w:u w:val="none"/>
        </w:rPr>
      </w:pPr>
      <w:hyperlink r:id="rId32" w:history="1">
        <w:r w:rsidR="00650825" w:rsidRPr="005A0C1B">
          <w:rPr>
            <w:rStyle w:val="Hyperlink"/>
          </w:rPr>
          <w:t>http://download.intersystems.com/download/register.csp</w:t>
        </w:r>
      </w:hyperlink>
    </w:p>
    <w:p w14:paraId="69C1568D" w14:textId="77777777" w:rsidR="00650825" w:rsidRPr="00650825" w:rsidRDefault="00650825" w:rsidP="00650825">
      <w:pPr>
        <w:pStyle w:val="ListParagraph"/>
        <w:numPr>
          <w:ilvl w:val="1"/>
          <w:numId w:val="26"/>
        </w:numPr>
      </w:pPr>
      <w:r w:rsidRPr="00650825">
        <w:rPr>
          <w:rStyle w:val="Hyperlink"/>
          <w:color w:val="auto"/>
          <w:u w:val="none"/>
        </w:rPr>
        <w:t>Run ‘CacheClient_x64.exe’ wizard</w:t>
      </w:r>
    </w:p>
    <w:p w14:paraId="3922589B" w14:textId="77777777" w:rsidR="00650825" w:rsidRDefault="00650825" w:rsidP="00650825">
      <w:pPr>
        <w:pStyle w:val="ListParagraph"/>
        <w:numPr>
          <w:ilvl w:val="1"/>
          <w:numId w:val="26"/>
        </w:numPr>
      </w:pPr>
      <w:r>
        <w:t>TRYCACHE will be the default instance for this install</w:t>
      </w:r>
    </w:p>
    <w:p w14:paraId="75AE1609" w14:textId="77777777" w:rsidR="00650825" w:rsidRDefault="00650825" w:rsidP="00650825">
      <w:pPr>
        <w:pStyle w:val="ListParagraph"/>
        <w:numPr>
          <w:ilvl w:val="0"/>
          <w:numId w:val="26"/>
        </w:numPr>
      </w:pPr>
      <w:r>
        <w:t>A cube icon appears in the system tray after install</w:t>
      </w:r>
    </w:p>
    <w:p w14:paraId="32904E68" w14:textId="00F6AA76" w:rsidR="00650825" w:rsidRDefault="00650825" w:rsidP="00650825">
      <w:pPr>
        <w:pStyle w:val="ListParagraph"/>
        <w:numPr>
          <w:ilvl w:val="1"/>
          <w:numId w:val="26"/>
        </w:numPr>
      </w:pPr>
      <w:r>
        <w:t>right-click on the cube and go to Remote System Access</w:t>
      </w:r>
      <w:r w:rsidR="00E772FE">
        <w:t xml:space="preserve"> &gt; Management Portal &gt; TRYCACHE</w:t>
      </w:r>
      <w:r>
        <w:t>:</w:t>
      </w:r>
    </w:p>
    <w:p w14:paraId="651CBE6D" w14:textId="5B630654" w:rsidR="00650825" w:rsidRDefault="00650825" w:rsidP="00650825">
      <w:pPr>
        <w:pStyle w:val="ListParagraph"/>
        <w:numPr>
          <w:ilvl w:val="2"/>
          <w:numId w:val="26"/>
        </w:numPr>
      </w:pPr>
      <w:r>
        <w:t xml:space="preserve">Management Portal – </w:t>
      </w:r>
      <w:r w:rsidR="00E772FE">
        <w:t xml:space="preserve">the DBA </w:t>
      </w:r>
      <w:r>
        <w:t>web app (similar to Oracle’s)</w:t>
      </w:r>
    </w:p>
    <w:p w14:paraId="298B6436" w14:textId="77777777" w:rsidR="00650825" w:rsidRDefault="00650825" w:rsidP="00650825">
      <w:pPr>
        <w:pStyle w:val="ListParagraph"/>
        <w:numPr>
          <w:ilvl w:val="0"/>
          <w:numId w:val="26"/>
        </w:numPr>
      </w:pPr>
      <w:r>
        <w:t>Create a new namespace in the Management Portal:</w:t>
      </w:r>
    </w:p>
    <w:p w14:paraId="63903C3D" w14:textId="77777777" w:rsidR="00650825" w:rsidRDefault="00650825" w:rsidP="00650825">
      <w:pPr>
        <w:pStyle w:val="ListParagraph"/>
        <w:numPr>
          <w:ilvl w:val="1"/>
          <w:numId w:val="26"/>
        </w:numPr>
      </w:pPr>
      <w:r>
        <w:t>Click System Administration &gt; Configuration &gt; System Configuration &gt; Namespaces</w:t>
      </w:r>
    </w:p>
    <w:p w14:paraId="2F63DB16" w14:textId="77777777" w:rsidR="00650825" w:rsidRDefault="00650825" w:rsidP="00650825">
      <w:pPr>
        <w:pStyle w:val="ListParagraph"/>
        <w:numPr>
          <w:ilvl w:val="1"/>
          <w:numId w:val="26"/>
        </w:numPr>
      </w:pPr>
      <w:r>
        <w:t>Click Create New Namespace</w:t>
      </w:r>
    </w:p>
    <w:p w14:paraId="24D89630" w14:textId="77777777" w:rsidR="00650825" w:rsidRDefault="00650825" w:rsidP="00650825">
      <w:pPr>
        <w:pStyle w:val="ListParagraph"/>
        <w:numPr>
          <w:ilvl w:val="2"/>
          <w:numId w:val="26"/>
        </w:numPr>
      </w:pPr>
      <w:r>
        <w:t>Call it CCMS_STAT</w:t>
      </w:r>
    </w:p>
    <w:p w14:paraId="240675F2" w14:textId="77777777" w:rsidR="00650825" w:rsidRDefault="00650825" w:rsidP="00650825">
      <w:pPr>
        <w:pStyle w:val="ListParagraph"/>
        <w:numPr>
          <w:ilvl w:val="1"/>
          <w:numId w:val="26"/>
        </w:numPr>
      </w:pPr>
      <w:r>
        <w:t>Click Create New Database</w:t>
      </w:r>
    </w:p>
    <w:p w14:paraId="26E79BD5" w14:textId="77777777" w:rsidR="00650825" w:rsidRDefault="00650825" w:rsidP="00650825">
      <w:pPr>
        <w:pStyle w:val="ListParagraph"/>
        <w:numPr>
          <w:ilvl w:val="2"/>
          <w:numId w:val="26"/>
        </w:numPr>
      </w:pPr>
      <w:r>
        <w:t>Call it CCMS_STAT</w:t>
      </w:r>
    </w:p>
    <w:p w14:paraId="1E5208D5" w14:textId="77777777" w:rsidR="00650825" w:rsidRDefault="00650825" w:rsidP="00650825">
      <w:pPr>
        <w:pStyle w:val="ListParagraph"/>
        <w:numPr>
          <w:ilvl w:val="2"/>
          <w:numId w:val="26"/>
        </w:numPr>
      </w:pPr>
      <w:r>
        <w:t>Give it a directory path</w:t>
      </w:r>
    </w:p>
    <w:p w14:paraId="4C298DAC" w14:textId="77777777" w:rsidR="00650825" w:rsidRDefault="00650825" w:rsidP="00650825">
      <w:pPr>
        <w:pStyle w:val="ListParagraph"/>
        <w:numPr>
          <w:ilvl w:val="1"/>
          <w:numId w:val="26"/>
        </w:numPr>
      </w:pPr>
      <w:r>
        <w:t>Leave all the defaults present for the database details and resources</w:t>
      </w:r>
    </w:p>
    <w:p w14:paraId="712CE576" w14:textId="77777777" w:rsidR="00650825" w:rsidRDefault="00650825" w:rsidP="00650825">
      <w:pPr>
        <w:pStyle w:val="ListParagraph"/>
        <w:numPr>
          <w:ilvl w:val="1"/>
          <w:numId w:val="26"/>
        </w:numPr>
      </w:pPr>
      <w:r>
        <w:t>Click Finish</w:t>
      </w:r>
    </w:p>
    <w:p w14:paraId="626BC1DF" w14:textId="77777777" w:rsidR="00650825" w:rsidRDefault="00650825" w:rsidP="00650825">
      <w:pPr>
        <w:pStyle w:val="ListParagraph"/>
        <w:numPr>
          <w:ilvl w:val="1"/>
          <w:numId w:val="26"/>
        </w:numPr>
      </w:pPr>
      <w:r>
        <w:t>Click Save</w:t>
      </w:r>
    </w:p>
    <w:p w14:paraId="5AF97854" w14:textId="77777777" w:rsidR="00650825" w:rsidRDefault="00650825" w:rsidP="00650825">
      <w:pPr>
        <w:pStyle w:val="ListParagraph"/>
        <w:numPr>
          <w:ilvl w:val="0"/>
          <w:numId w:val="26"/>
        </w:numPr>
      </w:pPr>
      <w:r>
        <w:t>Add the ‘cachejdbc.jar’ to Kettle:</w:t>
      </w:r>
    </w:p>
    <w:p w14:paraId="2F8A1312" w14:textId="77777777" w:rsidR="00650825" w:rsidRDefault="00650825" w:rsidP="00650825">
      <w:pPr>
        <w:pStyle w:val="ListParagraph"/>
        <w:numPr>
          <w:ilvl w:val="1"/>
          <w:numId w:val="26"/>
        </w:numPr>
      </w:pPr>
      <w:r>
        <w:t>Located in ‘</w:t>
      </w:r>
      <w:r w:rsidRPr="00F104AC">
        <w:t>C:\InterSystems\Cache\lib</w:t>
      </w:r>
      <w:r>
        <w:t>’ by default</w:t>
      </w:r>
    </w:p>
    <w:p w14:paraId="5F0A6A3C" w14:textId="77777777" w:rsidR="00650825" w:rsidRDefault="00650825" w:rsidP="00650825">
      <w:pPr>
        <w:pStyle w:val="ListParagraph"/>
        <w:numPr>
          <w:ilvl w:val="1"/>
          <w:numId w:val="26"/>
        </w:numPr>
      </w:pPr>
      <w:r>
        <w:t>Add it to ‘$PENTAHO_HOME/data-integration/libext/JDBC’ folder</w:t>
      </w:r>
    </w:p>
    <w:p w14:paraId="2D9A71B0" w14:textId="60B9D5B3" w:rsidR="00650825" w:rsidRDefault="00650825" w:rsidP="00650825">
      <w:pPr>
        <w:pStyle w:val="ListParagraph"/>
        <w:numPr>
          <w:ilvl w:val="0"/>
          <w:numId w:val="26"/>
        </w:numPr>
      </w:pPr>
      <w:r>
        <w:t xml:space="preserve">Download </w:t>
      </w:r>
      <w:r w:rsidR="006C1AEA">
        <w:t xml:space="preserve">and install SQuirreL SQL Client </w:t>
      </w:r>
    </w:p>
    <w:p w14:paraId="71E75096" w14:textId="6BF20D1B" w:rsidR="00E772FE" w:rsidRDefault="006C1AEA" w:rsidP="00E772FE">
      <w:pPr>
        <w:pStyle w:val="ListParagraph"/>
        <w:numPr>
          <w:ilvl w:val="1"/>
          <w:numId w:val="26"/>
        </w:numPr>
        <w:rPr>
          <w:rStyle w:val="Hyperlink"/>
          <w:color w:val="auto"/>
          <w:u w:val="none"/>
        </w:rPr>
      </w:pPr>
      <w:r w:rsidRPr="006C1AEA">
        <w:t>http://squirrel-sql.sourceforge.net/#installation</w:t>
      </w:r>
      <w:r w:rsidRPr="006C1AEA">
        <w:rPr>
          <w:rStyle w:val="Hyperlink"/>
          <w:color w:val="auto"/>
          <w:u w:val="none"/>
        </w:rPr>
        <w:t xml:space="preserve"> </w:t>
      </w:r>
    </w:p>
    <w:p w14:paraId="1DDABF85" w14:textId="29FC6A4B" w:rsidR="006C1AEA" w:rsidRDefault="006C1AEA" w:rsidP="00E772FE">
      <w:pPr>
        <w:pStyle w:val="ListParagraph"/>
        <w:numPr>
          <w:ilvl w:val="1"/>
          <w:numId w:val="26"/>
        </w:numPr>
        <w:rPr>
          <w:rStyle w:val="Hyperlink"/>
          <w:color w:val="auto"/>
          <w:u w:val="none"/>
        </w:rPr>
      </w:pPr>
      <w:r>
        <w:rPr>
          <w:rStyle w:val="Hyperlink"/>
          <w:color w:val="auto"/>
          <w:u w:val="none"/>
        </w:rPr>
        <w:t>Add cachejdbc.jar to the SQuirreL lib folder</w:t>
      </w:r>
    </w:p>
    <w:p w14:paraId="2A4EBEDA" w14:textId="736619D0" w:rsidR="006C1AEA" w:rsidRPr="006C1AEA" w:rsidRDefault="006C1AEA" w:rsidP="006C1AEA">
      <w:pPr>
        <w:pStyle w:val="ListParagraph"/>
        <w:numPr>
          <w:ilvl w:val="2"/>
          <w:numId w:val="26"/>
        </w:numPr>
        <w:rPr>
          <w:rStyle w:val="Hyperlink"/>
          <w:color w:val="auto"/>
          <w:u w:val="none"/>
        </w:rPr>
      </w:pPr>
      <w:r>
        <w:rPr>
          <w:rStyle w:val="Hyperlink"/>
          <w:color w:val="auto"/>
          <w:u w:val="none"/>
        </w:rPr>
        <w:t>[squirrel-install-directory]</w:t>
      </w:r>
      <w:r w:rsidRPr="006C1AEA">
        <w:rPr>
          <w:rStyle w:val="Hyperlink"/>
          <w:color w:val="auto"/>
          <w:u w:val="none"/>
        </w:rPr>
        <w:t>\lib</w:t>
      </w:r>
    </w:p>
    <w:p w14:paraId="7841E4DE" w14:textId="40894CBC" w:rsidR="00650825" w:rsidRDefault="006C1AEA" w:rsidP="00650825">
      <w:pPr>
        <w:pStyle w:val="ListParagraph"/>
        <w:numPr>
          <w:ilvl w:val="0"/>
          <w:numId w:val="26"/>
        </w:numPr>
        <w:rPr>
          <w:rStyle w:val="Hyperlink"/>
          <w:color w:val="auto"/>
          <w:u w:val="none"/>
        </w:rPr>
      </w:pPr>
      <w:r>
        <w:rPr>
          <w:rStyle w:val="Hyperlink"/>
          <w:color w:val="auto"/>
          <w:u w:val="none"/>
        </w:rPr>
        <w:lastRenderedPageBreak/>
        <w:t>Create alias for local instance of Cache</w:t>
      </w:r>
    </w:p>
    <w:p w14:paraId="6105AE27" w14:textId="4C10D289" w:rsidR="006C1AEA" w:rsidRPr="00650825" w:rsidRDefault="006C1AEA" w:rsidP="006C1AEA">
      <w:pPr>
        <w:pStyle w:val="ListParagraph"/>
        <w:numPr>
          <w:ilvl w:val="1"/>
          <w:numId w:val="26"/>
        </w:numPr>
        <w:rPr>
          <w:rStyle w:val="Hyperlink"/>
          <w:color w:val="auto"/>
          <w:u w:val="none"/>
        </w:rPr>
      </w:pPr>
      <w:r>
        <w:rPr>
          <w:rStyle w:val="Hyperlink"/>
          <w:color w:val="auto"/>
          <w:u w:val="none"/>
        </w:rPr>
        <w:t>From Menu, select Aliases, select New Alias</w:t>
      </w:r>
    </w:p>
    <w:p w14:paraId="41B77481" w14:textId="5DD8B4E5" w:rsidR="00650825" w:rsidRPr="00650825" w:rsidRDefault="00650825" w:rsidP="00650825">
      <w:pPr>
        <w:pStyle w:val="ListParagraph"/>
        <w:numPr>
          <w:ilvl w:val="2"/>
          <w:numId w:val="26"/>
        </w:numPr>
        <w:rPr>
          <w:rStyle w:val="Hyperlink"/>
          <w:color w:val="auto"/>
          <w:u w:val="none"/>
        </w:rPr>
      </w:pPr>
      <w:r w:rsidRPr="00650825">
        <w:rPr>
          <w:rStyle w:val="Hyperlink"/>
          <w:color w:val="auto"/>
          <w:u w:val="none"/>
        </w:rPr>
        <w:t xml:space="preserve">Name:  </w:t>
      </w:r>
      <w:r w:rsidR="006C1AEA">
        <w:rPr>
          <w:rStyle w:val="Hyperlink"/>
          <w:color w:val="auto"/>
          <w:u w:val="none"/>
        </w:rPr>
        <w:t>LOCALCACHE</w:t>
      </w:r>
    </w:p>
    <w:p w14:paraId="5DA0A50F" w14:textId="6BAF8295" w:rsidR="006C1AEA" w:rsidRDefault="006C1AEA" w:rsidP="00650825">
      <w:pPr>
        <w:pStyle w:val="ListParagraph"/>
        <w:numPr>
          <w:ilvl w:val="2"/>
          <w:numId w:val="26"/>
        </w:numPr>
        <w:rPr>
          <w:rStyle w:val="Hyperlink"/>
          <w:color w:val="auto"/>
          <w:u w:val="none"/>
        </w:rPr>
      </w:pPr>
      <w:r>
        <w:rPr>
          <w:rStyle w:val="Hyperlink"/>
          <w:color w:val="auto"/>
          <w:u w:val="none"/>
        </w:rPr>
        <w:t>Driver:  Intersystems Cache</w:t>
      </w:r>
    </w:p>
    <w:p w14:paraId="35FD6330" w14:textId="68B63851" w:rsidR="00650825" w:rsidRPr="00650825" w:rsidRDefault="006C1AEA" w:rsidP="006C1AEA">
      <w:pPr>
        <w:pStyle w:val="ListParagraph"/>
        <w:numPr>
          <w:ilvl w:val="2"/>
          <w:numId w:val="26"/>
        </w:numPr>
        <w:rPr>
          <w:rStyle w:val="Hyperlink"/>
          <w:color w:val="auto"/>
          <w:u w:val="none"/>
        </w:rPr>
      </w:pPr>
      <w:r>
        <w:rPr>
          <w:rStyle w:val="Hyperlink"/>
          <w:color w:val="auto"/>
          <w:u w:val="none"/>
        </w:rPr>
        <w:t>URL</w:t>
      </w:r>
      <w:r w:rsidR="00650825" w:rsidRPr="00650825">
        <w:rPr>
          <w:rStyle w:val="Hyperlink"/>
          <w:color w:val="auto"/>
          <w:u w:val="none"/>
        </w:rPr>
        <w:t xml:space="preserve">:  </w:t>
      </w:r>
      <w:r w:rsidRPr="006C1AEA">
        <w:rPr>
          <w:rStyle w:val="Hyperlink"/>
          <w:color w:val="auto"/>
          <w:u w:val="none"/>
        </w:rPr>
        <w:t>jdbc:Cache://127.0.0.1:1972/CCMS_STAT</w:t>
      </w:r>
    </w:p>
    <w:p w14:paraId="54D2F89C" w14:textId="78959048" w:rsidR="00650825" w:rsidRPr="00650825" w:rsidRDefault="006C1AEA" w:rsidP="00650825">
      <w:pPr>
        <w:pStyle w:val="ListParagraph"/>
        <w:numPr>
          <w:ilvl w:val="2"/>
          <w:numId w:val="26"/>
        </w:numPr>
        <w:rPr>
          <w:rStyle w:val="Hyperlink"/>
          <w:color w:val="auto"/>
          <w:u w:val="none"/>
        </w:rPr>
      </w:pPr>
      <w:r>
        <w:rPr>
          <w:rStyle w:val="Hyperlink"/>
          <w:color w:val="auto"/>
          <w:u w:val="none"/>
        </w:rPr>
        <w:t>User Name</w:t>
      </w:r>
      <w:r w:rsidR="00650825" w:rsidRPr="00650825">
        <w:rPr>
          <w:rStyle w:val="Hyperlink"/>
          <w:color w:val="auto"/>
          <w:u w:val="none"/>
        </w:rPr>
        <w:t xml:space="preserve">:  </w:t>
      </w:r>
    </w:p>
    <w:p w14:paraId="3C986026" w14:textId="6644D9DA" w:rsidR="00650825" w:rsidRPr="00650825" w:rsidRDefault="006C1AEA" w:rsidP="00650825">
      <w:pPr>
        <w:pStyle w:val="ListParagraph"/>
        <w:numPr>
          <w:ilvl w:val="2"/>
          <w:numId w:val="26"/>
        </w:numPr>
        <w:rPr>
          <w:rStyle w:val="Hyperlink"/>
          <w:color w:val="auto"/>
          <w:u w:val="none"/>
        </w:rPr>
      </w:pPr>
      <w:r>
        <w:rPr>
          <w:rStyle w:val="Hyperlink"/>
          <w:color w:val="auto"/>
          <w:u w:val="none"/>
        </w:rPr>
        <w:t>Password</w:t>
      </w:r>
      <w:r w:rsidR="00650825" w:rsidRPr="00650825">
        <w:rPr>
          <w:rStyle w:val="Hyperlink"/>
          <w:color w:val="auto"/>
          <w:u w:val="none"/>
        </w:rPr>
        <w:t xml:space="preserve">:  </w:t>
      </w:r>
    </w:p>
    <w:p w14:paraId="03D73511" w14:textId="77777777" w:rsidR="00650825" w:rsidRPr="00650825" w:rsidRDefault="00650825" w:rsidP="00650825">
      <w:pPr>
        <w:pStyle w:val="ListParagraph"/>
        <w:numPr>
          <w:ilvl w:val="1"/>
          <w:numId w:val="26"/>
        </w:numPr>
        <w:rPr>
          <w:rStyle w:val="Hyperlink"/>
          <w:color w:val="auto"/>
          <w:u w:val="none"/>
        </w:rPr>
      </w:pPr>
      <w:r w:rsidRPr="00650825">
        <w:rPr>
          <w:rStyle w:val="Hyperlink"/>
          <w:color w:val="auto"/>
          <w:u w:val="none"/>
        </w:rPr>
        <w:t>You will see the newly created namespace under the Namespaces folder</w:t>
      </w:r>
    </w:p>
    <w:p w14:paraId="721B7DCD" w14:textId="77777777" w:rsidR="00650825" w:rsidRPr="00650825" w:rsidRDefault="00650825" w:rsidP="00650825">
      <w:pPr>
        <w:pStyle w:val="ListParagraph"/>
        <w:numPr>
          <w:ilvl w:val="0"/>
          <w:numId w:val="26"/>
        </w:numPr>
        <w:rPr>
          <w:rStyle w:val="Hyperlink"/>
          <w:color w:val="auto"/>
          <w:u w:val="none"/>
        </w:rPr>
      </w:pPr>
      <w:r w:rsidRPr="00650825">
        <w:rPr>
          <w:rStyle w:val="Hyperlink"/>
          <w:color w:val="auto"/>
          <w:u w:val="none"/>
        </w:rPr>
        <w:t>Create the database tables within the CCMS_STAT namespace</w:t>
      </w:r>
    </w:p>
    <w:p w14:paraId="1C8D2327" w14:textId="39ED01CA" w:rsidR="00650825" w:rsidRPr="00650825" w:rsidRDefault="004A3BBB" w:rsidP="00650825">
      <w:pPr>
        <w:pStyle w:val="ListParagraph"/>
        <w:numPr>
          <w:ilvl w:val="1"/>
          <w:numId w:val="26"/>
        </w:numPr>
        <w:rPr>
          <w:rStyle w:val="Hyperlink"/>
          <w:color w:val="auto"/>
          <w:u w:val="none"/>
        </w:rPr>
      </w:pPr>
      <w:r>
        <w:rPr>
          <w:rStyle w:val="Hyperlink"/>
          <w:color w:val="auto"/>
          <w:u w:val="none"/>
        </w:rPr>
        <w:t xml:space="preserve">Run </w:t>
      </w:r>
      <w:r w:rsidR="00650825" w:rsidRPr="00650825">
        <w:rPr>
          <w:rStyle w:val="Hyperlink"/>
          <w:color w:val="auto"/>
          <w:u w:val="none"/>
        </w:rPr>
        <w:t>the SQL script located in ‘[repoRoot]\kettle\source-systems\avaya\scripts\</w:t>
      </w:r>
    </w:p>
    <w:p w14:paraId="23B56F0B" w14:textId="0FDF09D9" w:rsidR="009471EC" w:rsidRDefault="00650825" w:rsidP="009471EC">
      <w:pPr>
        <w:pStyle w:val="ListParagraph"/>
        <w:ind w:left="1080"/>
        <w:rPr>
          <w:rStyle w:val="Hyperlink"/>
          <w:color w:val="auto"/>
          <w:u w:val="none"/>
        </w:rPr>
      </w:pPr>
      <w:r w:rsidRPr="00650825">
        <w:rPr>
          <w:rStyle w:val="Hyperlink"/>
          <w:color w:val="auto"/>
          <w:u w:val="none"/>
        </w:rPr>
        <w:t>CREATE_TABLES.sql’</w:t>
      </w:r>
    </w:p>
    <w:p w14:paraId="05BA020A" w14:textId="0E8DA093" w:rsidR="00954FB7" w:rsidRDefault="00954FB7" w:rsidP="00954FB7">
      <w:pPr>
        <w:pStyle w:val="ListParagraph"/>
        <w:numPr>
          <w:ilvl w:val="0"/>
          <w:numId w:val="26"/>
        </w:numPr>
        <w:rPr>
          <w:rStyle w:val="Hyperlink"/>
          <w:color w:val="auto"/>
          <w:u w:val="none"/>
        </w:rPr>
      </w:pPr>
      <w:r>
        <w:rPr>
          <w:rStyle w:val="Hyperlink"/>
          <w:color w:val="auto"/>
          <w:u w:val="none"/>
        </w:rPr>
        <w:t>Load sample data from Avaya source database into local Avaya stub database</w:t>
      </w:r>
    </w:p>
    <w:p w14:paraId="5C8C545F" w14:textId="6A65A36A" w:rsidR="00954FB7" w:rsidRPr="00954FB7" w:rsidRDefault="00954FB7" w:rsidP="00954FB7">
      <w:pPr>
        <w:pStyle w:val="ListParagraph"/>
        <w:numPr>
          <w:ilvl w:val="1"/>
          <w:numId w:val="26"/>
        </w:numPr>
        <w:rPr>
          <w:rStyle w:val="Hyperlink"/>
          <w:color w:val="auto"/>
          <w:u w:val="none"/>
        </w:rPr>
      </w:pPr>
      <w:r>
        <w:rPr>
          <w:rStyle w:val="Hyperlink"/>
          <w:color w:val="auto"/>
          <w:u w:val="none"/>
        </w:rPr>
        <w:t xml:space="preserve">Run job </w:t>
      </w:r>
      <w:r w:rsidRPr="00650825">
        <w:rPr>
          <w:rStyle w:val="Hyperlink"/>
          <w:color w:val="auto"/>
          <w:u w:val="none"/>
        </w:rPr>
        <w:t>‘[repoRoot]\kettle\source-systems\avaya\</w:t>
      </w:r>
      <w:r w:rsidRPr="00954FB7">
        <w:rPr>
          <w:rStyle w:val="Hyperlink"/>
          <w:color w:val="auto"/>
          <w:u w:val="none"/>
        </w:rPr>
        <w:t>load_Local_Avaya_Data.kjb</w:t>
      </w:r>
      <w:r>
        <w:rPr>
          <w:rStyle w:val="Hyperlink"/>
          <w:color w:val="auto"/>
          <w:u w:val="none"/>
        </w:rPr>
        <w:t>’</w:t>
      </w:r>
      <w:bookmarkStart w:id="45" w:name="_GoBack"/>
      <w:bookmarkEnd w:id="45"/>
    </w:p>
    <w:p w14:paraId="552D42CF" w14:textId="4468DB83" w:rsidR="00954FB7" w:rsidRDefault="00954FB7" w:rsidP="009471EC">
      <w:pPr>
        <w:pStyle w:val="ListParagraph"/>
        <w:ind w:left="1080"/>
        <w:rPr>
          <w:rStyle w:val="Hyperlink"/>
          <w:color w:val="auto"/>
          <w:u w:val="none"/>
        </w:rPr>
      </w:pPr>
      <w:r>
        <w:rPr>
          <w:rStyle w:val="Hyperlink"/>
          <w:color w:val="auto"/>
          <w:u w:val="none"/>
        </w:rPr>
        <w:tab/>
      </w:r>
    </w:p>
    <w:p w14:paraId="37EADD33" w14:textId="77777777" w:rsidR="009474CB" w:rsidRDefault="009474CB" w:rsidP="009474CB">
      <w:pPr>
        <w:pStyle w:val="Heading1"/>
      </w:pPr>
      <w:bookmarkStart w:id="46" w:name="_Toc382556848"/>
      <w:r>
        <w:t>High-Level Architecture</w:t>
      </w:r>
      <w:bookmarkEnd w:id="46"/>
    </w:p>
    <w:p w14:paraId="04982B44" w14:textId="62891575" w:rsidR="00BE3DB5" w:rsidRDefault="00BE3DB5" w:rsidP="00BE3DB5">
      <w:pPr>
        <w:pStyle w:val="Heading2"/>
      </w:pPr>
      <w:bookmarkStart w:id="47" w:name="_Toc382556849"/>
      <w:r>
        <w:t>ETL Framework Architecture</w:t>
      </w:r>
      <w:bookmarkEnd w:id="47"/>
    </w:p>
    <w:p w14:paraId="5CC0910A" w14:textId="400907C4" w:rsidR="00BE3DB5" w:rsidRPr="00BE3DB5" w:rsidRDefault="00BE3DB5" w:rsidP="00BE3DB5">
      <w:commentRangeStart w:id="48"/>
      <w:r>
        <w:t xml:space="preserve">   </w:t>
      </w:r>
      <w:commentRangeEnd w:id="48"/>
      <w:r>
        <w:rPr>
          <w:rStyle w:val="CommentReference"/>
          <w:rFonts w:eastAsiaTheme="minorEastAsia"/>
        </w:rPr>
        <w:commentReference w:id="48"/>
      </w:r>
    </w:p>
    <w:p w14:paraId="4834B409" w14:textId="77777777" w:rsidR="009474CB" w:rsidRDefault="009474CB" w:rsidP="009474CB">
      <w:pPr>
        <w:pStyle w:val="Heading2"/>
      </w:pPr>
      <w:bookmarkStart w:id="49" w:name="_Toc382556850"/>
      <w:r>
        <w:t>Scheduling Architecture</w:t>
      </w:r>
      <w:bookmarkEnd w:id="49"/>
    </w:p>
    <w:p w14:paraId="28EB9430" w14:textId="77777777" w:rsidR="009474CB" w:rsidRDefault="009474CB" w:rsidP="009474CB">
      <w:pPr>
        <w:pStyle w:val="Heading3"/>
      </w:pPr>
      <w:bookmarkStart w:id="50" w:name="_Toc382556851"/>
      <w:r>
        <w:t>Overview</w:t>
      </w:r>
      <w:bookmarkEnd w:id="50"/>
    </w:p>
    <w:p w14:paraId="70A0C3E3" w14:textId="77777777" w:rsidR="009474CB" w:rsidRDefault="009474CB" w:rsidP="009474CB">
      <w:pPr>
        <w:pStyle w:val="NoSpacing"/>
      </w:pPr>
      <w:r>
        <w:t>During the development of the ETL for the TXEB MAXDAT Contact Center implementation, the requirement was defined that there should be a data-driven scheduling architecture that would also allow one-off adhoc executions as needed. As such, a scheduling architecture was designed that leverages a set of scheduling-related administrative database tables, which are referenced by Kettle scripts that manage the high-level execution of the ETL process. These Kettle scripts are called on a regular basis (Ex: Hourly) by shell scripts. The design allows for two modes of execution: one which loads all components of the Contact Center ETL, and another that only loads tables relevant to the Production Planning component of Contact Center.</w:t>
      </w:r>
    </w:p>
    <w:p w14:paraId="6287BC1F" w14:textId="77777777" w:rsidR="009474CB" w:rsidRDefault="009474CB" w:rsidP="009474CB">
      <w:pPr>
        <w:pStyle w:val="Heading3"/>
      </w:pPr>
      <w:bookmarkStart w:id="51" w:name="_Toc382556852"/>
      <w:r>
        <w:t>System Components</w:t>
      </w:r>
      <w:bookmarkEnd w:id="51"/>
      <w:r>
        <w:t xml:space="preserve"> </w:t>
      </w:r>
    </w:p>
    <w:p w14:paraId="0C48D764" w14:textId="77777777" w:rsidR="009474CB" w:rsidRDefault="009474CB" w:rsidP="009474CB">
      <w:pPr>
        <w:pStyle w:val="Heading4"/>
      </w:pPr>
      <w:r>
        <w:t>Relevant Database Tables</w:t>
      </w:r>
    </w:p>
    <w:p w14:paraId="617BE0E8" w14:textId="77777777" w:rsidR="009474CB" w:rsidRDefault="009474CB" w:rsidP="009474CB">
      <w:pPr>
        <w:pStyle w:val="NoSpacing"/>
      </w:pPr>
      <w:r>
        <w:rPr>
          <w:noProof/>
        </w:rPr>
        <w:drawing>
          <wp:inline distT="0" distB="0" distL="0" distR="0" wp14:anchorId="61B8D7E5" wp14:editId="0B3F673A">
            <wp:extent cx="5943600" cy="11372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EB Maxdat Admin Tables.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137285"/>
                    </a:xfrm>
                    <a:prstGeom prst="rect">
                      <a:avLst/>
                    </a:prstGeom>
                  </pic:spPr>
                </pic:pic>
              </a:graphicData>
            </a:graphic>
          </wp:inline>
        </w:drawing>
      </w:r>
    </w:p>
    <w:p w14:paraId="68700C5B" w14:textId="77777777" w:rsidR="009474CB" w:rsidRDefault="009474CB" w:rsidP="00B067E3">
      <w:pPr>
        <w:pStyle w:val="NoSpacing"/>
        <w:numPr>
          <w:ilvl w:val="0"/>
          <w:numId w:val="5"/>
        </w:numPr>
      </w:pPr>
      <w:r>
        <w:t xml:space="preserve">CC_A_SCHEDULE </w:t>
      </w:r>
    </w:p>
    <w:p w14:paraId="2D96E45D" w14:textId="77777777" w:rsidR="009474CB" w:rsidRDefault="009474CB" w:rsidP="00B067E3">
      <w:pPr>
        <w:pStyle w:val="NoSpacing"/>
        <w:numPr>
          <w:ilvl w:val="1"/>
          <w:numId w:val="5"/>
        </w:numPr>
      </w:pPr>
      <w:r>
        <w:lastRenderedPageBreak/>
        <w:t>Represents a daily schedule of executions by Job Type. Currently limited in granularity to Hourly.</w:t>
      </w:r>
    </w:p>
    <w:p w14:paraId="10C38D71" w14:textId="77777777" w:rsidR="009474CB" w:rsidRDefault="009474CB" w:rsidP="00B067E3">
      <w:pPr>
        <w:pStyle w:val="NoSpacing"/>
        <w:numPr>
          <w:ilvl w:val="1"/>
          <w:numId w:val="5"/>
        </w:numPr>
      </w:pPr>
      <w:r>
        <w:t xml:space="preserve">Example Schedule: </w:t>
      </w:r>
    </w:p>
    <w:p w14:paraId="3915F0BB" w14:textId="77777777" w:rsidR="009474CB" w:rsidRDefault="009474CB" w:rsidP="009474CB">
      <w:pPr>
        <w:pStyle w:val="NoSpacing"/>
        <w:ind w:left="1440" w:firstLine="720"/>
      </w:pPr>
      <w:r>
        <w:rPr>
          <w:noProof/>
        </w:rPr>
        <w:drawing>
          <wp:inline distT="0" distB="0" distL="0" distR="0" wp14:anchorId="1A67D94A" wp14:editId="1D07AEB9">
            <wp:extent cx="2813050" cy="93768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EB_Schedule.PNG"/>
                    <pic:cNvPicPr/>
                  </pic:nvPicPr>
                  <pic:blipFill>
                    <a:blip r:embed="rId34">
                      <a:extLst>
                        <a:ext uri="{28A0092B-C50C-407E-A947-70E740481C1C}">
                          <a14:useLocalDpi xmlns:a14="http://schemas.microsoft.com/office/drawing/2010/main" val="0"/>
                        </a:ext>
                      </a:extLst>
                    </a:blip>
                    <a:stretch>
                      <a:fillRect/>
                    </a:stretch>
                  </pic:blipFill>
                  <pic:spPr>
                    <a:xfrm>
                      <a:off x="0" y="0"/>
                      <a:ext cx="2820619" cy="940206"/>
                    </a:xfrm>
                    <a:prstGeom prst="rect">
                      <a:avLst/>
                    </a:prstGeom>
                  </pic:spPr>
                </pic:pic>
              </a:graphicData>
            </a:graphic>
          </wp:inline>
        </w:drawing>
      </w:r>
      <w:r>
        <w:t xml:space="preserve"> </w:t>
      </w:r>
    </w:p>
    <w:p w14:paraId="19C1171E" w14:textId="77777777" w:rsidR="009474CB" w:rsidRDefault="009474CB" w:rsidP="00B067E3">
      <w:pPr>
        <w:pStyle w:val="NoSpacing"/>
        <w:numPr>
          <w:ilvl w:val="0"/>
          <w:numId w:val="5"/>
        </w:numPr>
      </w:pPr>
      <w:r>
        <w:t>CC_A_SCHEDULED_JOB</w:t>
      </w:r>
    </w:p>
    <w:p w14:paraId="1FA0A3EE" w14:textId="77777777" w:rsidR="009474CB" w:rsidRDefault="009474CB" w:rsidP="00B067E3">
      <w:pPr>
        <w:pStyle w:val="NoSpacing"/>
        <w:numPr>
          <w:ilvl w:val="1"/>
          <w:numId w:val="5"/>
        </w:numPr>
      </w:pPr>
      <w:r>
        <w:t>Serves as an audit table to manage potential concurrency issues and provide a history of scheduled executions.</w:t>
      </w:r>
    </w:p>
    <w:p w14:paraId="70BDA69E" w14:textId="77777777" w:rsidR="009474CB" w:rsidRDefault="009474CB" w:rsidP="00B067E3">
      <w:pPr>
        <w:pStyle w:val="NoSpacing"/>
        <w:numPr>
          <w:ilvl w:val="0"/>
          <w:numId w:val="5"/>
        </w:numPr>
      </w:pPr>
      <w:r>
        <w:t>CC_A_ADHOC_JOB</w:t>
      </w:r>
    </w:p>
    <w:p w14:paraId="36ADEE57" w14:textId="77777777" w:rsidR="009474CB" w:rsidRDefault="009474CB" w:rsidP="00B067E3">
      <w:pPr>
        <w:pStyle w:val="NoSpacing"/>
        <w:numPr>
          <w:ilvl w:val="1"/>
          <w:numId w:val="5"/>
        </w:numPr>
      </w:pPr>
      <w:r>
        <w:t xml:space="preserve">Referenced by the ETL to identify any pending ad-hoc executions. </w:t>
      </w:r>
    </w:p>
    <w:p w14:paraId="499D4BA8" w14:textId="77777777" w:rsidR="009474CB" w:rsidRDefault="009474CB" w:rsidP="00B067E3">
      <w:pPr>
        <w:pStyle w:val="NoSpacing"/>
        <w:numPr>
          <w:ilvl w:val="1"/>
          <w:numId w:val="5"/>
        </w:numPr>
      </w:pPr>
      <w:r>
        <w:t>The table also serves as an audit table to manage potential concurrency issues and provide a history of scheduled executions.</w:t>
      </w:r>
    </w:p>
    <w:p w14:paraId="326C53E2" w14:textId="77777777" w:rsidR="009474CB" w:rsidRPr="008B2F85" w:rsidRDefault="009474CB" w:rsidP="009474CB">
      <w:pPr>
        <w:pStyle w:val="NoSpacing"/>
      </w:pPr>
    </w:p>
    <w:p w14:paraId="00DAD581" w14:textId="77777777" w:rsidR="009474CB" w:rsidRDefault="009474CB" w:rsidP="009474CB">
      <w:pPr>
        <w:pStyle w:val="Heading4"/>
      </w:pPr>
      <w:r>
        <w:t>High-Level ETL Architecture</w:t>
      </w:r>
    </w:p>
    <w:p w14:paraId="663D6584" w14:textId="77777777" w:rsidR="009474CB" w:rsidRDefault="009474CB" w:rsidP="009474CB">
      <w:pPr>
        <w:pStyle w:val="NoSpacing"/>
      </w:pPr>
      <w:r>
        <w:t>There are two top-level jobs that execute the TXEB Contact Center ETL, one that manages scheduled executions and one that manages ad-hoc executions. Each of these is called regularly by its own shell script.</w:t>
      </w:r>
    </w:p>
    <w:p w14:paraId="5C6C66DF" w14:textId="77777777" w:rsidR="009474CB" w:rsidRDefault="009474CB" w:rsidP="009474CB">
      <w:pPr>
        <w:pStyle w:val="NoSpacing"/>
      </w:pPr>
    </w:p>
    <w:p w14:paraId="45B37039" w14:textId="77777777" w:rsidR="009474CB" w:rsidRDefault="009474CB" w:rsidP="009474CB">
      <w:pPr>
        <w:pStyle w:val="Heading5"/>
      </w:pPr>
      <w:r>
        <w:t>Manage All Scheduled Jobs</w:t>
      </w:r>
    </w:p>
    <w:p w14:paraId="0FE5142D" w14:textId="77777777" w:rsidR="009474CB" w:rsidRDefault="009474CB" w:rsidP="009474CB">
      <w:pPr>
        <w:pStyle w:val="NoSpacing"/>
      </w:pPr>
      <w:r>
        <w:t>This job is called hourly by a shell script and manages the scheduled execution of both the full Contact Center load as well as the Production Planning load.</w:t>
      </w:r>
    </w:p>
    <w:p w14:paraId="6243B12D" w14:textId="77777777" w:rsidR="009474CB" w:rsidRDefault="009474CB" w:rsidP="009474CB">
      <w:pPr>
        <w:pStyle w:val="NoSpacing"/>
      </w:pPr>
    </w:p>
    <w:p w14:paraId="59F0F957" w14:textId="77777777" w:rsidR="009474CB" w:rsidRDefault="009474CB" w:rsidP="00B067E3">
      <w:pPr>
        <w:pStyle w:val="NoSpacing"/>
        <w:numPr>
          <w:ilvl w:val="0"/>
          <w:numId w:val="6"/>
        </w:numPr>
      </w:pPr>
      <w:r>
        <w:t>General flow is illustrated below:</w:t>
      </w:r>
    </w:p>
    <w:p w14:paraId="0C9A7153" w14:textId="77777777" w:rsidR="009474CB" w:rsidRDefault="009474CB" w:rsidP="009474CB">
      <w:pPr>
        <w:pStyle w:val="NoSpacing"/>
      </w:pPr>
      <w:r>
        <w:rPr>
          <w:noProof/>
        </w:rPr>
        <w:drawing>
          <wp:inline distT="0" distB="0" distL="0" distR="0" wp14:anchorId="4AC6A395" wp14:editId="417E63B2">
            <wp:extent cx="5943600" cy="1350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EB_MANAGE_SCHED_JOBS.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350010"/>
                    </a:xfrm>
                    <a:prstGeom prst="rect">
                      <a:avLst/>
                    </a:prstGeom>
                  </pic:spPr>
                </pic:pic>
              </a:graphicData>
            </a:graphic>
          </wp:inline>
        </w:drawing>
      </w:r>
    </w:p>
    <w:p w14:paraId="1BFA3427" w14:textId="77777777" w:rsidR="009474CB" w:rsidRDefault="009474CB" w:rsidP="009474CB">
      <w:pPr>
        <w:pStyle w:val="NoSpacing"/>
      </w:pPr>
    </w:p>
    <w:p w14:paraId="68AF7C14" w14:textId="77777777" w:rsidR="009474CB" w:rsidRDefault="009474CB" w:rsidP="00B067E3">
      <w:pPr>
        <w:pStyle w:val="NoSpacing"/>
        <w:numPr>
          <w:ilvl w:val="0"/>
          <w:numId w:val="6"/>
        </w:numPr>
      </w:pPr>
      <w:r>
        <w:t>There is additional scheduling and audit related processing before and after execution of load_contact_center or load_production_planning, including the creation and maintenance of a new record in the CC_A_SCHEDULED_JOB table to represent the current execution. Illustrated below by the execute_scheduled_load_contact_center job:</w:t>
      </w:r>
    </w:p>
    <w:p w14:paraId="2F380926" w14:textId="77777777" w:rsidR="009474CB" w:rsidRDefault="009474CB" w:rsidP="009474CB">
      <w:pPr>
        <w:pStyle w:val="NoSpacing"/>
      </w:pPr>
      <w:r>
        <w:rPr>
          <w:noProof/>
        </w:rPr>
        <w:lastRenderedPageBreak/>
        <w:drawing>
          <wp:inline distT="0" distB="0" distL="0" distR="0" wp14:anchorId="28C371F7" wp14:editId="6CF7E373">
            <wp:extent cx="5943600" cy="1722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EB_SCHEDULED_PRE_POST_PROCESSING.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722120"/>
                    </a:xfrm>
                    <a:prstGeom prst="rect">
                      <a:avLst/>
                    </a:prstGeom>
                  </pic:spPr>
                </pic:pic>
              </a:graphicData>
            </a:graphic>
          </wp:inline>
        </w:drawing>
      </w:r>
    </w:p>
    <w:p w14:paraId="554E537B" w14:textId="590EE0E0" w:rsidR="009474CB" w:rsidRDefault="009474CB" w:rsidP="00893182">
      <w:pPr>
        <w:pStyle w:val="Heading5"/>
      </w:pPr>
      <w:r>
        <w:t>Manage All Ad-hoc Jobs</w:t>
      </w:r>
    </w:p>
    <w:p w14:paraId="38E57EA9" w14:textId="77777777" w:rsidR="009474CB" w:rsidRDefault="009474CB" w:rsidP="009474CB">
      <w:pPr>
        <w:pStyle w:val="NoSpacing"/>
      </w:pPr>
      <w:r>
        <w:t>This job is called regularly by a shell script and checks for / manages ad-hoc executions of both the full Contact Center load as well as the Production Planning load.</w:t>
      </w:r>
    </w:p>
    <w:p w14:paraId="5738DF3A" w14:textId="77777777" w:rsidR="009474CB" w:rsidRDefault="009474CB" w:rsidP="009474CB">
      <w:pPr>
        <w:pStyle w:val="NoSpacing"/>
      </w:pPr>
    </w:p>
    <w:p w14:paraId="3BD89900" w14:textId="77777777" w:rsidR="009474CB" w:rsidRDefault="009474CB" w:rsidP="00B067E3">
      <w:pPr>
        <w:pStyle w:val="NoSpacing"/>
        <w:numPr>
          <w:ilvl w:val="0"/>
          <w:numId w:val="6"/>
        </w:numPr>
      </w:pPr>
      <w:r>
        <w:t>The ETL first checks CC_A_ADHOC_JOB table for any pending executions, then runs execute_adhoc_jobs for each record found:</w:t>
      </w:r>
    </w:p>
    <w:p w14:paraId="7F72622C" w14:textId="77777777" w:rsidR="009474CB" w:rsidRDefault="009474CB" w:rsidP="009474CB">
      <w:pPr>
        <w:pStyle w:val="NoSpacing"/>
      </w:pPr>
      <w:r>
        <w:rPr>
          <w:noProof/>
        </w:rPr>
        <w:drawing>
          <wp:inline distT="0" distB="0" distL="0" distR="0" wp14:anchorId="7CDDA0FE" wp14:editId="5D7637F8">
            <wp:extent cx="3170104" cy="641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EB_MANAGE_ADHOC_JOBS.PNG"/>
                    <pic:cNvPicPr/>
                  </pic:nvPicPr>
                  <pic:blipFill>
                    <a:blip r:embed="rId37">
                      <a:extLst>
                        <a:ext uri="{28A0092B-C50C-407E-A947-70E740481C1C}">
                          <a14:useLocalDpi xmlns:a14="http://schemas.microsoft.com/office/drawing/2010/main" val="0"/>
                        </a:ext>
                      </a:extLst>
                    </a:blip>
                    <a:stretch>
                      <a:fillRect/>
                    </a:stretch>
                  </pic:blipFill>
                  <pic:spPr>
                    <a:xfrm>
                      <a:off x="0" y="0"/>
                      <a:ext cx="3184095" cy="644181"/>
                    </a:xfrm>
                    <a:prstGeom prst="rect">
                      <a:avLst/>
                    </a:prstGeom>
                  </pic:spPr>
                </pic:pic>
              </a:graphicData>
            </a:graphic>
          </wp:inline>
        </w:drawing>
      </w:r>
    </w:p>
    <w:p w14:paraId="622D35A2" w14:textId="77777777" w:rsidR="009474CB" w:rsidRDefault="009474CB" w:rsidP="00B067E3">
      <w:pPr>
        <w:pStyle w:val="NoSpacing"/>
        <w:numPr>
          <w:ilvl w:val="0"/>
          <w:numId w:val="6"/>
        </w:numPr>
      </w:pPr>
      <w:r>
        <w:t>General flow of execute_adhoc_jobs is similar to manage_all_scheduled_jobs, illustrated below:</w:t>
      </w:r>
    </w:p>
    <w:p w14:paraId="7B6F673B" w14:textId="77777777" w:rsidR="009474CB" w:rsidRDefault="009474CB" w:rsidP="009474CB">
      <w:pPr>
        <w:pStyle w:val="NoSpacing"/>
      </w:pPr>
      <w:r>
        <w:rPr>
          <w:noProof/>
        </w:rPr>
        <w:drawing>
          <wp:inline distT="0" distB="0" distL="0" distR="0" wp14:anchorId="1B4DFD23" wp14:editId="19F4EB9A">
            <wp:extent cx="5943600" cy="1540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EB_EXECUTE_ADHOC_JOB.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14:paraId="7BD84B66" w14:textId="77777777" w:rsidR="009474CB" w:rsidRDefault="009474CB" w:rsidP="009474CB">
      <w:pPr>
        <w:pStyle w:val="NoSpacing"/>
      </w:pPr>
    </w:p>
    <w:p w14:paraId="33D189C2" w14:textId="77777777" w:rsidR="009474CB" w:rsidRDefault="009474CB" w:rsidP="00B067E3">
      <w:pPr>
        <w:pStyle w:val="NoSpacing"/>
        <w:numPr>
          <w:ilvl w:val="0"/>
          <w:numId w:val="6"/>
        </w:numPr>
      </w:pPr>
      <w:r>
        <w:t>There is additional scheduling and audit related processing before and after execution of load_contact_center or load_production_planning, including the maintenance of the relevant record in the CC_A_ADHOC_JOB table that represents the current execution. Illustrated below by the execute_adhoc_load_contact_center job:</w:t>
      </w:r>
    </w:p>
    <w:p w14:paraId="089E9B24" w14:textId="77777777" w:rsidR="009474CB" w:rsidRPr="008F71DE" w:rsidRDefault="009474CB" w:rsidP="009474CB">
      <w:r>
        <w:rPr>
          <w:noProof/>
        </w:rPr>
        <w:drawing>
          <wp:inline distT="0" distB="0" distL="0" distR="0" wp14:anchorId="63FF3C26" wp14:editId="51B36967">
            <wp:extent cx="5943600" cy="1722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EB_ADHOC_PRE_POST_PROCESSING.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1722120"/>
                    </a:xfrm>
                    <a:prstGeom prst="rect">
                      <a:avLst/>
                    </a:prstGeom>
                  </pic:spPr>
                </pic:pic>
              </a:graphicData>
            </a:graphic>
          </wp:inline>
        </w:drawing>
      </w:r>
    </w:p>
    <w:p w14:paraId="47B26861" w14:textId="77777777" w:rsidR="009474CB" w:rsidRDefault="009474CB" w:rsidP="009474CB">
      <w:pPr>
        <w:pStyle w:val="Heading5"/>
      </w:pPr>
      <w:commentRangeStart w:id="52"/>
      <w:r>
        <w:lastRenderedPageBreak/>
        <w:t>Cron Jobs</w:t>
      </w:r>
      <w:commentRangeEnd w:id="52"/>
      <w:r w:rsidR="00AC2D67">
        <w:rPr>
          <w:rStyle w:val="CommentReference"/>
          <w:rFonts w:asciiTheme="minorHAnsi" w:eastAsiaTheme="minorEastAsia" w:hAnsiTheme="minorHAnsi" w:cstheme="minorBidi"/>
          <w:i w:val="0"/>
          <w:color w:val="auto"/>
        </w:rPr>
        <w:commentReference w:id="52"/>
      </w:r>
    </w:p>
    <w:p w14:paraId="225B22D6" w14:textId="77777777" w:rsidR="009474CB" w:rsidRDefault="009474CB" w:rsidP="00B067E3">
      <w:pPr>
        <w:pStyle w:val="NoSpacing"/>
        <w:numPr>
          <w:ilvl w:val="0"/>
          <w:numId w:val="4"/>
        </w:numPr>
      </w:pPr>
      <w:r>
        <w:t>manage_adhoc_contact_center_jobs.sh</w:t>
      </w:r>
    </w:p>
    <w:p w14:paraId="1D543E2A" w14:textId="77777777" w:rsidR="009474CB" w:rsidRDefault="009474CB" w:rsidP="00B067E3">
      <w:pPr>
        <w:pStyle w:val="NoSpacing"/>
        <w:numPr>
          <w:ilvl w:val="1"/>
          <w:numId w:val="4"/>
        </w:numPr>
      </w:pPr>
      <w:r>
        <w:t xml:space="preserve">Executes manage_all_adhoc_jobs.kjb </w:t>
      </w:r>
    </w:p>
    <w:p w14:paraId="43E1A39B" w14:textId="77777777" w:rsidR="009474CB" w:rsidRDefault="009474CB" w:rsidP="00B067E3">
      <w:pPr>
        <w:pStyle w:val="NoSpacing"/>
        <w:numPr>
          <w:ilvl w:val="1"/>
          <w:numId w:val="4"/>
        </w:numPr>
      </w:pPr>
      <w:r>
        <w:t>Scheduled to run regularly (Ex: Every 5 mins)</w:t>
      </w:r>
    </w:p>
    <w:p w14:paraId="424E3CB0" w14:textId="77777777" w:rsidR="009474CB" w:rsidRDefault="009474CB" w:rsidP="00B067E3">
      <w:pPr>
        <w:pStyle w:val="NoSpacing"/>
        <w:numPr>
          <w:ilvl w:val="0"/>
          <w:numId w:val="4"/>
        </w:numPr>
      </w:pPr>
      <w:r>
        <w:t>manage_scheduled_contact_center_jobs.sh</w:t>
      </w:r>
    </w:p>
    <w:p w14:paraId="4E7AFB70" w14:textId="77777777" w:rsidR="009474CB" w:rsidRDefault="009474CB" w:rsidP="00B067E3">
      <w:pPr>
        <w:pStyle w:val="NoSpacing"/>
        <w:numPr>
          <w:ilvl w:val="1"/>
          <w:numId w:val="4"/>
        </w:numPr>
      </w:pPr>
      <w:r>
        <w:t>Executes manage_all_scheduled_jobs.kjb</w:t>
      </w:r>
    </w:p>
    <w:p w14:paraId="5F0CC6CF" w14:textId="77777777" w:rsidR="009474CB" w:rsidRPr="006A6FD3" w:rsidRDefault="009474CB" w:rsidP="00B067E3">
      <w:pPr>
        <w:pStyle w:val="NoSpacing"/>
        <w:numPr>
          <w:ilvl w:val="1"/>
          <w:numId w:val="4"/>
        </w:numPr>
      </w:pPr>
      <w:r>
        <w:t>Scheduled to run hourly (15 mins past each hour)</w:t>
      </w:r>
    </w:p>
    <w:p w14:paraId="0833EC36" w14:textId="77777777" w:rsidR="009474CB" w:rsidRDefault="009474CB" w:rsidP="009474CB">
      <w:pPr>
        <w:pStyle w:val="Heading2"/>
      </w:pPr>
      <w:bookmarkStart w:id="53" w:name="_Toc382556853"/>
      <w:r>
        <w:t>General Deployment Process</w:t>
      </w:r>
      <w:bookmarkEnd w:id="53"/>
    </w:p>
    <w:p w14:paraId="4AF99481" w14:textId="77777777" w:rsidR="009474CB" w:rsidRPr="006C10D5" w:rsidRDefault="009474CB" w:rsidP="00B067E3">
      <w:pPr>
        <w:numPr>
          <w:ilvl w:val="0"/>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Build deployment package</w:t>
      </w:r>
      <w:r>
        <w:rPr>
          <w:rFonts w:ascii="Calibri" w:eastAsia="Times New Roman" w:hAnsi="Calibri" w:cs="Times New Roman"/>
        </w:rPr>
        <w:t xml:space="preserve"> using Ant from the MAXDAT directory</w:t>
      </w:r>
    </w:p>
    <w:p w14:paraId="63C2FE3D"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ant package -Dproject=[project] -Dversion=[version]</w:t>
      </w:r>
    </w:p>
    <w:p w14:paraId="4AA06125" w14:textId="77777777" w:rsidR="009474CB" w:rsidRPr="006C10D5" w:rsidRDefault="009474CB" w:rsidP="00B067E3">
      <w:pPr>
        <w:numPr>
          <w:ilvl w:val="2"/>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projects</w:t>
      </w:r>
    </w:p>
    <w:p w14:paraId="05BBB35E" w14:textId="77777777" w:rsidR="009474CB" w:rsidRPr="006C10D5" w:rsidRDefault="009474CB" w:rsidP="00B067E3">
      <w:pPr>
        <w:numPr>
          <w:ilvl w:val="3"/>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HIHIX</w:t>
      </w:r>
    </w:p>
    <w:p w14:paraId="0CDCD858" w14:textId="77777777" w:rsidR="009474CB" w:rsidRPr="006C10D5" w:rsidRDefault="009474CB" w:rsidP="00B067E3">
      <w:pPr>
        <w:numPr>
          <w:ilvl w:val="3"/>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TXEB</w:t>
      </w:r>
    </w:p>
    <w:p w14:paraId="0F646E7B"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F</w:t>
      </w:r>
      <w:r w:rsidRPr="006C10D5">
        <w:rPr>
          <w:rFonts w:ascii="Calibri" w:eastAsia="Times New Roman" w:hAnsi="Calibri" w:cs="Times New Roman"/>
        </w:rPr>
        <w:t>ind the deployment bundles in the MAXDAT/build directory</w:t>
      </w:r>
    </w:p>
    <w:p w14:paraId="1AEF153D"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R</w:t>
      </w:r>
      <w:r w:rsidRPr="006C10D5">
        <w:rPr>
          <w:rFonts w:ascii="Calibri" w:eastAsia="Times New Roman" w:hAnsi="Calibri" w:cs="Times New Roman"/>
        </w:rPr>
        <w:t>ename per the MAXIMUS deployment standard</w:t>
      </w:r>
    </w:p>
    <w:p w14:paraId="610E939C" w14:textId="77777777" w:rsidR="009474CB" w:rsidRPr="006C10D5" w:rsidRDefault="009474CB" w:rsidP="00B067E3">
      <w:pPr>
        <w:numPr>
          <w:ilvl w:val="2"/>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kettle bundle</w:t>
      </w:r>
    </w:p>
    <w:p w14:paraId="0741A855" w14:textId="77777777" w:rsidR="009474CB" w:rsidRPr="006C10D5" w:rsidRDefault="009474CB" w:rsidP="00B067E3">
      <w:pPr>
        <w:numPr>
          <w:ilvl w:val="3"/>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AS_PATCH_CONTACT_CENTER_YYYYMMDD_[DEV NAME]_v[VERSION].zip</w:t>
      </w:r>
    </w:p>
    <w:p w14:paraId="7CE3847D" w14:textId="77777777" w:rsidR="009474CB" w:rsidRPr="006C10D5" w:rsidRDefault="009474CB" w:rsidP="00B067E3">
      <w:pPr>
        <w:numPr>
          <w:ilvl w:val="2"/>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db bundle</w:t>
      </w:r>
    </w:p>
    <w:p w14:paraId="3F5EB7C8" w14:textId="77777777" w:rsidR="009474CB" w:rsidRPr="006C10D5" w:rsidRDefault="009474CB" w:rsidP="00B067E3">
      <w:pPr>
        <w:numPr>
          <w:ilvl w:val="3"/>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DB_PATCH_CONTACT_CENTER_YYYYMMDD_[DEV NAME]_v[VERSION].zip</w:t>
      </w:r>
    </w:p>
    <w:p w14:paraId="2FBD3D9D" w14:textId="77777777" w:rsidR="009474CB"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upload deployment bundles to SVN</w:t>
      </w:r>
    </w:p>
    <w:p w14:paraId="09F16E3B" w14:textId="77777777" w:rsidR="009474CB" w:rsidRPr="006C10D5" w:rsidRDefault="009474CB" w:rsidP="00B067E3">
      <w:pPr>
        <w:numPr>
          <w:ilvl w:val="2"/>
          <w:numId w:val="18"/>
        </w:numPr>
        <w:spacing w:after="0" w:line="240" w:lineRule="auto"/>
        <w:textAlignment w:val="center"/>
        <w:rPr>
          <w:rFonts w:ascii="Times New Roman" w:eastAsia="Times New Roman" w:hAnsi="Times New Roman" w:cs="Times New Roman"/>
          <w:sz w:val="24"/>
          <w:szCs w:val="24"/>
        </w:rPr>
      </w:pPr>
      <w:r w:rsidRPr="00904A1D">
        <w:rPr>
          <w:rFonts w:ascii="Calibri" w:eastAsia="Times New Roman" w:hAnsi="Calibri" w:cs="Times New Roman"/>
        </w:rPr>
        <w:t>e.g. svn://rcmxapp1d.maximus.com/maxdat/Contact Center/HIHIX</w:t>
      </w:r>
    </w:p>
    <w:p w14:paraId="0E1E77C5" w14:textId="77777777" w:rsidR="009474CB" w:rsidRPr="006C10D5" w:rsidRDefault="009474CB" w:rsidP="00B067E3">
      <w:pPr>
        <w:numPr>
          <w:ilvl w:val="0"/>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 xml:space="preserve">Deploy to local M21 test environment </w:t>
      </w:r>
    </w:p>
    <w:p w14:paraId="41E58C18"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Draft instructions for ISG and follow/edit them as you test the deployment</w:t>
      </w:r>
    </w:p>
    <w:p w14:paraId="1E3C5228" w14:textId="77777777" w:rsidR="009474CB" w:rsidRPr="006C10D5" w:rsidRDefault="009474CB" w:rsidP="00B067E3">
      <w:pPr>
        <w:numPr>
          <w:ilvl w:val="0"/>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Deploy to MAXIMUS DEV environment</w:t>
      </w:r>
    </w:p>
    <w:p w14:paraId="0B288F6B"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Finalize instructions</w:t>
      </w:r>
    </w:p>
    <w:p w14:paraId="2E12A8E8"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Run test file</w:t>
      </w:r>
    </w:p>
    <w:p w14:paraId="1CE68621"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Run deployment test scripts</w:t>
      </w:r>
    </w:p>
    <w:p w14:paraId="52B45C28"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Communicate to team that the deployment to DEV is complete</w:t>
      </w:r>
    </w:p>
    <w:p w14:paraId="6C403EE6" w14:textId="77777777" w:rsidR="009474CB" w:rsidRPr="006C10D5" w:rsidRDefault="009474CB" w:rsidP="00B067E3">
      <w:pPr>
        <w:numPr>
          <w:ilvl w:val="2"/>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Ann/Pam/Steven/Liz</w:t>
      </w:r>
    </w:p>
    <w:p w14:paraId="77B9EB9F"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Wait for Go/No Go from testers to deploy to UAT</w:t>
      </w:r>
    </w:p>
    <w:p w14:paraId="32912C85" w14:textId="77777777" w:rsidR="009474CB" w:rsidRPr="006C10D5" w:rsidRDefault="009474CB" w:rsidP="00B067E3">
      <w:pPr>
        <w:numPr>
          <w:ilvl w:val="0"/>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Create Release ticket</w:t>
      </w:r>
    </w:p>
    <w:p w14:paraId="0665CA9A"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Link any jira tickets that are resolved by the release to the Release ticket</w:t>
      </w:r>
    </w:p>
    <w:p w14:paraId="0A1A3916" w14:textId="77777777" w:rsidR="009474CB" w:rsidRPr="006C10D5" w:rsidRDefault="009474CB" w:rsidP="00B067E3">
      <w:pPr>
        <w:numPr>
          <w:ilvl w:val="0"/>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Create deployment ticket for UAT deployment as sub task of the Release ticket</w:t>
      </w:r>
    </w:p>
    <w:p w14:paraId="2B0CAAE1"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Link issues fixed by the deployment to the ticket</w:t>
      </w:r>
    </w:p>
    <w:p w14:paraId="200441D2"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Revise instructions as necessary if issues encountered</w:t>
      </w:r>
    </w:p>
    <w:p w14:paraId="5E5DE516"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Run deployment test scripts</w:t>
      </w:r>
    </w:p>
    <w:p w14:paraId="532A67FD"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Communicate to team that the deployment to UAT is complete</w:t>
      </w:r>
    </w:p>
    <w:p w14:paraId="1CE43D70" w14:textId="77777777" w:rsidR="009474CB" w:rsidRPr="006C10D5" w:rsidRDefault="009474CB" w:rsidP="00B067E3">
      <w:pPr>
        <w:numPr>
          <w:ilvl w:val="2"/>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Ann/Pam/Steven/Liz</w:t>
      </w:r>
    </w:p>
    <w:p w14:paraId="7B15B412"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Wait for Go/No Go from testers to close the ticket and deploy to PRD</w:t>
      </w:r>
    </w:p>
    <w:p w14:paraId="0AAA1433" w14:textId="77777777" w:rsidR="009474CB" w:rsidRPr="006C10D5" w:rsidRDefault="009474CB" w:rsidP="00B067E3">
      <w:pPr>
        <w:numPr>
          <w:ilvl w:val="0"/>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Create deployment ticket for PRD deployment as sub task of the Release ticket</w:t>
      </w:r>
    </w:p>
    <w:p w14:paraId="39D58D2B"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Link issues fixed by the deployment to the ticket</w:t>
      </w:r>
    </w:p>
    <w:p w14:paraId="50957DA4"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Confirm the deployment window</w:t>
      </w:r>
    </w:p>
    <w:p w14:paraId="1201E050"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Assign ticket to ISG</w:t>
      </w:r>
    </w:p>
    <w:p w14:paraId="6D070778"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Run monitoring job to ensure that source = staging = dimensional</w:t>
      </w:r>
    </w:p>
    <w:p w14:paraId="41B67F74"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lastRenderedPageBreak/>
        <w:t>Run deployment test scripts</w:t>
      </w:r>
    </w:p>
    <w:p w14:paraId="11445E89" w14:textId="77777777" w:rsidR="009474CB" w:rsidRPr="006C10D5"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Communicate to team that the deployment to PRD is complete</w:t>
      </w:r>
    </w:p>
    <w:p w14:paraId="06EB55A3" w14:textId="77777777" w:rsidR="009474CB" w:rsidRPr="006C10D5" w:rsidRDefault="009474CB" w:rsidP="00B067E3">
      <w:pPr>
        <w:numPr>
          <w:ilvl w:val="2"/>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Ann/Pam/Steven/Liz</w:t>
      </w:r>
    </w:p>
    <w:p w14:paraId="0D40F39C" w14:textId="77777777" w:rsidR="009474CB" w:rsidRPr="008E37D1" w:rsidRDefault="009474CB" w:rsidP="00B067E3">
      <w:pPr>
        <w:numPr>
          <w:ilvl w:val="1"/>
          <w:numId w:val="18"/>
        </w:numPr>
        <w:spacing w:after="0" w:line="240" w:lineRule="auto"/>
        <w:textAlignment w:val="center"/>
        <w:rPr>
          <w:rFonts w:ascii="Times New Roman" w:eastAsia="Times New Roman" w:hAnsi="Times New Roman" w:cs="Times New Roman"/>
          <w:sz w:val="24"/>
          <w:szCs w:val="24"/>
        </w:rPr>
      </w:pPr>
      <w:r w:rsidRPr="006C10D5">
        <w:rPr>
          <w:rFonts w:ascii="Calibri" w:eastAsia="Times New Roman" w:hAnsi="Calibri" w:cs="Times New Roman"/>
        </w:rPr>
        <w:t>Wait for Go/No Go from testers to close the ticket</w:t>
      </w:r>
    </w:p>
    <w:p w14:paraId="0FCE4D4A" w14:textId="77777777" w:rsidR="009474CB" w:rsidRDefault="009474CB" w:rsidP="009474CB">
      <w:pPr>
        <w:pStyle w:val="Heading2"/>
      </w:pPr>
      <w:bookmarkStart w:id="54" w:name="_Toc382556854"/>
      <w:r>
        <w:t>Data Output</w:t>
      </w:r>
      <w:bookmarkEnd w:id="54"/>
    </w:p>
    <w:p w14:paraId="744835BC" w14:textId="77777777" w:rsidR="00676460" w:rsidRDefault="00676460" w:rsidP="00676460">
      <w:r>
        <w:t xml:space="preserve">Projects participating in the daily load of the MOTS Contact Center will deliver actuals and forecast data from the project’s data mart.  The data comes in an archive file (.zip) that contains a set of comma separated values (CSV) files which mirror the structure of </w:t>
      </w:r>
      <w:r w:rsidRPr="004A4F8C">
        <w:t xml:space="preserve">the </w:t>
      </w:r>
      <w:r>
        <w:t>project’s dimensional tables:</w:t>
      </w:r>
    </w:p>
    <w:p w14:paraId="11426496" w14:textId="77777777" w:rsidR="00676460" w:rsidRDefault="00676460" w:rsidP="00676460">
      <w:pPr>
        <w:pStyle w:val="ListParagraph"/>
        <w:numPr>
          <w:ilvl w:val="0"/>
          <w:numId w:val="8"/>
        </w:numPr>
      </w:pPr>
      <w:r>
        <w:t>[ProjectName]_[YYYYMMDD]_[HHMI].zip</w:t>
      </w:r>
    </w:p>
    <w:p w14:paraId="3B198890" w14:textId="77777777" w:rsidR="00676460" w:rsidRDefault="00676460" w:rsidP="00676460">
      <w:pPr>
        <w:pStyle w:val="ListParagraph"/>
        <w:numPr>
          <w:ilvl w:val="1"/>
          <w:numId w:val="8"/>
        </w:numPr>
      </w:pPr>
      <w:r>
        <w:t>[YYYYMMDD]_[ProjectName]_CC_F_ACTUALS_IVR_INTERVAL.csv</w:t>
      </w:r>
    </w:p>
    <w:p w14:paraId="5D98CD62" w14:textId="77777777" w:rsidR="00676460" w:rsidRDefault="00676460" w:rsidP="00676460">
      <w:pPr>
        <w:pStyle w:val="ListParagraph"/>
        <w:numPr>
          <w:ilvl w:val="1"/>
          <w:numId w:val="8"/>
        </w:numPr>
      </w:pPr>
      <w:r>
        <w:t>[YYYYMMDD]_[ProjectName]_CC_F_ACTUALS_QUEUE_INTERVAL.csv</w:t>
      </w:r>
    </w:p>
    <w:p w14:paraId="4A0C16F8" w14:textId="77777777" w:rsidR="00676460" w:rsidRDefault="00676460" w:rsidP="00676460">
      <w:pPr>
        <w:pStyle w:val="ListParagraph"/>
        <w:numPr>
          <w:ilvl w:val="1"/>
          <w:numId w:val="8"/>
        </w:numPr>
      </w:pPr>
      <w:r>
        <w:t>[YYYYMMDD]_[ProjectName]_CC_F_AGENT_ACTIVITY_BY_DATE.csv</w:t>
      </w:r>
    </w:p>
    <w:p w14:paraId="4CDA1749" w14:textId="77777777" w:rsidR="00676460" w:rsidRDefault="00676460" w:rsidP="00676460">
      <w:pPr>
        <w:pStyle w:val="ListParagraph"/>
        <w:numPr>
          <w:ilvl w:val="1"/>
          <w:numId w:val="8"/>
        </w:numPr>
      </w:pPr>
      <w:r>
        <w:t>[YYYYMMDD]_[ProjectName]_CC_F_AGENT_BY_DATE.csv</w:t>
      </w:r>
    </w:p>
    <w:p w14:paraId="65BC3AA3" w14:textId="77777777" w:rsidR="00676460" w:rsidRDefault="00676460" w:rsidP="00676460">
      <w:pPr>
        <w:pStyle w:val="ListParagraph"/>
        <w:numPr>
          <w:ilvl w:val="1"/>
          <w:numId w:val="8"/>
        </w:numPr>
      </w:pPr>
      <w:r>
        <w:t>[YYYYMMDD]_[ProjectName]_CC_F_FORECAST_INTERVAL.csv</w:t>
      </w:r>
    </w:p>
    <w:p w14:paraId="0122675F" w14:textId="77777777" w:rsidR="00676460" w:rsidRDefault="00676460" w:rsidP="00676460">
      <w:pPr>
        <w:pStyle w:val="ListParagraph"/>
        <w:numPr>
          <w:ilvl w:val="1"/>
          <w:numId w:val="8"/>
        </w:numPr>
      </w:pPr>
      <w:r>
        <w:t>[YYYYMMDD]_[ProjectName]_CC_F_IVR_SELF_SERVICE_USAGE.csv</w:t>
      </w:r>
    </w:p>
    <w:p w14:paraId="1FE4470F" w14:textId="77777777" w:rsidR="00676460" w:rsidRDefault="00676460" w:rsidP="00676460">
      <w:r>
        <w:t>Documentation of these files can be found in the following directory:</w:t>
      </w:r>
    </w:p>
    <w:p w14:paraId="12A86408" w14:textId="512B05A6" w:rsidR="00676460" w:rsidRDefault="00DA270A" w:rsidP="00676460">
      <w:r>
        <w:t>documentation</w:t>
      </w:r>
      <w:r w:rsidR="00676460">
        <w:t>/mots/MOTS File Dictionary.xlsx</w:t>
      </w:r>
    </w:p>
    <w:p w14:paraId="7877CA66" w14:textId="77777777" w:rsidR="009474CB" w:rsidRDefault="009474CB" w:rsidP="009474CB">
      <w:pPr>
        <w:pStyle w:val="Heading2"/>
      </w:pPr>
      <w:bookmarkStart w:id="55" w:name="_Toc382556855"/>
      <w:r>
        <w:t>Data Administration</w:t>
      </w:r>
      <w:bookmarkEnd w:id="55"/>
    </w:p>
    <w:p w14:paraId="269CA5F0" w14:textId="77777777" w:rsidR="009474CB" w:rsidRPr="00BC75E2" w:rsidRDefault="009474CB" w:rsidP="009474CB">
      <w:pPr>
        <w:pStyle w:val="Heading3"/>
      </w:pPr>
      <w:bookmarkStart w:id="56" w:name="_Toc382556856"/>
      <w:r w:rsidRPr="00BC75E2">
        <w:t>How to add a new Contact Queue</w:t>
      </w:r>
      <w:bookmarkEnd w:id="56"/>
    </w:p>
    <w:p w14:paraId="6296BDD4" w14:textId="77777777" w:rsidR="009474CB" w:rsidRDefault="009474CB" w:rsidP="00B067E3">
      <w:pPr>
        <w:pStyle w:val="ListParagraph"/>
        <w:numPr>
          <w:ilvl w:val="0"/>
          <w:numId w:val="11"/>
        </w:numPr>
      </w:pPr>
      <w:r>
        <w:t>Identify the following attributes of the queue.</w:t>
      </w:r>
    </w:p>
    <w:p w14:paraId="4BFD5F75" w14:textId="77777777" w:rsidR="009474CB" w:rsidRDefault="009474CB" w:rsidP="00B067E3">
      <w:pPr>
        <w:pStyle w:val="ListParagraph"/>
        <w:numPr>
          <w:ilvl w:val="1"/>
          <w:numId w:val="11"/>
        </w:numPr>
      </w:pPr>
      <w:r>
        <w:t xml:space="preserve">Queue name </w:t>
      </w:r>
    </w:p>
    <w:p w14:paraId="5243E57E" w14:textId="77777777" w:rsidR="009474CB" w:rsidRDefault="009474CB" w:rsidP="00B067E3">
      <w:pPr>
        <w:pStyle w:val="ListParagraph"/>
        <w:numPr>
          <w:ilvl w:val="2"/>
          <w:numId w:val="11"/>
        </w:numPr>
      </w:pPr>
      <w:r>
        <w:t>This should match exactly the name that is provisioned in the source system.</w:t>
      </w:r>
    </w:p>
    <w:p w14:paraId="11C7F263" w14:textId="77777777" w:rsidR="009474CB" w:rsidRDefault="009474CB" w:rsidP="00B067E3">
      <w:pPr>
        <w:pStyle w:val="ListParagraph"/>
        <w:numPr>
          <w:ilvl w:val="1"/>
          <w:numId w:val="11"/>
        </w:numPr>
      </w:pPr>
      <w:r>
        <w:t xml:space="preserve">Queue number </w:t>
      </w:r>
    </w:p>
    <w:p w14:paraId="3EAA6AC0" w14:textId="77777777" w:rsidR="009474CB" w:rsidRDefault="009474CB" w:rsidP="00B067E3">
      <w:pPr>
        <w:pStyle w:val="ListParagraph"/>
        <w:numPr>
          <w:ilvl w:val="2"/>
          <w:numId w:val="11"/>
        </w:numPr>
      </w:pPr>
      <w:r>
        <w:t>For HI, this is manually assigned by the developer using the max number + 1 as queue number is provided in the Echopass data extract.</w:t>
      </w:r>
    </w:p>
    <w:p w14:paraId="2ACE16BA" w14:textId="77777777" w:rsidR="009474CB" w:rsidRDefault="009474CB" w:rsidP="00B067E3">
      <w:pPr>
        <w:pStyle w:val="ListParagraph"/>
        <w:numPr>
          <w:ilvl w:val="1"/>
          <w:numId w:val="11"/>
        </w:numPr>
      </w:pPr>
      <w:r>
        <w:t>Service percent</w:t>
      </w:r>
    </w:p>
    <w:p w14:paraId="3F4AA248" w14:textId="77777777" w:rsidR="009474CB" w:rsidRDefault="009474CB" w:rsidP="00B067E3">
      <w:pPr>
        <w:pStyle w:val="ListParagraph"/>
        <w:numPr>
          <w:ilvl w:val="1"/>
          <w:numId w:val="11"/>
        </w:numPr>
      </w:pPr>
      <w:r>
        <w:t>Service seconds</w:t>
      </w:r>
    </w:p>
    <w:p w14:paraId="2D406D4A" w14:textId="77777777" w:rsidR="009474CB" w:rsidRDefault="009474CB" w:rsidP="00B067E3">
      <w:pPr>
        <w:pStyle w:val="ListParagraph"/>
        <w:numPr>
          <w:ilvl w:val="1"/>
          <w:numId w:val="11"/>
        </w:numPr>
      </w:pPr>
      <w:r>
        <w:t>Unit of work name</w:t>
      </w:r>
    </w:p>
    <w:p w14:paraId="1BAD6E27" w14:textId="77777777" w:rsidR="009474CB" w:rsidRDefault="009474CB" w:rsidP="00B067E3">
      <w:pPr>
        <w:pStyle w:val="ListParagraph"/>
        <w:numPr>
          <w:ilvl w:val="1"/>
          <w:numId w:val="11"/>
        </w:numPr>
      </w:pPr>
      <w:r>
        <w:t>Queue type</w:t>
      </w:r>
    </w:p>
    <w:p w14:paraId="67677F78" w14:textId="77777777" w:rsidR="009474CB" w:rsidRDefault="009474CB" w:rsidP="00B067E3">
      <w:pPr>
        <w:pStyle w:val="ListParagraph"/>
        <w:numPr>
          <w:ilvl w:val="0"/>
          <w:numId w:val="11"/>
        </w:numPr>
      </w:pPr>
      <w:r>
        <w:t>Determine if the unit of work already exists.</w:t>
      </w:r>
    </w:p>
    <w:p w14:paraId="08920C5E" w14:textId="77777777" w:rsidR="009474CB" w:rsidRDefault="009474CB" w:rsidP="00B067E3">
      <w:pPr>
        <w:pStyle w:val="ListParagraph"/>
        <w:numPr>
          <w:ilvl w:val="1"/>
          <w:numId w:val="11"/>
        </w:numPr>
      </w:pPr>
      <w:r>
        <w:t>If unit of work does not already exist, add new record to the following tables</w:t>
      </w:r>
    </w:p>
    <w:p w14:paraId="65F12998" w14:textId="77777777" w:rsidR="009474CB" w:rsidRDefault="009474CB" w:rsidP="00B067E3">
      <w:pPr>
        <w:pStyle w:val="ListParagraph"/>
        <w:numPr>
          <w:ilvl w:val="2"/>
          <w:numId w:val="11"/>
        </w:numPr>
      </w:pPr>
      <w:r>
        <w:t>CC_C_UNIT_OF_WORK</w:t>
      </w:r>
    </w:p>
    <w:p w14:paraId="6FD595F1" w14:textId="77777777" w:rsidR="009474CB" w:rsidRDefault="009474CB" w:rsidP="00B067E3">
      <w:pPr>
        <w:pStyle w:val="ListParagraph"/>
        <w:numPr>
          <w:ilvl w:val="2"/>
          <w:numId w:val="11"/>
        </w:numPr>
      </w:pPr>
      <w:r>
        <w:t>CC_D_UNIT_OF_WORK</w:t>
      </w:r>
    </w:p>
    <w:p w14:paraId="6FE623B4" w14:textId="77777777" w:rsidR="009474CB" w:rsidRDefault="009474CB" w:rsidP="00B067E3">
      <w:pPr>
        <w:pStyle w:val="ListParagraph"/>
        <w:numPr>
          <w:ilvl w:val="0"/>
          <w:numId w:val="11"/>
        </w:numPr>
      </w:pPr>
      <w:r>
        <w:t>Add new record for the contact queue to the following tables using the attributes identified above.  Any remaining attributes should be defaulted to match the other records in the tables.</w:t>
      </w:r>
    </w:p>
    <w:p w14:paraId="6AF4929F" w14:textId="77777777" w:rsidR="009474CB" w:rsidRDefault="009474CB" w:rsidP="00B067E3">
      <w:pPr>
        <w:pStyle w:val="ListParagraph"/>
        <w:numPr>
          <w:ilvl w:val="1"/>
          <w:numId w:val="11"/>
        </w:numPr>
      </w:pPr>
      <w:r>
        <w:t>CC_C_CONTACT_QUEUE</w:t>
      </w:r>
    </w:p>
    <w:p w14:paraId="49DC37FD" w14:textId="5B142C5F" w:rsidR="007E3E5B" w:rsidRPr="007E3E5B" w:rsidRDefault="009474CB" w:rsidP="00B067E3">
      <w:pPr>
        <w:pStyle w:val="ListParagraph"/>
        <w:numPr>
          <w:ilvl w:val="1"/>
          <w:numId w:val="11"/>
        </w:numPr>
      </w:pPr>
      <w:r>
        <w:t>CC_S_CONTACT_QUEUE</w:t>
      </w:r>
    </w:p>
    <w:p w14:paraId="42321DD4" w14:textId="4229838A" w:rsidR="006C1117" w:rsidRDefault="006C1117" w:rsidP="006C1117">
      <w:pPr>
        <w:pStyle w:val="Heading1"/>
      </w:pPr>
      <w:bookmarkStart w:id="57" w:name="_Toc382556857"/>
      <w:r>
        <w:lastRenderedPageBreak/>
        <w:t>Project Structure</w:t>
      </w:r>
      <w:bookmarkEnd w:id="57"/>
    </w:p>
    <w:p w14:paraId="51998777" w14:textId="4226FEA1" w:rsidR="4F6B70DA" w:rsidRDefault="39963856" w:rsidP="39963856">
      <w:pPr>
        <w:pStyle w:val="NoSpacing"/>
      </w:pPr>
      <w:r w:rsidRPr="4226FEA1">
        <w:rPr>
          <w:b/>
        </w:rPr>
        <w:t>svn://rcmxapp1d.maximus.com/maxdat/Contact Center</w:t>
      </w:r>
    </w:p>
    <w:p w14:paraId="2EA553B6" w14:textId="05571702" w:rsidR="4F6B70DA" w:rsidRDefault="05571702" w:rsidP="05571702">
      <w:pPr>
        <w:pStyle w:val="NoSpacing"/>
        <w:numPr>
          <w:ilvl w:val="0"/>
          <w:numId w:val="19"/>
        </w:numPr>
      </w:pPr>
      <w:r w:rsidRPr="05571702">
        <w:t xml:space="preserve"> branches – unused</w:t>
      </w:r>
    </w:p>
    <w:p w14:paraId="1D9C925A" w14:textId="27F82BE3" w:rsidR="4F6B70DA" w:rsidRDefault="05571702" w:rsidP="05571702">
      <w:pPr>
        <w:pStyle w:val="NoSpacing"/>
        <w:numPr>
          <w:ilvl w:val="0"/>
          <w:numId w:val="19"/>
        </w:numPr>
      </w:pPr>
      <w:r w:rsidRPr="05571702">
        <w:t>HIHIX – HI deployment artifacts and instructions</w:t>
      </w:r>
    </w:p>
    <w:p w14:paraId="3A575A4D" w14:textId="2267928D" w:rsidR="4F6B70DA" w:rsidRDefault="05571702" w:rsidP="05571702">
      <w:pPr>
        <w:pStyle w:val="NoSpacing"/>
        <w:numPr>
          <w:ilvl w:val="0"/>
          <w:numId w:val="19"/>
        </w:numPr>
      </w:pPr>
      <w:r w:rsidRPr="05571702">
        <w:t>tags – unused</w:t>
      </w:r>
    </w:p>
    <w:p w14:paraId="6078DA8B" w14:textId="15E5238A" w:rsidR="4F6B70DA" w:rsidRDefault="15E5238A" w:rsidP="15E5238A">
      <w:pPr>
        <w:pStyle w:val="NoSpacing"/>
        <w:numPr>
          <w:ilvl w:val="0"/>
          <w:numId w:val="19"/>
        </w:numPr>
      </w:pPr>
      <w:r>
        <w:t>trunk (directories/files of note below)</w:t>
      </w:r>
    </w:p>
    <w:p w14:paraId="1C6704BF" w14:textId="268DD28B" w:rsidR="4F6B70DA" w:rsidRDefault="15E5238A" w:rsidP="15E5238A">
      <w:pPr>
        <w:pStyle w:val="NoSpacing"/>
        <w:numPr>
          <w:ilvl w:val="1"/>
          <w:numId w:val="19"/>
        </w:numPr>
      </w:pPr>
      <w:r w:rsidRPr="15E5238A">
        <w:rPr>
          <w:rFonts w:ascii="Calibri" w:eastAsia="Calibri" w:hAnsi="Calibri" w:cs="Calibri"/>
        </w:rPr>
        <w:t xml:space="preserve">documentation </w:t>
      </w:r>
    </w:p>
    <w:p w14:paraId="60EA3C0A" w14:textId="2558B43D" w:rsidR="4F6B70DA" w:rsidRDefault="15E5238A" w:rsidP="15E5238A">
      <w:pPr>
        <w:pStyle w:val="NoSpacing"/>
        <w:numPr>
          <w:ilvl w:val="2"/>
          <w:numId w:val="19"/>
        </w:numPr>
      </w:pPr>
      <w:r w:rsidRPr="15E5238A">
        <w:rPr>
          <w:rFonts w:ascii="Calibri" w:eastAsia="Calibri" w:hAnsi="Calibri" w:cs="Calibri"/>
        </w:rPr>
        <w:t xml:space="preserve">design </w:t>
      </w:r>
    </w:p>
    <w:p w14:paraId="5C38BB05" w14:textId="0A43DF9C" w:rsidR="4F6B70DA" w:rsidRDefault="15E5238A" w:rsidP="15E5238A">
      <w:pPr>
        <w:pStyle w:val="NoSpacing"/>
        <w:numPr>
          <w:ilvl w:val="2"/>
          <w:numId w:val="19"/>
        </w:numPr>
      </w:pPr>
      <w:r w:rsidRPr="15E5238A">
        <w:rPr>
          <w:rFonts w:ascii="Calibri" w:eastAsia="Calibri" w:hAnsi="Calibri" w:cs="Calibri"/>
        </w:rPr>
        <w:t>install – contains installation instructions for setting up a developer environment (will likely be unnecessary for a pre-existing dev environment)</w:t>
      </w:r>
    </w:p>
    <w:p w14:paraId="0649EF7C" w14:textId="1E2CE19E" w:rsidR="4F6B70DA" w:rsidRDefault="15E5238A" w:rsidP="15E5238A">
      <w:pPr>
        <w:pStyle w:val="NoSpacing"/>
        <w:numPr>
          <w:ilvl w:val="2"/>
          <w:numId w:val="19"/>
        </w:numPr>
      </w:pPr>
      <w:r w:rsidRPr="15E5238A">
        <w:rPr>
          <w:rFonts w:ascii="Calibri" w:eastAsia="Calibri" w:hAnsi="Calibri" w:cs="Calibri"/>
        </w:rPr>
        <w:t>spot – information from spot consulting including Cisco documentation</w:t>
      </w:r>
    </w:p>
    <w:p w14:paraId="48796663" w14:textId="55C05B11" w:rsidR="4F6B70DA" w:rsidRDefault="55C05B11" w:rsidP="55C05B11">
      <w:pPr>
        <w:pStyle w:val="NoSpacing"/>
        <w:numPr>
          <w:ilvl w:val="3"/>
          <w:numId w:val="19"/>
        </w:numPr>
      </w:pPr>
      <w:r w:rsidRPr="55C05B11">
        <w:rPr>
          <w:rFonts w:ascii="Calibri" w:eastAsia="Calibri" w:hAnsi="Calibri" w:cs="Calibri"/>
        </w:rPr>
        <w:t>UCCE_BK_D832C827_00_database-schema-guide.pdf</w:t>
      </w:r>
    </w:p>
    <w:p w14:paraId="41B3BF22" w14:textId="6CADFB97" w:rsidR="4F6B70DA" w:rsidRDefault="55C05B11" w:rsidP="55C05B11">
      <w:pPr>
        <w:pStyle w:val="NoSpacing"/>
        <w:numPr>
          <w:ilvl w:val="1"/>
          <w:numId w:val="19"/>
        </w:numPr>
      </w:pPr>
      <w:r w:rsidRPr="55C05B11">
        <w:rPr>
          <w:rFonts w:ascii="Calibri" w:eastAsia="Calibri" w:hAnsi="Calibri" w:cs="Calibri"/>
        </w:rPr>
        <w:t>kettle – primary project folder with ETL code and DB scripts</w:t>
      </w:r>
    </w:p>
    <w:p w14:paraId="79D859AB" w14:textId="1FD84B45" w:rsidR="4F6B70DA" w:rsidRDefault="55C05B11" w:rsidP="55C05B11">
      <w:pPr>
        <w:pStyle w:val="NoSpacing"/>
        <w:numPr>
          <w:ilvl w:val="2"/>
          <w:numId w:val="19"/>
        </w:numPr>
      </w:pPr>
      <w:r w:rsidRPr="55C05B11">
        <w:rPr>
          <w:rFonts w:ascii="Times New Roman" w:eastAsia="Times New Roman" w:hAnsi="Times New Roman" w:cs="Times New Roman"/>
        </w:rPr>
        <w:t xml:space="preserve"> </w:t>
      </w:r>
      <w:r w:rsidRPr="55C05B11">
        <w:rPr>
          <w:rFonts w:ascii="Calibri" w:eastAsia="Calibri" w:hAnsi="Calibri" w:cs="Calibri"/>
        </w:rPr>
        <w:t>MAXDAT</w:t>
      </w:r>
    </w:p>
    <w:p w14:paraId="6A770971" w14:textId="78792B71" w:rsidR="4F6B70DA" w:rsidRDefault="78792B71" w:rsidP="78792B71">
      <w:pPr>
        <w:pStyle w:val="NoSpacing"/>
        <w:numPr>
          <w:ilvl w:val="3"/>
          <w:numId w:val="19"/>
        </w:numPr>
      </w:pPr>
      <w:r w:rsidRPr="78792B71">
        <w:rPr>
          <w:rFonts w:ascii="Calibri" w:eastAsia="Calibri" w:hAnsi="Calibri" w:cs="Calibri"/>
        </w:rPr>
        <w:t>build.xml – Ant build file used for packaging project for deployment</w:t>
      </w:r>
    </w:p>
    <w:p w14:paraId="22AB3733" w14:textId="59CBE235" w:rsidR="4F6B70DA" w:rsidRDefault="78792B71" w:rsidP="78792B71">
      <w:pPr>
        <w:pStyle w:val="NoSpacing"/>
        <w:numPr>
          <w:ilvl w:val="3"/>
          <w:numId w:val="19"/>
        </w:numPr>
      </w:pPr>
      <w:r w:rsidRPr="78792B71">
        <w:rPr>
          <w:rFonts w:ascii="Calibri" w:eastAsia="Calibri" w:hAnsi="Calibri" w:cs="Calibri"/>
        </w:rPr>
        <w:t>conf – contains project specific configuration for build process</w:t>
      </w:r>
    </w:p>
    <w:p w14:paraId="30EC656E" w14:textId="3CF4BF8F" w:rsidR="4F6B70DA" w:rsidRDefault="78792B71" w:rsidP="78792B71">
      <w:pPr>
        <w:pStyle w:val="NoSpacing"/>
        <w:numPr>
          <w:ilvl w:val="3"/>
          <w:numId w:val="19"/>
        </w:numPr>
      </w:pPr>
      <w:r w:rsidRPr="78792B71">
        <w:rPr>
          <w:rFonts w:ascii="Calibri" w:eastAsia="Calibri" w:hAnsi="Calibri" w:cs="Calibri"/>
        </w:rPr>
        <w:t>implementation – contains project specific ETL code and DB scripts</w:t>
      </w:r>
    </w:p>
    <w:p w14:paraId="7AE94425" w14:textId="3E2EA739" w:rsidR="4F6B70DA" w:rsidRDefault="78792B71" w:rsidP="78792B71">
      <w:pPr>
        <w:pStyle w:val="NoSpacing"/>
        <w:numPr>
          <w:ilvl w:val="4"/>
          <w:numId w:val="19"/>
        </w:numPr>
      </w:pPr>
      <w:r w:rsidRPr="78792B71">
        <w:rPr>
          <w:rFonts w:ascii="Calibri" w:eastAsia="Calibri" w:hAnsi="Calibri" w:cs="Calibri"/>
        </w:rPr>
        <w:t xml:space="preserve">HIHIX </w:t>
      </w:r>
    </w:p>
    <w:p w14:paraId="58D705FE" w14:textId="7556DDD4" w:rsidR="4F6B70DA" w:rsidRDefault="78792B71" w:rsidP="78792B71">
      <w:pPr>
        <w:pStyle w:val="NoSpacing"/>
        <w:numPr>
          <w:ilvl w:val="5"/>
          <w:numId w:val="19"/>
        </w:numPr>
      </w:pPr>
      <w:r w:rsidRPr="78792B71">
        <w:rPr>
          <w:rFonts w:ascii="Calibri" w:eastAsia="Calibri" w:hAnsi="Calibri" w:cs="Calibri"/>
        </w:rPr>
        <w:t>jobs - Kettle .kjb files</w:t>
      </w:r>
    </w:p>
    <w:p w14:paraId="00239F31" w14:textId="13C2D575" w:rsidR="4F6B70DA" w:rsidRDefault="13C2D575" w:rsidP="13C2D575">
      <w:pPr>
        <w:pStyle w:val="NoSpacing"/>
        <w:numPr>
          <w:ilvl w:val="6"/>
          <w:numId w:val="19"/>
        </w:numPr>
      </w:pPr>
      <w:r w:rsidRPr="13C2D575">
        <w:rPr>
          <w:rFonts w:ascii="Calibri" w:eastAsia="Calibri" w:hAnsi="Calibri" w:cs="Calibri"/>
        </w:rPr>
        <w:t>load_Contact_Center.kjb – entry point for daily data load</w:t>
      </w:r>
    </w:p>
    <w:p w14:paraId="001FFF23" w14:textId="17BB09AF" w:rsidR="4F6B70DA" w:rsidRDefault="13C2D575" w:rsidP="13C2D575">
      <w:pPr>
        <w:pStyle w:val="NoSpacing"/>
        <w:numPr>
          <w:ilvl w:val="4"/>
          <w:numId w:val="19"/>
        </w:numPr>
      </w:pPr>
      <w:r w:rsidRPr="13C2D575">
        <w:rPr>
          <w:rFonts w:ascii="Calibri" w:eastAsia="Calibri" w:hAnsi="Calibri" w:cs="Calibri"/>
        </w:rPr>
        <w:t>TXEB</w:t>
      </w:r>
    </w:p>
    <w:p w14:paraId="4DB64886" w14:textId="714B2C29" w:rsidR="4F6B70DA" w:rsidRDefault="13C2D575" w:rsidP="13C2D575">
      <w:pPr>
        <w:pStyle w:val="NoSpacing"/>
        <w:numPr>
          <w:ilvl w:val="3"/>
          <w:numId w:val="19"/>
        </w:numPr>
      </w:pPr>
      <w:r w:rsidRPr="13C2D575">
        <w:rPr>
          <w:rFonts w:ascii="Calibri" w:eastAsia="Calibri" w:hAnsi="Calibri" w:cs="Calibri"/>
        </w:rPr>
        <w:t xml:space="preserve">main – shared ETL code and DB scripts.  </w:t>
      </w:r>
      <w:r w:rsidRPr="13C2D575">
        <w:rPr>
          <w:rFonts w:ascii="Times New Roman" w:eastAsia="Times New Roman" w:hAnsi="Times New Roman" w:cs="Times New Roman"/>
        </w:rPr>
        <w:t xml:space="preserve"> </w:t>
      </w:r>
    </w:p>
    <w:p w14:paraId="65DBE56B" w14:textId="7EDD7280" w:rsidR="4F6B70DA" w:rsidRDefault="13C2D575" w:rsidP="13C2D575">
      <w:pPr>
        <w:pStyle w:val="NoSpacing"/>
        <w:numPr>
          <w:ilvl w:val="4"/>
          <w:numId w:val="19"/>
        </w:numPr>
      </w:pPr>
      <w:r w:rsidRPr="13C2D575">
        <w:rPr>
          <w:rFonts w:ascii="Calibri" w:eastAsia="Calibri" w:hAnsi="Calibri" w:cs="Calibri"/>
        </w:rPr>
        <w:t>bin – shell scripts for use in job execution</w:t>
      </w:r>
    </w:p>
    <w:p w14:paraId="0603AB14" w14:textId="343F1D19" w:rsidR="4F6B70DA" w:rsidRDefault="343F1D19" w:rsidP="343F1D19">
      <w:pPr>
        <w:pStyle w:val="NoSpacing"/>
        <w:numPr>
          <w:ilvl w:val="4"/>
          <w:numId w:val="19"/>
        </w:numPr>
      </w:pPr>
      <w:r w:rsidRPr="343F1D19">
        <w:rPr>
          <w:rFonts w:ascii="Calibri" w:eastAsia="Calibri" w:hAnsi="Calibri" w:cs="Calibri"/>
        </w:rPr>
        <w:t>conf – build configuration files</w:t>
      </w:r>
    </w:p>
    <w:p w14:paraId="3C87AEFA" w14:textId="36574984" w:rsidR="4F6B70DA" w:rsidRDefault="343F1D19" w:rsidP="343F1D19">
      <w:pPr>
        <w:pStyle w:val="NoSpacing"/>
        <w:numPr>
          <w:ilvl w:val="4"/>
          <w:numId w:val="19"/>
        </w:numPr>
      </w:pPr>
      <w:r w:rsidRPr="343F1D19">
        <w:rPr>
          <w:rFonts w:ascii="Calibri" w:eastAsia="Calibri" w:hAnsi="Calibri" w:cs="Calibri"/>
        </w:rPr>
        <w:t>jobs – Kettle .kjb files</w:t>
      </w:r>
    </w:p>
    <w:p w14:paraId="1E39EDD6" w14:textId="24C1FBC1" w:rsidR="4F6B70DA" w:rsidRDefault="343F1D19" w:rsidP="343F1D19">
      <w:pPr>
        <w:pStyle w:val="NoSpacing"/>
        <w:numPr>
          <w:ilvl w:val="5"/>
          <w:numId w:val="19"/>
        </w:numPr>
      </w:pPr>
      <w:r w:rsidRPr="343F1D19">
        <w:rPr>
          <w:rFonts w:ascii="Calibri" w:eastAsia="Calibri" w:hAnsi="Calibri" w:cs="Calibri"/>
        </w:rPr>
        <w:t>execute_scheduled_load_contact_center.kjb – entry point for nightly job</w:t>
      </w:r>
    </w:p>
    <w:p w14:paraId="02730FC1" w14:textId="1B033075" w:rsidR="4F6B70DA" w:rsidRDefault="343F1D19" w:rsidP="343F1D19">
      <w:pPr>
        <w:pStyle w:val="NoSpacing"/>
        <w:numPr>
          <w:ilvl w:val="5"/>
          <w:numId w:val="19"/>
        </w:numPr>
      </w:pPr>
      <w:r w:rsidRPr="343F1D19">
        <w:rPr>
          <w:rFonts w:ascii="Calibri" w:eastAsia="Calibri" w:hAnsi="Calibri" w:cs="Calibri"/>
        </w:rPr>
        <w:t>execute_scheduled_load_production_planning.kjb – entry point for intraday ACD data load</w:t>
      </w:r>
    </w:p>
    <w:p w14:paraId="2686CEB5" w14:textId="14BB42FC" w:rsidR="4F6B70DA" w:rsidRDefault="343F1D19" w:rsidP="343F1D19">
      <w:pPr>
        <w:pStyle w:val="NoSpacing"/>
        <w:numPr>
          <w:ilvl w:val="5"/>
          <w:numId w:val="19"/>
        </w:numPr>
      </w:pPr>
      <w:r w:rsidRPr="343F1D19">
        <w:rPr>
          <w:rFonts w:ascii="Calibri" w:eastAsia="Calibri" w:hAnsi="Calibri" w:cs="Calibri"/>
        </w:rPr>
        <w:t>load_Contact_Center_Forecast.kjb – entry point for loading forecast data</w:t>
      </w:r>
    </w:p>
    <w:p w14:paraId="4B6CEBD8" w14:textId="053B0F8B" w:rsidR="4F6B70DA" w:rsidRDefault="343F1D19" w:rsidP="343F1D19">
      <w:pPr>
        <w:pStyle w:val="NoSpacing"/>
        <w:numPr>
          <w:ilvl w:val="5"/>
          <w:numId w:val="19"/>
        </w:numPr>
      </w:pPr>
      <w:r w:rsidRPr="343F1D19">
        <w:rPr>
          <w:rFonts w:ascii="Calibri" w:eastAsia="Calibri" w:hAnsi="Calibri" w:cs="Calibri"/>
        </w:rPr>
        <w:t>dimensional – jobs for loading the dimensional area</w:t>
      </w:r>
    </w:p>
    <w:p w14:paraId="46131B4B" w14:textId="7E4ED7D7" w:rsidR="4F6B70DA" w:rsidRDefault="7E4ED7D7" w:rsidP="7E4ED7D7">
      <w:pPr>
        <w:pStyle w:val="NoSpacing"/>
        <w:numPr>
          <w:ilvl w:val="5"/>
          <w:numId w:val="19"/>
        </w:numPr>
      </w:pPr>
      <w:r w:rsidRPr="7E4ED7D7">
        <w:rPr>
          <w:rFonts w:ascii="Calibri" w:eastAsia="Calibri" w:hAnsi="Calibri" w:cs="Calibri"/>
        </w:rPr>
        <w:t>initialization – jobs for initializing a deployment</w:t>
      </w:r>
    </w:p>
    <w:p w14:paraId="4AD586A9" w14:textId="3F3AEF01" w:rsidR="4F6B70DA" w:rsidRDefault="7E4ED7D7" w:rsidP="7E4ED7D7">
      <w:pPr>
        <w:pStyle w:val="NoSpacing"/>
        <w:numPr>
          <w:ilvl w:val="5"/>
          <w:numId w:val="19"/>
        </w:numPr>
      </w:pPr>
      <w:r w:rsidRPr="7E4ED7D7">
        <w:rPr>
          <w:rFonts w:ascii="Calibri" w:eastAsia="Calibri" w:hAnsi="Calibri" w:cs="Calibri"/>
        </w:rPr>
        <w:t>sample-data – jobs for loading sample test data</w:t>
      </w:r>
    </w:p>
    <w:p w14:paraId="6996EB9C" w14:textId="0B89FFF8" w:rsidR="4F6B70DA" w:rsidRDefault="7E4ED7D7" w:rsidP="7E4ED7D7">
      <w:pPr>
        <w:pStyle w:val="NoSpacing"/>
        <w:numPr>
          <w:ilvl w:val="5"/>
          <w:numId w:val="19"/>
        </w:numPr>
      </w:pPr>
      <w:r w:rsidRPr="7E4ED7D7">
        <w:rPr>
          <w:rFonts w:ascii="Calibri" w:eastAsia="Calibri" w:hAnsi="Calibri" w:cs="Calibri"/>
        </w:rPr>
        <w:t>staging – jobs for loading the staging area</w:t>
      </w:r>
    </w:p>
    <w:p w14:paraId="7BD06DF0" w14:textId="69F0E54C" w:rsidR="4F6B70DA" w:rsidRDefault="7E4ED7D7" w:rsidP="7E4ED7D7">
      <w:pPr>
        <w:pStyle w:val="NoSpacing"/>
        <w:numPr>
          <w:ilvl w:val="5"/>
          <w:numId w:val="19"/>
        </w:numPr>
      </w:pPr>
      <w:r w:rsidRPr="7E4ED7D7">
        <w:rPr>
          <w:rFonts w:ascii="Calibri" w:eastAsia="Calibri" w:hAnsi="Calibri" w:cs="Calibri"/>
        </w:rPr>
        <w:t>utility – jobs for utility functions</w:t>
      </w:r>
    </w:p>
    <w:p w14:paraId="6BB10A06" w14:textId="1ADD72D3" w:rsidR="4F6B70DA" w:rsidRDefault="1ADD72D3" w:rsidP="1ADD72D3">
      <w:pPr>
        <w:numPr>
          <w:ilvl w:val="4"/>
          <w:numId w:val="19"/>
        </w:numPr>
      </w:pPr>
      <w:r w:rsidRPr="1ADD72D3">
        <w:rPr>
          <w:rFonts w:ascii="Calibri" w:eastAsia="Calibri" w:hAnsi="Calibri" w:cs="Calibri"/>
        </w:rPr>
        <w:t>scripts – DB scripts</w:t>
      </w:r>
    </w:p>
    <w:p w14:paraId="40892B54" w14:textId="718BA149" w:rsidR="4F6B70DA" w:rsidRDefault="7E4ED7D7" w:rsidP="7E4ED7D7">
      <w:pPr>
        <w:pStyle w:val="NoSpacing"/>
        <w:numPr>
          <w:ilvl w:val="5"/>
          <w:numId w:val="19"/>
        </w:numPr>
      </w:pPr>
      <w:r w:rsidRPr="7E4ED7D7">
        <w:rPr>
          <w:rFonts w:ascii="Calibri" w:eastAsia="Calibri" w:hAnsi="Calibri" w:cs="Calibri"/>
        </w:rPr>
        <w:t>analysis – queries for analysis and testing purposes</w:t>
      </w:r>
    </w:p>
    <w:p w14:paraId="0389CE17" w14:textId="293B7246" w:rsidR="4F6B70DA" w:rsidRDefault="1ADD72D3" w:rsidP="1ADD72D3">
      <w:pPr>
        <w:pStyle w:val="NoSpacing"/>
        <w:numPr>
          <w:ilvl w:val="5"/>
          <w:numId w:val="19"/>
        </w:numPr>
      </w:pPr>
      <w:r w:rsidRPr="1ADD72D3">
        <w:rPr>
          <w:rFonts w:ascii="Calibri" w:eastAsia="Calibri" w:hAnsi="Calibri" w:cs="Calibri"/>
        </w:rPr>
        <w:t>insert – initialization scripts for reference data</w:t>
      </w:r>
    </w:p>
    <w:p w14:paraId="09D5841F" w14:textId="5002328B" w:rsidR="4F6B70DA" w:rsidRDefault="1ADD72D3" w:rsidP="1ADD72D3">
      <w:pPr>
        <w:pStyle w:val="NoSpacing"/>
        <w:numPr>
          <w:ilvl w:val="5"/>
          <w:numId w:val="19"/>
        </w:numPr>
      </w:pPr>
      <w:r w:rsidRPr="1ADD72D3">
        <w:rPr>
          <w:rFonts w:ascii="Calibri" w:eastAsia="Calibri" w:hAnsi="Calibri" w:cs="Calibri"/>
        </w:rPr>
        <w:t>versions – patch scripts</w:t>
      </w:r>
    </w:p>
    <w:p w14:paraId="10962E02" w14:textId="3456C70F" w:rsidR="4F6B70DA" w:rsidRDefault="3456C70F" w:rsidP="3456C70F">
      <w:pPr>
        <w:pStyle w:val="NoSpacing"/>
        <w:numPr>
          <w:ilvl w:val="4"/>
          <w:numId w:val="19"/>
        </w:numPr>
      </w:pPr>
      <w:r w:rsidRPr="3456C70F">
        <w:rPr>
          <w:rFonts w:ascii="Calibri" w:eastAsia="Calibri" w:hAnsi="Calibri" w:cs="Calibri"/>
        </w:rPr>
        <w:t>transforms – Kettle .ktr files</w:t>
      </w:r>
    </w:p>
    <w:p w14:paraId="1516E1D0" w14:textId="52B1ACF3" w:rsidR="4F6B70DA" w:rsidRDefault="3456C70F" w:rsidP="3456C70F">
      <w:pPr>
        <w:pStyle w:val="NoSpacing"/>
        <w:numPr>
          <w:ilvl w:val="4"/>
          <w:numId w:val="19"/>
        </w:numPr>
      </w:pPr>
      <w:r w:rsidRPr="3456C70F">
        <w:rPr>
          <w:rFonts w:ascii="Calibri" w:eastAsia="Calibri" w:hAnsi="Calibri" w:cs="Calibri"/>
        </w:rPr>
        <w:t>simple-jndi – folder for version control of jdbc.properties</w:t>
      </w:r>
    </w:p>
    <w:p w14:paraId="59C88AAF" w14:textId="7F483B83" w:rsidR="4F6B70DA" w:rsidRDefault="7F483B83" w:rsidP="7F483B83">
      <w:pPr>
        <w:pStyle w:val="NoSpacing"/>
        <w:numPr>
          <w:ilvl w:val="4"/>
          <w:numId w:val="19"/>
        </w:numPr>
      </w:pPr>
      <w:r w:rsidRPr="7F483B83">
        <w:rPr>
          <w:rFonts w:ascii="Calibri" w:eastAsia="Calibri" w:hAnsi="Calibri" w:cs="Calibri"/>
        </w:rPr>
        <w:t>test – unit tests of Kettle transforms</w:t>
      </w:r>
    </w:p>
    <w:p w14:paraId="53783639" w14:textId="38B46EF0" w:rsidR="4F6B70DA" w:rsidRDefault="7F483B83" w:rsidP="38B46EF0">
      <w:pPr>
        <w:numPr>
          <w:ilvl w:val="2"/>
          <w:numId w:val="19"/>
        </w:numPr>
      </w:pPr>
      <w:r w:rsidRPr="7F483B83">
        <w:rPr>
          <w:rFonts w:ascii="Calibri" w:eastAsia="Calibri" w:hAnsi="Calibri" w:cs="Calibri"/>
        </w:rPr>
        <w:t>MOTS – corporate data mart ETL code</w:t>
      </w:r>
    </w:p>
    <w:p w14:paraId="6C0E212D" w14:textId="57378667" w:rsidR="4F6B70DA" w:rsidRDefault="7F483B83" w:rsidP="38B46EF0">
      <w:pPr>
        <w:numPr>
          <w:ilvl w:val="2"/>
          <w:numId w:val="19"/>
        </w:numPr>
      </w:pPr>
      <w:r w:rsidRPr="7F483B83">
        <w:rPr>
          <w:rFonts w:ascii="Calibri" w:eastAsia="Calibri" w:hAnsi="Calibri" w:cs="Calibri"/>
        </w:rPr>
        <w:lastRenderedPageBreak/>
        <w:t>source-systems - contains kettle jobs/transforms/data that allow us to populate a clone of the source database(s) for development purposes</w:t>
      </w:r>
    </w:p>
    <w:p w14:paraId="298DB450" w14:textId="1FBD117C" w:rsidR="4F6B70DA" w:rsidRDefault="4F6B70DA" w:rsidP="38B46EF0">
      <w:pPr>
        <w:numPr>
          <w:ilvl w:val="1"/>
          <w:numId w:val="19"/>
        </w:numPr>
      </w:pPr>
      <w:r w:rsidRPr="4F6B70DA">
        <w:rPr>
          <w:rFonts w:ascii="Calibri" w:eastAsia="Calibri" w:hAnsi="Calibri" w:cs="Calibri"/>
        </w:rPr>
        <w:t>models – datamodeler files</w:t>
      </w:r>
    </w:p>
    <w:p w14:paraId="4D4FCBB3" w14:textId="3D35BD19" w:rsidR="00A15C40" w:rsidRDefault="00BE3DB5" w:rsidP="00A15C40">
      <w:pPr>
        <w:pStyle w:val="Heading1"/>
      </w:pPr>
      <w:bookmarkStart w:id="58" w:name="_Toc382556858"/>
      <w:r>
        <w:t>Data</w:t>
      </w:r>
      <w:r w:rsidR="00A15C40">
        <w:t xml:space="preserve"> Architecture</w:t>
      </w:r>
      <w:bookmarkEnd w:id="58"/>
    </w:p>
    <w:p w14:paraId="310DC092" w14:textId="51A4363B" w:rsidR="00197C56" w:rsidRDefault="00BE3DB5" w:rsidP="00197C56">
      <w:pPr>
        <w:pStyle w:val="Heading2"/>
      </w:pPr>
      <w:bookmarkStart w:id="59" w:name="_Toc382556859"/>
      <w:r>
        <w:t xml:space="preserve">Database </w:t>
      </w:r>
      <w:r w:rsidR="00197C56">
        <w:t>Table Prefix Convention / Definitions</w:t>
      </w:r>
      <w:bookmarkEnd w:id="59"/>
    </w:p>
    <w:tbl>
      <w:tblPr>
        <w:tblStyle w:val="TableGrid"/>
        <w:tblW w:w="0" w:type="auto"/>
        <w:tblLook w:val="04A0" w:firstRow="1" w:lastRow="0" w:firstColumn="1" w:lastColumn="0" w:noHBand="0" w:noVBand="1"/>
      </w:tblPr>
      <w:tblGrid>
        <w:gridCol w:w="1908"/>
        <w:gridCol w:w="7668"/>
      </w:tblGrid>
      <w:tr w:rsidR="00D83C6A" w14:paraId="228E8494" w14:textId="77777777" w:rsidTr="007E3E5B">
        <w:tc>
          <w:tcPr>
            <w:tcW w:w="1908" w:type="dxa"/>
          </w:tcPr>
          <w:p w14:paraId="09CFCA16" w14:textId="77777777" w:rsidR="00D83C6A" w:rsidRDefault="00D83C6A" w:rsidP="007E3E5B">
            <w:r>
              <w:t>Table Prefix</w:t>
            </w:r>
          </w:p>
        </w:tc>
        <w:tc>
          <w:tcPr>
            <w:tcW w:w="7668" w:type="dxa"/>
          </w:tcPr>
          <w:p w14:paraId="038864C5" w14:textId="77777777" w:rsidR="00D83C6A" w:rsidRDefault="00D83C6A" w:rsidP="007E3E5B">
            <w:r>
              <w:t>Purpose</w:t>
            </w:r>
          </w:p>
        </w:tc>
      </w:tr>
      <w:tr w:rsidR="00D83C6A" w14:paraId="30882DE7" w14:textId="77777777" w:rsidTr="007E3E5B">
        <w:tc>
          <w:tcPr>
            <w:tcW w:w="1908" w:type="dxa"/>
          </w:tcPr>
          <w:p w14:paraId="5080DF48" w14:textId="77777777" w:rsidR="00D83C6A" w:rsidRDefault="00D83C6A" w:rsidP="007E3E5B">
            <w:r>
              <w:t>CC_A_*</w:t>
            </w:r>
          </w:p>
        </w:tc>
        <w:tc>
          <w:tcPr>
            <w:tcW w:w="7668" w:type="dxa"/>
          </w:tcPr>
          <w:p w14:paraId="7B02ABDD" w14:textId="77777777" w:rsidR="00D83C6A" w:rsidRDefault="00D83C6A" w:rsidP="007E3E5B">
            <w:r>
              <w:t>Administrative tables.  As currently implemented, tables with a CC_A prefix facilitate job schedules. (Administrative tables are not presently in use in the HI implementation)</w:t>
            </w:r>
          </w:p>
        </w:tc>
      </w:tr>
      <w:tr w:rsidR="00D83C6A" w14:paraId="032C56E9" w14:textId="77777777" w:rsidTr="007E3E5B">
        <w:tc>
          <w:tcPr>
            <w:tcW w:w="1908" w:type="dxa"/>
          </w:tcPr>
          <w:p w14:paraId="7355D10E" w14:textId="77777777" w:rsidR="00D83C6A" w:rsidRDefault="00D83C6A" w:rsidP="007E3E5B">
            <w:r>
              <w:t>CC_C_*</w:t>
            </w:r>
          </w:p>
        </w:tc>
        <w:tc>
          <w:tcPr>
            <w:tcW w:w="7668" w:type="dxa"/>
          </w:tcPr>
          <w:p w14:paraId="3E41F3A2" w14:textId="77777777" w:rsidR="00D83C6A" w:rsidRDefault="00D83C6A" w:rsidP="007E3E5B">
            <w:r>
              <w:t>Configuration tables.  The primary purpose for configuration tables is to enrich source data with MAXIMUS business context data.  E.g, which unit of work a queue is associated, agent activity categories, MAXIMUS project attributes, etc.  Also included in the configuration tables are filter tables for use in data extraction from source tables without having to modify ETL code.  Instead, records can be added or removed from this table to modify the data filter logic.  E.g., which ACD skill groups or queues to include in a data extraction.  (Filter tables are not presently in use in the HI implementation)</w:t>
            </w:r>
          </w:p>
        </w:tc>
      </w:tr>
      <w:tr w:rsidR="00D83C6A" w14:paraId="772A73A3" w14:textId="77777777" w:rsidTr="007E3E5B">
        <w:tc>
          <w:tcPr>
            <w:tcW w:w="1908" w:type="dxa"/>
          </w:tcPr>
          <w:p w14:paraId="570EDFF1" w14:textId="77777777" w:rsidR="00D83C6A" w:rsidRDefault="00D83C6A" w:rsidP="007E3E5B">
            <w:r>
              <w:t>CC_L_*</w:t>
            </w:r>
          </w:p>
        </w:tc>
        <w:tc>
          <w:tcPr>
            <w:tcW w:w="7668" w:type="dxa"/>
          </w:tcPr>
          <w:p w14:paraId="70B1FC56" w14:textId="77777777" w:rsidR="00D83C6A" w:rsidRDefault="00D83C6A" w:rsidP="007E3E5B">
            <w:r>
              <w:t>Logging tables.  The purpose for logging tables is to capture audit information about the system.  This includes error logging, transformation logging, and database patch logging (i.e., which db patch scripts have been executed).</w:t>
            </w:r>
          </w:p>
        </w:tc>
      </w:tr>
      <w:tr w:rsidR="00D83C6A" w14:paraId="2B034DF2" w14:textId="77777777" w:rsidTr="007E3E5B">
        <w:tc>
          <w:tcPr>
            <w:tcW w:w="1908" w:type="dxa"/>
          </w:tcPr>
          <w:p w14:paraId="32A332EB" w14:textId="77777777" w:rsidR="00D83C6A" w:rsidRDefault="00D83C6A" w:rsidP="007E3E5B">
            <w:r>
              <w:t>CC_S_*</w:t>
            </w:r>
          </w:p>
        </w:tc>
        <w:tc>
          <w:tcPr>
            <w:tcW w:w="7668" w:type="dxa"/>
          </w:tcPr>
          <w:p w14:paraId="39E54134" w14:textId="77777777" w:rsidR="00D83C6A" w:rsidRDefault="00D83C6A" w:rsidP="007E3E5B">
            <w:r>
              <w:t>Staging tables.  The staging area is the initial location for data extracted from the source system.  CC_S_TMP_* tables are temporary tables that are used to quickly extract data from source systems without applying transformation or business logic on them to mitigate impact to the source systems. (Temporary tables are not presently in use in the HI implementation)</w:t>
            </w:r>
          </w:p>
        </w:tc>
      </w:tr>
      <w:tr w:rsidR="00D83C6A" w14:paraId="434FAD4E" w14:textId="77777777" w:rsidTr="007E3E5B">
        <w:tc>
          <w:tcPr>
            <w:tcW w:w="1908" w:type="dxa"/>
          </w:tcPr>
          <w:p w14:paraId="38D1FF87" w14:textId="77777777" w:rsidR="00D83C6A" w:rsidRDefault="00D83C6A" w:rsidP="007E3E5B">
            <w:r>
              <w:t>CC_D_*</w:t>
            </w:r>
          </w:p>
        </w:tc>
        <w:tc>
          <w:tcPr>
            <w:tcW w:w="7668" w:type="dxa"/>
          </w:tcPr>
          <w:p w14:paraId="6B44A3E0" w14:textId="77777777" w:rsidR="00D83C6A" w:rsidRDefault="00D83C6A" w:rsidP="007E3E5B">
            <w:r>
              <w:t>Dimension tables.  Dimension tables contain the attributes associated with the facts to facilitate grouping, filtering and labeling of data.</w:t>
            </w:r>
          </w:p>
        </w:tc>
      </w:tr>
      <w:tr w:rsidR="00D83C6A" w14:paraId="7B302692" w14:textId="77777777" w:rsidTr="007E3E5B">
        <w:tc>
          <w:tcPr>
            <w:tcW w:w="1908" w:type="dxa"/>
          </w:tcPr>
          <w:p w14:paraId="62B85696" w14:textId="77777777" w:rsidR="00D83C6A" w:rsidRDefault="00D83C6A" w:rsidP="007E3E5B">
            <w:r>
              <w:t>CC_F_*</w:t>
            </w:r>
          </w:p>
        </w:tc>
        <w:tc>
          <w:tcPr>
            <w:tcW w:w="7668" w:type="dxa"/>
          </w:tcPr>
          <w:p w14:paraId="54DE9CBF" w14:textId="77777777" w:rsidR="00D83C6A" w:rsidRDefault="00D83C6A" w:rsidP="007E3E5B">
            <w:r>
              <w:t>Fact tables.  Fact tables contain the Contact Center metrics.</w:t>
            </w:r>
          </w:p>
        </w:tc>
      </w:tr>
    </w:tbl>
    <w:p w14:paraId="6B5A7F3A" w14:textId="77777777" w:rsidR="00D83C6A" w:rsidRPr="00D83C6A" w:rsidRDefault="00D83C6A" w:rsidP="00D83C6A"/>
    <w:p w14:paraId="3C01D3B2" w14:textId="19D267F5" w:rsidR="00BC75E2" w:rsidRDefault="00197C56" w:rsidP="009474CB">
      <w:pPr>
        <w:pStyle w:val="Heading2"/>
      </w:pPr>
      <w:bookmarkStart w:id="60" w:name="_Toc382556860"/>
      <w:commentRangeStart w:id="61"/>
      <w:r>
        <w:t xml:space="preserve">Data Dictionary </w:t>
      </w:r>
      <w:commentRangeEnd w:id="61"/>
      <w:r w:rsidR="00BE3DB5">
        <w:rPr>
          <w:rStyle w:val="CommentReference"/>
          <w:rFonts w:asciiTheme="minorHAnsi" w:eastAsiaTheme="minorEastAsia" w:hAnsiTheme="minorHAnsi" w:cstheme="minorBidi"/>
          <w:b w:val="0"/>
          <w:bCs w:val="0"/>
          <w:color w:val="auto"/>
        </w:rPr>
        <w:commentReference w:id="61"/>
      </w:r>
      <w:bookmarkEnd w:id="60"/>
    </w:p>
    <w:p w14:paraId="2B7859A4" w14:textId="4313A8B8" w:rsidR="00BE3DB5" w:rsidRPr="00BE3DB5" w:rsidRDefault="00BE3DB5" w:rsidP="00BE3DB5">
      <w:pPr>
        <w:pStyle w:val="Heading2"/>
      </w:pPr>
      <w:bookmarkStart w:id="62" w:name="_Toc382556861"/>
      <w:r>
        <w:t>Data Diagrams</w:t>
      </w:r>
      <w:bookmarkEnd w:id="62"/>
    </w:p>
    <w:p w14:paraId="2CB7A11A" w14:textId="7C5D80C2" w:rsidR="00356257" w:rsidRDefault="00356257" w:rsidP="00356257">
      <w:pPr>
        <w:pStyle w:val="Heading1"/>
      </w:pPr>
      <w:bookmarkStart w:id="63" w:name="_Toc382556862"/>
      <w:r>
        <w:t>Project-Specific Contact Center ETL Logic</w:t>
      </w:r>
      <w:r w:rsidR="006A2186">
        <w:t xml:space="preserve"> and Configuration</w:t>
      </w:r>
      <w:bookmarkEnd w:id="63"/>
    </w:p>
    <w:p w14:paraId="49F94365" w14:textId="3D1B57C2" w:rsidR="000D0403" w:rsidRDefault="000D0403" w:rsidP="000D0403">
      <w:pPr>
        <w:pStyle w:val="Heading2"/>
      </w:pPr>
      <w:bookmarkStart w:id="64" w:name="_Toc382556863"/>
      <w:r>
        <w:t>Texas EB</w:t>
      </w:r>
      <w:bookmarkEnd w:id="64"/>
    </w:p>
    <w:p w14:paraId="1AC9FD07" w14:textId="082C16C3" w:rsidR="00B62C90" w:rsidRPr="00B62C90" w:rsidRDefault="00B62C90" w:rsidP="002355CF">
      <w:r>
        <w:t xml:space="preserve">The TXEB MAXDAT Contact Center ETL process extracts data from the Cisco Automatic Call Distributor (ACD) Historical Data Server (HDS) and the Blue Pumpkin Workforce Management (WFM) Database for the purpose of collecting data for Agent Efficiency and Production Planning reporting.  This process is broken into two separate jobs, one nightly job that extracts Agent Efficiency and Production Planning </w:t>
      </w:r>
      <w:r>
        <w:lastRenderedPageBreak/>
        <w:t xml:space="preserve">data from both the ACD and WFM and an intraday job that currently runs four times per day and only extracts Production Planning data from the ACD.  </w:t>
      </w:r>
    </w:p>
    <w:p w14:paraId="305B6CD8" w14:textId="77777777" w:rsidR="00197C56" w:rsidRDefault="00197C56" w:rsidP="00197C56">
      <w:pPr>
        <w:pStyle w:val="Heading3"/>
      </w:pPr>
      <w:bookmarkStart w:id="65" w:name="_Toc382556864"/>
      <w:r>
        <w:t>Environments</w:t>
      </w:r>
      <w:bookmarkEnd w:id="65"/>
    </w:p>
    <w:tbl>
      <w:tblPr>
        <w:tblStyle w:val="TableGrid"/>
        <w:tblW w:w="6493" w:type="dxa"/>
        <w:tblLayout w:type="fixed"/>
        <w:tblLook w:val="04A0" w:firstRow="1" w:lastRow="0" w:firstColumn="1" w:lastColumn="0" w:noHBand="0" w:noVBand="1"/>
      </w:tblPr>
      <w:tblGrid>
        <w:gridCol w:w="670"/>
        <w:gridCol w:w="1665"/>
        <w:gridCol w:w="4158"/>
      </w:tblGrid>
      <w:tr w:rsidR="002355CF" w:rsidRPr="00790E2A" w14:paraId="4B90723D" w14:textId="77777777" w:rsidTr="002355CF">
        <w:tc>
          <w:tcPr>
            <w:tcW w:w="670" w:type="dxa"/>
          </w:tcPr>
          <w:p w14:paraId="47BAC594" w14:textId="77777777" w:rsidR="002355CF" w:rsidRPr="00790E2A" w:rsidRDefault="002355CF" w:rsidP="00676460">
            <w:pPr>
              <w:rPr>
                <w:sz w:val="16"/>
                <w:szCs w:val="16"/>
              </w:rPr>
            </w:pPr>
          </w:p>
        </w:tc>
        <w:tc>
          <w:tcPr>
            <w:tcW w:w="1665" w:type="dxa"/>
          </w:tcPr>
          <w:p w14:paraId="633A8E1D" w14:textId="77777777" w:rsidR="002355CF" w:rsidRPr="00790E2A" w:rsidRDefault="002355CF" w:rsidP="00676460">
            <w:pPr>
              <w:rPr>
                <w:sz w:val="16"/>
                <w:szCs w:val="16"/>
              </w:rPr>
            </w:pPr>
            <w:r w:rsidRPr="00790E2A">
              <w:rPr>
                <w:sz w:val="16"/>
                <w:szCs w:val="16"/>
              </w:rPr>
              <w:t>User</w:t>
            </w:r>
          </w:p>
        </w:tc>
        <w:tc>
          <w:tcPr>
            <w:tcW w:w="4158" w:type="dxa"/>
          </w:tcPr>
          <w:p w14:paraId="15A3E4E2" w14:textId="77777777" w:rsidR="002355CF" w:rsidRPr="00790E2A" w:rsidRDefault="002355CF" w:rsidP="00676460">
            <w:pPr>
              <w:rPr>
                <w:sz w:val="16"/>
                <w:szCs w:val="16"/>
              </w:rPr>
            </w:pPr>
            <w:r w:rsidRPr="00790E2A">
              <w:rPr>
                <w:sz w:val="16"/>
                <w:szCs w:val="16"/>
              </w:rPr>
              <w:t>Database</w:t>
            </w:r>
          </w:p>
        </w:tc>
      </w:tr>
      <w:tr w:rsidR="002355CF" w:rsidRPr="00790E2A" w14:paraId="6AA7F8C2" w14:textId="77777777" w:rsidTr="002355CF">
        <w:tc>
          <w:tcPr>
            <w:tcW w:w="670" w:type="dxa"/>
          </w:tcPr>
          <w:p w14:paraId="7F7B7A94" w14:textId="77777777" w:rsidR="002355CF" w:rsidRPr="00790E2A" w:rsidRDefault="002355CF" w:rsidP="00676460">
            <w:pPr>
              <w:rPr>
                <w:sz w:val="16"/>
                <w:szCs w:val="16"/>
              </w:rPr>
            </w:pPr>
            <w:r w:rsidRPr="00790E2A">
              <w:rPr>
                <w:sz w:val="16"/>
                <w:szCs w:val="16"/>
              </w:rPr>
              <w:t>DEV</w:t>
            </w:r>
          </w:p>
        </w:tc>
        <w:tc>
          <w:tcPr>
            <w:tcW w:w="1665" w:type="dxa"/>
          </w:tcPr>
          <w:p w14:paraId="3F1A7999" w14:textId="228C9FD9" w:rsidR="002355CF" w:rsidRPr="00790E2A" w:rsidRDefault="002355CF" w:rsidP="00676460">
            <w:pPr>
              <w:rPr>
                <w:sz w:val="16"/>
                <w:szCs w:val="16"/>
              </w:rPr>
            </w:pPr>
            <w:r w:rsidRPr="00790E2A">
              <w:rPr>
                <w:sz w:val="16"/>
                <w:szCs w:val="16"/>
              </w:rPr>
              <w:t>[your maximus login]</w:t>
            </w:r>
          </w:p>
        </w:tc>
        <w:tc>
          <w:tcPr>
            <w:tcW w:w="4158" w:type="dxa"/>
          </w:tcPr>
          <w:p w14:paraId="1C4B057B" w14:textId="77777777" w:rsidR="002355CF" w:rsidRPr="003E6872" w:rsidRDefault="002355CF" w:rsidP="003E6872">
            <w:pPr>
              <w:rPr>
                <w:sz w:val="16"/>
                <w:szCs w:val="16"/>
              </w:rPr>
            </w:pPr>
            <w:r w:rsidRPr="003E6872">
              <w:rPr>
                <w:sz w:val="16"/>
                <w:szCs w:val="16"/>
              </w:rPr>
              <w:t xml:space="preserve">TXMAXDAT = </w:t>
            </w:r>
          </w:p>
          <w:p w14:paraId="051DF75C" w14:textId="77777777" w:rsidR="002355CF" w:rsidRPr="003E6872" w:rsidRDefault="002355CF" w:rsidP="003E6872">
            <w:pPr>
              <w:rPr>
                <w:sz w:val="16"/>
                <w:szCs w:val="16"/>
              </w:rPr>
            </w:pPr>
            <w:r w:rsidRPr="003E6872">
              <w:rPr>
                <w:sz w:val="16"/>
                <w:szCs w:val="16"/>
              </w:rPr>
              <w:t xml:space="preserve">   (DESCRIPTION = </w:t>
            </w:r>
          </w:p>
          <w:p w14:paraId="69A73652" w14:textId="77777777" w:rsidR="002355CF" w:rsidRPr="003E6872" w:rsidRDefault="002355CF" w:rsidP="003E6872">
            <w:pPr>
              <w:rPr>
                <w:sz w:val="16"/>
                <w:szCs w:val="16"/>
              </w:rPr>
            </w:pPr>
            <w:r w:rsidRPr="003E6872">
              <w:rPr>
                <w:sz w:val="16"/>
                <w:szCs w:val="16"/>
              </w:rPr>
              <w:t xml:space="preserve">      (ADDRESS = (PROTOCOL = TCP)(HOST = 10.11.135.2)(PORT=1545))</w:t>
            </w:r>
          </w:p>
          <w:p w14:paraId="4EDBE6F1" w14:textId="77777777" w:rsidR="002355CF" w:rsidRPr="003E6872" w:rsidRDefault="002355CF" w:rsidP="003E6872">
            <w:pPr>
              <w:rPr>
                <w:sz w:val="16"/>
                <w:szCs w:val="16"/>
              </w:rPr>
            </w:pPr>
            <w:r w:rsidRPr="003E6872">
              <w:rPr>
                <w:sz w:val="16"/>
                <w:szCs w:val="16"/>
              </w:rPr>
              <w:tab/>
              <w:t xml:space="preserve">  (CONNECT_DATA = (SERVER=DEDICATED)</w:t>
            </w:r>
          </w:p>
          <w:p w14:paraId="65378EC1" w14:textId="77777777" w:rsidR="002355CF" w:rsidRPr="003E6872" w:rsidRDefault="002355CF" w:rsidP="003E6872">
            <w:pPr>
              <w:rPr>
                <w:sz w:val="16"/>
                <w:szCs w:val="16"/>
              </w:rPr>
            </w:pPr>
            <w:r w:rsidRPr="003E6872">
              <w:rPr>
                <w:sz w:val="16"/>
                <w:szCs w:val="16"/>
              </w:rPr>
              <w:tab/>
              <w:t xml:space="preserve">                  (SERVICE_NAME = TXMAXDAT)</w:t>
            </w:r>
          </w:p>
          <w:p w14:paraId="1F6C6ED6" w14:textId="77777777" w:rsidR="002355CF" w:rsidRPr="003E6872" w:rsidRDefault="002355CF" w:rsidP="003E6872">
            <w:pPr>
              <w:rPr>
                <w:sz w:val="16"/>
                <w:szCs w:val="16"/>
              </w:rPr>
            </w:pPr>
            <w:r w:rsidRPr="003E6872">
              <w:rPr>
                <w:sz w:val="16"/>
                <w:szCs w:val="16"/>
              </w:rPr>
              <w:tab/>
            </w:r>
            <w:r w:rsidRPr="003E6872">
              <w:rPr>
                <w:sz w:val="16"/>
                <w:szCs w:val="16"/>
              </w:rPr>
              <w:tab/>
            </w:r>
            <w:r w:rsidRPr="003E6872">
              <w:rPr>
                <w:sz w:val="16"/>
                <w:szCs w:val="16"/>
              </w:rPr>
              <w:tab/>
            </w:r>
            <w:r w:rsidRPr="003E6872">
              <w:rPr>
                <w:sz w:val="16"/>
                <w:szCs w:val="16"/>
              </w:rPr>
              <w:tab/>
            </w:r>
            <w:r w:rsidRPr="003E6872">
              <w:rPr>
                <w:sz w:val="16"/>
                <w:szCs w:val="16"/>
              </w:rPr>
              <w:tab/>
              <w:t xml:space="preserve">  (INSTANCE_NAME=TXMAXDAT)</w:t>
            </w:r>
          </w:p>
          <w:p w14:paraId="1DE4D0BA" w14:textId="77777777" w:rsidR="002355CF" w:rsidRPr="003E6872" w:rsidRDefault="002355CF" w:rsidP="003E6872">
            <w:pPr>
              <w:rPr>
                <w:sz w:val="16"/>
                <w:szCs w:val="16"/>
              </w:rPr>
            </w:pPr>
            <w:r w:rsidRPr="003E6872">
              <w:rPr>
                <w:sz w:val="16"/>
                <w:szCs w:val="16"/>
              </w:rPr>
              <w:tab/>
              <w:t xml:space="preserve">  )</w:t>
            </w:r>
          </w:p>
          <w:p w14:paraId="328670F3" w14:textId="6E281FE6" w:rsidR="002355CF" w:rsidRPr="00790E2A" w:rsidRDefault="002355CF" w:rsidP="003E6872">
            <w:pPr>
              <w:rPr>
                <w:sz w:val="16"/>
                <w:szCs w:val="16"/>
              </w:rPr>
            </w:pPr>
            <w:r w:rsidRPr="003E6872">
              <w:rPr>
                <w:sz w:val="16"/>
                <w:szCs w:val="16"/>
              </w:rPr>
              <w:t xml:space="preserve">   )</w:t>
            </w:r>
          </w:p>
        </w:tc>
      </w:tr>
      <w:tr w:rsidR="002355CF" w:rsidRPr="00790E2A" w14:paraId="34D697EF" w14:textId="77777777" w:rsidTr="002355CF">
        <w:tc>
          <w:tcPr>
            <w:tcW w:w="670" w:type="dxa"/>
          </w:tcPr>
          <w:p w14:paraId="48FF2C8D" w14:textId="144327A7" w:rsidR="002355CF" w:rsidRPr="00790E2A" w:rsidRDefault="002355CF" w:rsidP="00676460">
            <w:pPr>
              <w:rPr>
                <w:sz w:val="16"/>
                <w:szCs w:val="16"/>
              </w:rPr>
            </w:pPr>
            <w:r w:rsidRPr="00790E2A">
              <w:rPr>
                <w:sz w:val="16"/>
                <w:szCs w:val="16"/>
              </w:rPr>
              <w:t>PROD</w:t>
            </w:r>
          </w:p>
        </w:tc>
        <w:tc>
          <w:tcPr>
            <w:tcW w:w="1665" w:type="dxa"/>
          </w:tcPr>
          <w:p w14:paraId="005D03A7" w14:textId="4CB4CAD4" w:rsidR="002355CF" w:rsidRPr="00790E2A" w:rsidRDefault="002355CF" w:rsidP="00676460">
            <w:pPr>
              <w:rPr>
                <w:sz w:val="16"/>
                <w:szCs w:val="16"/>
              </w:rPr>
            </w:pPr>
            <w:r w:rsidRPr="00790E2A">
              <w:rPr>
                <w:sz w:val="16"/>
                <w:szCs w:val="16"/>
              </w:rPr>
              <w:t>[your maximus login]</w:t>
            </w:r>
          </w:p>
        </w:tc>
        <w:tc>
          <w:tcPr>
            <w:tcW w:w="4158" w:type="dxa"/>
          </w:tcPr>
          <w:p w14:paraId="2F0F39ED" w14:textId="77777777" w:rsidR="002355CF" w:rsidRPr="003E6872" w:rsidRDefault="002355CF" w:rsidP="003E6872">
            <w:pPr>
              <w:rPr>
                <w:sz w:val="16"/>
                <w:szCs w:val="16"/>
              </w:rPr>
            </w:pPr>
            <w:r w:rsidRPr="003E6872">
              <w:rPr>
                <w:sz w:val="16"/>
                <w:szCs w:val="16"/>
              </w:rPr>
              <w:t xml:space="preserve">TXMAXDATPROD = </w:t>
            </w:r>
          </w:p>
          <w:p w14:paraId="762DFE67" w14:textId="77777777" w:rsidR="002355CF" w:rsidRPr="003E6872" w:rsidRDefault="002355CF" w:rsidP="003E6872">
            <w:pPr>
              <w:rPr>
                <w:sz w:val="16"/>
                <w:szCs w:val="16"/>
              </w:rPr>
            </w:pPr>
            <w:r w:rsidRPr="003E6872">
              <w:rPr>
                <w:sz w:val="16"/>
                <w:szCs w:val="16"/>
              </w:rPr>
              <w:t xml:space="preserve">   (DESCRIPTION = </w:t>
            </w:r>
          </w:p>
          <w:p w14:paraId="5D85B64B" w14:textId="77777777" w:rsidR="002355CF" w:rsidRPr="003E6872" w:rsidRDefault="002355CF" w:rsidP="003E6872">
            <w:pPr>
              <w:rPr>
                <w:sz w:val="16"/>
                <w:szCs w:val="16"/>
              </w:rPr>
            </w:pPr>
            <w:r w:rsidRPr="003E6872">
              <w:rPr>
                <w:sz w:val="16"/>
                <w:szCs w:val="16"/>
              </w:rPr>
              <w:t xml:space="preserve">      (ADDRESS = (PROTOCOL = TCP)(HOST = ldohstxeb001.oracleoutsourcing.com)(PORT=14010)) </w:t>
            </w:r>
          </w:p>
          <w:p w14:paraId="6DAF4544" w14:textId="77777777" w:rsidR="002355CF" w:rsidRPr="003E6872" w:rsidRDefault="002355CF" w:rsidP="003E6872">
            <w:pPr>
              <w:rPr>
                <w:sz w:val="16"/>
                <w:szCs w:val="16"/>
              </w:rPr>
            </w:pPr>
            <w:r w:rsidRPr="003E6872">
              <w:rPr>
                <w:sz w:val="16"/>
                <w:szCs w:val="16"/>
              </w:rPr>
              <w:t xml:space="preserve">      (CONNECT_DATA =(SERVER = DEDICATED)</w:t>
            </w:r>
          </w:p>
          <w:p w14:paraId="11BA5835" w14:textId="40CA7BF3" w:rsidR="002355CF" w:rsidRPr="00790E2A" w:rsidRDefault="002355CF" w:rsidP="003E6872">
            <w:pPr>
              <w:rPr>
                <w:sz w:val="16"/>
                <w:szCs w:val="16"/>
              </w:rPr>
            </w:pPr>
            <w:r w:rsidRPr="003E6872">
              <w:rPr>
                <w:sz w:val="16"/>
                <w:szCs w:val="16"/>
              </w:rPr>
              <w:tab/>
              <w:t xml:space="preserve">                 (SID = PTXE4T)  )   )</w:t>
            </w:r>
          </w:p>
        </w:tc>
      </w:tr>
    </w:tbl>
    <w:p w14:paraId="1CFD97F1" w14:textId="77777777" w:rsidR="003E6872" w:rsidRPr="003E6872" w:rsidRDefault="003E6872" w:rsidP="003E6872"/>
    <w:p w14:paraId="461737F6" w14:textId="0DE2D54E" w:rsidR="00956710" w:rsidRDefault="00197C56" w:rsidP="00956710">
      <w:pPr>
        <w:pStyle w:val="Heading3"/>
      </w:pPr>
      <w:bookmarkStart w:id="66" w:name="_Toc382556865"/>
      <w:r>
        <w:t>Environment Variables</w:t>
      </w:r>
      <w:bookmarkEnd w:id="66"/>
    </w:p>
    <w:p w14:paraId="03CABE20" w14:textId="136A1D15" w:rsidR="00956710" w:rsidRDefault="00956710" w:rsidP="00956710">
      <w:r>
        <w:t xml:space="preserve">The table below describes the file paths where the Contact Center scripts are installed and where the Contact Center logs are written.  These file paths are codified in Unix environment variables in the .bash_profile.  The table below contains the PRD file path.  In other environments, the “-prd” should be replaced with “-$env_code”.  E.g., </w:t>
      </w:r>
      <w:r w:rsidRPr="003A6E0D">
        <w:t>/u01/maximus/maxdat-</w:t>
      </w:r>
      <w:r>
        <w:t>dev/</w:t>
      </w:r>
      <w:r w:rsidR="00F92267">
        <w:t>TXEB</w:t>
      </w:r>
      <w:r>
        <w:t>/ETL/scripts.</w:t>
      </w:r>
    </w:p>
    <w:tbl>
      <w:tblPr>
        <w:tblStyle w:val="TableGrid"/>
        <w:tblW w:w="0" w:type="auto"/>
        <w:tblLook w:val="04A0" w:firstRow="1" w:lastRow="0" w:firstColumn="1" w:lastColumn="0" w:noHBand="0" w:noVBand="1"/>
      </w:tblPr>
      <w:tblGrid>
        <w:gridCol w:w="2139"/>
        <w:gridCol w:w="7437"/>
      </w:tblGrid>
      <w:tr w:rsidR="00956710" w:rsidRPr="002823AC" w14:paraId="2E70EEE0" w14:textId="77777777" w:rsidTr="000335D4">
        <w:tc>
          <w:tcPr>
            <w:tcW w:w="2139" w:type="dxa"/>
          </w:tcPr>
          <w:p w14:paraId="13EC785E" w14:textId="77777777" w:rsidR="00956710" w:rsidRPr="002823AC" w:rsidRDefault="00956710" w:rsidP="000335D4">
            <w:pPr>
              <w:rPr>
                <w:b/>
                <w:sz w:val="18"/>
                <w:szCs w:val="18"/>
              </w:rPr>
            </w:pPr>
            <w:r w:rsidRPr="002823AC">
              <w:rPr>
                <w:b/>
                <w:sz w:val="18"/>
                <w:szCs w:val="18"/>
              </w:rPr>
              <w:t>Env Variable</w:t>
            </w:r>
          </w:p>
        </w:tc>
        <w:tc>
          <w:tcPr>
            <w:tcW w:w="7437" w:type="dxa"/>
          </w:tcPr>
          <w:p w14:paraId="71D25E1A" w14:textId="77777777" w:rsidR="00956710" w:rsidRPr="002823AC" w:rsidRDefault="00956710" w:rsidP="000335D4">
            <w:pPr>
              <w:rPr>
                <w:b/>
                <w:sz w:val="18"/>
                <w:szCs w:val="18"/>
              </w:rPr>
            </w:pPr>
            <w:r w:rsidRPr="002823AC">
              <w:rPr>
                <w:b/>
                <w:sz w:val="18"/>
                <w:szCs w:val="18"/>
              </w:rPr>
              <w:t>Physical path</w:t>
            </w:r>
          </w:p>
        </w:tc>
      </w:tr>
      <w:tr w:rsidR="00956710" w:rsidRPr="002823AC" w14:paraId="6D1C41DE" w14:textId="77777777" w:rsidTr="000335D4">
        <w:tc>
          <w:tcPr>
            <w:tcW w:w="2139" w:type="dxa"/>
          </w:tcPr>
          <w:p w14:paraId="3D88E2B7" w14:textId="77777777" w:rsidR="00956710" w:rsidRPr="002823AC" w:rsidRDefault="00956710" w:rsidP="000335D4">
            <w:pPr>
              <w:rPr>
                <w:sz w:val="18"/>
                <w:szCs w:val="18"/>
              </w:rPr>
            </w:pPr>
            <w:r w:rsidRPr="002823AC">
              <w:rPr>
                <w:sz w:val="18"/>
                <w:szCs w:val="18"/>
              </w:rPr>
              <w:t>$MAXDAT_ETL_PATH</w:t>
            </w:r>
          </w:p>
        </w:tc>
        <w:tc>
          <w:tcPr>
            <w:tcW w:w="7437" w:type="dxa"/>
          </w:tcPr>
          <w:p w14:paraId="476E4A11" w14:textId="6197A807" w:rsidR="00956710" w:rsidRPr="002823AC" w:rsidRDefault="00956710" w:rsidP="00956710">
            <w:pPr>
              <w:rPr>
                <w:sz w:val="18"/>
                <w:szCs w:val="18"/>
              </w:rPr>
            </w:pPr>
            <w:r w:rsidRPr="002823AC">
              <w:rPr>
                <w:sz w:val="18"/>
                <w:szCs w:val="18"/>
              </w:rPr>
              <w:t>/u01/maximus/maxdat-prd/</w:t>
            </w:r>
            <w:r>
              <w:rPr>
                <w:sz w:val="18"/>
                <w:szCs w:val="18"/>
              </w:rPr>
              <w:t>TXEB</w:t>
            </w:r>
            <w:r w:rsidRPr="002823AC">
              <w:rPr>
                <w:sz w:val="18"/>
                <w:szCs w:val="18"/>
              </w:rPr>
              <w:t>/ETL/scripts</w:t>
            </w:r>
          </w:p>
        </w:tc>
      </w:tr>
      <w:tr w:rsidR="00956710" w:rsidRPr="002823AC" w14:paraId="0CD81321" w14:textId="77777777" w:rsidTr="000335D4">
        <w:tc>
          <w:tcPr>
            <w:tcW w:w="2139" w:type="dxa"/>
          </w:tcPr>
          <w:p w14:paraId="7017DDBA" w14:textId="77777777" w:rsidR="00956710" w:rsidRPr="002823AC" w:rsidRDefault="00956710" w:rsidP="000335D4">
            <w:pPr>
              <w:rPr>
                <w:sz w:val="18"/>
                <w:szCs w:val="18"/>
              </w:rPr>
            </w:pPr>
            <w:r w:rsidRPr="002823AC">
              <w:rPr>
                <w:sz w:val="18"/>
                <w:szCs w:val="18"/>
              </w:rPr>
              <w:t>$MAXDAT_ETL_LOGS</w:t>
            </w:r>
          </w:p>
        </w:tc>
        <w:tc>
          <w:tcPr>
            <w:tcW w:w="7437" w:type="dxa"/>
          </w:tcPr>
          <w:p w14:paraId="5EA220FB" w14:textId="1E903BB3" w:rsidR="00956710" w:rsidRPr="002823AC" w:rsidRDefault="00956710" w:rsidP="00956710">
            <w:pPr>
              <w:rPr>
                <w:sz w:val="18"/>
                <w:szCs w:val="18"/>
              </w:rPr>
            </w:pPr>
            <w:r w:rsidRPr="002823AC">
              <w:rPr>
                <w:sz w:val="18"/>
                <w:szCs w:val="18"/>
              </w:rPr>
              <w:t>/u01/maximus/maxdat-prd/</w:t>
            </w:r>
            <w:r>
              <w:rPr>
                <w:sz w:val="18"/>
                <w:szCs w:val="18"/>
              </w:rPr>
              <w:t>TXEB</w:t>
            </w:r>
            <w:r w:rsidRPr="002823AC">
              <w:rPr>
                <w:sz w:val="18"/>
                <w:szCs w:val="18"/>
              </w:rPr>
              <w:t>/ETL/logs</w:t>
            </w:r>
          </w:p>
        </w:tc>
      </w:tr>
    </w:tbl>
    <w:p w14:paraId="58629993" w14:textId="77777777" w:rsidR="00956710" w:rsidRDefault="00956710" w:rsidP="00956710">
      <w:pPr>
        <w:spacing w:after="0"/>
      </w:pPr>
    </w:p>
    <w:p w14:paraId="18B8188D" w14:textId="59AA8C45" w:rsidR="00956710" w:rsidRPr="00956710" w:rsidRDefault="00956710" w:rsidP="00956710">
      <w:r>
        <w:t>A Contact Center specific directory, ContactCenter will be found within the directories defined above.  All Contact Center files are contained within the ContactCenter directory.</w:t>
      </w:r>
    </w:p>
    <w:p w14:paraId="46A338FB" w14:textId="77777777" w:rsidR="00197C56" w:rsidRDefault="00197C56" w:rsidP="00197C56">
      <w:pPr>
        <w:pStyle w:val="Heading3"/>
      </w:pPr>
      <w:bookmarkStart w:id="67" w:name="_Toc382556866"/>
      <w:r>
        <w:t>Data Sources</w:t>
      </w:r>
      <w:bookmarkEnd w:id="67"/>
    </w:p>
    <w:p w14:paraId="2EEB61E6" w14:textId="0B04360F" w:rsidR="003A56AB" w:rsidRDefault="003A56AB" w:rsidP="003A56AB">
      <w:pPr>
        <w:pStyle w:val="ListParagraph"/>
        <w:numPr>
          <w:ilvl w:val="0"/>
          <w:numId w:val="8"/>
        </w:numPr>
      </w:pPr>
      <w:r>
        <w:t>Blue Pumpkin (BP)</w:t>
      </w:r>
    </w:p>
    <w:p w14:paraId="5F9D9D18" w14:textId="08785291" w:rsidR="003A56AB" w:rsidRPr="003A56AB" w:rsidRDefault="003A56AB" w:rsidP="003A56AB">
      <w:pPr>
        <w:pStyle w:val="ListParagraph"/>
        <w:numPr>
          <w:ilvl w:val="0"/>
          <w:numId w:val="8"/>
        </w:numPr>
      </w:pPr>
      <w:r>
        <w:t>Workforce Management (WFM)</w:t>
      </w:r>
    </w:p>
    <w:p w14:paraId="7ECDC940" w14:textId="77777777" w:rsidR="00197C56" w:rsidRDefault="00197C56" w:rsidP="00197C56">
      <w:pPr>
        <w:pStyle w:val="Heading3"/>
      </w:pPr>
      <w:bookmarkStart w:id="68" w:name="_Toc382556867"/>
      <w:r>
        <w:t>Root Kettle Jobs</w:t>
      </w:r>
      <w:bookmarkEnd w:id="68"/>
    </w:p>
    <w:p w14:paraId="453D24C2" w14:textId="12587D51" w:rsidR="12587D51" w:rsidRDefault="12587D51" w:rsidP="12587D51">
      <w:pPr>
        <w:pStyle w:val="NoSpacing"/>
        <w:numPr>
          <w:ilvl w:val="0"/>
          <w:numId w:val="4"/>
        </w:numPr>
      </w:pPr>
      <w:r>
        <w:t xml:space="preserve">manage_all_adhoc_jobs.kjb </w:t>
      </w:r>
    </w:p>
    <w:p w14:paraId="6D9E6457" w14:textId="7B9B8262" w:rsidR="12587D51" w:rsidRDefault="7B9B8262" w:rsidP="12587D51">
      <w:pPr>
        <w:pStyle w:val="NoSpacing"/>
        <w:numPr>
          <w:ilvl w:val="1"/>
          <w:numId w:val="4"/>
        </w:numPr>
      </w:pPr>
      <w:r>
        <w:t>Designed to run regularly (Ex: Every 5 mins)</w:t>
      </w:r>
    </w:p>
    <w:p w14:paraId="44BE050A" w14:textId="53EB4648" w:rsidR="12587D51" w:rsidRDefault="7B9B8262" w:rsidP="7B9B8262">
      <w:pPr>
        <w:pStyle w:val="NoSpacing"/>
        <w:numPr>
          <w:ilvl w:val="0"/>
          <w:numId w:val="4"/>
        </w:numPr>
      </w:pPr>
      <w:r w:rsidRPr="7B9B8262">
        <w:t>manage_all_scheduled_jobs.kjb</w:t>
      </w:r>
    </w:p>
    <w:p w14:paraId="66BA6222" w14:textId="5458AAE3" w:rsidR="12587D51" w:rsidRDefault="7B9B8262" w:rsidP="7B9B8262">
      <w:pPr>
        <w:pStyle w:val="NoSpacing"/>
        <w:numPr>
          <w:ilvl w:val="1"/>
          <w:numId w:val="4"/>
        </w:numPr>
      </w:pPr>
      <w:r w:rsidRPr="7B9B8262">
        <w:t>Scheduled to run hourly (15 mins past each hour)</w:t>
      </w:r>
    </w:p>
    <w:p w14:paraId="2BADAC20" w14:textId="37372C91" w:rsidR="00354988" w:rsidRDefault="0079720D" w:rsidP="00354988">
      <w:pPr>
        <w:pStyle w:val="NoSpacing"/>
        <w:numPr>
          <w:ilvl w:val="0"/>
          <w:numId w:val="4"/>
        </w:numPr>
      </w:pPr>
      <w:r>
        <w:t>load_Contact_Center_Forecast.kjb</w:t>
      </w:r>
    </w:p>
    <w:p w14:paraId="6C84A191" w14:textId="74A39178" w:rsidR="0079720D" w:rsidRDefault="0079720D" w:rsidP="0079720D">
      <w:pPr>
        <w:pStyle w:val="NoSpacing"/>
        <w:numPr>
          <w:ilvl w:val="1"/>
          <w:numId w:val="4"/>
        </w:numPr>
      </w:pPr>
      <w:r>
        <w:t>Designed to run regularly to check for forecast files in the directory set by the cc.project.forecast.directory kettle property</w:t>
      </w:r>
    </w:p>
    <w:p w14:paraId="28CA6385" w14:textId="16EE45D2" w:rsidR="00497858" w:rsidRDefault="00497858" w:rsidP="00497858">
      <w:pPr>
        <w:pStyle w:val="NoSpacing"/>
        <w:numPr>
          <w:ilvl w:val="0"/>
          <w:numId w:val="4"/>
        </w:numPr>
      </w:pPr>
      <w:r>
        <w:t>initialize_Contact_Center.kjb</w:t>
      </w:r>
    </w:p>
    <w:p w14:paraId="6F07BD18" w14:textId="4321690B" w:rsidR="00497858" w:rsidRDefault="00497858" w:rsidP="00497858">
      <w:pPr>
        <w:pStyle w:val="NoSpacing"/>
        <w:numPr>
          <w:ilvl w:val="1"/>
          <w:numId w:val="4"/>
        </w:numPr>
      </w:pPr>
      <w:r>
        <w:t>Designed to be run once during the installation to load default and unknown values to support the Kimball Type II Slowly Changing Dimension (SCD)</w:t>
      </w:r>
    </w:p>
    <w:p w14:paraId="37AE94CF" w14:textId="77777777" w:rsidR="00197C56" w:rsidRPr="00197C56" w:rsidRDefault="00197C56" w:rsidP="00197C56">
      <w:pPr>
        <w:pStyle w:val="Heading3"/>
      </w:pPr>
      <w:bookmarkStart w:id="69" w:name="_Toc382556868"/>
      <w:r>
        <w:lastRenderedPageBreak/>
        <w:t>Shell Scripts</w:t>
      </w:r>
      <w:bookmarkEnd w:id="69"/>
    </w:p>
    <w:p w14:paraId="11E87BCC" w14:textId="061DFDA1" w:rsidR="005176A6" w:rsidRDefault="606B48BD" w:rsidP="00AA594C">
      <w:pPr>
        <w:pStyle w:val="ListParagraph"/>
        <w:numPr>
          <w:ilvl w:val="0"/>
          <w:numId w:val="4"/>
        </w:numPr>
      </w:pPr>
      <w:r w:rsidRPr="606B48BD">
        <w:t>manage_adhoc_contact_center_jobs.sh</w:t>
      </w:r>
    </w:p>
    <w:p w14:paraId="33B3F63E" w14:textId="606B48BD" w:rsidR="606B48BD" w:rsidRDefault="606B48BD" w:rsidP="606B48BD">
      <w:pPr>
        <w:pStyle w:val="ListParagraph"/>
        <w:numPr>
          <w:ilvl w:val="0"/>
          <w:numId w:val="4"/>
        </w:numPr>
      </w:pPr>
      <w:r w:rsidRPr="606B48BD">
        <w:t>manage_scheduled_contact_center_jobs.sh</w:t>
      </w:r>
    </w:p>
    <w:p w14:paraId="18F38755" w14:textId="77777777" w:rsidR="005176A6" w:rsidRDefault="005176A6" w:rsidP="005176A6">
      <w:pPr>
        <w:pStyle w:val="ListParagraph"/>
        <w:numPr>
          <w:ilvl w:val="0"/>
          <w:numId w:val="4"/>
        </w:numPr>
      </w:pPr>
      <w:r>
        <w:t>run_initialize_contact_center.sh</w:t>
      </w:r>
    </w:p>
    <w:p w14:paraId="519B7FB3" w14:textId="77777777" w:rsidR="005176A6" w:rsidRDefault="005176A6" w:rsidP="005176A6">
      <w:pPr>
        <w:pStyle w:val="ListParagraph"/>
        <w:numPr>
          <w:ilvl w:val="1"/>
          <w:numId w:val="4"/>
        </w:numPr>
      </w:pPr>
      <w:r>
        <w:t>initialize the contact center database with default and unknown values to support the Kimball Type II SCD</w:t>
      </w:r>
    </w:p>
    <w:p w14:paraId="1DB2B099" w14:textId="52C8C894" w:rsidR="005176A6" w:rsidRDefault="005176A6" w:rsidP="005176A6">
      <w:pPr>
        <w:pStyle w:val="ListParagraph"/>
        <w:numPr>
          <w:ilvl w:val="0"/>
          <w:numId w:val="4"/>
        </w:numPr>
      </w:pPr>
      <w:r>
        <w:t>run_load_contact_center.sh</w:t>
      </w:r>
    </w:p>
    <w:p w14:paraId="6B2DB013" w14:textId="5527834F" w:rsidR="005176A6" w:rsidRDefault="005176A6" w:rsidP="005176A6">
      <w:pPr>
        <w:pStyle w:val="ListParagraph"/>
        <w:numPr>
          <w:ilvl w:val="1"/>
          <w:numId w:val="4"/>
        </w:numPr>
      </w:pPr>
      <w:r>
        <w:t>load both the staging and dimensional tables</w:t>
      </w:r>
      <w:r w:rsidR="005059AC">
        <w:t xml:space="preserve"> on a </w:t>
      </w:r>
      <w:r w:rsidR="00AA594C">
        <w:t>scheduled basis</w:t>
      </w:r>
    </w:p>
    <w:p w14:paraId="557EDC3B" w14:textId="77777777" w:rsidR="005176A6" w:rsidRDefault="005176A6" w:rsidP="005176A6">
      <w:pPr>
        <w:pStyle w:val="ListParagraph"/>
        <w:numPr>
          <w:ilvl w:val="0"/>
          <w:numId w:val="4"/>
        </w:numPr>
      </w:pPr>
      <w:r>
        <w:t>run_load_contact_center_forecast.sh</w:t>
      </w:r>
    </w:p>
    <w:p w14:paraId="7ED393FA" w14:textId="77777777" w:rsidR="005176A6" w:rsidRDefault="005176A6" w:rsidP="005176A6">
      <w:pPr>
        <w:pStyle w:val="ListParagraph"/>
        <w:numPr>
          <w:ilvl w:val="1"/>
          <w:numId w:val="4"/>
        </w:numPr>
      </w:pPr>
      <w:r>
        <w:t>check for and load the forecast files into the contact center database</w:t>
      </w:r>
    </w:p>
    <w:p w14:paraId="15E0E824" w14:textId="77777777" w:rsidR="005176A6" w:rsidRDefault="005176A6" w:rsidP="005176A6">
      <w:pPr>
        <w:pStyle w:val="ListParagraph"/>
        <w:numPr>
          <w:ilvl w:val="0"/>
          <w:numId w:val="4"/>
        </w:numPr>
      </w:pPr>
      <w:r>
        <w:t>run_flatten_contact_center.sh</w:t>
      </w:r>
    </w:p>
    <w:p w14:paraId="70366C8A" w14:textId="77777777" w:rsidR="005176A6" w:rsidRDefault="005176A6" w:rsidP="005176A6">
      <w:pPr>
        <w:pStyle w:val="ListParagraph"/>
        <w:numPr>
          <w:ilvl w:val="1"/>
          <w:numId w:val="4"/>
        </w:numPr>
      </w:pPr>
      <w:r>
        <w:t>flatten the fact and associated dimensional table data to files that are zipped and prepared for the MOTS application server</w:t>
      </w:r>
    </w:p>
    <w:p w14:paraId="72EEE490" w14:textId="77777777" w:rsidR="005176A6" w:rsidRDefault="005176A6" w:rsidP="005176A6">
      <w:pPr>
        <w:pStyle w:val="ListParagraph"/>
        <w:numPr>
          <w:ilvl w:val="0"/>
          <w:numId w:val="4"/>
        </w:numPr>
      </w:pPr>
      <w:r>
        <w:t>run_smoke_test.sh</w:t>
      </w:r>
    </w:p>
    <w:p w14:paraId="51C36105" w14:textId="63BC765F" w:rsidR="005176A6" w:rsidRPr="00497858" w:rsidRDefault="00AA594C" w:rsidP="005176A6">
      <w:pPr>
        <w:pStyle w:val="ListParagraph"/>
        <w:numPr>
          <w:ilvl w:val="1"/>
          <w:numId w:val="4"/>
        </w:numPr>
      </w:pPr>
      <w:r>
        <w:t>a</w:t>
      </w:r>
      <w:r w:rsidR="005176A6">
        <w:t>vailability check of tables in the contact center database</w:t>
      </w:r>
    </w:p>
    <w:p w14:paraId="3F8FAD14" w14:textId="77777777" w:rsidR="00197C56" w:rsidRDefault="00197C56" w:rsidP="00197C56">
      <w:pPr>
        <w:pStyle w:val="Heading3"/>
      </w:pPr>
      <w:bookmarkStart w:id="70" w:name="_Toc382556869"/>
      <w:r>
        <w:t>Cron Schedules</w:t>
      </w:r>
      <w:bookmarkEnd w:id="70"/>
    </w:p>
    <w:p w14:paraId="77446401" w14:textId="31EDDA85" w:rsidR="0A5FF6BF" w:rsidRDefault="0A5FF6BF" w:rsidP="003B7195">
      <w:pPr>
        <w:pStyle w:val="NoSpacing"/>
        <w:numPr>
          <w:ilvl w:val="0"/>
          <w:numId w:val="25"/>
        </w:numPr>
      </w:pPr>
      <w:r>
        <w:t>Manage Ad-hoc Contact Center Loads</w:t>
      </w:r>
    </w:p>
    <w:p w14:paraId="244FF93D" w14:textId="09751315" w:rsidR="0A5FF6BF" w:rsidRDefault="0A5FF6BF" w:rsidP="003B7195">
      <w:pPr>
        <w:pStyle w:val="NoSpacing"/>
        <w:numPr>
          <w:ilvl w:val="1"/>
          <w:numId w:val="25"/>
        </w:numPr>
      </w:pPr>
      <w:r>
        <w:t xml:space="preserve">Would execute </w:t>
      </w:r>
      <w:r w:rsidRPr="0A5FF6BF">
        <w:rPr>
          <w:i/>
          <w:iCs/>
        </w:rPr>
        <w:t xml:space="preserve">manage_adhoc_contact_center_jobs.sh. </w:t>
      </w:r>
      <w:r>
        <w:t>Not currently scheduled to run.</w:t>
      </w:r>
    </w:p>
    <w:p w14:paraId="104D6B6E" w14:textId="5F31D7A7" w:rsidR="0A5FF6BF" w:rsidRDefault="0A5FF6BF" w:rsidP="003B7195">
      <w:pPr>
        <w:pStyle w:val="NoSpacing"/>
        <w:numPr>
          <w:ilvl w:val="0"/>
          <w:numId w:val="25"/>
        </w:numPr>
      </w:pPr>
      <w:r>
        <w:t>Manage Scheduled Contact Center Loads</w:t>
      </w:r>
    </w:p>
    <w:p w14:paraId="39B3C98F" w14:textId="77777777" w:rsidR="003B7195" w:rsidRDefault="0A5FF6BF" w:rsidP="003B7195">
      <w:pPr>
        <w:pStyle w:val="ListParagraph"/>
        <w:numPr>
          <w:ilvl w:val="1"/>
          <w:numId w:val="25"/>
        </w:numPr>
      </w:pPr>
      <w:r>
        <w:t xml:space="preserve">Executes </w:t>
      </w:r>
      <w:r w:rsidRPr="003B7195">
        <w:rPr>
          <w:i/>
          <w:iCs/>
        </w:rPr>
        <w:t>manage_scheduled_contact_center_jobs.sh</w:t>
      </w:r>
      <w:r>
        <w:t>. Currently scheduled to run hourly at 15 mins past each hour.</w:t>
      </w:r>
    </w:p>
    <w:p w14:paraId="13CF0A01" w14:textId="14241F41" w:rsidR="00B62C90" w:rsidRDefault="00B62C90" w:rsidP="003B7195">
      <w:pPr>
        <w:pStyle w:val="ListParagraph"/>
        <w:numPr>
          <w:ilvl w:val="0"/>
          <w:numId w:val="25"/>
        </w:numPr>
      </w:pPr>
      <w:r>
        <w:t>TXEB Schedule (per the CC_A_SCHEDULE table)</w:t>
      </w:r>
      <w:r w:rsidR="003B7195">
        <w:t>:</w:t>
      </w:r>
    </w:p>
    <w:tbl>
      <w:tblPr>
        <w:tblStyle w:val="TableGrid"/>
        <w:tblW w:w="0" w:type="auto"/>
        <w:tblLook w:val="04A0" w:firstRow="1" w:lastRow="0" w:firstColumn="1" w:lastColumn="0" w:noHBand="0" w:noVBand="1"/>
      </w:tblPr>
      <w:tblGrid>
        <w:gridCol w:w="4788"/>
        <w:gridCol w:w="4788"/>
      </w:tblGrid>
      <w:tr w:rsidR="00B62C90" w:rsidRPr="00956710" w14:paraId="7C3A701B" w14:textId="77777777" w:rsidTr="007E3E5B">
        <w:tc>
          <w:tcPr>
            <w:tcW w:w="4788" w:type="dxa"/>
          </w:tcPr>
          <w:p w14:paraId="2C4A4D03" w14:textId="77777777" w:rsidR="00B62C90" w:rsidRPr="00956710" w:rsidRDefault="00B62C90" w:rsidP="007E3E5B">
            <w:pPr>
              <w:rPr>
                <w:b/>
                <w:sz w:val="18"/>
                <w:szCs w:val="18"/>
              </w:rPr>
            </w:pPr>
            <w:r w:rsidRPr="00956710">
              <w:rPr>
                <w:b/>
                <w:sz w:val="18"/>
                <w:szCs w:val="18"/>
              </w:rPr>
              <w:t>Job Type</w:t>
            </w:r>
          </w:p>
        </w:tc>
        <w:tc>
          <w:tcPr>
            <w:tcW w:w="4788" w:type="dxa"/>
          </w:tcPr>
          <w:p w14:paraId="39794435" w14:textId="77777777" w:rsidR="00B62C90" w:rsidRPr="00956710" w:rsidRDefault="00B62C90" w:rsidP="007E3E5B">
            <w:pPr>
              <w:rPr>
                <w:b/>
                <w:sz w:val="18"/>
                <w:szCs w:val="18"/>
              </w:rPr>
            </w:pPr>
            <w:r w:rsidRPr="00956710">
              <w:rPr>
                <w:b/>
                <w:sz w:val="18"/>
                <w:szCs w:val="18"/>
              </w:rPr>
              <w:t>Execution Time</w:t>
            </w:r>
          </w:p>
        </w:tc>
      </w:tr>
      <w:tr w:rsidR="00B62C90" w:rsidRPr="00956710" w14:paraId="43CB8E42" w14:textId="77777777" w:rsidTr="007E3E5B">
        <w:tc>
          <w:tcPr>
            <w:tcW w:w="4788" w:type="dxa"/>
          </w:tcPr>
          <w:p w14:paraId="68EBA741" w14:textId="77777777" w:rsidR="00B62C90" w:rsidRPr="00956710" w:rsidRDefault="00B62C90" w:rsidP="007E3E5B">
            <w:pPr>
              <w:rPr>
                <w:sz w:val="18"/>
                <w:szCs w:val="18"/>
              </w:rPr>
            </w:pPr>
            <w:r w:rsidRPr="00956710">
              <w:rPr>
                <w:sz w:val="18"/>
                <w:szCs w:val="18"/>
              </w:rPr>
              <w:t>load_production_planning</w:t>
            </w:r>
          </w:p>
        </w:tc>
        <w:tc>
          <w:tcPr>
            <w:tcW w:w="4788" w:type="dxa"/>
          </w:tcPr>
          <w:p w14:paraId="337C54BC" w14:textId="77777777" w:rsidR="00B62C90" w:rsidRPr="00956710" w:rsidRDefault="00B62C90" w:rsidP="007E3E5B">
            <w:pPr>
              <w:rPr>
                <w:sz w:val="18"/>
                <w:szCs w:val="18"/>
              </w:rPr>
            </w:pPr>
            <w:r w:rsidRPr="00956710">
              <w:rPr>
                <w:sz w:val="18"/>
                <w:szCs w:val="18"/>
              </w:rPr>
              <w:t>09:00:00</w:t>
            </w:r>
          </w:p>
        </w:tc>
      </w:tr>
      <w:tr w:rsidR="00B62C90" w:rsidRPr="00956710" w14:paraId="6150816F" w14:textId="77777777" w:rsidTr="007E3E5B">
        <w:tc>
          <w:tcPr>
            <w:tcW w:w="4788" w:type="dxa"/>
          </w:tcPr>
          <w:p w14:paraId="731D4B45" w14:textId="77777777" w:rsidR="00B62C90" w:rsidRPr="00956710" w:rsidRDefault="00B62C90" w:rsidP="007E3E5B">
            <w:pPr>
              <w:rPr>
                <w:sz w:val="18"/>
                <w:szCs w:val="18"/>
              </w:rPr>
            </w:pPr>
            <w:r w:rsidRPr="00956710">
              <w:rPr>
                <w:sz w:val="18"/>
                <w:szCs w:val="18"/>
              </w:rPr>
              <w:t>load_production_planning</w:t>
            </w:r>
          </w:p>
        </w:tc>
        <w:tc>
          <w:tcPr>
            <w:tcW w:w="4788" w:type="dxa"/>
          </w:tcPr>
          <w:p w14:paraId="45DD9957" w14:textId="77777777" w:rsidR="00B62C90" w:rsidRPr="00956710" w:rsidRDefault="00B62C90" w:rsidP="007E3E5B">
            <w:pPr>
              <w:rPr>
                <w:sz w:val="18"/>
                <w:szCs w:val="18"/>
              </w:rPr>
            </w:pPr>
            <w:r w:rsidRPr="00956710">
              <w:rPr>
                <w:sz w:val="18"/>
                <w:szCs w:val="18"/>
              </w:rPr>
              <w:t>13:00:00</w:t>
            </w:r>
          </w:p>
        </w:tc>
      </w:tr>
      <w:tr w:rsidR="00B62C90" w:rsidRPr="00956710" w14:paraId="44943E29" w14:textId="77777777" w:rsidTr="007E3E5B">
        <w:tc>
          <w:tcPr>
            <w:tcW w:w="4788" w:type="dxa"/>
          </w:tcPr>
          <w:p w14:paraId="68826F91" w14:textId="77777777" w:rsidR="00B62C90" w:rsidRPr="00956710" w:rsidRDefault="00B62C90" w:rsidP="007E3E5B">
            <w:pPr>
              <w:rPr>
                <w:sz w:val="18"/>
                <w:szCs w:val="18"/>
              </w:rPr>
            </w:pPr>
            <w:r w:rsidRPr="00956710">
              <w:rPr>
                <w:sz w:val="18"/>
                <w:szCs w:val="18"/>
              </w:rPr>
              <w:t>load_production_planning</w:t>
            </w:r>
          </w:p>
        </w:tc>
        <w:tc>
          <w:tcPr>
            <w:tcW w:w="4788" w:type="dxa"/>
          </w:tcPr>
          <w:p w14:paraId="6EFEEB42" w14:textId="77777777" w:rsidR="00B62C90" w:rsidRPr="00956710" w:rsidRDefault="00B62C90" w:rsidP="007E3E5B">
            <w:pPr>
              <w:rPr>
                <w:sz w:val="18"/>
                <w:szCs w:val="18"/>
              </w:rPr>
            </w:pPr>
            <w:r w:rsidRPr="00956710">
              <w:rPr>
                <w:sz w:val="18"/>
                <w:szCs w:val="18"/>
              </w:rPr>
              <w:t>16:00:00</w:t>
            </w:r>
          </w:p>
        </w:tc>
      </w:tr>
      <w:tr w:rsidR="00B62C90" w:rsidRPr="00956710" w14:paraId="2B7F7DEA" w14:textId="77777777" w:rsidTr="007E3E5B">
        <w:tc>
          <w:tcPr>
            <w:tcW w:w="4788" w:type="dxa"/>
          </w:tcPr>
          <w:p w14:paraId="0621760D" w14:textId="77777777" w:rsidR="00B62C90" w:rsidRPr="00956710" w:rsidRDefault="00B62C90" w:rsidP="007E3E5B">
            <w:pPr>
              <w:rPr>
                <w:sz w:val="18"/>
                <w:szCs w:val="18"/>
              </w:rPr>
            </w:pPr>
            <w:r w:rsidRPr="00956710">
              <w:rPr>
                <w:sz w:val="18"/>
                <w:szCs w:val="18"/>
              </w:rPr>
              <w:t>load_production_planning</w:t>
            </w:r>
          </w:p>
        </w:tc>
        <w:tc>
          <w:tcPr>
            <w:tcW w:w="4788" w:type="dxa"/>
          </w:tcPr>
          <w:p w14:paraId="4CBA8B51" w14:textId="77777777" w:rsidR="00B62C90" w:rsidRPr="00956710" w:rsidRDefault="00B62C90" w:rsidP="007E3E5B">
            <w:pPr>
              <w:rPr>
                <w:sz w:val="18"/>
                <w:szCs w:val="18"/>
              </w:rPr>
            </w:pPr>
            <w:r w:rsidRPr="00956710">
              <w:rPr>
                <w:sz w:val="18"/>
                <w:szCs w:val="18"/>
              </w:rPr>
              <w:t>21:00:00</w:t>
            </w:r>
          </w:p>
        </w:tc>
      </w:tr>
      <w:tr w:rsidR="00B62C90" w:rsidRPr="00956710" w14:paraId="2D5AAD64" w14:textId="77777777" w:rsidTr="007E3E5B">
        <w:tc>
          <w:tcPr>
            <w:tcW w:w="4788" w:type="dxa"/>
          </w:tcPr>
          <w:p w14:paraId="550E4B87" w14:textId="77777777" w:rsidR="00B62C90" w:rsidRPr="00956710" w:rsidRDefault="00B62C90" w:rsidP="007E3E5B">
            <w:pPr>
              <w:rPr>
                <w:sz w:val="18"/>
                <w:szCs w:val="18"/>
              </w:rPr>
            </w:pPr>
            <w:r w:rsidRPr="00956710">
              <w:rPr>
                <w:sz w:val="18"/>
                <w:szCs w:val="18"/>
              </w:rPr>
              <w:t>load_contact_center</w:t>
            </w:r>
          </w:p>
        </w:tc>
        <w:tc>
          <w:tcPr>
            <w:tcW w:w="4788" w:type="dxa"/>
          </w:tcPr>
          <w:p w14:paraId="20746BDC" w14:textId="77777777" w:rsidR="00B62C90" w:rsidRPr="00956710" w:rsidRDefault="00B62C90" w:rsidP="007E3E5B">
            <w:pPr>
              <w:rPr>
                <w:sz w:val="18"/>
                <w:szCs w:val="18"/>
              </w:rPr>
            </w:pPr>
            <w:r w:rsidRPr="00956710">
              <w:rPr>
                <w:sz w:val="18"/>
                <w:szCs w:val="18"/>
              </w:rPr>
              <w:t>03:00:00</w:t>
            </w:r>
          </w:p>
        </w:tc>
      </w:tr>
    </w:tbl>
    <w:p w14:paraId="05EFB6FB" w14:textId="77777777" w:rsidR="00197C56" w:rsidRDefault="00197C56" w:rsidP="00197C56">
      <w:pPr>
        <w:pStyle w:val="Heading3"/>
      </w:pPr>
      <w:bookmarkStart w:id="71" w:name="_Toc382556870"/>
      <w:r>
        <w:t>Logging</w:t>
      </w:r>
      <w:bookmarkEnd w:id="71"/>
    </w:p>
    <w:p w14:paraId="084CFF7B" w14:textId="48CFC027" w:rsidR="00C91269" w:rsidRPr="00C91269" w:rsidRDefault="00C91269" w:rsidP="00C91269">
      <w:pPr>
        <w:spacing w:after="0"/>
      </w:pPr>
      <w:r>
        <w:t>Logging consists of the following items:</w:t>
      </w:r>
    </w:p>
    <w:p w14:paraId="39D1027A" w14:textId="378C6387" w:rsidR="606B48BD" w:rsidRDefault="606B48BD" w:rsidP="00C91269">
      <w:pPr>
        <w:pStyle w:val="ListParagraph"/>
        <w:numPr>
          <w:ilvl w:val="0"/>
          <w:numId w:val="23"/>
        </w:numPr>
        <w:spacing w:after="0"/>
      </w:pPr>
      <w:r w:rsidRPr="3924CD29">
        <w:t>CC_L_ERROR Table</w:t>
      </w:r>
    </w:p>
    <w:p w14:paraId="3E14EB49" w14:textId="7E51BF6D" w:rsidR="00C91269" w:rsidRDefault="00871B33" w:rsidP="00C91269">
      <w:pPr>
        <w:pStyle w:val="ListParagraph"/>
        <w:numPr>
          <w:ilvl w:val="1"/>
          <w:numId w:val="23"/>
        </w:numPr>
        <w:spacing w:after="0"/>
      </w:pPr>
      <w:r>
        <w:t>Each of the Kettle jobs contains steps for logging errors to the CC_L_ERROR table in the event that a job fails.  This transform will log a date and time in addition to the name of the job/transform that failed.</w:t>
      </w:r>
    </w:p>
    <w:p w14:paraId="1362B9DA" w14:textId="5FFADB7B" w:rsidR="606B48BD" w:rsidRDefault="606B48BD" w:rsidP="00C91269">
      <w:pPr>
        <w:pStyle w:val="ListParagraph"/>
        <w:numPr>
          <w:ilvl w:val="0"/>
          <w:numId w:val="23"/>
        </w:numPr>
      </w:pPr>
      <w:r w:rsidRPr="3924CD29">
        <w:t>CC_L_TRANSFORMATION Table</w:t>
      </w:r>
    </w:p>
    <w:p w14:paraId="272220E4" w14:textId="5823938B" w:rsidR="00871B33" w:rsidRDefault="00871B33" w:rsidP="00871B33">
      <w:pPr>
        <w:pStyle w:val="ListParagraph"/>
        <w:numPr>
          <w:ilvl w:val="1"/>
          <w:numId w:val="23"/>
        </w:numPr>
      </w:pPr>
      <w:r>
        <w:t xml:space="preserve">This is the default logging table outlined by PDI for logging transformation activity.  The following table </w:t>
      </w:r>
      <w:r w:rsidR="00F93FF6">
        <w:t>describes</w:t>
      </w:r>
      <w:r>
        <w:t xml:space="preserve"> the fields made available in the database:</w:t>
      </w:r>
    </w:p>
    <w:tbl>
      <w:tblPr>
        <w:tblStyle w:val="TableGrid"/>
        <w:tblW w:w="0" w:type="auto"/>
        <w:tblLook w:val="04A0" w:firstRow="1" w:lastRow="0" w:firstColumn="1" w:lastColumn="0" w:noHBand="0" w:noVBand="1"/>
      </w:tblPr>
      <w:tblGrid>
        <w:gridCol w:w="1458"/>
        <w:gridCol w:w="8100"/>
      </w:tblGrid>
      <w:tr w:rsidR="00871B33" w14:paraId="13602849" w14:textId="77777777" w:rsidTr="000335D4">
        <w:tc>
          <w:tcPr>
            <w:tcW w:w="1458" w:type="dxa"/>
          </w:tcPr>
          <w:p w14:paraId="1CC1A9FA" w14:textId="77777777" w:rsidR="00871B33" w:rsidRPr="00481418" w:rsidRDefault="00871B33" w:rsidP="000335D4">
            <w:pPr>
              <w:rPr>
                <w:b/>
                <w:sz w:val="16"/>
                <w:szCs w:val="16"/>
              </w:rPr>
            </w:pPr>
            <w:r w:rsidRPr="00481418">
              <w:rPr>
                <w:b/>
                <w:sz w:val="16"/>
                <w:szCs w:val="16"/>
              </w:rPr>
              <w:t>Field name</w:t>
            </w:r>
          </w:p>
        </w:tc>
        <w:tc>
          <w:tcPr>
            <w:tcW w:w="8100" w:type="dxa"/>
          </w:tcPr>
          <w:p w14:paraId="4CA28F4C" w14:textId="77777777" w:rsidR="00871B33" w:rsidRPr="00481418" w:rsidRDefault="00871B33" w:rsidP="000335D4">
            <w:pPr>
              <w:rPr>
                <w:b/>
                <w:sz w:val="16"/>
                <w:szCs w:val="16"/>
              </w:rPr>
            </w:pPr>
            <w:r w:rsidRPr="00481418">
              <w:rPr>
                <w:b/>
                <w:sz w:val="16"/>
                <w:szCs w:val="16"/>
              </w:rPr>
              <w:t>Field description</w:t>
            </w:r>
          </w:p>
        </w:tc>
      </w:tr>
      <w:tr w:rsidR="00871B33" w14:paraId="4832DFBF" w14:textId="77777777" w:rsidTr="000335D4">
        <w:tc>
          <w:tcPr>
            <w:tcW w:w="1458" w:type="dxa"/>
          </w:tcPr>
          <w:p w14:paraId="6AF62B8B" w14:textId="77777777" w:rsidR="00871B33" w:rsidRPr="00481418" w:rsidRDefault="00871B33" w:rsidP="000335D4">
            <w:pPr>
              <w:rPr>
                <w:sz w:val="16"/>
                <w:szCs w:val="16"/>
              </w:rPr>
            </w:pPr>
            <w:r w:rsidRPr="00481418">
              <w:rPr>
                <w:sz w:val="16"/>
                <w:szCs w:val="16"/>
              </w:rPr>
              <w:t>ID_BATCH</w:t>
            </w:r>
          </w:p>
        </w:tc>
        <w:tc>
          <w:tcPr>
            <w:tcW w:w="8100" w:type="dxa"/>
          </w:tcPr>
          <w:p w14:paraId="00F16817" w14:textId="77777777" w:rsidR="00871B33" w:rsidRPr="00481418" w:rsidRDefault="00871B33" w:rsidP="000335D4">
            <w:pPr>
              <w:rPr>
                <w:sz w:val="16"/>
                <w:szCs w:val="16"/>
              </w:rPr>
            </w:pPr>
            <w:r w:rsidRPr="00481418">
              <w:rPr>
                <w:sz w:val="16"/>
                <w:szCs w:val="16"/>
              </w:rPr>
              <w:t>The batch ID. It's a unique number, increased by one for each run of a transformation.</w:t>
            </w:r>
          </w:p>
        </w:tc>
      </w:tr>
      <w:tr w:rsidR="00871B33" w14:paraId="21362EDB" w14:textId="77777777" w:rsidTr="000335D4">
        <w:tc>
          <w:tcPr>
            <w:tcW w:w="1458" w:type="dxa"/>
          </w:tcPr>
          <w:p w14:paraId="62BE6E5D" w14:textId="77777777" w:rsidR="00871B33" w:rsidRPr="00481418" w:rsidRDefault="00871B33" w:rsidP="000335D4">
            <w:pPr>
              <w:rPr>
                <w:sz w:val="16"/>
                <w:szCs w:val="16"/>
              </w:rPr>
            </w:pPr>
            <w:r w:rsidRPr="00481418">
              <w:rPr>
                <w:sz w:val="16"/>
                <w:szCs w:val="16"/>
              </w:rPr>
              <w:t>CHANNEL_ID</w:t>
            </w:r>
          </w:p>
        </w:tc>
        <w:tc>
          <w:tcPr>
            <w:tcW w:w="8100" w:type="dxa"/>
          </w:tcPr>
          <w:p w14:paraId="3E9CD222" w14:textId="77777777" w:rsidR="00871B33" w:rsidRPr="00481418" w:rsidRDefault="00871B33" w:rsidP="000335D4">
            <w:pPr>
              <w:rPr>
                <w:sz w:val="16"/>
                <w:szCs w:val="16"/>
              </w:rPr>
            </w:pPr>
            <w:r w:rsidRPr="00481418">
              <w:rPr>
                <w:sz w:val="16"/>
                <w:szCs w:val="16"/>
              </w:rPr>
              <w:t>The logging channel ID (GUID), can be matched to the logging lineage information</w:t>
            </w:r>
          </w:p>
        </w:tc>
      </w:tr>
      <w:tr w:rsidR="00871B33" w14:paraId="7895EC76" w14:textId="77777777" w:rsidTr="000335D4">
        <w:tc>
          <w:tcPr>
            <w:tcW w:w="1458" w:type="dxa"/>
          </w:tcPr>
          <w:p w14:paraId="36B04C7E" w14:textId="77777777" w:rsidR="00871B33" w:rsidRPr="00481418" w:rsidRDefault="00871B33" w:rsidP="000335D4">
            <w:pPr>
              <w:rPr>
                <w:sz w:val="16"/>
                <w:szCs w:val="16"/>
              </w:rPr>
            </w:pPr>
            <w:r w:rsidRPr="00481418">
              <w:rPr>
                <w:sz w:val="16"/>
                <w:szCs w:val="16"/>
              </w:rPr>
              <w:t>TRANSNAME</w:t>
            </w:r>
          </w:p>
        </w:tc>
        <w:tc>
          <w:tcPr>
            <w:tcW w:w="8100" w:type="dxa"/>
          </w:tcPr>
          <w:p w14:paraId="24735BCF" w14:textId="77777777" w:rsidR="00871B33" w:rsidRPr="00481418" w:rsidRDefault="00871B33" w:rsidP="000335D4">
            <w:pPr>
              <w:rPr>
                <w:sz w:val="16"/>
                <w:szCs w:val="16"/>
              </w:rPr>
            </w:pPr>
            <w:r w:rsidRPr="00481418">
              <w:rPr>
                <w:sz w:val="16"/>
                <w:szCs w:val="16"/>
              </w:rPr>
              <w:t>The name of the transformation</w:t>
            </w:r>
          </w:p>
        </w:tc>
      </w:tr>
      <w:tr w:rsidR="00871B33" w14:paraId="3810FD69" w14:textId="77777777" w:rsidTr="000335D4">
        <w:tc>
          <w:tcPr>
            <w:tcW w:w="1458" w:type="dxa"/>
          </w:tcPr>
          <w:p w14:paraId="2A9D6A06" w14:textId="77777777" w:rsidR="00871B33" w:rsidRPr="00481418" w:rsidRDefault="00871B33" w:rsidP="000335D4">
            <w:pPr>
              <w:rPr>
                <w:sz w:val="16"/>
                <w:szCs w:val="16"/>
              </w:rPr>
            </w:pPr>
            <w:r w:rsidRPr="00481418">
              <w:rPr>
                <w:sz w:val="16"/>
                <w:szCs w:val="16"/>
              </w:rPr>
              <w:t>STATUS</w:t>
            </w:r>
          </w:p>
        </w:tc>
        <w:tc>
          <w:tcPr>
            <w:tcW w:w="8100" w:type="dxa"/>
          </w:tcPr>
          <w:p w14:paraId="73F92518" w14:textId="77777777" w:rsidR="00871B33" w:rsidRPr="00481418" w:rsidRDefault="00871B33" w:rsidP="000335D4">
            <w:pPr>
              <w:rPr>
                <w:sz w:val="16"/>
                <w:szCs w:val="16"/>
              </w:rPr>
            </w:pPr>
            <w:r w:rsidRPr="00481418">
              <w:rPr>
                <w:sz w:val="16"/>
                <w:szCs w:val="16"/>
              </w:rPr>
              <w:t>The status of the transformation : start, end, stopped</w:t>
            </w:r>
          </w:p>
        </w:tc>
      </w:tr>
      <w:tr w:rsidR="00871B33" w14:paraId="54FE7B7F" w14:textId="77777777" w:rsidTr="000335D4">
        <w:tc>
          <w:tcPr>
            <w:tcW w:w="1458" w:type="dxa"/>
          </w:tcPr>
          <w:p w14:paraId="7ED66A00" w14:textId="77777777" w:rsidR="00871B33" w:rsidRPr="00481418" w:rsidRDefault="00871B33" w:rsidP="000335D4">
            <w:pPr>
              <w:rPr>
                <w:sz w:val="16"/>
                <w:szCs w:val="16"/>
              </w:rPr>
            </w:pPr>
            <w:r w:rsidRPr="00481418">
              <w:rPr>
                <w:sz w:val="16"/>
                <w:szCs w:val="16"/>
              </w:rPr>
              <w:lastRenderedPageBreak/>
              <w:t>LINES_READ</w:t>
            </w:r>
          </w:p>
        </w:tc>
        <w:tc>
          <w:tcPr>
            <w:tcW w:w="8100" w:type="dxa"/>
          </w:tcPr>
          <w:p w14:paraId="02AD7F6F" w14:textId="77777777" w:rsidR="00871B33" w:rsidRPr="00481418" w:rsidRDefault="00871B33" w:rsidP="000335D4">
            <w:pPr>
              <w:rPr>
                <w:sz w:val="16"/>
                <w:szCs w:val="16"/>
              </w:rPr>
            </w:pPr>
            <w:r w:rsidRPr="00481418">
              <w:rPr>
                <w:sz w:val="16"/>
                <w:szCs w:val="16"/>
              </w:rPr>
              <w:t>The number of lines read by the specified step.</w:t>
            </w:r>
          </w:p>
        </w:tc>
      </w:tr>
      <w:tr w:rsidR="00871B33" w14:paraId="74AA7F33" w14:textId="77777777" w:rsidTr="000335D4">
        <w:tc>
          <w:tcPr>
            <w:tcW w:w="1458" w:type="dxa"/>
          </w:tcPr>
          <w:p w14:paraId="41D49D7E" w14:textId="77777777" w:rsidR="00871B33" w:rsidRPr="00481418" w:rsidRDefault="00871B33" w:rsidP="000335D4">
            <w:pPr>
              <w:rPr>
                <w:sz w:val="16"/>
                <w:szCs w:val="16"/>
              </w:rPr>
            </w:pPr>
            <w:r w:rsidRPr="00481418">
              <w:rPr>
                <w:sz w:val="16"/>
                <w:szCs w:val="16"/>
              </w:rPr>
              <w:t>LINES_WRITTEN</w:t>
            </w:r>
          </w:p>
        </w:tc>
        <w:tc>
          <w:tcPr>
            <w:tcW w:w="8100" w:type="dxa"/>
          </w:tcPr>
          <w:p w14:paraId="14AAB9E7" w14:textId="77777777" w:rsidR="00871B33" w:rsidRPr="00481418" w:rsidRDefault="00871B33" w:rsidP="000335D4">
            <w:pPr>
              <w:rPr>
                <w:sz w:val="16"/>
                <w:szCs w:val="16"/>
              </w:rPr>
            </w:pPr>
            <w:r w:rsidRPr="00481418">
              <w:rPr>
                <w:sz w:val="16"/>
                <w:szCs w:val="16"/>
              </w:rPr>
              <w:t>The number of lines written by the specified step.</w:t>
            </w:r>
          </w:p>
        </w:tc>
      </w:tr>
      <w:tr w:rsidR="00871B33" w14:paraId="1B276FDA" w14:textId="77777777" w:rsidTr="000335D4">
        <w:tc>
          <w:tcPr>
            <w:tcW w:w="1458" w:type="dxa"/>
          </w:tcPr>
          <w:p w14:paraId="4BDEAEC7" w14:textId="77777777" w:rsidR="00871B33" w:rsidRPr="00481418" w:rsidRDefault="00871B33" w:rsidP="000335D4">
            <w:pPr>
              <w:rPr>
                <w:sz w:val="16"/>
                <w:szCs w:val="16"/>
              </w:rPr>
            </w:pPr>
            <w:r w:rsidRPr="00481418">
              <w:rPr>
                <w:sz w:val="16"/>
                <w:szCs w:val="16"/>
              </w:rPr>
              <w:t>LINES_UPDATED</w:t>
            </w:r>
          </w:p>
        </w:tc>
        <w:tc>
          <w:tcPr>
            <w:tcW w:w="8100" w:type="dxa"/>
          </w:tcPr>
          <w:p w14:paraId="38E3EDD2" w14:textId="77777777" w:rsidR="00871B33" w:rsidRPr="00481418" w:rsidRDefault="00871B33" w:rsidP="000335D4">
            <w:pPr>
              <w:rPr>
                <w:sz w:val="16"/>
                <w:szCs w:val="16"/>
              </w:rPr>
            </w:pPr>
            <w:r w:rsidRPr="00481418">
              <w:rPr>
                <w:sz w:val="16"/>
                <w:szCs w:val="16"/>
              </w:rPr>
              <w:t>The number of update statements executed by the specified step.</w:t>
            </w:r>
          </w:p>
        </w:tc>
      </w:tr>
      <w:tr w:rsidR="00871B33" w14:paraId="519ED805" w14:textId="77777777" w:rsidTr="000335D4">
        <w:tc>
          <w:tcPr>
            <w:tcW w:w="1458" w:type="dxa"/>
          </w:tcPr>
          <w:p w14:paraId="52FABA83" w14:textId="77777777" w:rsidR="00871B33" w:rsidRPr="00525F9F" w:rsidRDefault="00871B33" w:rsidP="000335D4">
            <w:pPr>
              <w:rPr>
                <w:sz w:val="16"/>
                <w:szCs w:val="16"/>
              </w:rPr>
            </w:pPr>
            <w:r w:rsidRPr="00525F9F">
              <w:rPr>
                <w:sz w:val="16"/>
                <w:szCs w:val="16"/>
              </w:rPr>
              <w:t>LINES_INPUT</w:t>
            </w:r>
          </w:p>
        </w:tc>
        <w:tc>
          <w:tcPr>
            <w:tcW w:w="8100" w:type="dxa"/>
          </w:tcPr>
          <w:p w14:paraId="77D215E5" w14:textId="77777777" w:rsidR="00871B33" w:rsidRPr="00525F9F" w:rsidRDefault="00871B33" w:rsidP="000335D4">
            <w:pPr>
              <w:rPr>
                <w:sz w:val="16"/>
                <w:szCs w:val="16"/>
              </w:rPr>
            </w:pPr>
            <w:r w:rsidRPr="00525F9F">
              <w:rPr>
                <w:sz w:val="16"/>
                <w:szCs w:val="16"/>
              </w:rPr>
              <w:t xml:space="preserve">The number of lines read from disk or the network by the specified step. This is input from files, databases, etc. </w:t>
            </w:r>
          </w:p>
        </w:tc>
      </w:tr>
      <w:tr w:rsidR="00871B33" w14:paraId="063E0218" w14:textId="77777777" w:rsidTr="000335D4">
        <w:tc>
          <w:tcPr>
            <w:tcW w:w="1458" w:type="dxa"/>
          </w:tcPr>
          <w:p w14:paraId="55D20BF6" w14:textId="77777777" w:rsidR="00871B33" w:rsidRPr="00525F9F" w:rsidRDefault="00871B33" w:rsidP="000335D4">
            <w:pPr>
              <w:rPr>
                <w:sz w:val="16"/>
                <w:szCs w:val="16"/>
              </w:rPr>
            </w:pPr>
            <w:r w:rsidRPr="00525F9F">
              <w:rPr>
                <w:sz w:val="16"/>
                <w:szCs w:val="16"/>
              </w:rPr>
              <w:t>LINES_OUTPUT</w:t>
            </w:r>
          </w:p>
        </w:tc>
        <w:tc>
          <w:tcPr>
            <w:tcW w:w="8100" w:type="dxa"/>
          </w:tcPr>
          <w:p w14:paraId="7621B587" w14:textId="77777777" w:rsidR="00871B33" w:rsidRPr="00525F9F" w:rsidRDefault="00871B33" w:rsidP="000335D4">
            <w:pPr>
              <w:rPr>
                <w:sz w:val="16"/>
                <w:szCs w:val="16"/>
              </w:rPr>
            </w:pPr>
            <w:r w:rsidRPr="00525F9F">
              <w:rPr>
                <w:sz w:val="16"/>
                <w:szCs w:val="16"/>
              </w:rPr>
              <w:t>The number of lines written to disk or the network by the specified step. This is input to files, databases, etc.</w:t>
            </w:r>
          </w:p>
        </w:tc>
      </w:tr>
      <w:tr w:rsidR="00871B33" w14:paraId="2DE83A8A" w14:textId="77777777" w:rsidTr="000335D4">
        <w:tc>
          <w:tcPr>
            <w:tcW w:w="1458" w:type="dxa"/>
          </w:tcPr>
          <w:p w14:paraId="13E3048D" w14:textId="77777777" w:rsidR="00871B33" w:rsidRPr="00525F9F" w:rsidRDefault="00871B33" w:rsidP="000335D4">
            <w:pPr>
              <w:rPr>
                <w:sz w:val="16"/>
                <w:szCs w:val="16"/>
              </w:rPr>
            </w:pPr>
            <w:r w:rsidRPr="00525F9F">
              <w:rPr>
                <w:sz w:val="16"/>
                <w:szCs w:val="16"/>
              </w:rPr>
              <w:t>LINES_REJECTED</w:t>
            </w:r>
          </w:p>
        </w:tc>
        <w:tc>
          <w:tcPr>
            <w:tcW w:w="8100" w:type="dxa"/>
          </w:tcPr>
          <w:p w14:paraId="073240AF" w14:textId="77777777" w:rsidR="00871B33" w:rsidRPr="00525F9F" w:rsidRDefault="00871B33" w:rsidP="000335D4">
            <w:pPr>
              <w:rPr>
                <w:sz w:val="16"/>
                <w:szCs w:val="16"/>
              </w:rPr>
            </w:pPr>
            <w:r w:rsidRPr="00525F9F">
              <w:rPr>
                <w:sz w:val="16"/>
                <w:szCs w:val="16"/>
              </w:rPr>
              <w:t>The number of lines rejected with error handling by the specified step.</w:t>
            </w:r>
          </w:p>
        </w:tc>
      </w:tr>
      <w:tr w:rsidR="00871B33" w14:paraId="2E47A95A" w14:textId="77777777" w:rsidTr="000335D4">
        <w:tc>
          <w:tcPr>
            <w:tcW w:w="1458" w:type="dxa"/>
          </w:tcPr>
          <w:p w14:paraId="411A861E" w14:textId="77777777" w:rsidR="00871B33" w:rsidRPr="00525F9F" w:rsidRDefault="00871B33" w:rsidP="000335D4">
            <w:pPr>
              <w:rPr>
                <w:sz w:val="16"/>
                <w:szCs w:val="16"/>
              </w:rPr>
            </w:pPr>
            <w:r w:rsidRPr="00525F9F">
              <w:rPr>
                <w:sz w:val="16"/>
                <w:szCs w:val="16"/>
              </w:rPr>
              <w:t>ERRORS</w:t>
            </w:r>
          </w:p>
        </w:tc>
        <w:tc>
          <w:tcPr>
            <w:tcW w:w="8100" w:type="dxa"/>
          </w:tcPr>
          <w:p w14:paraId="3197F967" w14:textId="77777777" w:rsidR="00871B33" w:rsidRPr="00525F9F" w:rsidRDefault="00871B33" w:rsidP="000335D4">
            <w:pPr>
              <w:rPr>
                <w:sz w:val="16"/>
                <w:szCs w:val="16"/>
              </w:rPr>
            </w:pPr>
            <w:r w:rsidRPr="00525F9F">
              <w:rPr>
                <w:sz w:val="16"/>
                <w:szCs w:val="16"/>
              </w:rPr>
              <w:t>The number of errors that occurred.</w:t>
            </w:r>
          </w:p>
        </w:tc>
      </w:tr>
      <w:tr w:rsidR="00871B33" w14:paraId="1A721A52" w14:textId="77777777" w:rsidTr="000335D4">
        <w:tc>
          <w:tcPr>
            <w:tcW w:w="1458" w:type="dxa"/>
          </w:tcPr>
          <w:p w14:paraId="0E38BFBC" w14:textId="77777777" w:rsidR="00871B33" w:rsidRPr="00525F9F" w:rsidRDefault="00871B33" w:rsidP="000335D4">
            <w:pPr>
              <w:rPr>
                <w:sz w:val="16"/>
                <w:szCs w:val="16"/>
              </w:rPr>
            </w:pPr>
            <w:r w:rsidRPr="00525F9F">
              <w:rPr>
                <w:sz w:val="16"/>
                <w:szCs w:val="16"/>
              </w:rPr>
              <w:t>STARTDATE</w:t>
            </w:r>
          </w:p>
        </w:tc>
        <w:tc>
          <w:tcPr>
            <w:tcW w:w="8100" w:type="dxa"/>
          </w:tcPr>
          <w:p w14:paraId="32204133" w14:textId="77777777" w:rsidR="00871B33" w:rsidRPr="00525F9F" w:rsidRDefault="00871B33" w:rsidP="000335D4">
            <w:pPr>
              <w:rPr>
                <w:sz w:val="16"/>
                <w:szCs w:val="16"/>
              </w:rPr>
            </w:pPr>
            <w:r w:rsidRPr="00525F9F">
              <w:rPr>
                <w:sz w:val="16"/>
                <w:szCs w:val="16"/>
              </w:rPr>
              <w:t xml:space="preserve">The start of the date range for incremental (CDC) data processing. It's the 'end of date range' of the last time this transformation ran correctly. </w:t>
            </w:r>
          </w:p>
        </w:tc>
      </w:tr>
      <w:tr w:rsidR="00871B33" w14:paraId="4816D199" w14:textId="77777777" w:rsidTr="000335D4">
        <w:tc>
          <w:tcPr>
            <w:tcW w:w="1458" w:type="dxa"/>
          </w:tcPr>
          <w:p w14:paraId="266878A2" w14:textId="77777777" w:rsidR="00871B33" w:rsidRPr="00525F9F" w:rsidRDefault="00871B33" w:rsidP="000335D4">
            <w:pPr>
              <w:rPr>
                <w:sz w:val="16"/>
                <w:szCs w:val="16"/>
              </w:rPr>
            </w:pPr>
            <w:r w:rsidRPr="00525F9F">
              <w:rPr>
                <w:sz w:val="16"/>
                <w:szCs w:val="16"/>
              </w:rPr>
              <w:t>ENDDATE</w:t>
            </w:r>
          </w:p>
        </w:tc>
        <w:tc>
          <w:tcPr>
            <w:tcW w:w="8100" w:type="dxa"/>
          </w:tcPr>
          <w:p w14:paraId="10E8A536" w14:textId="77777777" w:rsidR="00871B33" w:rsidRPr="00525F9F" w:rsidRDefault="00871B33" w:rsidP="000335D4">
            <w:pPr>
              <w:rPr>
                <w:sz w:val="16"/>
                <w:szCs w:val="16"/>
              </w:rPr>
            </w:pPr>
            <w:r w:rsidRPr="00525F9F">
              <w:rPr>
                <w:sz w:val="16"/>
                <w:szCs w:val="16"/>
              </w:rPr>
              <w:t>The end of the date range for incremental (CDC) data processing.</w:t>
            </w:r>
          </w:p>
        </w:tc>
      </w:tr>
      <w:tr w:rsidR="00871B33" w14:paraId="5BE79243" w14:textId="77777777" w:rsidTr="000335D4">
        <w:tc>
          <w:tcPr>
            <w:tcW w:w="1458" w:type="dxa"/>
          </w:tcPr>
          <w:p w14:paraId="2E73B147" w14:textId="77777777" w:rsidR="00871B33" w:rsidRPr="00525F9F" w:rsidRDefault="00871B33" w:rsidP="000335D4">
            <w:pPr>
              <w:rPr>
                <w:sz w:val="16"/>
                <w:szCs w:val="16"/>
              </w:rPr>
            </w:pPr>
            <w:r w:rsidRPr="00525F9F">
              <w:rPr>
                <w:sz w:val="16"/>
                <w:szCs w:val="16"/>
              </w:rPr>
              <w:t>LOGDATE</w:t>
            </w:r>
          </w:p>
        </w:tc>
        <w:tc>
          <w:tcPr>
            <w:tcW w:w="8100" w:type="dxa"/>
          </w:tcPr>
          <w:p w14:paraId="2764AA57" w14:textId="77777777" w:rsidR="00871B33" w:rsidRPr="00525F9F" w:rsidRDefault="00871B33" w:rsidP="000335D4">
            <w:pPr>
              <w:rPr>
                <w:sz w:val="16"/>
                <w:szCs w:val="16"/>
              </w:rPr>
            </w:pPr>
            <w:r w:rsidRPr="00525F9F">
              <w:rPr>
                <w:sz w:val="16"/>
                <w:szCs w:val="16"/>
              </w:rPr>
              <w:t xml:space="preserve">The update time of this log record.  If the transformation has status 'end' it's the end of the transformation. </w:t>
            </w:r>
          </w:p>
        </w:tc>
      </w:tr>
      <w:tr w:rsidR="00871B33" w14:paraId="039A52EC" w14:textId="77777777" w:rsidTr="000335D4">
        <w:tc>
          <w:tcPr>
            <w:tcW w:w="1458" w:type="dxa"/>
          </w:tcPr>
          <w:p w14:paraId="5DE2F931" w14:textId="77777777" w:rsidR="00871B33" w:rsidRPr="00525F9F" w:rsidRDefault="00871B33" w:rsidP="000335D4">
            <w:pPr>
              <w:rPr>
                <w:sz w:val="16"/>
                <w:szCs w:val="16"/>
              </w:rPr>
            </w:pPr>
            <w:r w:rsidRPr="00525F9F">
              <w:rPr>
                <w:sz w:val="16"/>
                <w:szCs w:val="16"/>
              </w:rPr>
              <w:t>DEPDATE</w:t>
            </w:r>
          </w:p>
        </w:tc>
        <w:tc>
          <w:tcPr>
            <w:tcW w:w="8100" w:type="dxa"/>
          </w:tcPr>
          <w:p w14:paraId="677EB95F" w14:textId="297F442A" w:rsidR="00871B33" w:rsidRPr="00525F9F" w:rsidRDefault="002823AC" w:rsidP="000335D4">
            <w:pPr>
              <w:rPr>
                <w:sz w:val="16"/>
                <w:szCs w:val="16"/>
              </w:rPr>
            </w:pPr>
            <w:r>
              <w:rPr>
                <w:sz w:val="16"/>
                <w:szCs w:val="16"/>
              </w:rPr>
              <w:t>The dependency date</w:t>
            </w:r>
            <w:r w:rsidR="00871B33" w:rsidRPr="00525F9F">
              <w:rPr>
                <w:sz w:val="16"/>
                <w:szCs w:val="16"/>
              </w:rPr>
              <w:t>:</w:t>
            </w:r>
            <w:r>
              <w:rPr>
                <w:sz w:val="16"/>
                <w:szCs w:val="16"/>
              </w:rPr>
              <w:t xml:space="preserve"> </w:t>
            </w:r>
            <w:r w:rsidR="00871B33" w:rsidRPr="00525F9F">
              <w:rPr>
                <w:sz w:val="16"/>
                <w:szCs w:val="16"/>
              </w:rPr>
              <w:t xml:space="preserve"> the maximum date calculated by the dependency rules in the transformation settings.</w:t>
            </w:r>
          </w:p>
        </w:tc>
      </w:tr>
      <w:tr w:rsidR="00871B33" w14:paraId="1358A8D7" w14:textId="77777777" w:rsidTr="000335D4">
        <w:tc>
          <w:tcPr>
            <w:tcW w:w="1458" w:type="dxa"/>
          </w:tcPr>
          <w:p w14:paraId="526BE04E" w14:textId="77777777" w:rsidR="00871B33" w:rsidRPr="00525F9F" w:rsidRDefault="00871B33" w:rsidP="000335D4">
            <w:pPr>
              <w:rPr>
                <w:sz w:val="16"/>
                <w:szCs w:val="16"/>
              </w:rPr>
            </w:pPr>
            <w:r w:rsidRPr="00525F9F">
              <w:rPr>
                <w:sz w:val="16"/>
                <w:szCs w:val="16"/>
              </w:rPr>
              <w:t>REPLAYDATE</w:t>
            </w:r>
          </w:p>
        </w:tc>
        <w:tc>
          <w:tcPr>
            <w:tcW w:w="8100" w:type="dxa"/>
          </w:tcPr>
          <w:p w14:paraId="0F88EF80" w14:textId="77777777" w:rsidR="00871B33" w:rsidRPr="00525F9F" w:rsidRDefault="00871B33" w:rsidP="000335D4">
            <w:pPr>
              <w:rPr>
                <w:sz w:val="16"/>
                <w:szCs w:val="16"/>
              </w:rPr>
            </w:pPr>
            <w:r w:rsidRPr="00525F9F">
              <w:rPr>
                <w:sz w:val="16"/>
                <w:szCs w:val="16"/>
              </w:rPr>
              <w:t>The replay date is synonym for the start time of the transformation.</w:t>
            </w:r>
          </w:p>
        </w:tc>
      </w:tr>
      <w:tr w:rsidR="00871B33" w14:paraId="500F53A2" w14:textId="77777777" w:rsidTr="000335D4">
        <w:tc>
          <w:tcPr>
            <w:tcW w:w="1458" w:type="dxa"/>
          </w:tcPr>
          <w:p w14:paraId="4B520171" w14:textId="77777777" w:rsidR="00871B33" w:rsidRPr="00525F9F" w:rsidRDefault="00871B33" w:rsidP="000335D4">
            <w:pPr>
              <w:rPr>
                <w:sz w:val="16"/>
                <w:szCs w:val="16"/>
              </w:rPr>
            </w:pPr>
            <w:r w:rsidRPr="00525F9F">
              <w:rPr>
                <w:sz w:val="16"/>
                <w:szCs w:val="16"/>
              </w:rPr>
              <w:t>LOG_FIELD</w:t>
            </w:r>
          </w:p>
        </w:tc>
        <w:tc>
          <w:tcPr>
            <w:tcW w:w="8100" w:type="dxa"/>
          </w:tcPr>
          <w:p w14:paraId="240E34E1" w14:textId="77777777" w:rsidR="00871B33" w:rsidRPr="00525F9F" w:rsidRDefault="00871B33" w:rsidP="000335D4">
            <w:pPr>
              <w:rPr>
                <w:sz w:val="16"/>
                <w:szCs w:val="16"/>
              </w:rPr>
            </w:pPr>
            <w:r w:rsidRPr="00525F9F">
              <w:rPr>
                <w:sz w:val="16"/>
                <w:szCs w:val="16"/>
              </w:rPr>
              <w:t>The field that will contain the complete text log of the run.  Usually this is a CLOB or (long) TEXT type of field.</w:t>
            </w:r>
          </w:p>
        </w:tc>
      </w:tr>
    </w:tbl>
    <w:p w14:paraId="285AE595" w14:textId="77777777" w:rsidR="00871B33" w:rsidRDefault="00871B33" w:rsidP="00871B33">
      <w:pPr>
        <w:spacing w:after="0"/>
      </w:pPr>
    </w:p>
    <w:p w14:paraId="5AB4E1B2" w14:textId="29306770" w:rsidR="3924CD29" w:rsidRDefault="00552181" w:rsidP="00871B33">
      <w:pPr>
        <w:pStyle w:val="ListParagraph"/>
        <w:numPr>
          <w:ilvl w:val="0"/>
          <w:numId w:val="23"/>
        </w:numPr>
        <w:spacing w:after="0"/>
      </w:pPr>
      <w:r>
        <w:t>Application s</w:t>
      </w:r>
      <w:r w:rsidR="00871B33">
        <w:t>erver log files</w:t>
      </w:r>
    </w:p>
    <w:p w14:paraId="32AAA28A" w14:textId="06093E37" w:rsidR="00871B33" w:rsidRDefault="00871B33" w:rsidP="00871B33">
      <w:pPr>
        <w:pStyle w:val="ListParagraph"/>
        <w:numPr>
          <w:ilvl w:val="1"/>
          <w:numId w:val="23"/>
        </w:numPr>
        <w:spacing w:after="0"/>
      </w:pPr>
      <w:r>
        <w:t xml:space="preserve">The application server contains a location </w:t>
      </w:r>
      <w:r w:rsidR="00F93FF6">
        <w:t xml:space="preserve">specified by the MAXDAT_ETL_LOGS environment variable for logging the </w:t>
      </w:r>
      <w:r>
        <w:t>results of each of the shell scripts</w:t>
      </w:r>
      <w:r w:rsidR="00F93FF6">
        <w:t xml:space="preserve"> that calls the root Kettle jobs</w:t>
      </w:r>
      <w:r>
        <w:t>.</w:t>
      </w:r>
    </w:p>
    <w:p w14:paraId="584B5F13" w14:textId="77777777" w:rsidR="00197C56" w:rsidRDefault="00197C56" w:rsidP="00197C56">
      <w:pPr>
        <w:pStyle w:val="Heading3"/>
      </w:pPr>
      <w:bookmarkStart w:id="72" w:name="_Toc382556871"/>
      <w:r>
        <w:t>File Upload Directories</w:t>
      </w:r>
      <w:bookmarkEnd w:id="72"/>
    </w:p>
    <w:p w14:paraId="23264241" w14:textId="3CFAF27E" w:rsidR="006B5314" w:rsidRDefault="006B5314" w:rsidP="006B5314">
      <w:pPr>
        <w:pStyle w:val="Heading4"/>
      </w:pPr>
      <w:r>
        <w:t>Forecast Files</w:t>
      </w:r>
    </w:p>
    <w:p w14:paraId="4C120724" w14:textId="776AD715" w:rsidR="006B5314" w:rsidRPr="006B5314" w:rsidRDefault="006B5314" w:rsidP="006B5314">
      <w:r>
        <w:t>The following folders must exist under the directory defined by cc.project.forecast.directory:</w:t>
      </w:r>
    </w:p>
    <w:tbl>
      <w:tblPr>
        <w:tblStyle w:val="TableGrid"/>
        <w:tblW w:w="0" w:type="auto"/>
        <w:tblLook w:val="04A0" w:firstRow="1" w:lastRow="0" w:firstColumn="1" w:lastColumn="0" w:noHBand="0" w:noVBand="1"/>
      </w:tblPr>
      <w:tblGrid>
        <w:gridCol w:w="1548"/>
        <w:gridCol w:w="8028"/>
      </w:tblGrid>
      <w:tr w:rsidR="006B5314" w:rsidRPr="006B5314" w14:paraId="230142B5" w14:textId="77777777" w:rsidTr="006B5314">
        <w:tc>
          <w:tcPr>
            <w:tcW w:w="1548" w:type="dxa"/>
          </w:tcPr>
          <w:p w14:paraId="3600DB96" w14:textId="19C9E5D6" w:rsidR="006B5314" w:rsidRPr="006B5314" w:rsidRDefault="006B5314" w:rsidP="006B5314">
            <w:pPr>
              <w:rPr>
                <w:b/>
                <w:sz w:val="18"/>
                <w:szCs w:val="18"/>
              </w:rPr>
            </w:pPr>
            <w:r w:rsidRPr="006B5314">
              <w:rPr>
                <w:b/>
                <w:sz w:val="18"/>
                <w:szCs w:val="18"/>
              </w:rPr>
              <w:t>Directory</w:t>
            </w:r>
          </w:p>
        </w:tc>
        <w:tc>
          <w:tcPr>
            <w:tcW w:w="8028" w:type="dxa"/>
          </w:tcPr>
          <w:p w14:paraId="59F4E4FA" w14:textId="71831037" w:rsidR="006B5314" w:rsidRPr="006B5314" w:rsidRDefault="006B5314" w:rsidP="006B5314">
            <w:pPr>
              <w:rPr>
                <w:b/>
                <w:sz w:val="18"/>
                <w:szCs w:val="18"/>
              </w:rPr>
            </w:pPr>
            <w:r w:rsidRPr="006B5314">
              <w:rPr>
                <w:b/>
                <w:sz w:val="18"/>
                <w:szCs w:val="18"/>
              </w:rPr>
              <w:t>Description</w:t>
            </w:r>
          </w:p>
        </w:tc>
      </w:tr>
      <w:tr w:rsidR="006B5314" w:rsidRPr="006B5314" w14:paraId="37AB9C37" w14:textId="77777777" w:rsidTr="006B5314">
        <w:tc>
          <w:tcPr>
            <w:tcW w:w="1548" w:type="dxa"/>
          </w:tcPr>
          <w:p w14:paraId="0268E536" w14:textId="3ECB6972" w:rsidR="006B5314" w:rsidRPr="006B5314" w:rsidRDefault="006B5314" w:rsidP="006B5314">
            <w:pPr>
              <w:rPr>
                <w:sz w:val="18"/>
                <w:szCs w:val="18"/>
              </w:rPr>
            </w:pPr>
            <w:r w:rsidRPr="006B5314">
              <w:rPr>
                <w:sz w:val="18"/>
                <w:szCs w:val="18"/>
              </w:rPr>
              <w:t>/Inbound</w:t>
            </w:r>
          </w:p>
        </w:tc>
        <w:tc>
          <w:tcPr>
            <w:tcW w:w="8028" w:type="dxa"/>
          </w:tcPr>
          <w:p w14:paraId="0D2DF8B9" w14:textId="28AC86F8" w:rsidR="006B5314" w:rsidRPr="006B5314" w:rsidRDefault="006B5314" w:rsidP="006B5314">
            <w:pPr>
              <w:rPr>
                <w:sz w:val="18"/>
                <w:szCs w:val="18"/>
              </w:rPr>
            </w:pPr>
            <w:r w:rsidRPr="006B5314">
              <w:rPr>
                <w:sz w:val="18"/>
                <w:szCs w:val="18"/>
              </w:rPr>
              <w:t>Location for files to be processed into the contact center database</w:t>
            </w:r>
          </w:p>
        </w:tc>
      </w:tr>
      <w:tr w:rsidR="006B5314" w:rsidRPr="006B5314" w14:paraId="38AE05EF" w14:textId="77777777" w:rsidTr="006B5314">
        <w:tc>
          <w:tcPr>
            <w:tcW w:w="1548" w:type="dxa"/>
          </w:tcPr>
          <w:p w14:paraId="4D94ADA1" w14:textId="373218B8" w:rsidR="006B5314" w:rsidRPr="006B5314" w:rsidRDefault="006B5314" w:rsidP="006B5314">
            <w:pPr>
              <w:rPr>
                <w:sz w:val="18"/>
                <w:szCs w:val="18"/>
              </w:rPr>
            </w:pPr>
            <w:r w:rsidRPr="006B5314">
              <w:rPr>
                <w:sz w:val="18"/>
                <w:szCs w:val="18"/>
              </w:rPr>
              <w:t>/Processing</w:t>
            </w:r>
          </w:p>
        </w:tc>
        <w:tc>
          <w:tcPr>
            <w:tcW w:w="8028" w:type="dxa"/>
          </w:tcPr>
          <w:p w14:paraId="5BD5EB3A" w14:textId="2551F921" w:rsidR="006B5314" w:rsidRPr="006B5314" w:rsidRDefault="006B5314" w:rsidP="006B5314">
            <w:pPr>
              <w:rPr>
                <w:sz w:val="18"/>
                <w:szCs w:val="18"/>
              </w:rPr>
            </w:pPr>
            <w:r>
              <w:rPr>
                <w:sz w:val="18"/>
                <w:szCs w:val="18"/>
              </w:rPr>
              <w:t>Location for files currently being processed into the contact center database</w:t>
            </w:r>
          </w:p>
        </w:tc>
      </w:tr>
      <w:tr w:rsidR="006B5314" w:rsidRPr="006B5314" w14:paraId="58D900FC" w14:textId="77777777" w:rsidTr="006B5314">
        <w:tc>
          <w:tcPr>
            <w:tcW w:w="1548" w:type="dxa"/>
          </w:tcPr>
          <w:p w14:paraId="072670F4" w14:textId="300B405B" w:rsidR="006B5314" w:rsidRPr="006B5314" w:rsidRDefault="006B5314" w:rsidP="006B5314">
            <w:pPr>
              <w:rPr>
                <w:sz w:val="18"/>
                <w:szCs w:val="18"/>
              </w:rPr>
            </w:pPr>
            <w:r w:rsidRPr="006B5314">
              <w:rPr>
                <w:sz w:val="18"/>
                <w:szCs w:val="18"/>
              </w:rPr>
              <w:t>/Completed</w:t>
            </w:r>
          </w:p>
        </w:tc>
        <w:tc>
          <w:tcPr>
            <w:tcW w:w="8028" w:type="dxa"/>
          </w:tcPr>
          <w:p w14:paraId="68C7ECEC" w14:textId="241F1E15" w:rsidR="006B5314" w:rsidRPr="006B5314" w:rsidRDefault="006B5314" w:rsidP="006B5314">
            <w:pPr>
              <w:rPr>
                <w:sz w:val="18"/>
                <w:szCs w:val="18"/>
              </w:rPr>
            </w:pPr>
            <w:r>
              <w:rPr>
                <w:sz w:val="18"/>
                <w:szCs w:val="18"/>
              </w:rPr>
              <w:t>Location for files that have completed processing</w:t>
            </w:r>
          </w:p>
        </w:tc>
      </w:tr>
      <w:tr w:rsidR="006B5314" w:rsidRPr="006B5314" w14:paraId="0539E9C5" w14:textId="77777777" w:rsidTr="006B5314">
        <w:tc>
          <w:tcPr>
            <w:tcW w:w="1548" w:type="dxa"/>
          </w:tcPr>
          <w:p w14:paraId="1807A8ED" w14:textId="17EB1181" w:rsidR="006B5314" w:rsidRPr="006B5314" w:rsidRDefault="006B5314" w:rsidP="006B5314">
            <w:pPr>
              <w:rPr>
                <w:sz w:val="18"/>
                <w:szCs w:val="18"/>
              </w:rPr>
            </w:pPr>
            <w:r w:rsidRPr="006B5314">
              <w:rPr>
                <w:sz w:val="18"/>
                <w:szCs w:val="18"/>
              </w:rPr>
              <w:t>/Error</w:t>
            </w:r>
          </w:p>
        </w:tc>
        <w:tc>
          <w:tcPr>
            <w:tcW w:w="8028" w:type="dxa"/>
          </w:tcPr>
          <w:p w14:paraId="78E85CB8" w14:textId="7C6069F7" w:rsidR="006B5314" w:rsidRPr="006B5314" w:rsidRDefault="006B5314" w:rsidP="006B5314">
            <w:pPr>
              <w:rPr>
                <w:sz w:val="18"/>
                <w:szCs w:val="18"/>
              </w:rPr>
            </w:pPr>
            <w:r>
              <w:rPr>
                <w:sz w:val="18"/>
                <w:szCs w:val="18"/>
              </w:rPr>
              <w:t>Location for files that have failed processing</w:t>
            </w:r>
          </w:p>
        </w:tc>
      </w:tr>
    </w:tbl>
    <w:p w14:paraId="5E8B35F7" w14:textId="77777777" w:rsidR="00197C56" w:rsidRDefault="00197C56" w:rsidP="00197C56">
      <w:pPr>
        <w:pStyle w:val="Heading3"/>
      </w:pPr>
      <w:bookmarkStart w:id="73" w:name="_Toc382556872"/>
      <w:r>
        <w:t>Deployment Process</w:t>
      </w:r>
      <w:bookmarkEnd w:id="73"/>
    </w:p>
    <w:p w14:paraId="1DA22B4F" w14:textId="77777777" w:rsidR="00197C56" w:rsidRPr="00197C56" w:rsidRDefault="00197C56" w:rsidP="00197C56">
      <w:pPr>
        <w:pStyle w:val="Heading3"/>
      </w:pPr>
      <w:bookmarkStart w:id="74" w:name="_Toc382556873"/>
      <w:r>
        <w:t>Testing Process</w:t>
      </w:r>
      <w:bookmarkEnd w:id="74"/>
    </w:p>
    <w:p w14:paraId="1A4A52E9" w14:textId="77777777" w:rsidR="00197C56" w:rsidRPr="00197C56" w:rsidRDefault="00197C56" w:rsidP="00197C56"/>
    <w:p w14:paraId="7A9B668F" w14:textId="4054E874" w:rsidR="000D0403" w:rsidRPr="000D0403" w:rsidRDefault="000D0403" w:rsidP="000D0403">
      <w:pPr>
        <w:pStyle w:val="Heading2"/>
      </w:pPr>
      <w:bookmarkStart w:id="75" w:name="_Toc382556874"/>
      <w:r>
        <w:t>Hawaii HIX</w:t>
      </w:r>
      <w:bookmarkEnd w:id="75"/>
    </w:p>
    <w:p w14:paraId="1D68780F" w14:textId="5F19371D" w:rsidR="000D0403" w:rsidRDefault="000D0403" w:rsidP="000D0403">
      <w:pPr>
        <w:pStyle w:val="Heading3"/>
      </w:pPr>
      <w:bookmarkStart w:id="76" w:name="_Toc382556875"/>
      <w:r>
        <w:t>Environment</w:t>
      </w:r>
      <w:r w:rsidR="003736AB">
        <w:t>s</w:t>
      </w:r>
      <w:bookmarkEnd w:id="76"/>
    </w:p>
    <w:tbl>
      <w:tblPr>
        <w:tblStyle w:val="TableGrid"/>
        <w:tblW w:w="9576" w:type="dxa"/>
        <w:tblLayout w:type="fixed"/>
        <w:tblLook w:val="04A0" w:firstRow="1" w:lastRow="0" w:firstColumn="1" w:lastColumn="0" w:noHBand="0" w:noVBand="1"/>
      </w:tblPr>
      <w:tblGrid>
        <w:gridCol w:w="670"/>
        <w:gridCol w:w="1598"/>
        <w:gridCol w:w="3780"/>
        <w:gridCol w:w="3528"/>
      </w:tblGrid>
      <w:tr w:rsidR="003736AB" w:rsidRPr="00790E2A" w14:paraId="3895B16C" w14:textId="77777777" w:rsidTr="003B7195">
        <w:tc>
          <w:tcPr>
            <w:tcW w:w="670" w:type="dxa"/>
          </w:tcPr>
          <w:p w14:paraId="45FBA37C" w14:textId="77777777" w:rsidR="003736AB" w:rsidRPr="00790E2A" w:rsidRDefault="003736AB" w:rsidP="007E3E5B">
            <w:pPr>
              <w:rPr>
                <w:sz w:val="16"/>
                <w:szCs w:val="16"/>
              </w:rPr>
            </w:pPr>
          </w:p>
        </w:tc>
        <w:tc>
          <w:tcPr>
            <w:tcW w:w="1598" w:type="dxa"/>
          </w:tcPr>
          <w:p w14:paraId="61BBA01D" w14:textId="77777777" w:rsidR="003736AB" w:rsidRPr="00790E2A" w:rsidRDefault="003736AB" w:rsidP="007E3E5B">
            <w:pPr>
              <w:rPr>
                <w:sz w:val="16"/>
                <w:szCs w:val="16"/>
              </w:rPr>
            </w:pPr>
            <w:r w:rsidRPr="00790E2A">
              <w:rPr>
                <w:sz w:val="16"/>
                <w:szCs w:val="16"/>
              </w:rPr>
              <w:t>User</w:t>
            </w:r>
          </w:p>
        </w:tc>
        <w:tc>
          <w:tcPr>
            <w:tcW w:w="3780" w:type="dxa"/>
          </w:tcPr>
          <w:p w14:paraId="75FA7118" w14:textId="77777777" w:rsidR="003736AB" w:rsidRPr="00790E2A" w:rsidRDefault="003736AB" w:rsidP="007E3E5B">
            <w:pPr>
              <w:rPr>
                <w:sz w:val="16"/>
                <w:szCs w:val="16"/>
              </w:rPr>
            </w:pPr>
            <w:r w:rsidRPr="00790E2A">
              <w:rPr>
                <w:sz w:val="16"/>
                <w:szCs w:val="16"/>
              </w:rPr>
              <w:t>App Server</w:t>
            </w:r>
          </w:p>
        </w:tc>
        <w:tc>
          <w:tcPr>
            <w:tcW w:w="3528" w:type="dxa"/>
          </w:tcPr>
          <w:p w14:paraId="23D18986" w14:textId="77777777" w:rsidR="003736AB" w:rsidRPr="00790E2A" w:rsidRDefault="003736AB" w:rsidP="007E3E5B">
            <w:pPr>
              <w:rPr>
                <w:sz w:val="16"/>
                <w:szCs w:val="16"/>
              </w:rPr>
            </w:pPr>
            <w:r w:rsidRPr="00790E2A">
              <w:rPr>
                <w:sz w:val="16"/>
                <w:szCs w:val="16"/>
              </w:rPr>
              <w:t>Database</w:t>
            </w:r>
          </w:p>
        </w:tc>
      </w:tr>
      <w:tr w:rsidR="003736AB" w:rsidRPr="00790E2A" w14:paraId="3C88C05A" w14:textId="77777777" w:rsidTr="003B7195">
        <w:tc>
          <w:tcPr>
            <w:tcW w:w="670" w:type="dxa"/>
          </w:tcPr>
          <w:p w14:paraId="61C44A9C" w14:textId="77777777" w:rsidR="003736AB" w:rsidRPr="00790E2A" w:rsidRDefault="003736AB" w:rsidP="007E3E5B">
            <w:pPr>
              <w:rPr>
                <w:sz w:val="16"/>
                <w:szCs w:val="16"/>
              </w:rPr>
            </w:pPr>
            <w:r w:rsidRPr="00790E2A">
              <w:rPr>
                <w:sz w:val="16"/>
                <w:szCs w:val="16"/>
              </w:rPr>
              <w:t>DEV</w:t>
            </w:r>
          </w:p>
        </w:tc>
        <w:tc>
          <w:tcPr>
            <w:tcW w:w="1598" w:type="dxa"/>
          </w:tcPr>
          <w:p w14:paraId="426F1C5C" w14:textId="77777777" w:rsidR="003736AB" w:rsidRPr="00790E2A" w:rsidRDefault="003736AB" w:rsidP="007E3E5B">
            <w:pPr>
              <w:rPr>
                <w:sz w:val="16"/>
                <w:szCs w:val="16"/>
              </w:rPr>
            </w:pPr>
            <w:r w:rsidRPr="00790E2A">
              <w:rPr>
                <w:sz w:val="16"/>
                <w:szCs w:val="16"/>
              </w:rPr>
              <w:t>etladmin</w:t>
            </w:r>
          </w:p>
        </w:tc>
        <w:tc>
          <w:tcPr>
            <w:tcW w:w="3780" w:type="dxa"/>
          </w:tcPr>
          <w:p w14:paraId="3B9FDF85" w14:textId="77777777" w:rsidR="003736AB" w:rsidRPr="00790E2A" w:rsidRDefault="003736AB" w:rsidP="007E3E5B">
            <w:pPr>
              <w:rPr>
                <w:sz w:val="16"/>
                <w:szCs w:val="16"/>
              </w:rPr>
            </w:pPr>
            <w:r w:rsidRPr="00790E2A">
              <w:rPr>
                <w:sz w:val="16"/>
                <w:szCs w:val="16"/>
              </w:rPr>
              <w:t>10.200.90.78</w:t>
            </w:r>
          </w:p>
          <w:p w14:paraId="7F4ED2F2" w14:textId="77777777" w:rsidR="003736AB" w:rsidRPr="00790E2A" w:rsidRDefault="003736AB" w:rsidP="007E3E5B">
            <w:pPr>
              <w:rPr>
                <w:sz w:val="16"/>
                <w:szCs w:val="16"/>
              </w:rPr>
            </w:pPr>
            <w:r w:rsidRPr="00790E2A">
              <w:rPr>
                <w:sz w:val="16"/>
                <w:szCs w:val="16"/>
              </w:rPr>
              <w:t>MAXDAT_ETL_PATH=/u01/maximus/maxdat-dev/HCCHIX/ETL/scripts</w:t>
            </w:r>
          </w:p>
          <w:p w14:paraId="0DFF81C2" w14:textId="77777777" w:rsidR="003736AB" w:rsidRPr="00790E2A" w:rsidRDefault="003736AB" w:rsidP="007E3E5B">
            <w:pPr>
              <w:rPr>
                <w:sz w:val="16"/>
                <w:szCs w:val="16"/>
              </w:rPr>
            </w:pPr>
            <w:r w:rsidRPr="00790E2A">
              <w:rPr>
                <w:sz w:val="16"/>
                <w:szCs w:val="16"/>
              </w:rPr>
              <w:t>MAXDAT_ETL_LOGS=/u01/maximus/maxdat-dev/HCCHIX/ETL/logs</w:t>
            </w:r>
          </w:p>
          <w:p w14:paraId="1E219C10" w14:textId="77777777" w:rsidR="003736AB" w:rsidRPr="00790E2A" w:rsidRDefault="003736AB" w:rsidP="007E3E5B">
            <w:pPr>
              <w:rPr>
                <w:sz w:val="16"/>
                <w:szCs w:val="16"/>
              </w:rPr>
            </w:pPr>
          </w:p>
          <w:p w14:paraId="0A6CC837" w14:textId="77777777" w:rsidR="003736AB" w:rsidRPr="00790E2A" w:rsidRDefault="003736AB" w:rsidP="007E3E5B">
            <w:pPr>
              <w:rPr>
                <w:sz w:val="16"/>
                <w:szCs w:val="16"/>
              </w:rPr>
            </w:pPr>
          </w:p>
        </w:tc>
        <w:tc>
          <w:tcPr>
            <w:tcW w:w="3528" w:type="dxa"/>
          </w:tcPr>
          <w:p w14:paraId="0A499484" w14:textId="77777777" w:rsidR="003736AB" w:rsidRPr="00790E2A" w:rsidRDefault="003736AB" w:rsidP="007E3E5B">
            <w:pPr>
              <w:rPr>
                <w:sz w:val="16"/>
                <w:szCs w:val="16"/>
              </w:rPr>
            </w:pPr>
            <w:r w:rsidRPr="00790E2A">
              <w:rPr>
                <w:sz w:val="16"/>
                <w:szCs w:val="16"/>
              </w:rPr>
              <w:t>HIHXMXDD =</w:t>
            </w:r>
          </w:p>
          <w:p w14:paraId="43D337B6" w14:textId="77777777" w:rsidR="003736AB" w:rsidRPr="00790E2A" w:rsidRDefault="003736AB" w:rsidP="007E3E5B">
            <w:pPr>
              <w:rPr>
                <w:sz w:val="16"/>
                <w:szCs w:val="16"/>
              </w:rPr>
            </w:pPr>
            <w:r w:rsidRPr="00790E2A">
              <w:rPr>
                <w:sz w:val="16"/>
                <w:szCs w:val="16"/>
              </w:rPr>
              <w:t xml:space="preserve">  (DESCRIPTION =</w:t>
            </w:r>
          </w:p>
          <w:p w14:paraId="190D1DF5" w14:textId="77777777" w:rsidR="003736AB" w:rsidRPr="00790E2A" w:rsidRDefault="003736AB" w:rsidP="007E3E5B">
            <w:pPr>
              <w:rPr>
                <w:sz w:val="16"/>
                <w:szCs w:val="16"/>
              </w:rPr>
            </w:pPr>
            <w:r w:rsidRPr="00790E2A">
              <w:rPr>
                <w:sz w:val="16"/>
                <w:szCs w:val="16"/>
              </w:rPr>
              <w:t xml:space="preserve">    (ADDRESS = (PROTOCOL = TCP)(HOST = rcmxdb09d.maximus.com)(PORT = 1547))</w:t>
            </w:r>
          </w:p>
          <w:p w14:paraId="2742F581" w14:textId="77777777" w:rsidR="003736AB" w:rsidRPr="00790E2A" w:rsidRDefault="003736AB" w:rsidP="007E3E5B">
            <w:pPr>
              <w:rPr>
                <w:sz w:val="16"/>
                <w:szCs w:val="16"/>
              </w:rPr>
            </w:pPr>
            <w:r w:rsidRPr="00790E2A">
              <w:rPr>
                <w:sz w:val="16"/>
                <w:szCs w:val="16"/>
              </w:rPr>
              <w:t xml:space="preserve">    (CONNECT_DATA =</w:t>
            </w:r>
          </w:p>
          <w:p w14:paraId="4ED123DD" w14:textId="77777777" w:rsidR="003736AB" w:rsidRPr="00790E2A" w:rsidRDefault="003736AB" w:rsidP="007E3E5B">
            <w:pPr>
              <w:rPr>
                <w:sz w:val="16"/>
                <w:szCs w:val="16"/>
              </w:rPr>
            </w:pPr>
            <w:r w:rsidRPr="00790E2A">
              <w:rPr>
                <w:sz w:val="16"/>
                <w:szCs w:val="16"/>
              </w:rPr>
              <w:t xml:space="preserve">      (SERVER = DEDICATED)</w:t>
            </w:r>
          </w:p>
          <w:p w14:paraId="4859B27F" w14:textId="77777777" w:rsidR="003736AB" w:rsidRPr="00790E2A" w:rsidRDefault="003736AB" w:rsidP="007E3E5B">
            <w:pPr>
              <w:rPr>
                <w:sz w:val="16"/>
                <w:szCs w:val="16"/>
              </w:rPr>
            </w:pPr>
            <w:r w:rsidRPr="00790E2A">
              <w:rPr>
                <w:sz w:val="16"/>
                <w:szCs w:val="16"/>
              </w:rPr>
              <w:t xml:space="preserve">      (SERVICE_NAME = hihxmxdd.maximus.com)</w:t>
            </w:r>
          </w:p>
          <w:p w14:paraId="34218A7A" w14:textId="77777777" w:rsidR="003736AB" w:rsidRPr="00790E2A" w:rsidRDefault="003736AB" w:rsidP="007E3E5B">
            <w:pPr>
              <w:rPr>
                <w:sz w:val="16"/>
                <w:szCs w:val="16"/>
              </w:rPr>
            </w:pPr>
            <w:r w:rsidRPr="00790E2A">
              <w:rPr>
                <w:sz w:val="16"/>
                <w:szCs w:val="16"/>
              </w:rPr>
              <w:t xml:space="preserve">    )</w:t>
            </w:r>
          </w:p>
          <w:p w14:paraId="05CA4A15" w14:textId="77777777" w:rsidR="003736AB" w:rsidRPr="00790E2A" w:rsidRDefault="003736AB" w:rsidP="007E3E5B">
            <w:pPr>
              <w:rPr>
                <w:sz w:val="16"/>
                <w:szCs w:val="16"/>
              </w:rPr>
            </w:pPr>
            <w:r w:rsidRPr="00790E2A">
              <w:rPr>
                <w:sz w:val="16"/>
                <w:szCs w:val="16"/>
              </w:rPr>
              <w:t xml:space="preserve">  )</w:t>
            </w:r>
          </w:p>
        </w:tc>
      </w:tr>
      <w:tr w:rsidR="003736AB" w:rsidRPr="00790E2A" w14:paraId="1BF4E141" w14:textId="77777777" w:rsidTr="003B7195">
        <w:tc>
          <w:tcPr>
            <w:tcW w:w="670" w:type="dxa"/>
          </w:tcPr>
          <w:p w14:paraId="6548036D" w14:textId="77777777" w:rsidR="003736AB" w:rsidRPr="00790E2A" w:rsidRDefault="003736AB" w:rsidP="007E3E5B">
            <w:pPr>
              <w:rPr>
                <w:sz w:val="16"/>
                <w:szCs w:val="16"/>
              </w:rPr>
            </w:pPr>
            <w:r w:rsidRPr="00790E2A">
              <w:rPr>
                <w:sz w:val="16"/>
                <w:szCs w:val="16"/>
              </w:rPr>
              <w:t>UAT</w:t>
            </w:r>
          </w:p>
        </w:tc>
        <w:tc>
          <w:tcPr>
            <w:tcW w:w="1598" w:type="dxa"/>
          </w:tcPr>
          <w:p w14:paraId="16B8586C" w14:textId="77777777" w:rsidR="003736AB" w:rsidRPr="00790E2A" w:rsidRDefault="003736AB" w:rsidP="007E3E5B">
            <w:pPr>
              <w:rPr>
                <w:sz w:val="16"/>
                <w:szCs w:val="16"/>
              </w:rPr>
            </w:pPr>
            <w:r w:rsidRPr="00790E2A">
              <w:rPr>
                <w:sz w:val="16"/>
                <w:szCs w:val="16"/>
              </w:rPr>
              <w:t>[your maximus login]</w:t>
            </w:r>
          </w:p>
        </w:tc>
        <w:tc>
          <w:tcPr>
            <w:tcW w:w="3780" w:type="dxa"/>
          </w:tcPr>
          <w:p w14:paraId="3924E952" w14:textId="77777777" w:rsidR="003736AB" w:rsidRPr="00790E2A" w:rsidRDefault="003736AB" w:rsidP="007E3E5B">
            <w:pPr>
              <w:rPr>
                <w:sz w:val="16"/>
                <w:szCs w:val="16"/>
              </w:rPr>
            </w:pPr>
            <w:r w:rsidRPr="00790E2A">
              <w:rPr>
                <w:sz w:val="16"/>
                <w:szCs w:val="16"/>
              </w:rPr>
              <w:t>rchxap13ua.maximus.com</w:t>
            </w:r>
          </w:p>
          <w:p w14:paraId="5817D092" w14:textId="77777777" w:rsidR="003736AB" w:rsidRPr="00790E2A" w:rsidRDefault="003736AB" w:rsidP="007E3E5B">
            <w:pPr>
              <w:rPr>
                <w:sz w:val="16"/>
                <w:szCs w:val="16"/>
              </w:rPr>
            </w:pPr>
            <w:r w:rsidRPr="00790E2A">
              <w:rPr>
                <w:sz w:val="16"/>
                <w:szCs w:val="16"/>
              </w:rPr>
              <w:t>MAXDAT_ETL_PATH=/u01/maximus/maxdat-uat/HCCHIX/ETL/scripts</w:t>
            </w:r>
          </w:p>
          <w:p w14:paraId="24A94C74" w14:textId="77777777" w:rsidR="003736AB" w:rsidRPr="00790E2A" w:rsidRDefault="003736AB" w:rsidP="007E3E5B">
            <w:pPr>
              <w:rPr>
                <w:sz w:val="16"/>
                <w:szCs w:val="16"/>
              </w:rPr>
            </w:pPr>
            <w:r w:rsidRPr="00790E2A">
              <w:rPr>
                <w:sz w:val="16"/>
                <w:szCs w:val="16"/>
              </w:rPr>
              <w:t>MAXDAT_ETL_LOGS=/u01/maximus/maxdat-uat/HCCHIX/ETL/logs</w:t>
            </w:r>
          </w:p>
          <w:p w14:paraId="0DE6C8B3" w14:textId="77777777" w:rsidR="003736AB" w:rsidRPr="00790E2A" w:rsidRDefault="003736AB" w:rsidP="007E3E5B">
            <w:pPr>
              <w:rPr>
                <w:sz w:val="16"/>
                <w:szCs w:val="16"/>
              </w:rPr>
            </w:pPr>
          </w:p>
        </w:tc>
        <w:tc>
          <w:tcPr>
            <w:tcW w:w="3528" w:type="dxa"/>
          </w:tcPr>
          <w:p w14:paraId="69AE243C" w14:textId="77777777" w:rsidR="003736AB" w:rsidRPr="00790E2A" w:rsidRDefault="003736AB" w:rsidP="007E3E5B">
            <w:pPr>
              <w:rPr>
                <w:sz w:val="16"/>
                <w:szCs w:val="16"/>
              </w:rPr>
            </w:pPr>
            <w:r w:rsidRPr="00790E2A">
              <w:rPr>
                <w:sz w:val="16"/>
                <w:szCs w:val="16"/>
              </w:rPr>
              <w:t>HIHXMXDU =</w:t>
            </w:r>
          </w:p>
          <w:p w14:paraId="58B10E40" w14:textId="77777777" w:rsidR="003736AB" w:rsidRPr="00790E2A" w:rsidRDefault="003736AB" w:rsidP="007E3E5B">
            <w:pPr>
              <w:rPr>
                <w:sz w:val="16"/>
                <w:szCs w:val="16"/>
              </w:rPr>
            </w:pPr>
            <w:r w:rsidRPr="00790E2A">
              <w:rPr>
                <w:sz w:val="16"/>
                <w:szCs w:val="16"/>
              </w:rPr>
              <w:t xml:space="preserve">  (DESCRIPTION =</w:t>
            </w:r>
          </w:p>
          <w:p w14:paraId="1B7CA224" w14:textId="77777777" w:rsidR="003736AB" w:rsidRPr="00790E2A" w:rsidRDefault="003736AB" w:rsidP="007E3E5B">
            <w:pPr>
              <w:rPr>
                <w:sz w:val="16"/>
                <w:szCs w:val="16"/>
              </w:rPr>
            </w:pPr>
            <w:r w:rsidRPr="00790E2A">
              <w:rPr>
                <w:sz w:val="16"/>
                <w:szCs w:val="16"/>
              </w:rPr>
              <w:t xml:space="preserve">    (ADDRESS = (PROTOCOL = TCP)(HOST = kil-scan-01.maximus.com)(PORT = 1547))</w:t>
            </w:r>
          </w:p>
          <w:p w14:paraId="17650058" w14:textId="77777777" w:rsidR="003736AB" w:rsidRPr="00790E2A" w:rsidRDefault="003736AB" w:rsidP="007E3E5B">
            <w:pPr>
              <w:rPr>
                <w:sz w:val="16"/>
                <w:szCs w:val="16"/>
              </w:rPr>
            </w:pPr>
            <w:r w:rsidRPr="00790E2A">
              <w:rPr>
                <w:sz w:val="16"/>
                <w:szCs w:val="16"/>
              </w:rPr>
              <w:t xml:space="preserve">    (CONNECT_DATA =</w:t>
            </w:r>
          </w:p>
          <w:p w14:paraId="18CAEB77" w14:textId="77777777" w:rsidR="003736AB" w:rsidRPr="00790E2A" w:rsidRDefault="003736AB" w:rsidP="007E3E5B">
            <w:pPr>
              <w:rPr>
                <w:sz w:val="16"/>
                <w:szCs w:val="16"/>
              </w:rPr>
            </w:pPr>
            <w:r w:rsidRPr="00790E2A">
              <w:rPr>
                <w:sz w:val="16"/>
                <w:szCs w:val="16"/>
              </w:rPr>
              <w:t xml:space="preserve">      (SERVER = DEDICATED)</w:t>
            </w:r>
          </w:p>
          <w:p w14:paraId="3BB7F040" w14:textId="77777777" w:rsidR="003736AB" w:rsidRPr="00790E2A" w:rsidRDefault="003736AB" w:rsidP="007E3E5B">
            <w:pPr>
              <w:rPr>
                <w:sz w:val="16"/>
                <w:szCs w:val="16"/>
              </w:rPr>
            </w:pPr>
            <w:r w:rsidRPr="00790E2A">
              <w:rPr>
                <w:sz w:val="16"/>
                <w:szCs w:val="16"/>
              </w:rPr>
              <w:t xml:space="preserve">      (SERVICE_NAME = hihxmxdu.maximus.com)</w:t>
            </w:r>
          </w:p>
          <w:p w14:paraId="1A888DAF" w14:textId="77777777" w:rsidR="003736AB" w:rsidRPr="00790E2A" w:rsidRDefault="003736AB" w:rsidP="007E3E5B">
            <w:pPr>
              <w:rPr>
                <w:sz w:val="16"/>
                <w:szCs w:val="16"/>
              </w:rPr>
            </w:pPr>
            <w:r w:rsidRPr="00790E2A">
              <w:rPr>
                <w:sz w:val="16"/>
                <w:szCs w:val="16"/>
              </w:rPr>
              <w:lastRenderedPageBreak/>
              <w:t xml:space="preserve">    )</w:t>
            </w:r>
          </w:p>
          <w:p w14:paraId="03B04287" w14:textId="77777777" w:rsidR="003736AB" w:rsidRPr="00790E2A" w:rsidRDefault="003736AB" w:rsidP="007E3E5B">
            <w:pPr>
              <w:rPr>
                <w:sz w:val="16"/>
                <w:szCs w:val="16"/>
              </w:rPr>
            </w:pPr>
            <w:r w:rsidRPr="00790E2A">
              <w:rPr>
                <w:sz w:val="16"/>
                <w:szCs w:val="16"/>
              </w:rPr>
              <w:t xml:space="preserve">  )</w:t>
            </w:r>
          </w:p>
        </w:tc>
      </w:tr>
      <w:tr w:rsidR="003736AB" w:rsidRPr="00790E2A" w14:paraId="75CF4243" w14:textId="77777777" w:rsidTr="003B7195">
        <w:tc>
          <w:tcPr>
            <w:tcW w:w="670" w:type="dxa"/>
          </w:tcPr>
          <w:p w14:paraId="1C723489" w14:textId="77777777" w:rsidR="003736AB" w:rsidRPr="00790E2A" w:rsidRDefault="003736AB" w:rsidP="007E3E5B">
            <w:pPr>
              <w:rPr>
                <w:sz w:val="16"/>
                <w:szCs w:val="16"/>
              </w:rPr>
            </w:pPr>
            <w:r w:rsidRPr="00790E2A">
              <w:rPr>
                <w:sz w:val="16"/>
                <w:szCs w:val="16"/>
              </w:rPr>
              <w:lastRenderedPageBreak/>
              <w:t>INT</w:t>
            </w:r>
          </w:p>
        </w:tc>
        <w:tc>
          <w:tcPr>
            <w:tcW w:w="1598" w:type="dxa"/>
          </w:tcPr>
          <w:p w14:paraId="64562EE7" w14:textId="77777777" w:rsidR="003736AB" w:rsidRPr="00790E2A" w:rsidRDefault="003736AB" w:rsidP="007E3E5B">
            <w:pPr>
              <w:rPr>
                <w:sz w:val="16"/>
                <w:szCs w:val="16"/>
              </w:rPr>
            </w:pPr>
            <w:r w:rsidRPr="00790E2A">
              <w:rPr>
                <w:sz w:val="16"/>
                <w:szCs w:val="16"/>
              </w:rPr>
              <w:t>[your maximus login]</w:t>
            </w:r>
          </w:p>
        </w:tc>
        <w:tc>
          <w:tcPr>
            <w:tcW w:w="3780" w:type="dxa"/>
          </w:tcPr>
          <w:p w14:paraId="59524A87" w14:textId="77777777" w:rsidR="003736AB" w:rsidRPr="00790E2A" w:rsidRDefault="003736AB" w:rsidP="007E3E5B">
            <w:pPr>
              <w:rPr>
                <w:sz w:val="16"/>
                <w:szCs w:val="16"/>
              </w:rPr>
            </w:pPr>
            <w:r w:rsidRPr="00790E2A">
              <w:rPr>
                <w:sz w:val="16"/>
                <w:szCs w:val="16"/>
              </w:rPr>
              <w:t>rchxap13ua.maximus.com</w:t>
            </w:r>
          </w:p>
          <w:p w14:paraId="45020B7D" w14:textId="77777777" w:rsidR="003736AB" w:rsidRPr="00790E2A" w:rsidRDefault="003736AB" w:rsidP="007E3E5B">
            <w:pPr>
              <w:rPr>
                <w:sz w:val="16"/>
                <w:szCs w:val="16"/>
              </w:rPr>
            </w:pPr>
            <w:r w:rsidRPr="00790E2A">
              <w:rPr>
                <w:sz w:val="16"/>
                <w:szCs w:val="16"/>
              </w:rPr>
              <w:t>MAXDAT_ETL_PATH=/u01/maximus/maxdat-int/HCCHIX/ETL/scripts</w:t>
            </w:r>
          </w:p>
          <w:p w14:paraId="7A7F8A35" w14:textId="77777777" w:rsidR="003736AB" w:rsidRPr="00790E2A" w:rsidRDefault="003736AB" w:rsidP="007E3E5B">
            <w:pPr>
              <w:rPr>
                <w:sz w:val="16"/>
                <w:szCs w:val="16"/>
              </w:rPr>
            </w:pPr>
            <w:r w:rsidRPr="00790E2A">
              <w:rPr>
                <w:sz w:val="16"/>
                <w:szCs w:val="16"/>
              </w:rPr>
              <w:t>MAXDAT_ETL_LOGS=/u01/maximus/maxdat-int/HCCHIX/ETL/logs</w:t>
            </w:r>
          </w:p>
          <w:p w14:paraId="09E5FE41" w14:textId="77777777" w:rsidR="003736AB" w:rsidRPr="00790E2A" w:rsidRDefault="003736AB" w:rsidP="007E3E5B">
            <w:pPr>
              <w:rPr>
                <w:sz w:val="16"/>
                <w:szCs w:val="16"/>
              </w:rPr>
            </w:pPr>
          </w:p>
        </w:tc>
        <w:tc>
          <w:tcPr>
            <w:tcW w:w="3528" w:type="dxa"/>
          </w:tcPr>
          <w:p w14:paraId="5757C5C6" w14:textId="77777777" w:rsidR="003736AB" w:rsidRPr="00790E2A" w:rsidRDefault="003736AB" w:rsidP="007E3E5B">
            <w:pPr>
              <w:rPr>
                <w:sz w:val="16"/>
                <w:szCs w:val="16"/>
              </w:rPr>
            </w:pPr>
            <w:r w:rsidRPr="00790E2A">
              <w:rPr>
                <w:sz w:val="16"/>
                <w:szCs w:val="16"/>
              </w:rPr>
              <w:t>HIHXMXDI =</w:t>
            </w:r>
          </w:p>
          <w:p w14:paraId="5D4B25AE" w14:textId="77777777" w:rsidR="003736AB" w:rsidRPr="00790E2A" w:rsidRDefault="003736AB" w:rsidP="007E3E5B">
            <w:pPr>
              <w:rPr>
                <w:sz w:val="16"/>
                <w:szCs w:val="16"/>
              </w:rPr>
            </w:pPr>
            <w:r w:rsidRPr="00790E2A">
              <w:rPr>
                <w:sz w:val="16"/>
                <w:szCs w:val="16"/>
              </w:rPr>
              <w:t xml:space="preserve">  (DESCRIPTION =</w:t>
            </w:r>
          </w:p>
          <w:p w14:paraId="26F15B81" w14:textId="77777777" w:rsidR="003736AB" w:rsidRPr="00790E2A" w:rsidRDefault="003736AB" w:rsidP="007E3E5B">
            <w:pPr>
              <w:rPr>
                <w:sz w:val="16"/>
                <w:szCs w:val="16"/>
              </w:rPr>
            </w:pPr>
            <w:r w:rsidRPr="00790E2A">
              <w:rPr>
                <w:sz w:val="16"/>
                <w:szCs w:val="16"/>
              </w:rPr>
              <w:t xml:space="preserve">    (ADDRESS = (PROTOCOL = TCP)(HOST = kil-scan-01.maximus.com)(PORT = 1547))</w:t>
            </w:r>
          </w:p>
          <w:p w14:paraId="14502ECB" w14:textId="77777777" w:rsidR="003736AB" w:rsidRPr="00790E2A" w:rsidRDefault="003736AB" w:rsidP="007E3E5B">
            <w:pPr>
              <w:rPr>
                <w:sz w:val="16"/>
                <w:szCs w:val="16"/>
              </w:rPr>
            </w:pPr>
            <w:r w:rsidRPr="00790E2A">
              <w:rPr>
                <w:sz w:val="16"/>
                <w:szCs w:val="16"/>
              </w:rPr>
              <w:t xml:space="preserve">    (CONNECT_DATA =</w:t>
            </w:r>
          </w:p>
          <w:p w14:paraId="631FEDCC" w14:textId="77777777" w:rsidR="003736AB" w:rsidRPr="00790E2A" w:rsidRDefault="003736AB" w:rsidP="007E3E5B">
            <w:pPr>
              <w:rPr>
                <w:sz w:val="16"/>
                <w:szCs w:val="16"/>
              </w:rPr>
            </w:pPr>
            <w:r w:rsidRPr="00790E2A">
              <w:rPr>
                <w:sz w:val="16"/>
                <w:szCs w:val="16"/>
              </w:rPr>
              <w:t xml:space="preserve">      (SERVER = DEDICATED)</w:t>
            </w:r>
          </w:p>
          <w:p w14:paraId="5AF292F5" w14:textId="77777777" w:rsidR="003736AB" w:rsidRPr="00790E2A" w:rsidRDefault="003736AB" w:rsidP="007E3E5B">
            <w:pPr>
              <w:rPr>
                <w:sz w:val="16"/>
                <w:szCs w:val="16"/>
              </w:rPr>
            </w:pPr>
            <w:r w:rsidRPr="00790E2A">
              <w:rPr>
                <w:sz w:val="16"/>
                <w:szCs w:val="16"/>
              </w:rPr>
              <w:t xml:space="preserve">      (SERVICE_NAME = hihxmxdi.maximus.com)</w:t>
            </w:r>
          </w:p>
          <w:p w14:paraId="26FCB7C4" w14:textId="77777777" w:rsidR="003736AB" w:rsidRPr="00790E2A" w:rsidRDefault="003736AB" w:rsidP="007E3E5B">
            <w:pPr>
              <w:rPr>
                <w:sz w:val="16"/>
                <w:szCs w:val="16"/>
              </w:rPr>
            </w:pPr>
            <w:r w:rsidRPr="00790E2A">
              <w:rPr>
                <w:sz w:val="16"/>
                <w:szCs w:val="16"/>
              </w:rPr>
              <w:t xml:space="preserve">    )</w:t>
            </w:r>
          </w:p>
          <w:p w14:paraId="4822B038" w14:textId="77777777" w:rsidR="003736AB" w:rsidRPr="00790E2A" w:rsidRDefault="003736AB" w:rsidP="007E3E5B">
            <w:pPr>
              <w:rPr>
                <w:sz w:val="16"/>
                <w:szCs w:val="16"/>
              </w:rPr>
            </w:pPr>
            <w:r w:rsidRPr="00790E2A">
              <w:rPr>
                <w:sz w:val="16"/>
                <w:szCs w:val="16"/>
              </w:rPr>
              <w:t xml:space="preserve">  )</w:t>
            </w:r>
          </w:p>
        </w:tc>
      </w:tr>
      <w:tr w:rsidR="003736AB" w:rsidRPr="00790E2A" w14:paraId="469097F2" w14:textId="77777777" w:rsidTr="003B7195">
        <w:tc>
          <w:tcPr>
            <w:tcW w:w="670" w:type="dxa"/>
          </w:tcPr>
          <w:p w14:paraId="2B2DF017" w14:textId="77777777" w:rsidR="003736AB" w:rsidRPr="00790E2A" w:rsidRDefault="003736AB" w:rsidP="007E3E5B">
            <w:pPr>
              <w:rPr>
                <w:sz w:val="16"/>
                <w:szCs w:val="16"/>
              </w:rPr>
            </w:pPr>
            <w:r w:rsidRPr="00790E2A">
              <w:rPr>
                <w:sz w:val="16"/>
                <w:szCs w:val="16"/>
              </w:rPr>
              <w:t>PROD</w:t>
            </w:r>
          </w:p>
        </w:tc>
        <w:tc>
          <w:tcPr>
            <w:tcW w:w="1598" w:type="dxa"/>
          </w:tcPr>
          <w:p w14:paraId="1C605DA0" w14:textId="77777777" w:rsidR="003736AB" w:rsidRPr="00790E2A" w:rsidRDefault="003736AB" w:rsidP="007E3E5B">
            <w:pPr>
              <w:rPr>
                <w:sz w:val="16"/>
                <w:szCs w:val="16"/>
              </w:rPr>
            </w:pPr>
            <w:r w:rsidRPr="00790E2A">
              <w:rPr>
                <w:sz w:val="16"/>
                <w:szCs w:val="16"/>
              </w:rPr>
              <w:t>[your maximus login]</w:t>
            </w:r>
          </w:p>
        </w:tc>
        <w:tc>
          <w:tcPr>
            <w:tcW w:w="3780" w:type="dxa"/>
          </w:tcPr>
          <w:p w14:paraId="37F4909A" w14:textId="77777777" w:rsidR="003736AB" w:rsidRPr="00790E2A" w:rsidRDefault="003736AB" w:rsidP="007E3E5B">
            <w:pPr>
              <w:rPr>
                <w:sz w:val="16"/>
                <w:szCs w:val="16"/>
              </w:rPr>
            </w:pPr>
            <w:r w:rsidRPr="00790E2A">
              <w:rPr>
                <w:sz w:val="16"/>
                <w:szCs w:val="16"/>
              </w:rPr>
              <w:t>10.1.229.162</w:t>
            </w:r>
          </w:p>
          <w:p w14:paraId="3C5C36BE" w14:textId="77777777" w:rsidR="003736AB" w:rsidRPr="00790E2A" w:rsidRDefault="003736AB" w:rsidP="007E3E5B">
            <w:pPr>
              <w:rPr>
                <w:sz w:val="16"/>
                <w:szCs w:val="16"/>
              </w:rPr>
            </w:pPr>
            <w:r w:rsidRPr="00790E2A">
              <w:rPr>
                <w:sz w:val="16"/>
                <w:szCs w:val="16"/>
              </w:rPr>
              <w:t>MAXDAT_ETL_PATH=/u01/maximus/maxdat-prd/HCCHIX/ETL/scripts</w:t>
            </w:r>
          </w:p>
          <w:p w14:paraId="38ACE5D9" w14:textId="77777777" w:rsidR="003736AB" w:rsidRPr="00790E2A" w:rsidRDefault="003736AB" w:rsidP="007E3E5B">
            <w:pPr>
              <w:rPr>
                <w:sz w:val="16"/>
                <w:szCs w:val="16"/>
              </w:rPr>
            </w:pPr>
            <w:r w:rsidRPr="00790E2A">
              <w:rPr>
                <w:sz w:val="16"/>
                <w:szCs w:val="16"/>
              </w:rPr>
              <w:t>MAXDAT_ETL_LOGS=/u01/maximus/maxdat-prd/HCCHIX/ETL/logs</w:t>
            </w:r>
          </w:p>
          <w:p w14:paraId="5BFA92F7" w14:textId="77777777" w:rsidR="003736AB" w:rsidRPr="00790E2A" w:rsidRDefault="003736AB" w:rsidP="007E3E5B">
            <w:pPr>
              <w:rPr>
                <w:sz w:val="16"/>
                <w:szCs w:val="16"/>
              </w:rPr>
            </w:pPr>
          </w:p>
        </w:tc>
        <w:tc>
          <w:tcPr>
            <w:tcW w:w="3528" w:type="dxa"/>
          </w:tcPr>
          <w:p w14:paraId="36E50577" w14:textId="77777777" w:rsidR="003736AB" w:rsidRPr="00790E2A" w:rsidRDefault="003736AB" w:rsidP="007E3E5B">
            <w:pPr>
              <w:rPr>
                <w:sz w:val="16"/>
                <w:szCs w:val="16"/>
              </w:rPr>
            </w:pPr>
            <w:r w:rsidRPr="00790E2A">
              <w:rPr>
                <w:sz w:val="16"/>
                <w:szCs w:val="16"/>
              </w:rPr>
              <w:t xml:space="preserve">HIHXMXDP = </w:t>
            </w:r>
          </w:p>
          <w:p w14:paraId="0B0F8A1D" w14:textId="77777777" w:rsidR="003736AB" w:rsidRPr="00790E2A" w:rsidRDefault="003736AB" w:rsidP="007E3E5B">
            <w:pPr>
              <w:rPr>
                <w:sz w:val="16"/>
                <w:szCs w:val="16"/>
              </w:rPr>
            </w:pPr>
            <w:r w:rsidRPr="00790E2A">
              <w:rPr>
                <w:sz w:val="16"/>
                <w:szCs w:val="16"/>
              </w:rPr>
              <w:t xml:space="preserve">  (DESCRIPTION = </w:t>
            </w:r>
          </w:p>
          <w:p w14:paraId="6E3232E1" w14:textId="77777777" w:rsidR="003736AB" w:rsidRPr="00790E2A" w:rsidRDefault="003736AB" w:rsidP="007E3E5B">
            <w:pPr>
              <w:rPr>
                <w:sz w:val="16"/>
                <w:szCs w:val="16"/>
              </w:rPr>
            </w:pPr>
            <w:r w:rsidRPr="00790E2A">
              <w:rPr>
                <w:sz w:val="16"/>
                <w:szCs w:val="16"/>
              </w:rPr>
              <w:t xml:space="preserve">    (ADDRESS = (PROTOCOL = TCP)(HOST = rsmxdb07.maximus.com)(PORT = 1547)) </w:t>
            </w:r>
          </w:p>
          <w:p w14:paraId="16D6D25C" w14:textId="77777777" w:rsidR="003736AB" w:rsidRPr="00790E2A" w:rsidRDefault="003736AB" w:rsidP="007E3E5B">
            <w:pPr>
              <w:rPr>
                <w:sz w:val="16"/>
                <w:szCs w:val="16"/>
              </w:rPr>
            </w:pPr>
            <w:r w:rsidRPr="00790E2A">
              <w:rPr>
                <w:sz w:val="16"/>
                <w:szCs w:val="16"/>
              </w:rPr>
              <w:t xml:space="preserve">    (CONNECT_DATA = </w:t>
            </w:r>
          </w:p>
          <w:p w14:paraId="4A50C732" w14:textId="77777777" w:rsidR="003736AB" w:rsidRPr="00790E2A" w:rsidRDefault="003736AB" w:rsidP="007E3E5B">
            <w:pPr>
              <w:rPr>
                <w:sz w:val="16"/>
                <w:szCs w:val="16"/>
              </w:rPr>
            </w:pPr>
            <w:r w:rsidRPr="00790E2A">
              <w:rPr>
                <w:sz w:val="16"/>
                <w:szCs w:val="16"/>
              </w:rPr>
              <w:t xml:space="preserve">      (SERVER = DEDICATED) </w:t>
            </w:r>
          </w:p>
          <w:p w14:paraId="17F6B6B6" w14:textId="77777777" w:rsidR="003736AB" w:rsidRPr="00790E2A" w:rsidRDefault="003736AB" w:rsidP="007E3E5B">
            <w:pPr>
              <w:rPr>
                <w:sz w:val="16"/>
                <w:szCs w:val="16"/>
              </w:rPr>
            </w:pPr>
            <w:r w:rsidRPr="00790E2A">
              <w:rPr>
                <w:sz w:val="16"/>
                <w:szCs w:val="16"/>
              </w:rPr>
              <w:t xml:space="preserve">      (SERVICE_NAME = hihxmxdp.maximus.com) </w:t>
            </w:r>
          </w:p>
          <w:p w14:paraId="6ECC2D05" w14:textId="77777777" w:rsidR="003736AB" w:rsidRPr="00790E2A" w:rsidRDefault="003736AB" w:rsidP="007E3E5B">
            <w:pPr>
              <w:rPr>
                <w:sz w:val="16"/>
                <w:szCs w:val="16"/>
              </w:rPr>
            </w:pPr>
            <w:r w:rsidRPr="00790E2A">
              <w:rPr>
                <w:sz w:val="16"/>
                <w:szCs w:val="16"/>
              </w:rPr>
              <w:t xml:space="preserve">    ) </w:t>
            </w:r>
          </w:p>
          <w:p w14:paraId="29E80EE8" w14:textId="77777777" w:rsidR="003736AB" w:rsidRPr="00790E2A" w:rsidRDefault="003736AB" w:rsidP="007E3E5B">
            <w:pPr>
              <w:rPr>
                <w:sz w:val="16"/>
                <w:szCs w:val="16"/>
              </w:rPr>
            </w:pPr>
            <w:r w:rsidRPr="00790E2A">
              <w:rPr>
                <w:sz w:val="16"/>
                <w:szCs w:val="16"/>
              </w:rPr>
              <w:t xml:space="preserve">  )</w:t>
            </w:r>
          </w:p>
        </w:tc>
      </w:tr>
    </w:tbl>
    <w:p w14:paraId="4D068C65" w14:textId="44CE8CC2" w:rsidR="003736AB" w:rsidRDefault="00956710" w:rsidP="00956710">
      <w:pPr>
        <w:pStyle w:val="Heading3"/>
      </w:pPr>
      <w:bookmarkStart w:id="77" w:name="_Toc382556876"/>
      <w:r>
        <w:t>Environment Variables</w:t>
      </w:r>
      <w:bookmarkEnd w:id="77"/>
    </w:p>
    <w:p w14:paraId="0F44E80B" w14:textId="77777777" w:rsidR="003736AB" w:rsidRDefault="003736AB" w:rsidP="003736AB">
      <w:r>
        <w:t xml:space="preserve">The table below describes the file paths where the Contact Center scripts are installed and where the Contact Center logs are written.  These file paths are codified in Unix environment variables in the .bash_profile.  The table below contains the PRD file path.  In other environments, the “-prd” should be replaced with “-$env_code”.  E.g., </w:t>
      </w:r>
      <w:r w:rsidRPr="003A6E0D">
        <w:t>/u01/maximus/maxdat-</w:t>
      </w:r>
      <w:r>
        <w:t>dev/HCCHIX/ETL/scripts.</w:t>
      </w:r>
    </w:p>
    <w:tbl>
      <w:tblPr>
        <w:tblStyle w:val="TableGrid"/>
        <w:tblW w:w="0" w:type="auto"/>
        <w:tblLook w:val="04A0" w:firstRow="1" w:lastRow="0" w:firstColumn="1" w:lastColumn="0" w:noHBand="0" w:noVBand="1"/>
      </w:tblPr>
      <w:tblGrid>
        <w:gridCol w:w="2139"/>
        <w:gridCol w:w="7437"/>
      </w:tblGrid>
      <w:tr w:rsidR="003736AB" w:rsidRPr="002823AC" w14:paraId="6E7C903A" w14:textId="77777777" w:rsidTr="002823AC">
        <w:tc>
          <w:tcPr>
            <w:tcW w:w="2139" w:type="dxa"/>
          </w:tcPr>
          <w:p w14:paraId="6186B04E" w14:textId="77777777" w:rsidR="003736AB" w:rsidRPr="002823AC" w:rsidRDefault="003736AB" w:rsidP="007E3E5B">
            <w:pPr>
              <w:rPr>
                <w:b/>
                <w:sz w:val="18"/>
                <w:szCs w:val="18"/>
              </w:rPr>
            </w:pPr>
            <w:r w:rsidRPr="002823AC">
              <w:rPr>
                <w:b/>
                <w:sz w:val="18"/>
                <w:szCs w:val="18"/>
              </w:rPr>
              <w:t>Env Variable</w:t>
            </w:r>
          </w:p>
        </w:tc>
        <w:tc>
          <w:tcPr>
            <w:tcW w:w="7437" w:type="dxa"/>
          </w:tcPr>
          <w:p w14:paraId="07269707" w14:textId="77777777" w:rsidR="003736AB" w:rsidRPr="002823AC" w:rsidRDefault="003736AB" w:rsidP="007E3E5B">
            <w:pPr>
              <w:rPr>
                <w:b/>
                <w:sz w:val="18"/>
                <w:szCs w:val="18"/>
              </w:rPr>
            </w:pPr>
            <w:r w:rsidRPr="002823AC">
              <w:rPr>
                <w:b/>
                <w:sz w:val="18"/>
                <w:szCs w:val="18"/>
              </w:rPr>
              <w:t>Physical path</w:t>
            </w:r>
          </w:p>
        </w:tc>
      </w:tr>
      <w:tr w:rsidR="003736AB" w:rsidRPr="002823AC" w14:paraId="7DEFCD3D" w14:textId="77777777" w:rsidTr="002823AC">
        <w:tc>
          <w:tcPr>
            <w:tcW w:w="2139" w:type="dxa"/>
          </w:tcPr>
          <w:p w14:paraId="3BB5F31D" w14:textId="77777777" w:rsidR="003736AB" w:rsidRPr="002823AC" w:rsidRDefault="003736AB" w:rsidP="007E3E5B">
            <w:pPr>
              <w:rPr>
                <w:sz w:val="18"/>
                <w:szCs w:val="18"/>
              </w:rPr>
            </w:pPr>
            <w:r w:rsidRPr="002823AC">
              <w:rPr>
                <w:sz w:val="18"/>
                <w:szCs w:val="18"/>
              </w:rPr>
              <w:t>$MAXDAT_ETL_PATH</w:t>
            </w:r>
          </w:p>
        </w:tc>
        <w:tc>
          <w:tcPr>
            <w:tcW w:w="7437" w:type="dxa"/>
          </w:tcPr>
          <w:p w14:paraId="4E3C64B2" w14:textId="77777777" w:rsidR="003736AB" w:rsidRPr="002823AC" w:rsidRDefault="003736AB" w:rsidP="007E3E5B">
            <w:pPr>
              <w:rPr>
                <w:sz w:val="18"/>
                <w:szCs w:val="18"/>
              </w:rPr>
            </w:pPr>
            <w:r w:rsidRPr="002823AC">
              <w:rPr>
                <w:sz w:val="18"/>
                <w:szCs w:val="18"/>
              </w:rPr>
              <w:t>/u01/maximus/maxdat-prd/HCCHIX/ETL/scripts</w:t>
            </w:r>
          </w:p>
        </w:tc>
      </w:tr>
      <w:tr w:rsidR="003736AB" w:rsidRPr="002823AC" w14:paraId="0B23B42E" w14:textId="77777777" w:rsidTr="002823AC">
        <w:tc>
          <w:tcPr>
            <w:tcW w:w="2139" w:type="dxa"/>
          </w:tcPr>
          <w:p w14:paraId="73A18F6C" w14:textId="77777777" w:rsidR="003736AB" w:rsidRPr="002823AC" w:rsidRDefault="003736AB" w:rsidP="007E3E5B">
            <w:pPr>
              <w:rPr>
                <w:sz w:val="18"/>
                <w:szCs w:val="18"/>
              </w:rPr>
            </w:pPr>
            <w:r w:rsidRPr="002823AC">
              <w:rPr>
                <w:sz w:val="18"/>
                <w:szCs w:val="18"/>
              </w:rPr>
              <w:t>$MAXDAT_ETL_LOGS</w:t>
            </w:r>
          </w:p>
        </w:tc>
        <w:tc>
          <w:tcPr>
            <w:tcW w:w="7437" w:type="dxa"/>
          </w:tcPr>
          <w:p w14:paraId="18082297" w14:textId="77777777" w:rsidR="003736AB" w:rsidRPr="002823AC" w:rsidRDefault="003736AB" w:rsidP="007E3E5B">
            <w:pPr>
              <w:rPr>
                <w:sz w:val="18"/>
                <w:szCs w:val="18"/>
              </w:rPr>
            </w:pPr>
            <w:r w:rsidRPr="002823AC">
              <w:rPr>
                <w:sz w:val="18"/>
                <w:szCs w:val="18"/>
              </w:rPr>
              <w:t>/u01/maximus/maxdat-prd/HCCHIX/ETL/logs</w:t>
            </w:r>
          </w:p>
        </w:tc>
      </w:tr>
    </w:tbl>
    <w:p w14:paraId="1AA30E9E" w14:textId="77777777" w:rsidR="007D4B54" w:rsidRDefault="007D4B54" w:rsidP="007D4B54">
      <w:pPr>
        <w:spacing w:after="0"/>
      </w:pPr>
    </w:p>
    <w:p w14:paraId="406C7216" w14:textId="77777777" w:rsidR="003736AB" w:rsidRDefault="003736AB" w:rsidP="007D4B54">
      <w:pPr>
        <w:spacing w:after="0"/>
      </w:pPr>
      <w:r>
        <w:t xml:space="preserve">A Contact Center specific directory, ContactCenter will be found within the directories defined above.  All Contact Center files are contained within the ContactCenter directory.  </w:t>
      </w:r>
    </w:p>
    <w:p w14:paraId="678F7DDF" w14:textId="77777777" w:rsidR="00956710" w:rsidRDefault="00956710" w:rsidP="00956710">
      <w:pPr>
        <w:pStyle w:val="Heading3"/>
      </w:pPr>
      <w:bookmarkStart w:id="78" w:name="_Toc382556877"/>
      <w:r>
        <w:t>File Upload Directories</w:t>
      </w:r>
      <w:bookmarkEnd w:id="78"/>
    </w:p>
    <w:p w14:paraId="1B617B27" w14:textId="68D08159" w:rsidR="003736AB" w:rsidRPr="00AE683F" w:rsidRDefault="003736AB" w:rsidP="003736AB">
      <w:pPr>
        <w:pStyle w:val="Heading4"/>
      </w:pPr>
      <w:r>
        <w:t xml:space="preserve">Echopass </w:t>
      </w:r>
      <w:r w:rsidR="00956710">
        <w:t>Files</w:t>
      </w:r>
    </w:p>
    <w:p w14:paraId="05BE53C0" w14:textId="77777777" w:rsidR="003736AB" w:rsidRDefault="003736AB" w:rsidP="003736AB">
      <w:r>
        <w:t>The table below describes the file paths relevant to the Echopass data file ETL process.  Files are delivered to the Inbound directory.  From there, they are sorted into their respective context, ACD, IVR or WFM and then moved into the Processing directories while being processed.  Once processed, they are moved into the Inbound_archive directory.  If an error occurs during processing, the files are moved into the Error directory.</w:t>
      </w:r>
    </w:p>
    <w:tbl>
      <w:tblPr>
        <w:tblStyle w:val="TableGrid"/>
        <w:tblW w:w="0" w:type="auto"/>
        <w:tblLook w:val="04A0" w:firstRow="1" w:lastRow="0" w:firstColumn="1" w:lastColumn="0" w:noHBand="0" w:noVBand="1"/>
      </w:tblPr>
      <w:tblGrid>
        <w:gridCol w:w="2088"/>
        <w:gridCol w:w="7488"/>
      </w:tblGrid>
      <w:tr w:rsidR="003736AB" w:rsidRPr="002823AC" w14:paraId="73913CBF" w14:textId="77777777" w:rsidTr="007E3E5B">
        <w:tc>
          <w:tcPr>
            <w:tcW w:w="2088" w:type="dxa"/>
          </w:tcPr>
          <w:p w14:paraId="719F9249" w14:textId="77777777" w:rsidR="003736AB" w:rsidRPr="002823AC" w:rsidRDefault="003736AB" w:rsidP="007E3E5B">
            <w:pPr>
              <w:rPr>
                <w:b/>
                <w:sz w:val="18"/>
                <w:szCs w:val="18"/>
              </w:rPr>
            </w:pPr>
            <w:r w:rsidRPr="002823AC">
              <w:rPr>
                <w:b/>
                <w:sz w:val="18"/>
                <w:szCs w:val="18"/>
              </w:rPr>
              <w:t>Virtual path</w:t>
            </w:r>
          </w:p>
        </w:tc>
        <w:tc>
          <w:tcPr>
            <w:tcW w:w="7488" w:type="dxa"/>
          </w:tcPr>
          <w:p w14:paraId="11BBFACD" w14:textId="77777777" w:rsidR="003736AB" w:rsidRPr="002823AC" w:rsidRDefault="003736AB" w:rsidP="007E3E5B">
            <w:pPr>
              <w:rPr>
                <w:b/>
                <w:sz w:val="18"/>
                <w:szCs w:val="18"/>
              </w:rPr>
            </w:pPr>
            <w:r w:rsidRPr="002823AC">
              <w:rPr>
                <w:b/>
                <w:sz w:val="18"/>
                <w:szCs w:val="18"/>
              </w:rPr>
              <w:t>Physical path</w:t>
            </w:r>
          </w:p>
        </w:tc>
      </w:tr>
      <w:tr w:rsidR="003736AB" w:rsidRPr="002823AC" w14:paraId="4EF305D8" w14:textId="77777777" w:rsidTr="007E3E5B">
        <w:tc>
          <w:tcPr>
            <w:tcW w:w="2088" w:type="dxa"/>
          </w:tcPr>
          <w:p w14:paraId="25D46705" w14:textId="77777777" w:rsidR="003736AB" w:rsidRPr="002823AC" w:rsidRDefault="003736AB" w:rsidP="007E3E5B">
            <w:pPr>
              <w:rPr>
                <w:sz w:val="18"/>
                <w:szCs w:val="18"/>
              </w:rPr>
            </w:pPr>
            <w:r w:rsidRPr="002823AC">
              <w:rPr>
                <w:sz w:val="18"/>
                <w:szCs w:val="18"/>
              </w:rPr>
              <w:t>New</w:t>
            </w:r>
          </w:p>
        </w:tc>
        <w:tc>
          <w:tcPr>
            <w:tcW w:w="7488" w:type="dxa"/>
          </w:tcPr>
          <w:p w14:paraId="6080F990" w14:textId="77777777" w:rsidR="003736AB" w:rsidRPr="002823AC" w:rsidRDefault="003736AB" w:rsidP="007E3E5B">
            <w:pPr>
              <w:rPr>
                <w:sz w:val="18"/>
                <w:szCs w:val="18"/>
              </w:rPr>
            </w:pPr>
            <w:r w:rsidRPr="002823AC">
              <w:rPr>
                <w:sz w:val="18"/>
                <w:szCs w:val="18"/>
              </w:rPr>
              <w:t>/u01/maximus/maxdat-prd/HCCHIX/Echopass/Inbound</w:t>
            </w:r>
          </w:p>
        </w:tc>
      </w:tr>
      <w:tr w:rsidR="003736AB" w:rsidRPr="002823AC" w14:paraId="268C313F" w14:textId="77777777" w:rsidTr="007E3E5B">
        <w:tc>
          <w:tcPr>
            <w:tcW w:w="2088" w:type="dxa"/>
          </w:tcPr>
          <w:p w14:paraId="5C3404F6" w14:textId="77777777" w:rsidR="003736AB" w:rsidRPr="002823AC" w:rsidRDefault="003736AB" w:rsidP="007E3E5B">
            <w:pPr>
              <w:rPr>
                <w:sz w:val="18"/>
                <w:szCs w:val="18"/>
              </w:rPr>
            </w:pPr>
            <w:r w:rsidRPr="002823AC">
              <w:rPr>
                <w:sz w:val="18"/>
                <w:szCs w:val="18"/>
              </w:rPr>
              <w:t>Processing</w:t>
            </w:r>
          </w:p>
        </w:tc>
        <w:tc>
          <w:tcPr>
            <w:tcW w:w="7488" w:type="dxa"/>
          </w:tcPr>
          <w:p w14:paraId="52AF34DF" w14:textId="77777777" w:rsidR="003736AB" w:rsidRPr="002823AC" w:rsidRDefault="003736AB" w:rsidP="007E3E5B">
            <w:pPr>
              <w:rPr>
                <w:sz w:val="18"/>
                <w:szCs w:val="18"/>
              </w:rPr>
            </w:pPr>
            <w:r w:rsidRPr="002823AC">
              <w:rPr>
                <w:sz w:val="18"/>
                <w:szCs w:val="18"/>
              </w:rPr>
              <w:t>/u01/maximus/maxdat-prd/HCCHIX/Echopass/Processing</w:t>
            </w:r>
          </w:p>
        </w:tc>
      </w:tr>
      <w:tr w:rsidR="003736AB" w:rsidRPr="002823AC" w14:paraId="6BE56EA4" w14:textId="77777777" w:rsidTr="007E3E5B">
        <w:tc>
          <w:tcPr>
            <w:tcW w:w="2088" w:type="dxa"/>
          </w:tcPr>
          <w:p w14:paraId="6B49F661" w14:textId="77777777" w:rsidR="003736AB" w:rsidRPr="002823AC" w:rsidRDefault="003736AB" w:rsidP="007E3E5B">
            <w:pPr>
              <w:rPr>
                <w:sz w:val="18"/>
                <w:szCs w:val="18"/>
              </w:rPr>
            </w:pPr>
            <w:r w:rsidRPr="002823AC">
              <w:rPr>
                <w:sz w:val="18"/>
                <w:szCs w:val="18"/>
              </w:rPr>
              <w:t>Completed</w:t>
            </w:r>
          </w:p>
        </w:tc>
        <w:tc>
          <w:tcPr>
            <w:tcW w:w="7488" w:type="dxa"/>
          </w:tcPr>
          <w:p w14:paraId="0F7DE5CC" w14:textId="77777777" w:rsidR="003736AB" w:rsidRPr="002823AC" w:rsidRDefault="003736AB" w:rsidP="007E3E5B">
            <w:pPr>
              <w:rPr>
                <w:sz w:val="18"/>
                <w:szCs w:val="18"/>
              </w:rPr>
            </w:pPr>
            <w:r w:rsidRPr="002823AC">
              <w:rPr>
                <w:sz w:val="18"/>
                <w:szCs w:val="18"/>
              </w:rPr>
              <w:t>/u01/maximus/maxdat-prd/HCCHIX/Echopass/Inbound_archive</w:t>
            </w:r>
          </w:p>
        </w:tc>
      </w:tr>
      <w:tr w:rsidR="003736AB" w:rsidRPr="002823AC" w14:paraId="1E56870A" w14:textId="77777777" w:rsidTr="007E3E5B">
        <w:tc>
          <w:tcPr>
            <w:tcW w:w="2088" w:type="dxa"/>
          </w:tcPr>
          <w:p w14:paraId="5BD277DF" w14:textId="77777777" w:rsidR="003736AB" w:rsidRPr="002823AC" w:rsidRDefault="003736AB" w:rsidP="007E3E5B">
            <w:pPr>
              <w:rPr>
                <w:sz w:val="18"/>
                <w:szCs w:val="18"/>
              </w:rPr>
            </w:pPr>
            <w:r w:rsidRPr="002823AC">
              <w:rPr>
                <w:sz w:val="18"/>
                <w:szCs w:val="18"/>
              </w:rPr>
              <w:t>Error</w:t>
            </w:r>
          </w:p>
        </w:tc>
        <w:tc>
          <w:tcPr>
            <w:tcW w:w="7488" w:type="dxa"/>
          </w:tcPr>
          <w:p w14:paraId="344D8E3D" w14:textId="77777777" w:rsidR="003736AB" w:rsidRPr="002823AC" w:rsidRDefault="003736AB" w:rsidP="007E3E5B">
            <w:pPr>
              <w:rPr>
                <w:sz w:val="18"/>
                <w:szCs w:val="18"/>
              </w:rPr>
            </w:pPr>
            <w:r w:rsidRPr="002823AC">
              <w:rPr>
                <w:sz w:val="18"/>
                <w:szCs w:val="18"/>
              </w:rPr>
              <w:t>/u01/maximus/maxdat-prd/HCCHIX/Echopass/Error</w:t>
            </w:r>
          </w:p>
        </w:tc>
      </w:tr>
    </w:tbl>
    <w:p w14:paraId="78874C0B" w14:textId="77777777" w:rsidR="003736AB" w:rsidRDefault="003736AB" w:rsidP="002823AC">
      <w:pPr>
        <w:spacing w:after="0"/>
      </w:pPr>
    </w:p>
    <w:p w14:paraId="797D31C9" w14:textId="52BDF7B1" w:rsidR="003736AB" w:rsidRDefault="003736AB" w:rsidP="002823AC">
      <w:pPr>
        <w:pStyle w:val="Heading4"/>
        <w:spacing w:before="0"/>
      </w:pPr>
      <w:r>
        <w:t xml:space="preserve">Forecast </w:t>
      </w:r>
      <w:r w:rsidR="003B7195">
        <w:t>Files</w:t>
      </w:r>
    </w:p>
    <w:p w14:paraId="52EBEC85" w14:textId="77777777" w:rsidR="003736AB" w:rsidRDefault="003736AB" w:rsidP="003736AB">
      <w:r>
        <w:t xml:space="preserve">The table below describes the file paths relevant to the Forecast data file ETL process.  Files are delivered to the Inbound directory.  From there, they are moved into the Processing directory while </w:t>
      </w:r>
      <w:r>
        <w:lastRenderedPageBreak/>
        <w:t>being processed.  Once processed, they are moved into the Completed directory.  If an error occurs during processing, the files are moved into the Error directory.</w:t>
      </w:r>
    </w:p>
    <w:tbl>
      <w:tblPr>
        <w:tblStyle w:val="TableGrid"/>
        <w:tblW w:w="0" w:type="auto"/>
        <w:tblLook w:val="04A0" w:firstRow="1" w:lastRow="0" w:firstColumn="1" w:lastColumn="0" w:noHBand="0" w:noVBand="1"/>
      </w:tblPr>
      <w:tblGrid>
        <w:gridCol w:w="2088"/>
        <w:gridCol w:w="7488"/>
      </w:tblGrid>
      <w:tr w:rsidR="003736AB" w:rsidRPr="002823AC" w14:paraId="1FC80B6B" w14:textId="77777777" w:rsidTr="007E3E5B">
        <w:tc>
          <w:tcPr>
            <w:tcW w:w="2088" w:type="dxa"/>
          </w:tcPr>
          <w:p w14:paraId="3FDD97F0" w14:textId="77777777" w:rsidR="003736AB" w:rsidRPr="002823AC" w:rsidRDefault="003736AB" w:rsidP="007E3E5B">
            <w:pPr>
              <w:rPr>
                <w:b/>
                <w:sz w:val="18"/>
                <w:szCs w:val="18"/>
              </w:rPr>
            </w:pPr>
            <w:r w:rsidRPr="002823AC">
              <w:rPr>
                <w:b/>
                <w:sz w:val="18"/>
                <w:szCs w:val="18"/>
              </w:rPr>
              <w:t>Virtual path</w:t>
            </w:r>
          </w:p>
        </w:tc>
        <w:tc>
          <w:tcPr>
            <w:tcW w:w="7488" w:type="dxa"/>
          </w:tcPr>
          <w:p w14:paraId="331AA210" w14:textId="77777777" w:rsidR="003736AB" w:rsidRPr="002823AC" w:rsidRDefault="003736AB" w:rsidP="007E3E5B">
            <w:pPr>
              <w:rPr>
                <w:b/>
                <w:sz w:val="18"/>
                <w:szCs w:val="18"/>
              </w:rPr>
            </w:pPr>
            <w:r w:rsidRPr="002823AC">
              <w:rPr>
                <w:b/>
                <w:sz w:val="18"/>
                <w:szCs w:val="18"/>
              </w:rPr>
              <w:t>Physical path</w:t>
            </w:r>
          </w:p>
        </w:tc>
      </w:tr>
      <w:tr w:rsidR="003736AB" w:rsidRPr="002823AC" w14:paraId="4F21AD56" w14:textId="77777777" w:rsidTr="007E3E5B">
        <w:tc>
          <w:tcPr>
            <w:tcW w:w="2088" w:type="dxa"/>
          </w:tcPr>
          <w:p w14:paraId="586AC5E9" w14:textId="77777777" w:rsidR="003736AB" w:rsidRPr="002823AC" w:rsidRDefault="003736AB" w:rsidP="007E3E5B">
            <w:pPr>
              <w:rPr>
                <w:sz w:val="18"/>
                <w:szCs w:val="18"/>
              </w:rPr>
            </w:pPr>
            <w:r w:rsidRPr="002823AC">
              <w:rPr>
                <w:sz w:val="18"/>
                <w:szCs w:val="18"/>
              </w:rPr>
              <w:t>New</w:t>
            </w:r>
          </w:p>
        </w:tc>
        <w:tc>
          <w:tcPr>
            <w:tcW w:w="7488" w:type="dxa"/>
          </w:tcPr>
          <w:p w14:paraId="133764C6" w14:textId="77777777" w:rsidR="003736AB" w:rsidRPr="002823AC" w:rsidRDefault="003736AB" w:rsidP="007E3E5B">
            <w:pPr>
              <w:rPr>
                <w:sz w:val="18"/>
                <w:szCs w:val="18"/>
              </w:rPr>
            </w:pPr>
            <w:r w:rsidRPr="002823AC">
              <w:rPr>
                <w:sz w:val="18"/>
                <w:szCs w:val="18"/>
              </w:rPr>
              <w:t>/u01/maximus/maxdat-prd/HCCHIX/forecasts/Inbound</w:t>
            </w:r>
          </w:p>
        </w:tc>
      </w:tr>
      <w:tr w:rsidR="003736AB" w:rsidRPr="002823AC" w14:paraId="69919C35" w14:textId="77777777" w:rsidTr="007E3E5B">
        <w:tc>
          <w:tcPr>
            <w:tcW w:w="2088" w:type="dxa"/>
          </w:tcPr>
          <w:p w14:paraId="5A0398ED" w14:textId="77777777" w:rsidR="003736AB" w:rsidRPr="002823AC" w:rsidRDefault="003736AB" w:rsidP="007E3E5B">
            <w:pPr>
              <w:rPr>
                <w:sz w:val="18"/>
                <w:szCs w:val="18"/>
              </w:rPr>
            </w:pPr>
            <w:r w:rsidRPr="002823AC">
              <w:rPr>
                <w:sz w:val="18"/>
                <w:szCs w:val="18"/>
              </w:rPr>
              <w:t>Processing</w:t>
            </w:r>
          </w:p>
        </w:tc>
        <w:tc>
          <w:tcPr>
            <w:tcW w:w="7488" w:type="dxa"/>
          </w:tcPr>
          <w:p w14:paraId="570EB063" w14:textId="77777777" w:rsidR="003736AB" w:rsidRPr="002823AC" w:rsidRDefault="003736AB" w:rsidP="007E3E5B">
            <w:pPr>
              <w:rPr>
                <w:sz w:val="18"/>
                <w:szCs w:val="18"/>
              </w:rPr>
            </w:pPr>
            <w:r w:rsidRPr="002823AC">
              <w:rPr>
                <w:sz w:val="18"/>
                <w:szCs w:val="18"/>
              </w:rPr>
              <w:t>/u01/maximus/maxdat-prd/HCCHIX/forecasts/Processing</w:t>
            </w:r>
          </w:p>
        </w:tc>
      </w:tr>
      <w:tr w:rsidR="003736AB" w:rsidRPr="002823AC" w14:paraId="6B5940E3" w14:textId="77777777" w:rsidTr="007E3E5B">
        <w:tc>
          <w:tcPr>
            <w:tcW w:w="2088" w:type="dxa"/>
          </w:tcPr>
          <w:p w14:paraId="122279B8" w14:textId="77777777" w:rsidR="003736AB" w:rsidRPr="002823AC" w:rsidRDefault="003736AB" w:rsidP="007E3E5B">
            <w:pPr>
              <w:rPr>
                <w:sz w:val="18"/>
                <w:szCs w:val="18"/>
              </w:rPr>
            </w:pPr>
            <w:r w:rsidRPr="002823AC">
              <w:rPr>
                <w:sz w:val="18"/>
                <w:szCs w:val="18"/>
              </w:rPr>
              <w:t>Completed</w:t>
            </w:r>
          </w:p>
        </w:tc>
        <w:tc>
          <w:tcPr>
            <w:tcW w:w="7488" w:type="dxa"/>
          </w:tcPr>
          <w:p w14:paraId="4FA440DD" w14:textId="77777777" w:rsidR="003736AB" w:rsidRPr="002823AC" w:rsidRDefault="003736AB" w:rsidP="007E3E5B">
            <w:pPr>
              <w:rPr>
                <w:sz w:val="18"/>
                <w:szCs w:val="18"/>
              </w:rPr>
            </w:pPr>
            <w:r w:rsidRPr="002823AC">
              <w:rPr>
                <w:sz w:val="18"/>
                <w:szCs w:val="18"/>
              </w:rPr>
              <w:t>/u01/maximus/maxdat-prd/HCCHIX/forecasts/Completed</w:t>
            </w:r>
          </w:p>
        </w:tc>
      </w:tr>
      <w:tr w:rsidR="003736AB" w:rsidRPr="002823AC" w14:paraId="6707DBD1" w14:textId="77777777" w:rsidTr="007E3E5B">
        <w:tc>
          <w:tcPr>
            <w:tcW w:w="2088" w:type="dxa"/>
          </w:tcPr>
          <w:p w14:paraId="5A1B462A" w14:textId="77777777" w:rsidR="003736AB" w:rsidRPr="002823AC" w:rsidRDefault="003736AB" w:rsidP="007E3E5B">
            <w:pPr>
              <w:rPr>
                <w:sz w:val="18"/>
                <w:szCs w:val="18"/>
              </w:rPr>
            </w:pPr>
            <w:r w:rsidRPr="002823AC">
              <w:rPr>
                <w:sz w:val="18"/>
                <w:szCs w:val="18"/>
              </w:rPr>
              <w:t>Error</w:t>
            </w:r>
          </w:p>
        </w:tc>
        <w:tc>
          <w:tcPr>
            <w:tcW w:w="7488" w:type="dxa"/>
          </w:tcPr>
          <w:p w14:paraId="635FA348" w14:textId="77777777" w:rsidR="003736AB" w:rsidRPr="002823AC" w:rsidRDefault="003736AB" w:rsidP="007E3E5B">
            <w:pPr>
              <w:rPr>
                <w:sz w:val="18"/>
                <w:szCs w:val="18"/>
              </w:rPr>
            </w:pPr>
            <w:r w:rsidRPr="002823AC">
              <w:rPr>
                <w:sz w:val="18"/>
                <w:szCs w:val="18"/>
              </w:rPr>
              <w:t>/u01/maximus/maxdat-prd/HCCHIX/forecasts/Error</w:t>
            </w:r>
          </w:p>
        </w:tc>
      </w:tr>
    </w:tbl>
    <w:p w14:paraId="1734C57A" w14:textId="77777777" w:rsidR="00197C56" w:rsidRDefault="00197C56" w:rsidP="00197C56">
      <w:pPr>
        <w:pStyle w:val="Heading3"/>
      </w:pPr>
      <w:bookmarkStart w:id="79" w:name="_Toc382556878"/>
      <w:r>
        <w:t>Environment Variables</w:t>
      </w:r>
      <w:bookmarkEnd w:id="79"/>
    </w:p>
    <w:tbl>
      <w:tblPr>
        <w:tblStyle w:val="TableGrid"/>
        <w:tblW w:w="0" w:type="auto"/>
        <w:tblLook w:val="04A0" w:firstRow="1" w:lastRow="0" w:firstColumn="1" w:lastColumn="0" w:noHBand="0" w:noVBand="1"/>
      </w:tblPr>
      <w:tblGrid>
        <w:gridCol w:w="2088"/>
        <w:gridCol w:w="7488"/>
      </w:tblGrid>
      <w:tr w:rsidR="007A291B" w:rsidRPr="00DA270A" w14:paraId="6EE28E02" w14:textId="77777777" w:rsidTr="002823AC">
        <w:tc>
          <w:tcPr>
            <w:tcW w:w="2088" w:type="dxa"/>
          </w:tcPr>
          <w:p w14:paraId="631C1D6A" w14:textId="77777777" w:rsidR="007A291B" w:rsidRPr="00DA270A" w:rsidRDefault="007A291B" w:rsidP="000335D4">
            <w:pPr>
              <w:rPr>
                <w:b/>
                <w:sz w:val="18"/>
                <w:szCs w:val="18"/>
              </w:rPr>
            </w:pPr>
            <w:r w:rsidRPr="00DA270A">
              <w:rPr>
                <w:b/>
                <w:sz w:val="18"/>
                <w:szCs w:val="18"/>
              </w:rPr>
              <w:t>Variable Name</w:t>
            </w:r>
          </w:p>
        </w:tc>
        <w:tc>
          <w:tcPr>
            <w:tcW w:w="7488" w:type="dxa"/>
          </w:tcPr>
          <w:p w14:paraId="48A14BB7" w14:textId="77777777" w:rsidR="007A291B" w:rsidRPr="00DA270A" w:rsidRDefault="007A291B" w:rsidP="000335D4">
            <w:pPr>
              <w:rPr>
                <w:b/>
                <w:sz w:val="18"/>
                <w:szCs w:val="18"/>
              </w:rPr>
            </w:pPr>
            <w:r w:rsidRPr="00DA270A">
              <w:rPr>
                <w:b/>
                <w:sz w:val="18"/>
                <w:szCs w:val="18"/>
              </w:rPr>
              <w:t>Description</w:t>
            </w:r>
          </w:p>
        </w:tc>
      </w:tr>
      <w:tr w:rsidR="007A291B" w14:paraId="31F1FD77" w14:textId="77777777" w:rsidTr="002823AC">
        <w:tc>
          <w:tcPr>
            <w:tcW w:w="2088" w:type="dxa"/>
          </w:tcPr>
          <w:p w14:paraId="046EDD77" w14:textId="77777777" w:rsidR="007A291B" w:rsidRPr="00DA270A" w:rsidRDefault="007A291B" w:rsidP="000335D4">
            <w:pPr>
              <w:rPr>
                <w:sz w:val="18"/>
                <w:szCs w:val="18"/>
              </w:rPr>
            </w:pPr>
            <w:r>
              <w:rPr>
                <w:sz w:val="18"/>
                <w:szCs w:val="18"/>
              </w:rPr>
              <w:t>MAXDAT_ETL_PATH</w:t>
            </w:r>
          </w:p>
        </w:tc>
        <w:tc>
          <w:tcPr>
            <w:tcW w:w="7488" w:type="dxa"/>
          </w:tcPr>
          <w:p w14:paraId="2C32BFBA" w14:textId="77777777" w:rsidR="007A291B" w:rsidRPr="00DA270A" w:rsidRDefault="007A291B" w:rsidP="000335D4">
            <w:pPr>
              <w:rPr>
                <w:sz w:val="18"/>
                <w:szCs w:val="18"/>
              </w:rPr>
            </w:pPr>
            <w:r>
              <w:rPr>
                <w:sz w:val="18"/>
                <w:szCs w:val="18"/>
              </w:rPr>
              <w:t>Path to the Kettle scripts</w:t>
            </w:r>
          </w:p>
        </w:tc>
      </w:tr>
      <w:tr w:rsidR="007A291B" w14:paraId="7A876DE8" w14:textId="77777777" w:rsidTr="002823AC">
        <w:tc>
          <w:tcPr>
            <w:tcW w:w="2088" w:type="dxa"/>
          </w:tcPr>
          <w:p w14:paraId="2B958F3B" w14:textId="77777777" w:rsidR="007A291B" w:rsidRPr="00DA270A" w:rsidRDefault="007A291B" w:rsidP="000335D4">
            <w:pPr>
              <w:rPr>
                <w:sz w:val="18"/>
                <w:szCs w:val="18"/>
              </w:rPr>
            </w:pPr>
            <w:r>
              <w:rPr>
                <w:sz w:val="18"/>
                <w:szCs w:val="18"/>
              </w:rPr>
              <w:t>MAXDAT_ETL_LOGS</w:t>
            </w:r>
          </w:p>
        </w:tc>
        <w:tc>
          <w:tcPr>
            <w:tcW w:w="7488" w:type="dxa"/>
          </w:tcPr>
          <w:p w14:paraId="23A48B79" w14:textId="77777777" w:rsidR="007A291B" w:rsidRPr="00DA270A" w:rsidRDefault="007A291B" w:rsidP="000335D4">
            <w:pPr>
              <w:rPr>
                <w:sz w:val="18"/>
                <w:szCs w:val="18"/>
              </w:rPr>
            </w:pPr>
            <w:r>
              <w:rPr>
                <w:sz w:val="18"/>
                <w:szCs w:val="18"/>
              </w:rPr>
              <w:t>Path to the Kettle logs</w:t>
            </w:r>
          </w:p>
        </w:tc>
      </w:tr>
    </w:tbl>
    <w:p w14:paraId="3A883A63" w14:textId="08034E90" w:rsidR="00197C56" w:rsidRDefault="00197C56" w:rsidP="00197C56">
      <w:pPr>
        <w:pStyle w:val="Heading3"/>
      </w:pPr>
      <w:bookmarkStart w:id="80" w:name="_Toc382556879"/>
      <w:r>
        <w:t>Kettle Properties Definitions</w:t>
      </w:r>
      <w:bookmarkEnd w:id="80"/>
    </w:p>
    <w:p w14:paraId="782357FC" w14:textId="7ABDCEED" w:rsidR="004829E2" w:rsidRDefault="004829E2" w:rsidP="004829E2">
      <w:r>
        <w:t>The following table describes the Kettle properties specific to the Hawaii implementation:</w:t>
      </w:r>
    </w:p>
    <w:tbl>
      <w:tblPr>
        <w:tblStyle w:val="TableGrid"/>
        <w:tblW w:w="0" w:type="auto"/>
        <w:tblLook w:val="04A0" w:firstRow="1" w:lastRow="0" w:firstColumn="1" w:lastColumn="0" w:noHBand="0" w:noVBand="1"/>
      </w:tblPr>
      <w:tblGrid>
        <w:gridCol w:w="2808"/>
        <w:gridCol w:w="6768"/>
      </w:tblGrid>
      <w:tr w:rsidR="004829E2" w:rsidRPr="004829E2" w14:paraId="0D4B08CF" w14:textId="77777777" w:rsidTr="004829E2">
        <w:tc>
          <w:tcPr>
            <w:tcW w:w="2808" w:type="dxa"/>
          </w:tcPr>
          <w:p w14:paraId="62F67AF5" w14:textId="21824B2F" w:rsidR="004829E2" w:rsidRPr="004829E2" w:rsidRDefault="004829E2" w:rsidP="004829E2">
            <w:pPr>
              <w:rPr>
                <w:b/>
                <w:sz w:val="18"/>
                <w:szCs w:val="18"/>
              </w:rPr>
            </w:pPr>
            <w:r>
              <w:rPr>
                <w:b/>
                <w:sz w:val="18"/>
                <w:szCs w:val="18"/>
              </w:rPr>
              <w:t>Property Name</w:t>
            </w:r>
          </w:p>
        </w:tc>
        <w:tc>
          <w:tcPr>
            <w:tcW w:w="6768" w:type="dxa"/>
          </w:tcPr>
          <w:p w14:paraId="24D7FE7F" w14:textId="1E8B19A7" w:rsidR="004829E2" w:rsidRPr="004829E2" w:rsidRDefault="004829E2" w:rsidP="004829E2">
            <w:pPr>
              <w:rPr>
                <w:b/>
                <w:sz w:val="18"/>
                <w:szCs w:val="18"/>
              </w:rPr>
            </w:pPr>
            <w:r>
              <w:rPr>
                <w:b/>
                <w:sz w:val="18"/>
                <w:szCs w:val="18"/>
              </w:rPr>
              <w:t>Description</w:t>
            </w:r>
          </w:p>
        </w:tc>
      </w:tr>
      <w:tr w:rsidR="004829E2" w:rsidRPr="004829E2" w14:paraId="1EEBFF22" w14:textId="77777777" w:rsidTr="004829E2">
        <w:tc>
          <w:tcPr>
            <w:tcW w:w="2808" w:type="dxa"/>
          </w:tcPr>
          <w:p w14:paraId="129DA94B" w14:textId="647ED694" w:rsidR="004829E2" w:rsidRPr="004829E2" w:rsidRDefault="004829E2" w:rsidP="004829E2">
            <w:pPr>
              <w:rPr>
                <w:sz w:val="18"/>
                <w:szCs w:val="18"/>
              </w:rPr>
            </w:pPr>
            <w:r w:rsidRPr="004829E2">
              <w:rPr>
                <w:sz w:val="18"/>
                <w:szCs w:val="18"/>
              </w:rPr>
              <w:t>cc.project.completedFiles.directory</w:t>
            </w:r>
          </w:p>
        </w:tc>
        <w:tc>
          <w:tcPr>
            <w:tcW w:w="6768" w:type="dxa"/>
          </w:tcPr>
          <w:p w14:paraId="45746FA6" w14:textId="615E01AB" w:rsidR="004829E2" w:rsidRPr="004829E2" w:rsidRDefault="004829E2" w:rsidP="004829E2">
            <w:pPr>
              <w:rPr>
                <w:sz w:val="18"/>
                <w:szCs w:val="18"/>
              </w:rPr>
            </w:pPr>
            <w:r>
              <w:rPr>
                <w:sz w:val="18"/>
                <w:szCs w:val="18"/>
              </w:rPr>
              <w:t>The location for Echopass that have completed processing</w:t>
            </w:r>
          </w:p>
        </w:tc>
      </w:tr>
      <w:tr w:rsidR="004829E2" w:rsidRPr="004829E2" w14:paraId="03CECF69" w14:textId="77777777" w:rsidTr="004829E2">
        <w:tc>
          <w:tcPr>
            <w:tcW w:w="2808" w:type="dxa"/>
          </w:tcPr>
          <w:p w14:paraId="5EA78E4C" w14:textId="66DE3E9A" w:rsidR="004829E2" w:rsidRPr="004829E2" w:rsidRDefault="004829E2" w:rsidP="004829E2">
            <w:pPr>
              <w:rPr>
                <w:sz w:val="18"/>
                <w:szCs w:val="18"/>
              </w:rPr>
            </w:pPr>
            <w:r w:rsidRPr="004829E2">
              <w:rPr>
                <w:sz w:val="18"/>
                <w:szCs w:val="18"/>
              </w:rPr>
              <w:t>cc.project.processingFiles.directory</w:t>
            </w:r>
          </w:p>
        </w:tc>
        <w:tc>
          <w:tcPr>
            <w:tcW w:w="6768" w:type="dxa"/>
          </w:tcPr>
          <w:p w14:paraId="5D0AD65F" w14:textId="53487C58" w:rsidR="004829E2" w:rsidRPr="004829E2" w:rsidRDefault="004829E2" w:rsidP="004829E2">
            <w:pPr>
              <w:rPr>
                <w:sz w:val="18"/>
                <w:szCs w:val="18"/>
              </w:rPr>
            </w:pPr>
            <w:r>
              <w:rPr>
                <w:sz w:val="18"/>
                <w:szCs w:val="18"/>
              </w:rPr>
              <w:t>The location for Echopass files currently in processing</w:t>
            </w:r>
          </w:p>
        </w:tc>
      </w:tr>
      <w:tr w:rsidR="004829E2" w:rsidRPr="004829E2" w14:paraId="639F03F9" w14:textId="77777777" w:rsidTr="004829E2">
        <w:tc>
          <w:tcPr>
            <w:tcW w:w="2808" w:type="dxa"/>
          </w:tcPr>
          <w:p w14:paraId="2FF79AE7" w14:textId="591570C4" w:rsidR="004829E2" w:rsidRPr="004829E2" w:rsidRDefault="004829E2" w:rsidP="004829E2">
            <w:pPr>
              <w:rPr>
                <w:sz w:val="18"/>
                <w:szCs w:val="18"/>
              </w:rPr>
            </w:pPr>
            <w:r w:rsidRPr="004829E2">
              <w:rPr>
                <w:sz w:val="18"/>
                <w:szCs w:val="18"/>
              </w:rPr>
              <w:t>cc.project.newFiles.directory</w:t>
            </w:r>
          </w:p>
        </w:tc>
        <w:tc>
          <w:tcPr>
            <w:tcW w:w="6768" w:type="dxa"/>
          </w:tcPr>
          <w:p w14:paraId="48FE6CC1" w14:textId="44B6AB51" w:rsidR="004829E2" w:rsidRPr="004829E2" w:rsidRDefault="004829E2" w:rsidP="004829E2">
            <w:pPr>
              <w:rPr>
                <w:sz w:val="18"/>
                <w:szCs w:val="18"/>
              </w:rPr>
            </w:pPr>
            <w:r>
              <w:rPr>
                <w:sz w:val="18"/>
                <w:szCs w:val="18"/>
              </w:rPr>
              <w:t>The location for Echopass files awaiting processing</w:t>
            </w:r>
          </w:p>
        </w:tc>
      </w:tr>
      <w:tr w:rsidR="004829E2" w:rsidRPr="004829E2" w14:paraId="66F75AD7" w14:textId="77777777" w:rsidTr="004829E2">
        <w:tc>
          <w:tcPr>
            <w:tcW w:w="2808" w:type="dxa"/>
          </w:tcPr>
          <w:p w14:paraId="66685BD2" w14:textId="74E0381B" w:rsidR="004829E2" w:rsidRPr="004829E2" w:rsidRDefault="004829E2" w:rsidP="004829E2">
            <w:pPr>
              <w:rPr>
                <w:sz w:val="18"/>
                <w:szCs w:val="18"/>
              </w:rPr>
            </w:pPr>
            <w:r w:rsidRPr="004829E2">
              <w:rPr>
                <w:sz w:val="18"/>
                <w:szCs w:val="18"/>
              </w:rPr>
              <w:t>cc.project.errorFiles.directory</w:t>
            </w:r>
          </w:p>
        </w:tc>
        <w:tc>
          <w:tcPr>
            <w:tcW w:w="6768" w:type="dxa"/>
          </w:tcPr>
          <w:p w14:paraId="4C976480" w14:textId="050CD2DA" w:rsidR="004829E2" w:rsidRPr="004829E2" w:rsidRDefault="00B82EAE" w:rsidP="004829E2">
            <w:pPr>
              <w:rPr>
                <w:sz w:val="18"/>
                <w:szCs w:val="18"/>
              </w:rPr>
            </w:pPr>
            <w:r>
              <w:rPr>
                <w:sz w:val="18"/>
                <w:szCs w:val="18"/>
              </w:rPr>
              <w:t>The location for Echopass files that have failed processing</w:t>
            </w:r>
          </w:p>
        </w:tc>
      </w:tr>
      <w:tr w:rsidR="004829E2" w:rsidRPr="004829E2" w14:paraId="06E4BD3F" w14:textId="77777777" w:rsidTr="004829E2">
        <w:tc>
          <w:tcPr>
            <w:tcW w:w="2808" w:type="dxa"/>
          </w:tcPr>
          <w:p w14:paraId="3A64C9DD" w14:textId="364901E2" w:rsidR="004829E2" w:rsidRPr="004829E2" w:rsidRDefault="004829E2" w:rsidP="004829E2">
            <w:pPr>
              <w:rPr>
                <w:sz w:val="18"/>
                <w:szCs w:val="18"/>
              </w:rPr>
            </w:pPr>
            <w:r w:rsidRPr="004829E2">
              <w:rPr>
                <w:sz w:val="18"/>
                <w:szCs w:val="18"/>
              </w:rPr>
              <w:t>cc.project.FTP.user</w:t>
            </w:r>
          </w:p>
        </w:tc>
        <w:tc>
          <w:tcPr>
            <w:tcW w:w="6768" w:type="dxa"/>
          </w:tcPr>
          <w:p w14:paraId="47A1025E" w14:textId="52D5FE79" w:rsidR="004829E2" w:rsidRPr="004829E2" w:rsidRDefault="00B82EAE" w:rsidP="004829E2">
            <w:pPr>
              <w:rPr>
                <w:sz w:val="18"/>
                <w:szCs w:val="18"/>
              </w:rPr>
            </w:pPr>
            <w:r>
              <w:rPr>
                <w:sz w:val="18"/>
                <w:szCs w:val="18"/>
              </w:rPr>
              <w:t>?</w:t>
            </w:r>
          </w:p>
        </w:tc>
      </w:tr>
      <w:tr w:rsidR="004829E2" w:rsidRPr="004829E2" w14:paraId="6495B9A7" w14:textId="77777777" w:rsidTr="004829E2">
        <w:tc>
          <w:tcPr>
            <w:tcW w:w="2808" w:type="dxa"/>
          </w:tcPr>
          <w:p w14:paraId="103CDF59" w14:textId="13FB7DB2" w:rsidR="004829E2" w:rsidRPr="004829E2" w:rsidRDefault="004829E2" w:rsidP="004829E2">
            <w:pPr>
              <w:rPr>
                <w:sz w:val="18"/>
                <w:szCs w:val="18"/>
              </w:rPr>
            </w:pPr>
            <w:r w:rsidRPr="004829E2">
              <w:rPr>
                <w:sz w:val="18"/>
                <w:szCs w:val="18"/>
              </w:rPr>
              <w:t>cc.project.FTP.Port</w:t>
            </w:r>
          </w:p>
        </w:tc>
        <w:tc>
          <w:tcPr>
            <w:tcW w:w="6768" w:type="dxa"/>
          </w:tcPr>
          <w:p w14:paraId="0A511B6C" w14:textId="7690587F" w:rsidR="004829E2" w:rsidRPr="004829E2" w:rsidRDefault="00B82EAE" w:rsidP="004829E2">
            <w:pPr>
              <w:rPr>
                <w:sz w:val="18"/>
                <w:szCs w:val="18"/>
              </w:rPr>
            </w:pPr>
            <w:r>
              <w:rPr>
                <w:sz w:val="18"/>
                <w:szCs w:val="18"/>
              </w:rPr>
              <w:t>?</w:t>
            </w:r>
          </w:p>
        </w:tc>
      </w:tr>
      <w:tr w:rsidR="004829E2" w:rsidRPr="004829E2" w14:paraId="5E0E5B90" w14:textId="77777777" w:rsidTr="004829E2">
        <w:tc>
          <w:tcPr>
            <w:tcW w:w="2808" w:type="dxa"/>
          </w:tcPr>
          <w:p w14:paraId="02CACE13" w14:textId="3819F693" w:rsidR="004829E2" w:rsidRPr="004829E2" w:rsidRDefault="004829E2" w:rsidP="004829E2">
            <w:pPr>
              <w:rPr>
                <w:sz w:val="18"/>
                <w:szCs w:val="18"/>
              </w:rPr>
            </w:pPr>
            <w:r w:rsidRPr="004829E2">
              <w:rPr>
                <w:sz w:val="18"/>
                <w:szCs w:val="18"/>
              </w:rPr>
              <w:t>cc.project.FTP.pass</w:t>
            </w:r>
          </w:p>
        </w:tc>
        <w:tc>
          <w:tcPr>
            <w:tcW w:w="6768" w:type="dxa"/>
          </w:tcPr>
          <w:p w14:paraId="39507111" w14:textId="1A9FF999" w:rsidR="004829E2" w:rsidRPr="004829E2" w:rsidRDefault="00B82EAE" w:rsidP="004829E2">
            <w:pPr>
              <w:rPr>
                <w:sz w:val="18"/>
                <w:szCs w:val="18"/>
              </w:rPr>
            </w:pPr>
            <w:r>
              <w:rPr>
                <w:sz w:val="18"/>
                <w:szCs w:val="18"/>
              </w:rPr>
              <w:t>?</w:t>
            </w:r>
          </w:p>
        </w:tc>
      </w:tr>
      <w:tr w:rsidR="004829E2" w:rsidRPr="004829E2" w14:paraId="28BF87A6" w14:textId="77777777" w:rsidTr="004829E2">
        <w:tc>
          <w:tcPr>
            <w:tcW w:w="2808" w:type="dxa"/>
          </w:tcPr>
          <w:p w14:paraId="67DB919B" w14:textId="5CCB2232" w:rsidR="004829E2" w:rsidRPr="004829E2" w:rsidRDefault="004829E2" w:rsidP="004829E2">
            <w:pPr>
              <w:rPr>
                <w:sz w:val="18"/>
                <w:szCs w:val="18"/>
              </w:rPr>
            </w:pPr>
            <w:r w:rsidRPr="004829E2">
              <w:rPr>
                <w:sz w:val="18"/>
                <w:szCs w:val="18"/>
              </w:rPr>
              <w:t>cc.project.FTP.IP</w:t>
            </w:r>
          </w:p>
        </w:tc>
        <w:tc>
          <w:tcPr>
            <w:tcW w:w="6768" w:type="dxa"/>
          </w:tcPr>
          <w:p w14:paraId="6D6DCF88" w14:textId="063726FF" w:rsidR="004829E2" w:rsidRPr="004829E2" w:rsidRDefault="00B82EAE" w:rsidP="004829E2">
            <w:pPr>
              <w:rPr>
                <w:sz w:val="18"/>
                <w:szCs w:val="18"/>
              </w:rPr>
            </w:pPr>
            <w:r>
              <w:rPr>
                <w:sz w:val="18"/>
                <w:szCs w:val="18"/>
              </w:rPr>
              <w:t>?</w:t>
            </w:r>
          </w:p>
        </w:tc>
      </w:tr>
      <w:tr w:rsidR="004829E2" w:rsidRPr="004829E2" w14:paraId="3C93A35A" w14:textId="77777777" w:rsidTr="004829E2">
        <w:tc>
          <w:tcPr>
            <w:tcW w:w="2808" w:type="dxa"/>
          </w:tcPr>
          <w:p w14:paraId="56C3ACDE" w14:textId="1E63D5FB" w:rsidR="004829E2" w:rsidRPr="004829E2" w:rsidRDefault="004829E2" w:rsidP="004829E2">
            <w:pPr>
              <w:rPr>
                <w:sz w:val="18"/>
                <w:szCs w:val="18"/>
              </w:rPr>
            </w:pPr>
            <w:r w:rsidRPr="004829E2">
              <w:rPr>
                <w:sz w:val="18"/>
                <w:szCs w:val="18"/>
              </w:rPr>
              <w:t>cc.project.config.id</w:t>
            </w:r>
          </w:p>
        </w:tc>
        <w:tc>
          <w:tcPr>
            <w:tcW w:w="6768" w:type="dxa"/>
          </w:tcPr>
          <w:p w14:paraId="2BCB9804" w14:textId="5EF67075" w:rsidR="004829E2" w:rsidRPr="004829E2" w:rsidRDefault="00B768EF" w:rsidP="004829E2">
            <w:pPr>
              <w:rPr>
                <w:sz w:val="18"/>
                <w:szCs w:val="18"/>
              </w:rPr>
            </w:pPr>
            <w:r>
              <w:rPr>
                <w:sz w:val="18"/>
                <w:szCs w:val="18"/>
              </w:rPr>
              <w:t>?</w:t>
            </w:r>
          </w:p>
        </w:tc>
      </w:tr>
      <w:tr w:rsidR="004829E2" w:rsidRPr="004829E2" w14:paraId="697E49EE" w14:textId="77777777" w:rsidTr="004829E2">
        <w:tc>
          <w:tcPr>
            <w:tcW w:w="2808" w:type="dxa"/>
          </w:tcPr>
          <w:p w14:paraId="1B51889B" w14:textId="5B02B0EF" w:rsidR="004829E2" w:rsidRPr="004829E2" w:rsidRDefault="004829E2" w:rsidP="004829E2">
            <w:pPr>
              <w:rPr>
                <w:sz w:val="18"/>
                <w:szCs w:val="18"/>
              </w:rPr>
            </w:pPr>
            <w:r w:rsidRPr="004829E2">
              <w:rPr>
                <w:sz w:val="18"/>
                <w:szCs w:val="18"/>
              </w:rPr>
              <w:t>cc.project.HIHIX.projectName</w:t>
            </w:r>
          </w:p>
        </w:tc>
        <w:tc>
          <w:tcPr>
            <w:tcW w:w="6768" w:type="dxa"/>
          </w:tcPr>
          <w:p w14:paraId="21F25A48" w14:textId="2F45205B" w:rsidR="00B82EAE" w:rsidRPr="004829E2" w:rsidRDefault="00B768EF" w:rsidP="004829E2">
            <w:pPr>
              <w:rPr>
                <w:sz w:val="18"/>
                <w:szCs w:val="18"/>
              </w:rPr>
            </w:pPr>
            <w:r>
              <w:rPr>
                <w:sz w:val="18"/>
                <w:szCs w:val="18"/>
              </w:rPr>
              <w:t>?</w:t>
            </w:r>
          </w:p>
        </w:tc>
      </w:tr>
    </w:tbl>
    <w:p w14:paraId="3A94D50B" w14:textId="77777777" w:rsidR="004829E2" w:rsidRPr="004829E2" w:rsidRDefault="004829E2" w:rsidP="004829E2"/>
    <w:p w14:paraId="44B9CF6C" w14:textId="77777777" w:rsidR="00AC2D67" w:rsidRDefault="00AC2D67" w:rsidP="00AC2D67">
      <w:pPr>
        <w:pStyle w:val="Heading3"/>
      </w:pPr>
      <w:bookmarkStart w:id="81" w:name="_Toc382556880"/>
      <w:r>
        <w:t>Data Sources</w:t>
      </w:r>
      <w:bookmarkEnd w:id="81"/>
    </w:p>
    <w:p w14:paraId="3E4766AC" w14:textId="4E0D0EAA" w:rsidR="007D7633" w:rsidRDefault="007D7633" w:rsidP="00844508">
      <w:pPr>
        <w:pStyle w:val="Heading4"/>
      </w:pPr>
      <w:r>
        <w:t>Contact Center Actuals</w:t>
      </w:r>
    </w:p>
    <w:p w14:paraId="45456AB4" w14:textId="6648444B" w:rsidR="007D7633" w:rsidRDefault="007D7633" w:rsidP="007D7633">
      <w:r>
        <w:t xml:space="preserve">The Production Planning Actuals report for the HCCHIX Project Contact Center relies on a data load from Echopass.  The data comes in a set of comma separated values (CSV) files which mirror the structure of </w:t>
      </w:r>
      <w:r w:rsidRPr="004A4F8C">
        <w:t xml:space="preserve">the </w:t>
      </w:r>
      <w:r w:rsidR="00844508">
        <w:t>staging tables.</w:t>
      </w:r>
    </w:p>
    <w:p w14:paraId="131B62F2" w14:textId="77777777" w:rsidR="007D7633" w:rsidRDefault="007D7633" w:rsidP="00B067E3">
      <w:pPr>
        <w:pStyle w:val="ListParagraph"/>
        <w:numPr>
          <w:ilvl w:val="0"/>
          <w:numId w:val="8"/>
        </w:numPr>
      </w:pPr>
      <w:r>
        <w:t>MAXHIHIX_CC_S_ACD_AGENT_ACTIVITY_[MMDDYYHHMMSS].csv</w:t>
      </w:r>
    </w:p>
    <w:p w14:paraId="1CAF9271" w14:textId="77777777" w:rsidR="007D7633" w:rsidRDefault="007D7633" w:rsidP="00B067E3">
      <w:pPr>
        <w:pStyle w:val="ListParagraph"/>
        <w:numPr>
          <w:ilvl w:val="0"/>
          <w:numId w:val="8"/>
        </w:numPr>
      </w:pPr>
      <w:r>
        <w:t>MAXHIHIX_CC_S_ACD_INTERVAL_[MMDDYYHHMMSS].csv</w:t>
      </w:r>
    </w:p>
    <w:p w14:paraId="1691B931" w14:textId="77777777" w:rsidR="007D7633" w:rsidRDefault="007D7633" w:rsidP="00B067E3">
      <w:pPr>
        <w:pStyle w:val="ListParagraph"/>
        <w:numPr>
          <w:ilvl w:val="0"/>
          <w:numId w:val="8"/>
        </w:numPr>
      </w:pPr>
      <w:r>
        <w:t>MAXHIHIX_CC_S_AGENT_[MMDDYYHHMMSS].csv</w:t>
      </w:r>
    </w:p>
    <w:p w14:paraId="6F7A52DB" w14:textId="77777777" w:rsidR="007D7633" w:rsidRDefault="007D7633" w:rsidP="00B067E3">
      <w:pPr>
        <w:pStyle w:val="ListParagraph"/>
        <w:numPr>
          <w:ilvl w:val="0"/>
          <w:numId w:val="8"/>
        </w:numPr>
      </w:pPr>
      <w:r>
        <w:t>MAXHIHIX_CC_S_CALL_DETAIL_[MMDDYYHHMMSS].csv</w:t>
      </w:r>
    </w:p>
    <w:p w14:paraId="42C99564" w14:textId="77777777" w:rsidR="007D7633" w:rsidRDefault="007D7633" w:rsidP="00B067E3">
      <w:pPr>
        <w:pStyle w:val="ListParagraph"/>
        <w:numPr>
          <w:ilvl w:val="0"/>
          <w:numId w:val="8"/>
        </w:numPr>
      </w:pPr>
      <w:r>
        <w:t>MAXHIHIX_CC_S_CONTACT_QUEUE_[MMDDYYHHMMSS].csv</w:t>
      </w:r>
    </w:p>
    <w:p w14:paraId="4A7504A7" w14:textId="77777777" w:rsidR="007D7633" w:rsidRDefault="007D7633" w:rsidP="00B067E3">
      <w:pPr>
        <w:pStyle w:val="ListParagraph"/>
        <w:numPr>
          <w:ilvl w:val="0"/>
          <w:numId w:val="8"/>
        </w:numPr>
      </w:pPr>
      <w:r>
        <w:t>MAXHIHIX_CC_S_IVR_INTERVAL_[MMDDYYHHMMSS].csv</w:t>
      </w:r>
    </w:p>
    <w:p w14:paraId="06406705" w14:textId="77777777" w:rsidR="007D7633" w:rsidRDefault="007D7633" w:rsidP="00B067E3">
      <w:pPr>
        <w:pStyle w:val="ListParagraph"/>
        <w:numPr>
          <w:ilvl w:val="0"/>
          <w:numId w:val="8"/>
        </w:numPr>
      </w:pPr>
      <w:r>
        <w:t>MAXHIHIX_CC_S_IVR_STEP_[MMDDYYHHMMSS].csv</w:t>
      </w:r>
    </w:p>
    <w:p w14:paraId="6FBCD0F4" w14:textId="77777777" w:rsidR="007D7633" w:rsidRDefault="007D7633" w:rsidP="007D7633">
      <w:r>
        <w:t>Documentation of these files can be found in the Echopass directory in the following files.</w:t>
      </w:r>
    </w:p>
    <w:p w14:paraId="39A90BF0" w14:textId="77777777" w:rsidR="007D7633" w:rsidRDefault="007D7633" w:rsidP="00B067E3">
      <w:pPr>
        <w:pStyle w:val="ListParagraph"/>
        <w:numPr>
          <w:ilvl w:val="0"/>
          <w:numId w:val="9"/>
        </w:numPr>
      </w:pPr>
      <w:r>
        <w:t>MaxDat Data Dictionary.xlsx</w:t>
      </w:r>
    </w:p>
    <w:p w14:paraId="0867A832" w14:textId="3A4E0E03" w:rsidR="007D7633" w:rsidRPr="007D7633" w:rsidRDefault="007D7633" w:rsidP="00B067E3">
      <w:pPr>
        <w:pStyle w:val="ListParagraph"/>
        <w:numPr>
          <w:ilvl w:val="0"/>
          <w:numId w:val="9"/>
        </w:numPr>
      </w:pPr>
      <w:r>
        <w:t>Maximus Data Dictionary V1.1.docx</w:t>
      </w:r>
    </w:p>
    <w:p w14:paraId="1AA88543" w14:textId="65F879DB" w:rsidR="007D7633" w:rsidRDefault="007D7633" w:rsidP="00844508">
      <w:pPr>
        <w:pStyle w:val="Heading4"/>
      </w:pPr>
      <w:r>
        <w:lastRenderedPageBreak/>
        <w:t>Contact Center Forecasts</w:t>
      </w:r>
    </w:p>
    <w:p w14:paraId="42839BEE" w14:textId="77777777" w:rsidR="007D7633" w:rsidRDefault="007D7633" w:rsidP="007D7633">
      <w:pPr>
        <w:rPr>
          <w:rFonts w:cs="MS Shell Dlg 2"/>
        </w:rPr>
      </w:pPr>
      <w:r>
        <w:rPr>
          <w:rFonts w:cs="MS Shell Dlg 2"/>
        </w:rPr>
        <w:t>The Contact Center Production Planning Forecast relies on a data load from the Contact Center Arena model.  This data source consists of a set of flat files.</w:t>
      </w:r>
    </w:p>
    <w:p w14:paraId="4E01D8EB" w14:textId="77777777" w:rsidR="007D7633" w:rsidRDefault="007D7633" w:rsidP="00B067E3">
      <w:pPr>
        <w:pStyle w:val="ListParagraph"/>
        <w:numPr>
          <w:ilvl w:val="0"/>
          <w:numId w:val="10"/>
        </w:numPr>
      </w:pPr>
      <w:r>
        <w:t>[YYYYMMDD]_MAXDat_Production_Plan_Parameters.csv</w:t>
      </w:r>
    </w:p>
    <w:p w14:paraId="37EB98F2" w14:textId="77777777" w:rsidR="007D7633" w:rsidRDefault="007D7633" w:rsidP="00B067E3">
      <w:pPr>
        <w:pStyle w:val="ListParagraph"/>
        <w:numPr>
          <w:ilvl w:val="0"/>
          <w:numId w:val="10"/>
        </w:numPr>
      </w:pPr>
      <w:r>
        <w:t>[YYYYMMDD]_MAXDat_Agent_Usage_Report.csv</w:t>
      </w:r>
    </w:p>
    <w:p w14:paraId="64575321" w14:textId="77777777" w:rsidR="007D7633" w:rsidRDefault="007D7633" w:rsidP="00B067E3">
      <w:pPr>
        <w:pStyle w:val="ListParagraph"/>
        <w:numPr>
          <w:ilvl w:val="0"/>
          <w:numId w:val="10"/>
        </w:numPr>
      </w:pPr>
      <w:r>
        <w:t>MAXDat_service_metrics_final.csv</w:t>
      </w:r>
    </w:p>
    <w:p w14:paraId="4514E43C" w14:textId="3FAE4035" w:rsidR="007D7633" w:rsidRDefault="007D7633" w:rsidP="00F536C6">
      <w:pPr>
        <w:pStyle w:val="ListParagraph"/>
        <w:numPr>
          <w:ilvl w:val="0"/>
          <w:numId w:val="10"/>
        </w:numPr>
      </w:pPr>
      <w:r>
        <w:t>[YYYYMMDD]_MAXDat_Volume_Data.csv</w:t>
      </w:r>
    </w:p>
    <w:p w14:paraId="5F7C68EC" w14:textId="4D84B946" w:rsidR="007D7633" w:rsidRPr="007D7633" w:rsidRDefault="007D7633" w:rsidP="007D7633">
      <w:r>
        <w:t>The Production Plan Parameters file contains the header information describing the production plan and production plan horizon that the file set is associated with.  The Agent_Usage, Service_Metrics and Volume files contain the details of the forecast and are joined together via the production plan name, horizon start and end dates, interval start and end dates and the unit of work.</w:t>
      </w:r>
    </w:p>
    <w:p w14:paraId="2D4066FE" w14:textId="369D940E" w:rsidR="000D0403" w:rsidRDefault="000D0403" w:rsidP="000D0403">
      <w:pPr>
        <w:pStyle w:val="Heading3"/>
      </w:pPr>
      <w:bookmarkStart w:id="82" w:name="_Toc382556881"/>
      <w:r>
        <w:t>Root Kettle Jobs</w:t>
      </w:r>
      <w:bookmarkEnd w:id="82"/>
    </w:p>
    <w:p w14:paraId="02FF0DBC" w14:textId="6B24FF56" w:rsidR="004829E2" w:rsidRDefault="00497858" w:rsidP="00497858">
      <w:pPr>
        <w:pStyle w:val="ListParagraph"/>
        <w:numPr>
          <w:ilvl w:val="0"/>
          <w:numId w:val="24"/>
        </w:numPr>
      </w:pPr>
      <w:r>
        <w:t>load_Contact_Center.kjb</w:t>
      </w:r>
    </w:p>
    <w:p w14:paraId="1100EA30" w14:textId="0D7F5873" w:rsidR="00497858" w:rsidRDefault="00497858" w:rsidP="00497858">
      <w:pPr>
        <w:pStyle w:val="ListParagraph"/>
        <w:numPr>
          <w:ilvl w:val="1"/>
          <w:numId w:val="24"/>
        </w:numPr>
      </w:pPr>
      <w:r>
        <w:t>Designed to run regularly to check for inbound Echopass files to load into the contact center database</w:t>
      </w:r>
    </w:p>
    <w:p w14:paraId="4EEDC0B2" w14:textId="341726FE" w:rsidR="00484C8C" w:rsidRDefault="00484C8C" w:rsidP="00484C8C">
      <w:pPr>
        <w:pStyle w:val="ListParagraph"/>
        <w:numPr>
          <w:ilvl w:val="0"/>
          <w:numId w:val="24"/>
        </w:numPr>
      </w:pPr>
      <w:r>
        <w:t>initialize_Contact_Center.kjb</w:t>
      </w:r>
    </w:p>
    <w:p w14:paraId="3101FB6C" w14:textId="17801345" w:rsidR="00484C8C" w:rsidRPr="004829E2" w:rsidRDefault="00484C8C" w:rsidP="00484C8C">
      <w:pPr>
        <w:pStyle w:val="ListParagraph"/>
        <w:numPr>
          <w:ilvl w:val="1"/>
          <w:numId w:val="24"/>
        </w:numPr>
      </w:pPr>
      <w:r>
        <w:t>Designed to run once during the installation to load the database with default and unknown values in support of the Kimball Type II Slowly Changing Dimension (SCD)</w:t>
      </w:r>
    </w:p>
    <w:p w14:paraId="6299A12C" w14:textId="3AC91317" w:rsidR="00197C56" w:rsidRDefault="00197C56" w:rsidP="00197C56">
      <w:pPr>
        <w:pStyle w:val="Heading3"/>
      </w:pPr>
      <w:bookmarkStart w:id="83" w:name="_Toc382556882"/>
      <w:r>
        <w:t>Shell Scripts</w:t>
      </w:r>
      <w:bookmarkEnd w:id="83"/>
    </w:p>
    <w:p w14:paraId="422E3C11" w14:textId="77777777" w:rsidR="00484C8C" w:rsidRDefault="00484C8C" w:rsidP="00484C8C">
      <w:pPr>
        <w:pStyle w:val="ListParagraph"/>
        <w:numPr>
          <w:ilvl w:val="0"/>
          <w:numId w:val="24"/>
        </w:numPr>
      </w:pPr>
      <w:r>
        <w:t>run_initialize_contact_center.sh</w:t>
      </w:r>
    </w:p>
    <w:p w14:paraId="5EDD9D11" w14:textId="2AED28BE" w:rsidR="005847BA" w:rsidRDefault="005847BA" w:rsidP="005847BA">
      <w:pPr>
        <w:pStyle w:val="ListParagraph"/>
        <w:numPr>
          <w:ilvl w:val="1"/>
          <w:numId w:val="24"/>
        </w:numPr>
      </w:pPr>
      <w:r>
        <w:t>initialize the contact center database with default and unknown values to support the Kimball Type II SCD</w:t>
      </w:r>
    </w:p>
    <w:p w14:paraId="02C334A4" w14:textId="77777777" w:rsidR="00484C8C" w:rsidRDefault="00484C8C" w:rsidP="00484C8C">
      <w:pPr>
        <w:pStyle w:val="ListParagraph"/>
        <w:numPr>
          <w:ilvl w:val="0"/>
          <w:numId w:val="24"/>
        </w:numPr>
      </w:pPr>
      <w:r>
        <w:t>run_load_contact_center_forecast.sh</w:t>
      </w:r>
    </w:p>
    <w:p w14:paraId="6740D52A" w14:textId="0EB5F815" w:rsidR="005847BA" w:rsidRDefault="005847BA" w:rsidP="005847BA">
      <w:pPr>
        <w:pStyle w:val="ListParagraph"/>
        <w:numPr>
          <w:ilvl w:val="1"/>
          <w:numId w:val="24"/>
        </w:numPr>
      </w:pPr>
      <w:r>
        <w:t>check for and load the forecast files into the contact center database</w:t>
      </w:r>
    </w:p>
    <w:p w14:paraId="15C7309A" w14:textId="77777777" w:rsidR="00484C8C" w:rsidRDefault="00484C8C" w:rsidP="00484C8C">
      <w:pPr>
        <w:pStyle w:val="ListParagraph"/>
        <w:numPr>
          <w:ilvl w:val="0"/>
          <w:numId w:val="24"/>
        </w:numPr>
      </w:pPr>
      <w:r>
        <w:t>run_flatten_contact_center.sh</w:t>
      </w:r>
    </w:p>
    <w:p w14:paraId="75FB02B6" w14:textId="1442BA38" w:rsidR="005847BA" w:rsidRDefault="005847BA" w:rsidP="005847BA">
      <w:pPr>
        <w:pStyle w:val="ListParagraph"/>
        <w:numPr>
          <w:ilvl w:val="1"/>
          <w:numId w:val="24"/>
        </w:numPr>
      </w:pPr>
      <w:r>
        <w:t>flatten the fact and associated dimensional table data to files that are zipped and prepared for the MOTS application server</w:t>
      </w:r>
    </w:p>
    <w:p w14:paraId="0989BD42" w14:textId="2291D038" w:rsidR="00497858" w:rsidRDefault="00484C8C" w:rsidP="00484C8C">
      <w:pPr>
        <w:pStyle w:val="ListParagraph"/>
        <w:numPr>
          <w:ilvl w:val="0"/>
          <w:numId w:val="24"/>
        </w:numPr>
      </w:pPr>
      <w:r>
        <w:t>run_smoke_test.sh</w:t>
      </w:r>
    </w:p>
    <w:p w14:paraId="5EEEBF8C" w14:textId="5AB7EA8B" w:rsidR="005847BA" w:rsidRPr="00497858" w:rsidRDefault="005847BA" w:rsidP="005847BA">
      <w:pPr>
        <w:pStyle w:val="ListParagraph"/>
        <w:numPr>
          <w:ilvl w:val="1"/>
          <w:numId w:val="24"/>
        </w:numPr>
      </w:pPr>
      <w:r>
        <w:t>Availability check of tables in the contact center database</w:t>
      </w:r>
    </w:p>
    <w:p w14:paraId="1ABBEDC6" w14:textId="4A73802F" w:rsidR="000D0403" w:rsidRDefault="000D0403" w:rsidP="000D0403">
      <w:pPr>
        <w:pStyle w:val="Heading3"/>
      </w:pPr>
      <w:bookmarkStart w:id="84" w:name="_Toc382556883"/>
      <w:r>
        <w:t>Cron Schedules</w:t>
      </w:r>
      <w:bookmarkEnd w:id="84"/>
    </w:p>
    <w:p w14:paraId="7BA9CABF" w14:textId="3BD3F467" w:rsidR="003736AB" w:rsidRDefault="003736AB" w:rsidP="003736AB">
      <w:pPr>
        <w:pStyle w:val="Heading4"/>
      </w:pPr>
      <w:r>
        <w:t>Contact Center Actuals</w:t>
      </w:r>
    </w:p>
    <w:p w14:paraId="1DC129A3" w14:textId="77777777" w:rsidR="003736AB" w:rsidRDefault="003736AB" w:rsidP="003736AB">
      <w:pPr>
        <w:pStyle w:val="NoSpacing"/>
      </w:pPr>
      <w:r>
        <w:t>Timeline of events for daily file import:</w:t>
      </w:r>
    </w:p>
    <w:p w14:paraId="166707B7" w14:textId="77777777" w:rsidR="003736AB" w:rsidRDefault="003736AB" w:rsidP="00B067E3">
      <w:pPr>
        <w:pStyle w:val="ListParagraph"/>
        <w:numPr>
          <w:ilvl w:val="0"/>
          <w:numId w:val="7"/>
        </w:numPr>
      </w:pPr>
      <w:r>
        <w:t>7:00 ET - Echopass begins the file transfer to the HCCHIX FTP server (approx. time lapse 4 minutes)</w:t>
      </w:r>
    </w:p>
    <w:p w14:paraId="099FC57C" w14:textId="77777777" w:rsidR="003736AB" w:rsidRDefault="003736AB" w:rsidP="00B067E3">
      <w:pPr>
        <w:pStyle w:val="ListParagraph"/>
        <w:numPr>
          <w:ilvl w:val="0"/>
          <w:numId w:val="7"/>
        </w:numPr>
      </w:pPr>
      <w:r>
        <w:t xml:space="preserve">7:10 ET - MoveIt picks the files up from the FTP server and puts them in the Inbound directory on the </w:t>
      </w:r>
      <w:r w:rsidRPr="008A7004">
        <w:rPr>
          <w:rFonts w:ascii="Calibri" w:hAnsi="Calibri"/>
          <w:sz w:val="20"/>
          <w:szCs w:val="20"/>
        </w:rPr>
        <w:t>HI PROD app server</w:t>
      </w:r>
      <w:r>
        <w:t xml:space="preserve"> (approx. time lapse 5 minutes)</w:t>
      </w:r>
    </w:p>
    <w:p w14:paraId="4D53E65D" w14:textId="6CF7ED48" w:rsidR="003736AB" w:rsidRPr="003736AB" w:rsidRDefault="003736AB" w:rsidP="00B067E3">
      <w:pPr>
        <w:pStyle w:val="ListParagraph"/>
        <w:numPr>
          <w:ilvl w:val="0"/>
          <w:numId w:val="7"/>
        </w:numPr>
      </w:pPr>
      <w:r>
        <w:t>7:30 ET – CRON job runs the ETL scripts every hour on the half hour (approx. time lapse 1 hour)</w:t>
      </w:r>
    </w:p>
    <w:p w14:paraId="5645AFBB" w14:textId="212BE2C4" w:rsidR="000D0403" w:rsidRDefault="000D0403" w:rsidP="000D0403">
      <w:pPr>
        <w:pStyle w:val="Heading3"/>
      </w:pPr>
      <w:bookmarkStart w:id="85" w:name="_Toc382556884"/>
      <w:r>
        <w:lastRenderedPageBreak/>
        <w:t>Logging</w:t>
      </w:r>
      <w:bookmarkEnd w:id="85"/>
    </w:p>
    <w:p w14:paraId="6BFECEB6" w14:textId="544943E8" w:rsidR="00484C8C" w:rsidRPr="00C91269" w:rsidRDefault="00484C8C" w:rsidP="00484C8C">
      <w:pPr>
        <w:spacing w:after="0"/>
      </w:pPr>
      <w:r>
        <w:t>Log</w:t>
      </w:r>
      <w:r w:rsidR="00FE32D1">
        <w:t xml:space="preserve">ging consists of the following </w:t>
      </w:r>
      <w:r>
        <w:t>items:</w:t>
      </w:r>
    </w:p>
    <w:p w14:paraId="499EB892" w14:textId="77777777" w:rsidR="00484C8C" w:rsidRDefault="00484C8C" w:rsidP="00484C8C">
      <w:pPr>
        <w:pStyle w:val="ListParagraph"/>
        <w:numPr>
          <w:ilvl w:val="0"/>
          <w:numId w:val="23"/>
        </w:numPr>
      </w:pPr>
      <w:r w:rsidRPr="3924CD29">
        <w:t>CC_L_TRANSFORMATION Table</w:t>
      </w:r>
    </w:p>
    <w:p w14:paraId="691BA7B5" w14:textId="77777777" w:rsidR="00484C8C" w:rsidRDefault="00484C8C" w:rsidP="00484C8C">
      <w:pPr>
        <w:pStyle w:val="ListParagraph"/>
        <w:numPr>
          <w:ilvl w:val="1"/>
          <w:numId w:val="23"/>
        </w:numPr>
      </w:pPr>
      <w:r>
        <w:t>This is the default logging table outlined by PDI for logging transformation activity.  The following table describes the fields made available in the database:</w:t>
      </w:r>
    </w:p>
    <w:tbl>
      <w:tblPr>
        <w:tblStyle w:val="TableGrid"/>
        <w:tblW w:w="0" w:type="auto"/>
        <w:tblLook w:val="04A0" w:firstRow="1" w:lastRow="0" w:firstColumn="1" w:lastColumn="0" w:noHBand="0" w:noVBand="1"/>
      </w:tblPr>
      <w:tblGrid>
        <w:gridCol w:w="1458"/>
        <w:gridCol w:w="8100"/>
      </w:tblGrid>
      <w:tr w:rsidR="00484C8C" w14:paraId="1EC8FA5E" w14:textId="77777777" w:rsidTr="000335D4">
        <w:tc>
          <w:tcPr>
            <w:tcW w:w="1458" w:type="dxa"/>
          </w:tcPr>
          <w:p w14:paraId="64FDAF75" w14:textId="77777777" w:rsidR="00484C8C" w:rsidRPr="00481418" w:rsidRDefault="00484C8C" w:rsidP="000335D4">
            <w:pPr>
              <w:rPr>
                <w:b/>
                <w:sz w:val="16"/>
                <w:szCs w:val="16"/>
              </w:rPr>
            </w:pPr>
            <w:r w:rsidRPr="00481418">
              <w:rPr>
                <w:b/>
                <w:sz w:val="16"/>
                <w:szCs w:val="16"/>
              </w:rPr>
              <w:t>Field name</w:t>
            </w:r>
          </w:p>
        </w:tc>
        <w:tc>
          <w:tcPr>
            <w:tcW w:w="8100" w:type="dxa"/>
          </w:tcPr>
          <w:p w14:paraId="7340FA23" w14:textId="77777777" w:rsidR="00484C8C" w:rsidRPr="00481418" w:rsidRDefault="00484C8C" w:rsidP="000335D4">
            <w:pPr>
              <w:rPr>
                <w:b/>
                <w:sz w:val="16"/>
                <w:szCs w:val="16"/>
              </w:rPr>
            </w:pPr>
            <w:r w:rsidRPr="00481418">
              <w:rPr>
                <w:b/>
                <w:sz w:val="16"/>
                <w:szCs w:val="16"/>
              </w:rPr>
              <w:t>Field description</w:t>
            </w:r>
          </w:p>
        </w:tc>
      </w:tr>
      <w:tr w:rsidR="00484C8C" w14:paraId="76D5AEF0" w14:textId="77777777" w:rsidTr="000335D4">
        <w:tc>
          <w:tcPr>
            <w:tcW w:w="1458" w:type="dxa"/>
          </w:tcPr>
          <w:p w14:paraId="1F39A01F" w14:textId="77777777" w:rsidR="00484C8C" w:rsidRPr="00481418" w:rsidRDefault="00484C8C" w:rsidP="000335D4">
            <w:pPr>
              <w:rPr>
                <w:sz w:val="16"/>
                <w:szCs w:val="16"/>
              </w:rPr>
            </w:pPr>
            <w:r w:rsidRPr="00481418">
              <w:rPr>
                <w:sz w:val="16"/>
                <w:szCs w:val="16"/>
              </w:rPr>
              <w:t>ID_BATCH</w:t>
            </w:r>
          </w:p>
        </w:tc>
        <w:tc>
          <w:tcPr>
            <w:tcW w:w="8100" w:type="dxa"/>
          </w:tcPr>
          <w:p w14:paraId="00C0930B" w14:textId="77777777" w:rsidR="00484C8C" w:rsidRPr="00481418" w:rsidRDefault="00484C8C" w:rsidP="000335D4">
            <w:pPr>
              <w:rPr>
                <w:sz w:val="16"/>
                <w:szCs w:val="16"/>
              </w:rPr>
            </w:pPr>
            <w:r w:rsidRPr="00481418">
              <w:rPr>
                <w:sz w:val="16"/>
                <w:szCs w:val="16"/>
              </w:rPr>
              <w:t>The batch ID. It's a unique number, increased by one for each run of a transformation.</w:t>
            </w:r>
          </w:p>
        </w:tc>
      </w:tr>
      <w:tr w:rsidR="00484C8C" w14:paraId="746CE2AC" w14:textId="77777777" w:rsidTr="000335D4">
        <w:tc>
          <w:tcPr>
            <w:tcW w:w="1458" w:type="dxa"/>
          </w:tcPr>
          <w:p w14:paraId="7EA511E4" w14:textId="77777777" w:rsidR="00484C8C" w:rsidRPr="00481418" w:rsidRDefault="00484C8C" w:rsidP="000335D4">
            <w:pPr>
              <w:rPr>
                <w:sz w:val="16"/>
                <w:szCs w:val="16"/>
              </w:rPr>
            </w:pPr>
            <w:r w:rsidRPr="00481418">
              <w:rPr>
                <w:sz w:val="16"/>
                <w:szCs w:val="16"/>
              </w:rPr>
              <w:t>CHANNEL_ID</w:t>
            </w:r>
          </w:p>
        </w:tc>
        <w:tc>
          <w:tcPr>
            <w:tcW w:w="8100" w:type="dxa"/>
          </w:tcPr>
          <w:p w14:paraId="1DAC4201" w14:textId="77777777" w:rsidR="00484C8C" w:rsidRPr="00481418" w:rsidRDefault="00484C8C" w:rsidP="000335D4">
            <w:pPr>
              <w:rPr>
                <w:sz w:val="16"/>
                <w:szCs w:val="16"/>
              </w:rPr>
            </w:pPr>
            <w:r w:rsidRPr="00481418">
              <w:rPr>
                <w:sz w:val="16"/>
                <w:szCs w:val="16"/>
              </w:rPr>
              <w:t>The logging channel ID (GUID), can be matched to the logging lineage information</w:t>
            </w:r>
          </w:p>
        </w:tc>
      </w:tr>
      <w:tr w:rsidR="00484C8C" w14:paraId="5D085EF2" w14:textId="77777777" w:rsidTr="000335D4">
        <w:tc>
          <w:tcPr>
            <w:tcW w:w="1458" w:type="dxa"/>
          </w:tcPr>
          <w:p w14:paraId="1040D72D" w14:textId="77777777" w:rsidR="00484C8C" w:rsidRPr="00481418" w:rsidRDefault="00484C8C" w:rsidP="000335D4">
            <w:pPr>
              <w:rPr>
                <w:sz w:val="16"/>
                <w:szCs w:val="16"/>
              </w:rPr>
            </w:pPr>
            <w:r w:rsidRPr="00481418">
              <w:rPr>
                <w:sz w:val="16"/>
                <w:szCs w:val="16"/>
              </w:rPr>
              <w:t>TRANSNAME</w:t>
            </w:r>
          </w:p>
        </w:tc>
        <w:tc>
          <w:tcPr>
            <w:tcW w:w="8100" w:type="dxa"/>
          </w:tcPr>
          <w:p w14:paraId="228B8209" w14:textId="77777777" w:rsidR="00484C8C" w:rsidRPr="00481418" w:rsidRDefault="00484C8C" w:rsidP="000335D4">
            <w:pPr>
              <w:rPr>
                <w:sz w:val="16"/>
                <w:szCs w:val="16"/>
              </w:rPr>
            </w:pPr>
            <w:r w:rsidRPr="00481418">
              <w:rPr>
                <w:sz w:val="16"/>
                <w:szCs w:val="16"/>
              </w:rPr>
              <w:t>The name of the transformation</w:t>
            </w:r>
          </w:p>
        </w:tc>
      </w:tr>
      <w:tr w:rsidR="00484C8C" w14:paraId="0B5206D4" w14:textId="77777777" w:rsidTr="000335D4">
        <w:tc>
          <w:tcPr>
            <w:tcW w:w="1458" w:type="dxa"/>
          </w:tcPr>
          <w:p w14:paraId="252F554A" w14:textId="77777777" w:rsidR="00484C8C" w:rsidRPr="00481418" w:rsidRDefault="00484C8C" w:rsidP="000335D4">
            <w:pPr>
              <w:rPr>
                <w:sz w:val="16"/>
                <w:szCs w:val="16"/>
              </w:rPr>
            </w:pPr>
            <w:r w:rsidRPr="00481418">
              <w:rPr>
                <w:sz w:val="16"/>
                <w:szCs w:val="16"/>
              </w:rPr>
              <w:t>STATUS</w:t>
            </w:r>
          </w:p>
        </w:tc>
        <w:tc>
          <w:tcPr>
            <w:tcW w:w="8100" w:type="dxa"/>
          </w:tcPr>
          <w:p w14:paraId="23E7B686" w14:textId="77777777" w:rsidR="00484C8C" w:rsidRPr="00481418" w:rsidRDefault="00484C8C" w:rsidP="000335D4">
            <w:pPr>
              <w:rPr>
                <w:sz w:val="16"/>
                <w:szCs w:val="16"/>
              </w:rPr>
            </w:pPr>
            <w:r w:rsidRPr="00481418">
              <w:rPr>
                <w:sz w:val="16"/>
                <w:szCs w:val="16"/>
              </w:rPr>
              <w:t>The status of the transformation : start, end, stopped</w:t>
            </w:r>
          </w:p>
        </w:tc>
      </w:tr>
      <w:tr w:rsidR="00484C8C" w14:paraId="3B8692CA" w14:textId="77777777" w:rsidTr="000335D4">
        <w:tc>
          <w:tcPr>
            <w:tcW w:w="1458" w:type="dxa"/>
          </w:tcPr>
          <w:p w14:paraId="64DCA5D1" w14:textId="77777777" w:rsidR="00484C8C" w:rsidRPr="00481418" w:rsidRDefault="00484C8C" w:rsidP="000335D4">
            <w:pPr>
              <w:rPr>
                <w:sz w:val="16"/>
                <w:szCs w:val="16"/>
              </w:rPr>
            </w:pPr>
            <w:r w:rsidRPr="00481418">
              <w:rPr>
                <w:sz w:val="16"/>
                <w:szCs w:val="16"/>
              </w:rPr>
              <w:t>LINES_READ</w:t>
            </w:r>
          </w:p>
        </w:tc>
        <w:tc>
          <w:tcPr>
            <w:tcW w:w="8100" w:type="dxa"/>
          </w:tcPr>
          <w:p w14:paraId="7FD2229B" w14:textId="77777777" w:rsidR="00484C8C" w:rsidRPr="00481418" w:rsidRDefault="00484C8C" w:rsidP="000335D4">
            <w:pPr>
              <w:rPr>
                <w:sz w:val="16"/>
                <w:szCs w:val="16"/>
              </w:rPr>
            </w:pPr>
            <w:r w:rsidRPr="00481418">
              <w:rPr>
                <w:sz w:val="16"/>
                <w:szCs w:val="16"/>
              </w:rPr>
              <w:t>The number of lines read by the specified step.</w:t>
            </w:r>
          </w:p>
        </w:tc>
      </w:tr>
      <w:tr w:rsidR="00484C8C" w14:paraId="63F2457E" w14:textId="77777777" w:rsidTr="000335D4">
        <w:tc>
          <w:tcPr>
            <w:tcW w:w="1458" w:type="dxa"/>
          </w:tcPr>
          <w:p w14:paraId="34BA1A3D" w14:textId="77777777" w:rsidR="00484C8C" w:rsidRPr="00481418" w:rsidRDefault="00484C8C" w:rsidP="000335D4">
            <w:pPr>
              <w:rPr>
                <w:sz w:val="16"/>
                <w:szCs w:val="16"/>
              </w:rPr>
            </w:pPr>
            <w:r w:rsidRPr="00481418">
              <w:rPr>
                <w:sz w:val="16"/>
                <w:szCs w:val="16"/>
              </w:rPr>
              <w:t>LINES_WRITTEN</w:t>
            </w:r>
          </w:p>
        </w:tc>
        <w:tc>
          <w:tcPr>
            <w:tcW w:w="8100" w:type="dxa"/>
          </w:tcPr>
          <w:p w14:paraId="628D5B3E" w14:textId="77777777" w:rsidR="00484C8C" w:rsidRPr="00481418" w:rsidRDefault="00484C8C" w:rsidP="000335D4">
            <w:pPr>
              <w:rPr>
                <w:sz w:val="16"/>
                <w:szCs w:val="16"/>
              </w:rPr>
            </w:pPr>
            <w:r w:rsidRPr="00481418">
              <w:rPr>
                <w:sz w:val="16"/>
                <w:szCs w:val="16"/>
              </w:rPr>
              <w:t>The number of lines written by the specified step.</w:t>
            </w:r>
          </w:p>
        </w:tc>
      </w:tr>
      <w:tr w:rsidR="00484C8C" w14:paraId="51D3B57C" w14:textId="77777777" w:rsidTr="000335D4">
        <w:tc>
          <w:tcPr>
            <w:tcW w:w="1458" w:type="dxa"/>
          </w:tcPr>
          <w:p w14:paraId="6060E929" w14:textId="77777777" w:rsidR="00484C8C" w:rsidRPr="00481418" w:rsidRDefault="00484C8C" w:rsidP="000335D4">
            <w:pPr>
              <w:rPr>
                <w:sz w:val="16"/>
                <w:szCs w:val="16"/>
              </w:rPr>
            </w:pPr>
            <w:r w:rsidRPr="00481418">
              <w:rPr>
                <w:sz w:val="16"/>
                <w:szCs w:val="16"/>
              </w:rPr>
              <w:t>LINES_UPDATED</w:t>
            </w:r>
          </w:p>
        </w:tc>
        <w:tc>
          <w:tcPr>
            <w:tcW w:w="8100" w:type="dxa"/>
          </w:tcPr>
          <w:p w14:paraId="00DDA370" w14:textId="77777777" w:rsidR="00484C8C" w:rsidRPr="00481418" w:rsidRDefault="00484C8C" w:rsidP="000335D4">
            <w:pPr>
              <w:rPr>
                <w:sz w:val="16"/>
                <w:szCs w:val="16"/>
              </w:rPr>
            </w:pPr>
            <w:r w:rsidRPr="00481418">
              <w:rPr>
                <w:sz w:val="16"/>
                <w:szCs w:val="16"/>
              </w:rPr>
              <w:t>The number of update statements executed by the specified step.</w:t>
            </w:r>
          </w:p>
        </w:tc>
      </w:tr>
      <w:tr w:rsidR="00484C8C" w14:paraId="5EDC0DEB" w14:textId="77777777" w:rsidTr="000335D4">
        <w:tc>
          <w:tcPr>
            <w:tcW w:w="1458" w:type="dxa"/>
          </w:tcPr>
          <w:p w14:paraId="41E63FEC" w14:textId="77777777" w:rsidR="00484C8C" w:rsidRPr="00525F9F" w:rsidRDefault="00484C8C" w:rsidP="000335D4">
            <w:pPr>
              <w:rPr>
                <w:sz w:val="16"/>
                <w:szCs w:val="16"/>
              </w:rPr>
            </w:pPr>
            <w:r w:rsidRPr="00525F9F">
              <w:rPr>
                <w:sz w:val="16"/>
                <w:szCs w:val="16"/>
              </w:rPr>
              <w:t>LINES_INPUT</w:t>
            </w:r>
          </w:p>
        </w:tc>
        <w:tc>
          <w:tcPr>
            <w:tcW w:w="8100" w:type="dxa"/>
          </w:tcPr>
          <w:p w14:paraId="392F18ED" w14:textId="77777777" w:rsidR="00484C8C" w:rsidRPr="00525F9F" w:rsidRDefault="00484C8C" w:rsidP="000335D4">
            <w:pPr>
              <w:rPr>
                <w:sz w:val="16"/>
                <w:szCs w:val="16"/>
              </w:rPr>
            </w:pPr>
            <w:r w:rsidRPr="00525F9F">
              <w:rPr>
                <w:sz w:val="16"/>
                <w:szCs w:val="16"/>
              </w:rPr>
              <w:t xml:space="preserve">The number of lines read from disk or the network by the specified step. This is input from files, databases, etc. </w:t>
            </w:r>
          </w:p>
        </w:tc>
      </w:tr>
      <w:tr w:rsidR="00484C8C" w14:paraId="1587A398" w14:textId="77777777" w:rsidTr="000335D4">
        <w:tc>
          <w:tcPr>
            <w:tcW w:w="1458" w:type="dxa"/>
          </w:tcPr>
          <w:p w14:paraId="3B0ED7B3" w14:textId="77777777" w:rsidR="00484C8C" w:rsidRPr="00525F9F" w:rsidRDefault="00484C8C" w:rsidP="000335D4">
            <w:pPr>
              <w:rPr>
                <w:sz w:val="16"/>
                <w:szCs w:val="16"/>
              </w:rPr>
            </w:pPr>
            <w:r w:rsidRPr="00525F9F">
              <w:rPr>
                <w:sz w:val="16"/>
                <w:szCs w:val="16"/>
              </w:rPr>
              <w:t>LINES_OUTPUT</w:t>
            </w:r>
          </w:p>
        </w:tc>
        <w:tc>
          <w:tcPr>
            <w:tcW w:w="8100" w:type="dxa"/>
          </w:tcPr>
          <w:p w14:paraId="4375B403" w14:textId="77777777" w:rsidR="00484C8C" w:rsidRPr="00525F9F" w:rsidRDefault="00484C8C" w:rsidP="000335D4">
            <w:pPr>
              <w:rPr>
                <w:sz w:val="16"/>
                <w:szCs w:val="16"/>
              </w:rPr>
            </w:pPr>
            <w:r w:rsidRPr="00525F9F">
              <w:rPr>
                <w:sz w:val="16"/>
                <w:szCs w:val="16"/>
              </w:rPr>
              <w:t>The number of lines written to disk or the network by the specified step. This is input to files, databases, etc.</w:t>
            </w:r>
          </w:p>
        </w:tc>
      </w:tr>
      <w:tr w:rsidR="00484C8C" w14:paraId="7527DC27" w14:textId="77777777" w:rsidTr="000335D4">
        <w:tc>
          <w:tcPr>
            <w:tcW w:w="1458" w:type="dxa"/>
          </w:tcPr>
          <w:p w14:paraId="0F9BC328" w14:textId="77777777" w:rsidR="00484C8C" w:rsidRPr="00525F9F" w:rsidRDefault="00484C8C" w:rsidP="000335D4">
            <w:pPr>
              <w:rPr>
                <w:sz w:val="16"/>
                <w:szCs w:val="16"/>
              </w:rPr>
            </w:pPr>
            <w:r w:rsidRPr="00525F9F">
              <w:rPr>
                <w:sz w:val="16"/>
                <w:szCs w:val="16"/>
              </w:rPr>
              <w:t>LINES_REJECTED</w:t>
            </w:r>
          </w:p>
        </w:tc>
        <w:tc>
          <w:tcPr>
            <w:tcW w:w="8100" w:type="dxa"/>
          </w:tcPr>
          <w:p w14:paraId="659A8D33" w14:textId="77777777" w:rsidR="00484C8C" w:rsidRPr="00525F9F" w:rsidRDefault="00484C8C" w:rsidP="000335D4">
            <w:pPr>
              <w:rPr>
                <w:sz w:val="16"/>
                <w:szCs w:val="16"/>
              </w:rPr>
            </w:pPr>
            <w:r w:rsidRPr="00525F9F">
              <w:rPr>
                <w:sz w:val="16"/>
                <w:szCs w:val="16"/>
              </w:rPr>
              <w:t>The number of lines rejected with error handling by the specified step.</w:t>
            </w:r>
          </w:p>
        </w:tc>
      </w:tr>
      <w:tr w:rsidR="00484C8C" w14:paraId="050FF3DE" w14:textId="77777777" w:rsidTr="000335D4">
        <w:tc>
          <w:tcPr>
            <w:tcW w:w="1458" w:type="dxa"/>
          </w:tcPr>
          <w:p w14:paraId="1535C353" w14:textId="77777777" w:rsidR="00484C8C" w:rsidRPr="00525F9F" w:rsidRDefault="00484C8C" w:rsidP="000335D4">
            <w:pPr>
              <w:rPr>
                <w:sz w:val="16"/>
                <w:szCs w:val="16"/>
              </w:rPr>
            </w:pPr>
            <w:r w:rsidRPr="00525F9F">
              <w:rPr>
                <w:sz w:val="16"/>
                <w:szCs w:val="16"/>
              </w:rPr>
              <w:t>ERRORS</w:t>
            </w:r>
          </w:p>
        </w:tc>
        <w:tc>
          <w:tcPr>
            <w:tcW w:w="8100" w:type="dxa"/>
          </w:tcPr>
          <w:p w14:paraId="4A930412" w14:textId="77777777" w:rsidR="00484C8C" w:rsidRPr="00525F9F" w:rsidRDefault="00484C8C" w:rsidP="000335D4">
            <w:pPr>
              <w:rPr>
                <w:sz w:val="16"/>
                <w:szCs w:val="16"/>
              </w:rPr>
            </w:pPr>
            <w:r w:rsidRPr="00525F9F">
              <w:rPr>
                <w:sz w:val="16"/>
                <w:szCs w:val="16"/>
              </w:rPr>
              <w:t>The number of errors that occurred.</w:t>
            </w:r>
          </w:p>
        </w:tc>
      </w:tr>
      <w:tr w:rsidR="00484C8C" w14:paraId="24F3B3A2" w14:textId="77777777" w:rsidTr="000335D4">
        <w:tc>
          <w:tcPr>
            <w:tcW w:w="1458" w:type="dxa"/>
          </w:tcPr>
          <w:p w14:paraId="500B5082" w14:textId="77777777" w:rsidR="00484C8C" w:rsidRPr="00525F9F" w:rsidRDefault="00484C8C" w:rsidP="000335D4">
            <w:pPr>
              <w:rPr>
                <w:sz w:val="16"/>
                <w:szCs w:val="16"/>
              </w:rPr>
            </w:pPr>
            <w:r w:rsidRPr="00525F9F">
              <w:rPr>
                <w:sz w:val="16"/>
                <w:szCs w:val="16"/>
              </w:rPr>
              <w:t>STARTDATE</w:t>
            </w:r>
          </w:p>
        </w:tc>
        <w:tc>
          <w:tcPr>
            <w:tcW w:w="8100" w:type="dxa"/>
          </w:tcPr>
          <w:p w14:paraId="5D1C624B" w14:textId="77777777" w:rsidR="00484C8C" w:rsidRPr="00525F9F" w:rsidRDefault="00484C8C" w:rsidP="000335D4">
            <w:pPr>
              <w:rPr>
                <w:sz w:val="16"/>
                <w:szCs w:val="16"/>
              </w:rPr>
            </w:pPr>
            <w:r w:rsidRPr="00525F9F">
              <w:rPr>
                <w:sz w:val="16"/>
                <w:szCs w:val="16"/>
              </w:rPr>
              <w:t xml:space="preserve">The start of the date range for incremental (CDC) data processing. It's the 'end of date range' of the last time this transformation ran correctly. </w:t>
            </w:r>
          </w:p>
        </w:tc>
      </w:tr>
      <w:tr w:rsidR="00484C8C" w14:paraId="5E8D87EC" w14:textId="77777777" w:rsidTr="000335D4">
        <w:tc>
          <w:tcPr>
            <w:tcW w:w="1458" w:type="dxa"/>
          </w:tcPr>
          <w:p w14:paraId="343F2645" w14:textId="77777777" w:rsidR="00484C8C" w:rsidRPr="00525F9F" w:rsidRDefault="00484C8C" w:rsidP="000335D4">
            <w:pPr>
              <w:rPr>
                <w:sz w:val="16"/>
                <w:szCs w:val="16"/>
              </w:rPr>
            </w:pPr>
            <w:r w:rsidRPr="00525F9F">
              <w:rPr>
                <w:sz w:val="16"/>
                <w:szCs w:val="16"/>
              </w:rPr>
              <w:t>ENDDATE</w:t>
            </w:r>
          </w:p>
        </w:tc>
        <w:tc>
          <w:tcPr>
            <w:tcW w:w="8100" w:type="dxa"/>
          </w:tcPr>
          <w:p w14:paraId="75ABE56D" w14:textId="77777777" w:rsidR="00484C8C" w:rsidRPr="00525F9F" w:rsidRDefault="00484C8C" w:rsidP="000335D4">
            <w:pPr>
              <w:rPr>
                <w:sz w:val="16"/>
                <w:szCs w:val="16"/>
              </w:rPr>
            </w:pPr>
            <w:r w:rsidRPr="00525F9F">
              <w:rPr>
                <w:sz w:val="16"/>
                <w:szCs w:val="16"/>
              </w:rPr>
              <w:t>The end of the date range for incremental (CDC) data processing.</w:t>
            </w:r>
          </w:p>
        </w:tc>
      </w:tr>
      <w:tr w:rsidR="00484C8C" w14:paraId="053D8C95" w14:textId="77777777" w:rsidTr="000335D4">
        <w:tc>
          <w:tcPr>
            <w:tcW w:w="1458" w:type="dxa"/>
          </w:tcPr>
          <w:p w14:paraId="76A4565A" w14:textId="77777777" w:rsidR="00484C8C" w:rsidRPr="00525F9F" w:rsidRDefault="00484C8C" w:rsidP="000335D4">
            <w:pPr>
              <w:rPr>
                <w:sz w:val="16"/>
                <w:szCs w:val="16"/>
              </w:rPr>
            </w:pPr>
            <w:r w:rsidRPr="00525F9F">
              <w:rPr>
                <w:sz w:val="16"/>
                <w:szCs w:val="16"/>
              </w:rPr>
              <w:t>LOGDATE</w:t>
            </w:r>
          </w:p>
        </w:tc>
        <w:tc>
          <w:tcPr>
            <w:tcW w:w="8100" w:type="dxa"/>
          </w:tcPr>
          <w:p w14:paraId="1991B0EF" w14:textId="77777777" w:rsidR="00484C8C" w:rsidRPr="00525F9F" w:rsidRDefault="00484C8C" w:rsidP="000335D4">
            <w:pPr>
              <w:rPr>
                <w:sz w:val="16"/>
                <w:szCs w:val="16"/>
              </w:rPr>
            </w:pPr>
            <w:r w:rsidRPr="00525F9F">
              <w:rPr>
                <w:sz w:val="16"/>
                <w:szCs w:val="16"/>
              </w:rPr>
              <w:t xml:space="preserve">The update time of this log record.  If the transformation has status 'end' it's the end of the transformation. </w:t>
            </w:r>
          </w:p>
        </w:tc>
      </w:tr>
      <w:tr w:rsidR="00484C8C" w14:paraId="17492ACE" w14:textId="77777777" w:rsidTr="000335D4">
        <w:tc>
          <w:tcPr>
            <w:tcW w:w="1458" w:type="dxa"/>
          </w:tcPr>
          <w:p w14:paraId="2546D5BF" w14:textId="77777777" w:rsidR="00484C8C" w:rsidRPr="00525F9F" w:rsidRDefault="00484C8C" w:rsidP="000335D4">
            <w:pPr>
              <w:rPr>
                <w:sz w:val="16"/>
                <w:szCs w:val="16"/>
              </w:rPr>
            </w:pPr>
            <w:r w:rsidRPr="00525F9F">
              <w:rPr>
                <w:sz w:val="16"/>
                <w:szCs w:val="16"/>
              </w:rPr>
              <w:t>DEPDATE</w:t>
            </w:r>
          </w:p>
        </w:tc>
        <w:tc>
          <w:tcPr>
            <w:tcW w:w="8100" w:type="dxa"/>
          </w:tcPr>
          <w:p w14:paraId="2982BAE8" w14:textId="77777777" w:rsidR="00484C8C" w:rsidRPr="00525F9F" w:rsidRDefault="00484C8C" w:rsidP="000335D4">
            <w:pPr>
              <w:rPr>
                <w:sz w:val="16"/>
                <w:szCs w:val="16"/>
              </w:rPr>
            </w:pPr>
            <w:r>
              <w:rPr>
                <w:sz w:val="16"/>
                <w:szCs w:val="16"/>
              </w:rPr>
              <w:t>The dependency date</w:t>
            </w:r>
            <w:r w:rsidRPr="00525F9F">
              <w:rPr>
                <w:sz w:val="16"/>
                <w:szCs w:val="16"/>
              </w:rPr>
              <w:t>:</w:t>
            </w:r>
            <w:r>
              <w:rPr>
                <w:sz w:val="16"/>
                <w:szCs w:val="16"/>
              </w:rPr>
              <w:t xml:space="preserve"> </w:t>
            </w:r>
            <w:r w:rsidRPr="00525F9F">
              <w:rPr>
                <w:sz w:val="16"/>
                <w:szCs w:val="16"/>
              </w:rPr>
              <w:t xml:space="preserve"> the maximum date calculated by the dependency rules in the transformation settings.</w:t>
            </w:r>
          </w:p>
        </w:tc>
      </w:tr>
      <w:tr w:rsidR="00484C8C" w14:paraId="2B9625F6" w14:textId="77777777" w:rsidTr="000335D4">
        <w:tc>
          <w:tcPr>
            <w:tcW w:w="1458" w:type="dxa"/>
          </w:tcPr>
          <w:p w14:paraId="6CFBD01D" w14:textId="77777777" w:rsidR="00484C8C" w:rsidRPr="00525F9F" w:rsidRDefault="00484C8C" w:rsidP="000335D4">
            <w:pPr>
              <w:rPr>
                <w:sz w:val="16"/>
                <w:szCs w:val="16"/>
              </w:rPr>
            </w:pPr>
            <w:r w:rsidRPr="00525F9F">
              <w:rPr>
                <w:sz w:val="16"/>
                <w:szCs w:val="16"/>
              </w:rPr>
              <w:t>REPLAYDATE</w:t>
            </w:r>
          </w:p>
        </w:tc>
        <w:tc>
          <w:tcPr>
            <w:tcW w:w="8100" w:type="dxa"/>
          </w:tcPr>
          <w:p w14:paraId="136BD9FB" w14:textId="77777777" w:rsidR="00484C8C" w:rsidRPr="00525F9F" w:rsidRDefault="00484C8C" w:rsidP="000335D4">
            <w:pPr>
              <w:rPr>
                <w:sz w:val="16"/>
                <w:szCs w:val="16"/>
              </w:rPr>
            </w:pPr>
            <w:r w:rsidRPr="00525F9F">
              <w:rPr>
                <w:sz w:val="16"/>
                <w:szCs w:val="16"/>
              </w:rPr>
              <w:t>The replay date is synonym for the start time of the transformation.</w:t>
            </w:r>
          </w:p>
        </w:tc>
      </w:tr>
      <w:tr w:rsidR="00484C8C" w14:paraId="010440B7" w14:textId="77777777" w:rsidTr="000335D4">
        <w:tc>
          <w:tcPr>
            <w:tcW w:w="1458" w:type="dxa"/>
          </w:tcPr>
          <w:p w14:paraId="3A3B158D" w14:textId="77777777" w:rsidR="00484C8C" w:rsidRPr="00525F9F" w:rsidRDefault="00484C8C" w:rsidP="000335D4">
            <w:pPr>
              <w:rPr>
                <w:sz w:val="16"/>
                <w:szCs w:val="16"/>
              </w:rPr>
            </w:pPr>
            <w:r w:rsidRPr="00525F9F">
              <w:rPr>
                <w:sz w:val="16"/>
                <w:szCs w:val="16"/>
              </w:rPr>
              <w:t>LOG_FIELD</w:t>
            </w:r>
          </w:p>
        </w:tc>
        <w:tc>
          <w:tcPr>
            <w:tcW w:w="8100" w:type="dxa"/>
          </w:tcPr>
          <w:p w14:paraId="07B68B22" w14:textId="77777777" w:rsidR="00484C8C" w:rsidRPr="00525F9F" w:rsidRDefault="00484C8C" w:rsidP="000335D4">
            <w:pPr>
              <w:rPr>
                <w:sz w:val="16"/>
                <w:szCs w:val="16"/>
              </w:rPr>
            </w:pPr>
            <w:r w:rsidRPr="00525F9F">
              <w:rPr>
                <w:sz w:val="16"/>
                <w:szCs w:val="16"/>
              </w:rPr>
              <w:t>The field that will contain the complete text log of the run.  Usually this is a CLOB or (long) TEXT type of field.</w:t>
            </w:r>
          </w:p>
        </w:tc>
      </w:tr>
    </w:tbl>
    <w:p w14:paraId="1B336A26" w14:textId="77777777" w:rsidR="00484C8C" w:rsidRDefault="00484C8C" w:rsidP="00484C8C">
      <w:pPr>
        <w:spacing w:after="0"/>
      </w:pPr>
    </w:p>
    <w:p w14:paraId="1E7BFA17" w14:textId="77777777" w:rsidR="00484C8C" w:rsidRDefault="00484C8C" w:rsidP="00484C8C">
      <w:pPr>
        <w:pStyle w:val="ListParagraph"/>
        <w:numPr>
          <w:ilvl w:val="0"/>
          <w:numId w:val="23"/>
        </w:numPr>
        <w:spacing w:after="0"/>
      </w:pPr>
      <w:r>
        <w:t>Application server log files</w:t>
      </w:r>
    </w:p>
    <w:p w14:paraId="4B3EAAD5" w14:textId="153611DF" w:rsidR="00484C8C" w:rsidRPr="00484C8C" w:rsidRDefault="00484C8C" w:rsidP="00D03A5A">
      <w:pPr>
        <w:pStyle w:val="ListParagraph"/>
        <w:numPr>
          <w:ilvl w:val="1"/>
          <w:numId w:val="23"/>
        </w:numPr>
      </w:pPr>
      <w:r>
        <w:t>The application server contains a location specified by the MAXDAT_ETL_LOGS environment variable for logging the results of each of the shell scripts that calls the root Kettle jobs.</w:t>
      </w:r>
    </w:p>
    <w:p w14:paraId="3DB0AE1B" w14:textId="77777777" w:rsidR="007D7633" w:rsidRDefault="007D7633" w:rsidP="007D7633">
      <w:pPr>
        <w:pStyle w:val="Heading3"/>
      </w:pPr>
      <w:bookmarkStart w:id="86" w:name="_Toc382556885"/>
      <w:r>
        <w:t>Data Load Process</w:t>
      </w:r>
      <w:bookmarkEnd w:id="86"/>
    </w:p>
    <w:p w14:paraId="257B1536" w14:textId="001DF84C" w:rsidR="007D7633" w:rsidRPr="007D7633" w:rsidRDefault="007D7633" w:rsidP="007D7633">
      <w:pPr>
        <w:pStyle w:val="Heading4"/>
      </w:pPr>
      <w:r>
        <w:t>Contact Center Actuals</w:t>
      </w:r>
    </w:p>
    <w:p w14:paraId="3E142277" w14:textId="77777777" w:rsidR="007D7633" w:rsidRDefault="007D7633" w:rsidP="007D7633">
      <w:pPr>
        <w:rPr>
          <w:rFonts w:cs="MS Shell Dlg 2"/>
        </w:rPr>
      </w:pPr>
      <w:r w:rsidRPr="00570C8E">
        <w:t>Echopass uploads the files to an FTP server (</w:t>
      </w:r>
      <w:r>
        <w:rPr>
          <w:rFonts w:cs="MS Shell Dlg 2"/>
          <w:highlight w:val="white"/>
        </w:rPr>
        <w:t>sftp:\\</w:t>
      </w:r>
      <w:r w:rsidRPr="00570C8E">
        <w:rPr>
          <w:rFonts w:cs="MS Shell Dlg 2"/>
          <w:highlight w:val="white"/>
        </w:rPr>
        <w:t>Transfer.us2.echopass.com</w:t>
      </w:r>
      <w:r w:rsidRPr="00570C8E">
        <w:rPr>
          <w:rFonts w:cs="MS Shell Dlg 2"/>
        </w:rPr>
        <w:t>) and the MoveIt team picks them up and moves them to the HIHIX Production server (</w:t>
      </w:r>
      <w:r w:rsidRPr="00361E0B">
        <w:rPr>
          <w:rFonts w:cs="MS Shell Dlg 2"/>
        </w:rPr>
        <w:t>10.1.229.162</w:t>
      </w:r>
      <w:r w:rsidRPr="00570C8E">
        <w:rPr>
          <w:rFonts w:cs="MS Shell Dlg 2"/>
        </w:rPr>
        <w:t xml:space="preserve">).  The Production server has a CRON job running </w:t>
      </w:r>
      <w:r>
        <w:rPr>
          <w:rFonts w:cs="MS Shell Dlg 2"/>
        </w:rPr>
        <w:t>run_</w:t>
      </w:r>
      <w:r w:rsidRPr="00570C8E">
        <w:rPr>
          <w:rFonts w:cs="MS Shell Dlg 2"/>
        </w:rPr>
        <w:t xml:space="preserve">load_contact_center.sh on an hourly basis.  As of release 0.1.5, the CRON job runs hourly on the half hour.  The load_contact_center kettle script picks the files up from the </w:t>
      </w:r>
      <w:r>
        <w:rPr>
          <w:rFonts w:cs="MS Shell Dlg 2"/>
        </w:rPr>
        <w:t>New</w:t>
      </w:r>
      <w:r w:rsidRPr="00570C8E">
        <w:rPr>
          <w:rFonts w:cs="MS Shell Dlg 2"/>
        </w:rPr>
        <w:t xml:space="preserve"> directory</w:t>
      </w:r>
      <w:r>
        <w:rPr>
          <w:rFonts w:cs="MS Shell Dlg 2"/>
        </w:rPr>
        <w:t xml:space="preserve"> </w:t>
      </w:r>
      <w:r w:rsidRPr="00570C8E">
        <w:rPr>
          <w:rFonts w:cs="MS Shell Dlg 2"/>
        </w:rPr>
        <w:t xml:space="preserve">on the application server, moves them to the Processing directory for processing, and finally to the </w:t>
      </w:r>
      <w:r>
        <w:rPr>
          <w:rFonts w:cs="MS Shell Dlg 2"/>
        </w:rPr>
        <w:t>Completed</w:t>
      </w:r>
      <w:r w:rsidRPr="00570C8E">
        <w:rPr>
          <w:rFonts w:cs="MS Shell Dlg 2"/>
        </w:rPr>
        <w:t xml:space="preserve"> directory upon successful completion of the scripts.  If an error occurs, the erroneous files are moved to the Error directory.</w:t>
      </w:r>
    </w:p>
    <w:p w14:paraId="299113C8" w14:textId="47781E0B" w:rsidR="007D7633" w:rsidRDefault="007D7633" w:rsidP="007D7633">
      <w:pPr>
        <w:pStyle w:val="Heading4"/>
      </w:pPr>
      <w:r>
        <w:t>Contact Center Forecasts</w:t>
      </w:r>
    </w:p>
    <w:p w14:paraId="506DAD1F" w14:textId="77777777" w:rsidR="007D7633" w:rsidRDefault="007D7633" w:rsidP="007D7633">
      <w:r>
        <w:t>There are two mechanisms for uploading a forecast file set to the MAXDAT application server.  The first is to sftp or scp the files into the forecast inbound directory located at the path below where [env] represents the relevant environment shorthand (dev/uat/int/prd).</w:t>
      </w:r>
    </w:p>
    <w:p w14:paraId="1A977015" w14:textId="21DCC557" w:rsidR="007D7633" w:rsidRPr="00790E2A" w:rsidRDefault="007D7633" w:rsidP="00B067E3">
      <w:pPr>
        <w:pStyle w:val="ListParagraph"/>
        <w:numPr>
          <w:ilvl w:val="0"/>
          <w:numId w:val="7"/>
        </w:numPr>
      </w:pPr>
      <w:r w:rsidRPr="00790E2A">
        <w:t>/u01/maximus/maxdat-</w:t>
      </w:r>
      <w:r w:rsidR="00956710">
        <w:t>[env]/HCCHIX/forecasts/Inbound</w:t>
      </w:r>
    </w:p>
    <w:p w14:paraId="3EB385BC" w14:textId="77777777" w:rsidR="007D7633" w:rsidRDefault="007D7633" w:rsidP="007D7633">
      <w:r>
        <w:t>In the production environment, the forecast files can be uploaded via the MAXIMUS Xchange Portal.</w:t>
      </w:r>
    </w:p>
    <w:p w14:paraId="081E484E" w14:textId="77777777" w:rsidR="007D7633" w:rsidRDefault="00EE44E1" w:rsidP="00B067E3">
      <w:pPr>
        <w:pStyle w:val="ListParagraph"/>
        <w:numPr>
          <w:ilvl w:val="0"/>
          <w:numId w:val="7"/>
        </w:numPr>
      </w:pPr>
      <w:hyperlink r:id="rId40" w:history="1">
        <w:r w:rsidR="007D7633">
          <w:rPr>
            <w:rStyle w:val="Hyperlink"/>
          </w:rPr>
          <w:t>https://xchange.maximus.com/</w:t>
        </w:r>
      </w:hyperlink>
    </w:p>
    <w:p w14:paraId="18CB39E1" w14:textId="619E150D" w:rsidR="007D7633" w:rsidRPr="007D7633" w:rsidRDefault="007D7633" w:rsidP="00F536C6">
      <w:r>
        <w:t xml:space="preserve">Files uploaded to the </w:t>
      </w:r>
      <w:hyperlink r:id="rId41" w:history="1">
        <w:r w:rsidRPr="00790E2A">
          <w:t>/</w:t>
        </w:r>
      </w:hyperlink>
      <w:hyperlink r:id="rId42" w:history="1">
        <w:r w:rsidRPr="00790E2A">
          <w:t>Health_Services/</w:t>
        </w:r>
      </w:hyperlink>
      <w:hyperlink r:id="rId43" w:history="1">
        <w:r w:rsidRPr="00790E2A">
          <w:t>HI HIX/</w:t>
        </w:r>
      </w:hyperlink>
      <w:hyperlink r:id="rId44" w:history="1">
        <w:r w:rsidRPr="00790E2A">
          <w:t>Forecasts/</w:t>
        </w:r>
      </w:hyperlink>
      <w:r>
        <w:rPr>
          <w:noProof/>
        </w:rPr>
        <w:drawing>
          <wp:inline distT="0" distB="0" distL="0" distR="0" wp14:anchorId="03A2E802" wp14:editId="1BAB3F23">
            <wp:extent cx="38100" cy="38100"/>
            <wp:effectExtent l="0" t="0" r="0" b="0"/>
            <wp:docPr id="33" name="Picture 33" descr="https://xchange.maximus.com/images/n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change.maximus.com/images/null.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t>directory will be delivered to the forecast inbound director</w:t>
      </w:r>
      <w:r w:rsidR="00F536C6">
        <w:t>y and picked up for processing.</w:t>
      </w:r>
    </w:p>
    <w:p w14:paraId="4EEE27BB" w14:textId="21770AA0" w:rsidR="00197C56" w:rsidRDefault="00197C56" w:rsidP="00197C56">
      <w:pPr>
        <w:pStyle w:val="Heading3"/>
      </w:pPr>
      <w:bookmarkStart w:id="87" w:name="_Toc382556886"/>
      <w:r>
        <w:t>Deployment Process</w:t>
      </w:r>
      <w:bookmarkEnd w:id="87"/>
    </w:p>
    <w:p w14:paraId="5E7BBED6" w14:textId="54747D40" w:rsidR="000D0403" w:rsidRPr="000D0403" w:rsidRDefault="00197C56" w:rsidP="000D0403">
      <w:pPr>
        <w:pStyle w:val="Heading3"/>
      </w:pPr>
      <w:bookmarkStart w:id="88" w:name="_Toc382556887"/>
      <w:r>
        <w:t>Testing Process</w:t>
      </w:r>
      <w:bookmarkEnd w:id="88"/>
    </w:p>
    <w:p w14:paraId="0D8221E0" w14:textId="5B43DDE2" w:rsidR="00356257" w:rsidRDefault="00356257" w:rsidP="00356257">
      <w:pPr>
        <w:pStyle w:val="Heading1"/>
      </w:pPr>
      <w:bookmarkStart w:id="89" w:name="_Toc382556888"/>
      <w:r>
        <w:t>Lessons Learned</w:t>
      </w:r>
      <w:bookmarkEnd w:id="89"/>
    </w:p>
    <w:p w14:paraId="412C4AF1" w14:textId="73243B7F" w:rsidR="00356257" w:rsidRDefault="00356257" w:rsidP="00356257">
      <w:pPr>
        <w:pStyle w:val="Heading2"/>
      </w:pPr>
      <w:bookmarkStart w:id="90" w:name="_Toc382556889"/>
      <w:r>
        <w:t>P</w:t>
      </w:r>
      <w:r w:rsidR="00F536C6">
        <w:t>DI/</w:t>
      </w:r>
      <w:r>
        <w:t>Kettle</w:t>
      </w:r>
      <w:bookmarkEnd w:id="90"/>
    </w:p>
    <w:p w14:paraId="4913AEE9" w14:textId="1D7C95BB" w:rsidR="006933D1" w:rsidRDefault="006933D1" w:rsidP="006933D1">
      <w:pPr>
        <w:pStyle w:val="Heading3"/>
      </w:pPr>
      <w:bookmarkStart w:id="91" w:name="_Toc382556890"/>
      <w:r>
        <w:t>Dimension Lookup / Update Step Limitation</w:t>
      </w:r>
      <w:bookmarkEnd w:id="91"/>
    </w:p>
    <w:p w14:paraId="60679417" w14:textId="4EF6C30A" w:rsidR="006933D1" w:rsidRDefault="006933D1" w:rsidP="006933D1">
      <w:pPr>
        <w:pStyle w:val="NoSpacing"/>
        <w:numPr>
          <w:ilvl w:val="0"/>
          <w:numId w:val="7"/>
        </w:numPr>
      </w:pPr>
      <w:r>
        <w:t>This step only manages Type-2 SCD Insert/Updates effectively into the future. It will create invalid duplicates if you try to run this step for a record with an effective date that is prior to the most recent history record already in existence in the table (For example, if there was a day where your ETL did not load, and you wanted to backfill data for that day, you could run into this issue).</w:t>
      </w:r>
    </w:p>
    <w:p w14:paraId="758631F5" w14:textId="392108A8" w:rsidR="006933D1" w:rsidRDefault="006933D1" w:rsidP="006933D1">
      <w:pPr>
        <w:pStyle w:val="NoSpacing"/>
        <w:numPr>
          <w:ilvl w:val="0"/>
          <w:numId w:val="7"/>
        </w:numPr>
      </w:pPr>
      <w:r>
        <w:t xml:space="preserve">Matt Caster does not consider this to be a defect, so it is unlikely to be improved upon. Per Matt Caster’s response to </w:t>
      </w:r>
      <w:hyperlink r:id="rId46" w:history="1">
        <w:r w:rsidRPr="006933D1">
          <w:rPr>
            <w:rStyle w:val="Hyperlink"/>
          </w:rPr>
          <w:t>PDI-3912</w:t>
        </w:r>
      </w:hyperlink>
      <w:r>
        <w:t>:</w:t>
      </w:r>
    </w:p>
    <w:p w14:paraId="7A38454E" w14:textId="77777777" w:rsidR="00585085" w:rsidRDefault="006933D1" w:rsidP="006933D1">
      <w:pPr>
        <w:pStyle w:val="NoSpacing"/>
        <w:ind w:left="720"/>
        <w:rPr>
          <w:i/>
        </w:rPr>
      </w:pPr>
      <w:r w:rsidRPr="006933D1">
        <w:rPr>
          <w:i/>
        </w:rPr>
        <w:t>“</w:t>
      </w:r>
      <w:r w:rsidR="00585085">
        <w:rPr>
          <w:i/>
        </w:rPr>
        <w:t>This is one of these cases where there are 2 possibilities:</w:t>
      </w:r>
    </w:p>
    <w:p w14:paraId="274A46BE" w14:textId="77777777" w:rsidR="00585085" w:rsidRDefault="00585085" w:rsidP="006933D1">
      <w:pPr>
        <w:pStyle w:val="NoSpacing"/>
        <w:ind w:left="720"/>
        <w:rPr>
          <w:i/>
        </w:rPr>
      </w:pPr>
    </w:p>
    <w:p w14:paraId="38BA0B7F" w14:textId="180B2BE2" w:rsidR="006933D1" w:rsidRPr="006933D1" w:rsidRDefault="00585085" w:rsidP="006933D1">
      <w:pPr>
        <w:pStyle w:val="NoSpacing"/>
        <w:ind w:left="720"/>
        <w:rPr>
          <w:i/>
        </w:rPr>
      </w:pPr>
      <w:r>
        <w:rPr>
          <w:i/>
        </w:rPr>
        <w:t xml:space="preserve">1) </w:t>
      </w:r>
      <w:r w:rsidR="006933D1" w:rsidRPr="006933D1">
        <w:rPr>
          <w:i/>
        </w:rPr>
        <w:t>The data is handed to the "Dimension Lookup/Update" step out-of-order. Certainly the way the test is set up this is the case.</w:t>
      </w:r>
    </w:p>
    <w:p w14:paraId="64C4D10E" w14:textId="77777777" w:rsidR="006933D1" w:rsidRPr="006933D1" w:rsidRDefault="006933D1" w:rsidP="006933D1">
      <w:pPr>
        <w:pStyle w:val="NoSpacing"/>
        <w:ind w:left="720"/>
        <w:rPr>
          <w:i/>
        </w:rPr>
      </w:pPr>
      <w:r w:rsidRPr="006933D1">
        <w:rPr>
          <w:i/>
        </w:rPr>
        <w:t>The changed date goes from May 17th to May 16th 2010.</w:t>
      </w:r>
    </w:p>
    <w:p w14:paraId="179FD889" w14:textId="77777777" w:rsidR="006933D1" w:rsidRPr="006933D1" w:rsidRDefault="006933D1" w:rsidP="006933D1">
      <w:pPr>
        <w:pStyle w:val="NoSpacing"/>
        <w:ind w:left="720"/>
        <w:rPr>
          <w:i/>
        </w:rPr>
      </w:pPr>
      <w:r w:rsidRPr="006933D1">
        <w:rPr>
          <w:i/>
        </w:rPr>
        <w:t>Out-of-order processing of data is actually not supported in a slowly changing dimension. That's more accurately handled by a Data Vault or something of that nature.</w:t>
      </w:r>
    </w:p>
    <w:p w14:paraId="4BF92E22" w14:textId="4CA0E0B7" w:rsidR="00585085" w:rsidRDefault="006933D1" w:rsidP="00585085">
      <w:pPr>
        <w:pStyle w:val="NoSpacing"/>
        <w:ind w:left="720"/>
        <w:rPr>
          <w:i/>
        </w:rPr>
      </w:pPr>
      <w:r w:rsidRPr="006933D1">
        <w:rPr>
          <w:i/>
        </w:rPr>
        <w:t>I would recommend adding a sort somewhere to make sure the data arrives in the right order in the "Dimension Lookup/Update" step.</w:t>
      </w:r>
    </w:p>
    <w:p w14:paraId="02741F7D" w14:textId="77777777" w:rsidR="00585085" w:rsidRDefault="00585085" w:rsidP="00585085">
      <w:pPr>
        <w:pStyle w:val="NoSpacing"/>
        <w:ind w:left="720"/>
        <w:rPr>
          <w:bCs/>
          <w:i/>
        </w:rPr>
      </w:pPr>
    </w:p>
    <w:p w14:paraId="306AAEE4" w14:textId="3BE8A260" w:rsidR="00585085" w:rsidRDefault="00585085" w:rsidP="00585085">
      <w:pPr>
        <w:pStyle w:val="NoSpacing"/>
        <w:ind w:left="720"/>
        <w:rPr>
          <w:i/>
        </w:rPr>
      </w:pPr>
      <w:r>
        <w:rPr>
          <w:bCs/>
          <w:i/>
        </w:rPr>
        <w:t xml:space="preserve">2) </w:t>
      </w:r>
      <w:r w:rsidRPr="00585085">
        <w:rPr>
          <w:bCs/>
          <w:i/>
        </w:rPr>
        <w:t>The changed data time on the source system is incorrect. I've seen this happen personally where data was being updated on several systems at the same time and the clocks were slightly different. Another possibility is that the changed date is not always updated by the software of the source system (also seen that). If the changed date is unreliable on the source system, please consider not using it as a provider for the date ranges. Rather simply add it as an attribute.</w:t>
      </w:r>
      <w:r w:rsidRPr="00585085">
        <w:rPr>
          <w:i/>
        </w:rPr>
        <w:t xml:space="preserve"> </w:t>
      </w:r>
    </w:p>
    <w:p w14:paraId="66AA1DE8" w14:textId="77777777" w:rsidR="00585085" w:rsidRDefault="00585085" w:rsidP="00585085">
      <w:pPr>
        <w:pStyle w:val="NoSpacing"/>
        <w:ind w:left="720"/>
        <w:rPr>
          <w:i/>
        </w:rPr>
      </w:pPr>
    </w:p>
    <w:p w14:paraId="42C5898D" w14:textId="4D3A4FD5" w:rsidR="00585085" w:rsidRPr="00585085" w:rsidRDefault="00585085" w:rsidP="00585085">
      <w:pPr>
        <w:pStyle w:val="NoSpacing"/>
        <w:ind w:left="720"/>
        <w:rPr>
          <w:i/>
        </w:rPr>
      </w:pPr>
      <w:r w:rsidRPr="00585085">
        <w:rPr>
          <w:i/>
        </w:rPr>
        <w:t>Whatever the case, it set me on the wrong track for a second, but I don't think this is a bug.</w:t>
      </w:r>
      <w:r>
        <w:rPr>
          <w:i/>
        </w:rPr>
        <w:t>”</w:t>
      </w:r>
    </w:p>
    <w:p w14:paraId="4A72821D" w14:textId="77777777" w:rsidR="00585085" w:rsidRDefault="00585085" w:rsidP="00585085">
      <w:pPr>
        <w:pStyle w:val="NoSpacing"/>
        <w:ind w:left="720"/>
        <w:rPr>
          <w:rFonts w:ascii="Arial" w:hAnsi="Arial" w:cs="Arial"/>
          <w:i/>
          <w:color w:val="000000"/>
          <w:sz w:val="20"/>
          <w:szCs w:val="20"/>
          <w:shd w:val="clear" w:color="auto" w:fill="FFFFFF"/>
        </w:rPr>
      </w:pPr>
    </w:p>
    <w:p w14:paraId="5DA15EFD" w14:textId="6788AB5B" w:rsidR="00585085" w:rsidRDefault="00585085" w:rsidP="00585085">
      <w:pPr>
        <w:pStyle w:val="NoSpacing"/>
        <w:ind w:left="720"/>
        <w:rPr>
          <w:i/>
        </w:rPr>
      </w:pPr>
      <w:r>
        <w:rPr>
          <w:rFonts w:ascii="Arial" w:hAnsi="Arial" w:cs="Arial"/>
          <w:i/>
          <w:color w:val="000000"/>
          <w:sz w:val="20"/>
          <w:szCs w:val="20"/>
          <w:shd w:val="clear" w:color="auto" w:fill="FFFFFF"/>
        </w:rPr>
        <w:t>“</w:t>
      </w:r>
      <w:r w:rsidRPr="00585085">
        <w:rPr>
          <w:rFonts w:ascii="Arial" w:hAnsi="Arial" w:cs="Arial"/>
          <w:i/>
          <w:color w:val="000000"/>
          <w:sz w:val="20"/>
          <w:szCs w:val="20"/>
          <w:shd w:val="clear" w:color="auto" w:fill="FFFFFF"/>
        </w:rPr>
        <w:t>Records are delivered out of order, this is not supported.</w:t>
      </w:r>
      <w:r w:rsidRPr="00585085">
        <w:rPr>
          <w:i/>
        </w:rPr>
        <w:t>”</w:t>
      </w:r>
    </w:p>
    <w:p w14:paraId="3BB8462C" w14:textId="4D463D30" w:rsidR="00E256A5" w:rsidRDefault="00E256A5" w:rsidP="00E256A5">
      <w:pPr>
        <w:pStyle w:val="Heading3"/>
      </w:pPr>
      <w:bookmarkStart w:id="92" w:name="_Toc382556891"/>
      <w:r>
        <w:t>JNDI Browse Limitation (v4.2.1)</w:t>
      </w:r>
      <w:bookmarkEnd w:id="92"/>
    </w:p>
    <w:p w14:paraId="3DB11382" w14:textId="38EC1391" w:rsidR="00E256A5" w:rsidRDefault="00E256A5" w:rsidP="00E256A5">
      <w:pPr>
        <w:pStyle w:val="NoSpacing"/>
      </w:pPr>
      <w:r>
        <w:t>When leveraging JNDI connections in PDI/Spoon v4.2.1, you will see the following error when trying to “Browse” the target table of an Insert / Update step:</w:t>
      </w:r>
    </w:p>
    <w:p w14:paraId="08C735B8" w14:textId="790AD203" w:rsidR="00E256A5" w:rsidRDefault="00E256A5" w:rsidP="00E256A5">
      <w:pPr>
        <w:pStyle w:val="NoSpacing"/>
        <w:ind w:left="720"/>
        <w:rPr>
          <w:rFonts w:asciiTheme="majorHAnsi" w:hAnsiTheme="majorHAnsi" w:cs="Arial"/>
          <w:sz w:val="20"/>
          <w:szCs w:val="20"/>
        </w:rPr>
      </w:pPr>
      <w:r w:rsidRPr="00E256A5">
        <w:rPr>
          <w:rFonts w:asciiTheme="majorHAnsi" w:hAnsiTheme="majorHAnsi" w:cs="Arial"/>
          <w:sz w:val="20"/>
          <w:szCs w:val="20"/>
        </w:rPr>
        <w:t>Unable to retrieve database information because of an error</w:t>
      </w:r>
      <w:r w:rsidRPr="00E256A5">
        <w:rPr>
          <w:rFonts w:asciiTheme="majorHAnsi" w:hAnsiTheme="majorHAnsi"/>
        </w:rPr>
        <w:t xml:space="preserve"> </w:t>
      </w:r>
      <w:r w:rsidRPr="00E256A5">
        <w:rPr>
          <w:rFonts w:asciiTheme="majorHAnsi" w:hAnsiTheme="majorHAnsi"/>
        </w:rPr>
        <w:br/>
      </w:r>
      <w:r w:rsidRPr="00E256A5">
        <w:rPr>
          <w:rFonts w:asciiTheme="majorHAnsi" w:hAnsiTheme="majorHAnsi" w:cs="Arial"/>
          <w:sz w:val="20"/>
          <w:szCs w:val="20"/>
        </w:rPr>
        <w:t>        at org.eclipse.jface.operation.ModalContext$ModalContextThread.run (ModalContext.java:113)</w:t>
      </w:r>
      <w:r w:rsidRPr="00E256A5">
        <w:rPr>
          <w:rFonts w:asciiTheme="majorHAnsi" w:hAnsiTheme="majorHAnsi"/>
        </w:rPr>
        <w:t xml:space="preserve"> </w:t>
      </w:r>
      <w:r w:rsidRPr="00E256A5">
        <w:rPr>
          <w:rFonts w:asciiTheme="majorHAnsi" w:hAnsiTheme="majorHAnsi"/>
        </w:rPr>
        <w:br/>
      </w:r>
      <w:r w:rsidRPr="00E256A5">
        <w:rPr>
          <w:rFonts w:asciiTheme="majorHAnsi" w:hAnsiTheme="majorHAnsi" w:cs="Arial"/>
          <w:sz w:val="20"/>
          <w:szCs w:val="20"/>
        </w:rPr>
        <w:t xml:space="preserve">        at org.pentaho.di.ui.core.database.dialog.GetDatabaseInfoProgressDialog$1.run </w:t>
      </w:r>
      <w:r w:rsidRPr="00E256A5">
        <w:rPr>
          <w:rFonts w:asciiTheme="majorHAnsi" w:hAnsiTheme="majorHAnsi" w:cs="Arial"/>
          <w:sz w:val="20"/>
          <w:szCs w:val="20"/>
        </w:rPr>
        <w:lastRenderedPageBreak/>
        <w:t>(GetDatabaseInfoProgressDialog.java:72)</w:t>
      </w:r>
      <w:r w:rsidRPr="00E256A5">
        <w:rPr>
          <w:rFonts w:asciiTheme="majorHAnsi" w:hAnsiTheme="majorHAnsi"/>
        </w:rPr>
        <w:t xml:space="preserve"> </w:t>
      </w:r>
      <w:r w:rsidRPr="00E256A5">
        <w:rPr>
          <w:rFonts w:asciiTheme="majorHAnsi" w:hAnsiTheme="majorHAnsi"/>
        </w:rPr>
        <w:br/>
      </w:r>
      <w:r w:rsidRPr="00E256A5">
        <w:rPr>
          <w:rFonts w:asciiTheme="majorHAnsi" w:hAnsiTheme="majorHAnsi" w:cs="Arial"/>
          <w:sz w:val="20"/>
          <w:szCs w:val="20"/>
        </w:rPr>
        <w:t>        at org.pentaho.di.core.database.DatabaseMetaInformation.getData (DatabaseMetaInformation.java:371)</w:t>
      </w:r>
      <w:r w:rsidRPr="00E256A5">
        <w:rPr>
          <w:rFonts w:asciiTheme="majorHAnsi" w:hAnsiTheme="majorHAnsi"/>
        </w:rPr>
        <w:t xml:space="preserve"> </w:t>
      </w:r>
      <w:r w:rsidRPr="00E256A5">
        <w:rPr>
          <w:rFonts w:asciiTheme="majorHAnsi" w:hAnsiTheme="majorHAnsi"/>
        </w:rPr>
        <w:br/>
      </w:r>
      <w:r w:rsidRPr="00E256A5">
        <w:rPr>
          <w:rFonts w:asciiTheme="majorHAnsi" w:hAnsiTheme="majorHAnsi" w:cs="Arial"/>
          <w:sz w:val="20"/>
          <w:szCs w:val="20"/>
        </w:rPr>
        <w:t>        at org.pentaho.di.core.database.Database.getTablenames (Database.java:3868)</w:t>
      </w:r>
      <w:r w:rsidRPr="00E256A5">
        <w:rPr>
          <w:rFonts w:asciiTheme="majorHAnsi" w:hAnsiTheme="majorHAnsi"/>
        </w:rPr>
        <w:t xml:space="preserve"> </w:t>
      </w:r>
      <w:r w:rsidRPr="00E256A5">
        <w:rPr>
          <w:rFonts w:asciiTheme="majorHAnsi" w:hAnsiTheme="majorHAnsi"/>
        </w:rPr>
        <w:br/>
      </w:r>
      <w:r w:rsidRPr="00E256A5">
        <w:rPr>
          <w:rFonts w:asciiTheme="majorHAnsi" w:hAnsiTheme="majorHAnsi" w:cs="Arial"/>
          <w:sz w:val="20"/>
          <w:szCs w:val="20"/>
        </w:rPr>
        <w:t>        at org.pentaho.di.core.database.Database.getTablenames (Database.java:3873)</w:t>
      </w:r>
      <w:r w:rsidRPr="00E256A5">
        <w:rPr>
          <w:rFonts w:asciiTheme="majorHAnsi" w:hAnsiTheme="majorHAnsi"/>
        </w:rPr>
        <w:t xml:space="preserve"> </w:t>
      </w:r>
      <w:r w:rsidRPr="00E256A5">
        <w:rPr>
          <w:rFonts w:asciiTheme="majorHAnsi" w:hAnsiTheme="majorHAnsi"/>
        </w:rPr>
        <w:br/>
      </w:r>
      <w:r w:rsidRPr="00E256A5">
        <w:rPr>
          <w:rFonts w:asciiTheme="majorHAnsi" w:hAnsiTheme="majorHAnsi" w:cs="Arial"/>
          <w:sz w:val="20"/>
          <w:szCs w:val="20"/>
        </w:rPr>
        <w:t>        at org.pentaho.di.core.database.Database.getTableMap (Database.java:3900)</w:t>
      </w:r>
    </w:p>
    <w:p w14:paraId="6040E8CD" w14:textId="77777777" w:rsidR="00E256A5" w:rsidRDefault="00E256A5" w:rsidP="00E256A5">
      <w:pPr>
        <w:pStyle w:val="NoSpacing"/>
        <w:rPr>
          <w:rFonts w:asciiTheme="majorHAnsi" w:hAnsiTheme="majorHAnsi" w:cs="Arial"/>
          <w:sz w:val="20"/>
          <w:szCs w:val="20"/>
        </w:rPr>
      </w:pPr>
    </w:p>
    <w:p w14:paraId="791695A7" w14:textId="463CEA0C" w:rsidR="00E256A5" w:rsidRPr="00E256A5" w:rsidRDefault="00E256A5" w:rsidP="00E256A5">
      <w:pPr>
        <w:pStyle w:val="NoSpacing"/>
      </w:pPr>
      <w:r w:rsidRPr="00E256A5">
        <w:t xml:space="preserve">The error is fairly benign. </w:t>
      </w:r>
      <w:r>
        <w:t>While you are unable to browse, you can manually enter the table name.  You will then be able to select columns from the drop-down list after the table name is entered.</w:t>
      </w:r>
    </w:p>
    <w:p w14:paraId="4CC154F8" w14:textId="1522C708" w:rsidR="00356257" w:rsidRDefault="00356257" w:rsidP="00356257">
      <w:pPr>
        <w:pStyle w:val="Heading2"/>
      </w:pPr>
      <w:bookmarkStart w:id="93" w:name="_Toc382556892"/>
      <w:r>
        <w:t>Oracle</w:t>
      </w:r>
      <w:bookmarkEnd w:id="93"/>
    </w:p>
    <w:p w14:paraId="2A1ADB7A" w14:textId="6362A2B2" w:rsidR="00356257" w:rsidRDefault="00356257" w:rsidP="00356257">
      <w:pPr>
        <w:pStyle w:val="Heading2"/>
      </w:pPr>
      <w:bookmarkStart w:id="94" w:name="_Toc382556893"/>
      <w:r>
        <w:t>Microsoft SQL Server</w:t>
      </w:r>
      <w:bookmarkEnd w:id="94"/>
    </w:p>
    <w:p w14:paraId="45518CC9" w14:textId="68B06551" w:rsidR="006C1117" w:rsidRDefault="006C1117" w:rsidP="006C1117">
      <w:pPr>
        <w:pStyle w:val="Heading1"/>
      </w:pPr>
      <w:bookmarkStart w:id="95" w:name="_Toc382556894"/>
      <w:r>
        <w:t>Technical Design Decisions</w:t>
      </w:r>
      <w:bookmarkEnd w:id="95"/>
    </w:p>
    <w:p w14:paraId="7CF1C8A3" w14:textId="62AB2201" w:rsidR="006D37CD" w:rsidRPr="006D37CD" w:rsidRDefault="006D37CD" w:rsidP="006D37CD">
      <w:pPr>
        <w:pStyle w:val="Heading2"/>
      </w:pPr>
      <w:bookmarkStart w:id="96" w:name="_Toc382556895"/>
      <w:commentRangeStart w:id="97"/>
      <w:r>
        <w:t>Main / Implementation Structure</w:t>
      </w:r>
      <w:commentRangeEnd w:id="97"/>
      <w:r w:rsidR="006933D1">
        <w:rPr>
          <w:rStyle w:val="CommentReference"/>
          <w:rFonts w:asciiTheme="minorHAnsi" w:eastAsiaTheme="minorEastAsia" w:hAnsiTheme="minorHAnsi" w:cstheme="minorBidi"/>
          <w:b w:val="0"/>
          <w:bCs w:val="0"/>
          <w:color w:val="auto"/>
        </w:rPr>
        <w:commentReference w:id="97"/>
      </w:r>
      <w:bookmarkEnd w:id="96"/>
    </w:p>
    <w:p w14:paraId="55A7EA2D" w14:textId="77777777" w:rsidR="0069475B" w:rsidRDefault="0069475B" w:rsidP="0069475B">
      <w:pPr>
        <w:pStyle w:val="Heading1"/>
      </w:pPr>
      <w:bookmarkStart w:id="98" w:name="_Rational_Team_Concert"/>
      <w:bookmarkStart w:id="99" w:name="_Toc343696533"/>
      <w:bookmarkStart w:id="100" w:name="_Toc382556896"/>
      <w:bookmarkEnd w:id="98"/>
      <w:r>
        <w:t>Acronym List</w:t>
      </w:r>
      <w:bookmarkEnd w:id="99"/>
      <w:bookmarkEnd w:id="100"/>
    </w:p>
    <w:tbl>
      <w:tblPr>
        <w:tblStyle w:val="TableGrid"/>
        <w:tblW w:w="0" w:type="auto"/>
        <w:tblLook w:val="04A0" w:firstRow="1" w:lastRow="0" w:firstColumn="1" w:lastColumn="0" w:noHBand="0" w:noVBand="1"/>
      </w:tblPr>
      <w:tblGrid>
        <w:gridCol w:w="4788"/>
        <w:gridCol w:w="4788"/>
      </w:tblGrid>
      <w:tr w:rsidR="0069475B" w14:paraId="55A7EA30" w14:textId="77777777" w:rsidTr="00A01969">
        <w:trPr>
          <w:trHeight w:val="323"/>
        </w:trPr>
        <w:tc>
          <w:tcPr>
            <w:tcW w:w="4788" w:type="dxa"/>
            <w:tcBorders>
              <w:top w:val="single" w:sz="4" w:space="0" w:color="auto"/>
              <w:left w:val="single" w:sz="4" w:space="0" w:color="auto"/>
              <w:bottom w:val="single" w:sz="4" w:space="0" w:color="auto"/>
              <w:right w:val="single" w:sz="4" w:space="0" w:color="auto"/>
            </w:tcBorders>
            <w:hideMark/>
          </w:tcPr>
          <w:p w14:paraId="55A7EA2E" w14:textId="77777777" w:rsidR="0069475B" w:rsidRDefault="0069475B">
            <w:r>
              <w:t>ERD</w:t>
            </w:r>
          </w:p>
        </w:tc>
        <w:tc>
          <w:tcPr>
            <w:tcW w:w="4788" w:type="dxa"/>
            <w:tcBorders>
              <w:top w:val="single" w:sz="4" w:space="0" w:color="auto"/>
              <w:left w:val="single" w:sz="4" w:space="0" w:color="auto"/>
              <w:bottom w:val="single" w:sz="4" w:space="0" w:color="auto"/>
              <w:right w:val="single" w:sz="4" w:space="0" w:color="auto"/>
            </w:tcBorders>
            <w:hideMark/>
          </w:tcPr>
          <w:p w14:paraId="55A7EA2F" w14:textId="77777777" w:rsidR="0069475B" w:rsidRDefault="0069475B">
            <w:r>
              <w:t>Entity-Relationship Diagram</w:t>
            </w:r>
          </w:p>
        </w:tc>
      </w:tr>
      <w:tr w:rsidR="0069475B" w14:paraId="55A7EA33" w14:textId="77777777" w:rsidTr="00A01969">
        <w:trPr>
          <w:trHeight w:val="179"/>
        </w:trPr>
        <w:tc>
          <w:tcPr>
            <w:tcW w:w="4788" w:type="dxa"/>
            <w:tcBorders>
              <w:top w:val="single" w:sz="4" w:space="0" w:color="auto"/>
              <w:left w:val="single" w:sz="4" w:space="0" w:color="auto"/>
              <w:bottom w:val="single" w:sz="4" w:space="0" w:color="auto"/>
              <w:right w:val="single" w:sz="4" w:space="0" w:color="auto"/>
            </w:tcBorders>
            <w:hideMark/>
          </w:tcPr>
          <w:p w14:paraId="55A7EA31" w14:textId="58449CF4" w:rsidR="0069475B" w:rsidRDefault="00844508">
            <w:r>
              <w:t>PDI</w:t>
            </w:r>
          </w:p>
        </w:tc>
        <w:tc>
          <w:tcPr>
            <w:tcW w:w="4788" w:type="dxa"/>
            <w:tcBorders>
              <w:top w:val="single" w:sz="4" w:space="0" w:color="auto"/>
              <w:left w:val="single" w:sz="4" w:space="0" w:color="auto"/>
              <w:bottom w:val="single" w:sz="4" w:space="0" w:color="auto"/>
              <w:right w:val="single" w:sz="4" w:space="0" w:color="auto"/>
            </w:tcBorders>
            <w:hideMark/>
          </w:tcPr>
          <w:p w14:paraId="55A7EA32" w14:textId="7C162242" w:rsidR="0069475B" w:rsidRDefault="00844508">
            <w:r>
              <w:t>Pentaho Data Integration</w:t>
            </w:r>
            <w:r w:rsidR="00F536C6">
              <w:t xml:space="preserve"> (a.k.a. Kettle)</w:t>
            </w:r>
          </w:p>
        </w:tc>
      </w:tr>
      <w:tr w:rsidR="0069475B" w14:paraId="55A7EA36" w14:textId="77777777" w:rsidTr="00A01969">
        <w:tc>
          <w:tcPr>
            <w:tcW w:w="4788" w:type="dxa"/>
            <w:tcBorders>
              <w:top w:val="single" w:sz="4" w:space="0" w:color="auto"/>
              <w:left w:val="single" w:sz="4" w:space="0" w:color="auto"/>
              <w:bottom w:val="single" w:sz="4" w:space="0" w:color="auto"/>
              <w:right w:val="single" w:sz="4" w:space="0" w:color="auto"/>
            </w:tcBorders>
          </w:tcPr>
          <w:p w14:paraId="55A7EA34" w14:textId="70644BF7" w:rsidR="0069475B" w:rsidRDefault="0069475B"/>
        </w:tc>
        <w:tc>
          <w:tcPr>
            <w:tcW w:w="4788" w:type="dxa"/>
            <w:tcBorders>
              <w:top w:val="single" w:sz="4" w:space="0" w:color="auto"/>
              <w:left w:val="single" w:sz="4" w:space="0" w:color="auto"/>
              <w:bottom w:val="single" w:sz="4" w:space="0" w:color="auto"/>
              <w:right w:val="single" w:sz="4" w:space="0" w:color="auto"/>
            </w:tcBorders>
          </w:tcPr>
          <w:p w14:paraId="55A7EA35" w14:textId="5EFB23B5" w:rsidR="0069475B" w:rsidRDefault="0069475B"/>
        </w:tc>
      </w:tr>
      <w:tr w:rsidR="0069475B" w14:paraId="55A7EA39" w14:textId="77777777" w:rsidTr="00A01969">
        <w:tc>
          <w:tcPr>
            <w:tcW w:w="4788" w:type="dxa"/>
            <w:tcBorders>
              <w:top w:val="single" w:sz="4" w:space="0" w:color="auto"/>
              <w:left w:val="single" w:sz="4" w:space="0" w:color="auto"/>
              <w:bottom w:val="single" w:sz="4" w:space="0" w:color="auto"/>
              <w:right w:val="single" w:sz="4" w:space="0" w:color="auto"/>
            </w:tcBorders>
          </w:tcPr>
          <w:p w14:paraId="55A7EA37" w14:textId="245B2E4D" w:rsidR="0069475B" w:rsidRDefault="0069475B"/>
        </w:tc>
        <w:tc>
          <w:tcPr>
            <w:tcW w:w="4788" w:type="dxa"/>
            <w:tcBorders>
              <w:top w:val="single" w:sz="4" w:space="0" w:color="auto"/>
              <w:left w:val="single" w:sz="4" w:space="0" w:color="auto"/>
              <w:bottom w:val="single" w:sz="4" w:space="0" w:color="auto"/>
              <w:right w:val="single" w:sz="4" w:space="0" w:color="auto"/>
            </w:tcBorders>
          </w:tcPr>
          <w:p w14:paraId="55A7EA38" w14:textId="0420585A" w:rsidR="0069475B" w:rsidRDefault="0069475B"/>
        </w:tc>
      </w:tr>
      <w:tr w:rsidR="0069475B" w14:paraId="55A7EA3C" w14:textId="77777777" w:rsidTr="00A01969">
        <w:tc>
          <w:tcPr>
            <w:tcW w:w="4788" w:type="dxa"/>
            <w:tcBorders>
              <w:top w:val="single" w:sz="4" w:space="0" w:color="auto"/>
              <w:left w:val="single" w:sz="4" w:space="0" w:color="auto"/>
              <w:bottom w:val="single" w:sz="4" w:space="0" w:color="auto"/>
              <w:right w:val="single" w:sz="4" w:space="0" w:color="auto"/>
            </w:tcBorders>
          </w:tcPr>
          <w:p w14:paraId="55A7EA3A" w14:textId="2B6239E5" w:rsidR="0069475B" w:rsidRDefault="0069475B"/>
        </w:tc>
        <w:tc>
          <w:tcPr>
            <w:tcW w:w="4788" w:type="dxa"/>
            <w:tcBorders>
              <w:top w:val="single" w:sz="4" w:space="0" w:color="auto"/>
              <w:left w:val="single" w:sz="4" w:space="0" w:color="auto"/>
              <w:bottom w:val="single" w:sz="4" w:space="0" w:color="auto"/>
              <w:right w:val="single" w:sz="4" w:space="0" w:color="auto"/>
            </w:tcBorders>
          </w:tcPr>
          <w:p w14:paraId="55A7EA3B" w14:textId="245816E3" w:rsidR="0069475B" w:rsidRDefault="0069475B"/>
        </w:tc>
      </w:tr>
      <w:tr w:rsidR="005B12F0" w14:paraId="59D572D8" w14:textId="77777777" w:rsidTr="0069475B">
        <w:tc>
          <w:tcPr>
            <w:tcW w:w="4788" w:type="dxa"/>
            <w:tcBorders>
              <w:top w:val="single" w:sz="4" w:space="0" w:color="auto"/>
              <w:left w:val="single" w:sz="4" w:space="0" w:color="auto"/>
              <w:bottom w:val="single" w:sz="4" w:space="0" w:color="auto"/>
              <w:right w:val="single" w:sz="4" w:space="0" w:color="auto"/>
            </w:tcBorders>
          </w:tcPr>
          <w:p w14:paraId="2D7FE27B" w14:textId="57FA4077" w:rsidR="005B12F0" w:rsidRDefault="005B12F0"/>
        </w:tc>
        <w:tc>
          <w:tcPr>
            <w:tcW w:w="4788" w:type="dxa"/>
            <w:tcBorders>
              <w:top w:val="single" w:sz="4" w:space="0" w:color="auto"/>
              <w:left w:val="single" w:sz="4" w:space="0" w:color="auto"/>
              <w:bottom w:val="single" w:sz="4" w:space="0" w:color="auto"/>
              <w:right w:val="single" w:sz="4" w:space="0" w:color="auto"/>
            </w:tcBorders>
          </w:tcPr>
          <w:p w14:paraId="1E2057CF" w14:textId="67EA3655" w:rsidR="005B12F0" w:rsidRDefault="005B12F0"/>
        </w:tc>
      </w:tr>
      <w:tr w:rsidR="0069475B" w14:paraId="55A7EA3F" w14:textId="77777777" w:rsidTr="00A01969">
        <w:tc>
          <w:tcPr>
            <w:tcW w:w="4788" w:type="dxa"/>
            <w:tcBorders>
              <w:top w:val="single" w:sz="4" w:space="0" w:color="auto"/>
              <w:left w:val="single" w:sz="4" w:space="0" w:color="auto"/>
              <w:bottom w:val="single" w:sz="4" w:space="0" w:color="auto"/>
              <w:right w:val="single" w:sz="4" w:space="0" w:color="auto"/>
            </w:tcBorders>
          </w:tcPr>
          <w:p w14:paraId="55A7EA3D" w14:textId="0281BCD6" w:rsidR="0069475B" w:rsidRDefault="0069475B"/>
        </w:tc>
        <w:tc>
          <w:tcPr>
            <w:tcW w:w="4788" w:type="dxa"/>
            <w:tcBorders>
              <w:top w:val="single" w:sz="4" w:space="0" w:color="auto"/>
              <w:left w:val="single" w:sz="4" w:space="0" w:color="auto"/>
              <w:bottom w:val="single" w:sz="4" w:space="0" w:color="auto"/>
              <w:right w:val="single" w:sz="4" w:space="0" w:color="auto"/>
            </w:tcBorders>
          </w:tcPr>
          <w:p w14:paraId="55A7EA3E" w14:textId="1F333937" w:rsidR="0069475B" w:rsidRDefault="0069475B"/>
        </w:tc>
      </w:tr>
      <w:tr w:rsidR="0069475B" w14:paraId="55A7EA42" w14:textId="77777777" w:rsidTr="00A01969">
        <w:tc>
          <w:tcPr>
            <w:tcW w:w="4788" w:type="dxa"/>
            <w:tcBorders>
              <w:top w:val="single" w:sz="4" w:space="0" w:color="auto"/>
              <w:left w:val="single" w:sz="4" w:space="0" w:color="auto"/>
              <w:bottom w:val="single" w:sz="4" w:space="0" w:color="auto"/>
              <w:right w:val="single" w:sz="4" w:space="0" w:color="auto"/>
            </w:tcBorders>
          </w:tcPr>
          <w:p w14:paraId="55A7EA40" w14:textId="52843FD2" w:rsidR="0069475B" w:rsidRDefault="0069475B"/>
        </w:tc>
        <w:tc>
          <w:tcPr>
            <w:tcW w:w="4788" w:type="dxa"/>
            <w:tcBorders>
              <w:top w:val="single" w:sz="4" w:space="0" w:color="auto"/>
              <w:left w:val="single" w:sz="4" w:space="0" w:color="auto"/>
              <w:bottom w:val="single" w:sz="4" w:space="0" w:color="auto"/>
              <w:right w:val="single" w:sz="4" w:space="0" w:color="auto"/>
            </w:tcBorders>
          </w:tcPr>
          <w:p w14:paraId="55A7EA41" w14:textId="0B26C0C2" w:rsidR="0069475B" w:rsidRDefault="0069475B"/>
        </w:tc>
      </w:tr>
      <w:tr w:rsidR="0069475B" w14:paraId="55A7EA45" w14:textId="77777777" w:rsidTr="0069475B">
        <w:tc>
          <w:tcPr>
            <w:tcW w:w="4788" w:type="dxa"/>
            <w:tcBorders>
              <w:top w:val="single" w:sz="4" w:space="0" w:color="auto"/>
              <w:left w:val="single" w:sz="4" w:space="0" w:color="auto"/>
              <w:bottom w:val="single" w:sz="4" w:space="0" w:color="auto"/>
              <w:right w:val="single" w:sz="4" w:space="0" w:color="auto"/>
            </w:tcBorders>
            <w:hideMark/>
          </w:tcPr>
          <w:p w14:paraId="55A7EA43" w14:textId="5DE51957" w:rsidR="0069475B" w:rsidRDefault="0069475B"/>
        </w:tc>
        <w:tc>
          <w:tcPr>
            <w:tcW w:w="4788" w:type="dxa"/>
            <w:tcBorders>
              <w:top w:val="single" w:sz="4" w:space="0" w:color="auto"/>
              <w:left w:val="single" w:sz="4" w:space="0" w:color="auto"/>
              <w:bottom w:val="single" w:sz="4" w:space="0" w:color="auto"/>
              <w:right w:val="single" w:sz="4" w:space="0" w:color="auto"/>
            </w:tcBorders>
            <w:hideMark/>
          </w:tcPr>
          <w:p w14:paraId="55A7EA44" w14:textId="6D5480FB" w:rsidR="0069475B" w:rsidRDefault="0069475B"/>
        </w:tc>
      </w:tr>
    </w:tbl>
    <w:p w14:paraId="32E87D0B" w14:textId="77777777" w:rsidR="00F536C6" w:rsidRDefault="00F536C6" w:rsidP="0069475B">
      <w:pPr>
        <w:pStyle w:val="Heading1"/>
      </w:pPr>
      <w:bookmarkStart w:id="101" w:name="_Toc343696534"/>
    </w:p>
    <w:p w14:paraId="75047816" w14:textId="77777777" w:rsidR="00F536C6" w:rsidRDefault="00F536C6" w:rsidP="00F536C6">
      <w:pPr>
        <w:rPr>
          <w:rFonts w:asciiTheme="majorHAnsi" w:eastAsiaTheme="majorEastAsia" w:hAnsiTheme="majorHAnsi" w:cstheme="majorBidi"/>
          <w:color w:val="365F91" w:themeColor="accent1" w:themeShade="BF"/>
          <w:sz w:val="28"/>
          <w:szCs w:val="28"/>
        </w:rPr>
      </w:pPr>
      <w:r>
        <w:br w:type="page"/>
      </w:r>
    </w:p>
    <w:p w14:paraId="55A7EA46" w14:textId="1C11E17F" w:rsidR="0069475B" w:rsidRDefault="0069475B" w:rsidP="0069475B">
      <w:pPr>
        <w:pStyle w:val="Heading1"/>
      </w:pPr>
      <w:bookmarkStart w:id="102" w:name="_Toc382556897"/>
      <w:r>
        <w:lastRenderedPageBreak/>
        <w:t>References</w:t>
      </w:r>
      <w:bookmarkEnd w:id="101"/>
      <w:bookmarkEnd w:id="102"/>
    </w:p>
    <w:p w14:paraId="782D48BE" w14:textId="77777777" w:rsidR="00F536C6" w:rsidRPr="00F536C6" w:rsidRDefault="00F536C6" w:rsidP="00F536C6"/>
    <w:p w14:paraId="55A7EA4C" w14:textId="203676C0" w:rsidR="0063086F" w:rsidRDefault="002C569E" w:rsidP="002C569E">
      <w:pPr>
        <w:ind w:left="720" w:hanging="720"/>
      </w:pPr>
      <w:r>
        <w:rPr>
          <w:vertAlign w:val="superscript"/>
        </w:rPr>
        <w:t>[1]</w:t>
      </w:r>
      <w:r>
        <w:t xml:space="preserve"> Kinsley, D.  “testkitchen – Testing Framework for</w:t>
      </w:r>
      <w:r w:rsidR="009A1E70">
        <w:t xml:space="preserve"> Pentaho PDI/Kettle.”  June 2010</w:t>
      </w:r>
      <w:r>
        <w:t>.  &lt;</w:t>
      </w:r>
      <w:r w:rsidRPr="002C569E">
        <w:t>https://code.google.com/p/testkitchen/</w:t>
      </w:r>
      <w:r>
        <w:t>&gt;.</w:t>
      </w:r>
    </w:p>
    <w:sectPr w:rsidR="0063086F" w:rsidSect="00893225">
      <w:headerReference w:type="default" r:id="rId47"/>
      <w:footerReference w:type="default" r:id="rId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Cecil Beeland" w:date="2014-01-20T11:46:00Z" w:initials="CB">
    <w:p w14:paraId="64C058D8" w14:textId="0966D569" w:rsidR="006C1AEA" w:rsidRDefault="006C1AEA">
      <w:pPr>
        <w:pStyle w:val="CommentText"/>
      </w:pPr>
      <w:r>
        <w:rPr>
          <w:rStyle w:val="CommentReference"/>
        </w:rPr>
        <w:annotationRef/>
      </w:r>
      <w:r>
        <w:t>TODO: MAXIMUS</w:t>
      </w:r>
    </w:p>
  </w:comment>
  <w:comment w:id="38" w:author="Cecil Beeland" w:date="2014-01-17T15:06:00Z" w:initials="CB">
    <w:p w14:paraId="6CBA372E" w14:textId="44998235" w:rsidR="006C1AEA" w:rsidRDefault="006C1AEA">
      <w:pPr>
        <w:pStyle w:val="CommentText"/>
      </w:pPr>
      <w:r>
        <w:rPr>
          <w:rStyle w:val="CommentReference"/>
        </w:rPr>
        <w:annotationRef/>
      </w:r>
      <w:r>
        <w:t>Additional Steps need to be documented?</w:t>
      </w:r>
    </w:p>
  </w:comment>
  <w:comment w:id="41" w:author="Cecil Beeland" w:date="2014-01-17T15:06:00Z" w:initials="CB">
    <w:p w14:paraId="22F54B8C" w14:textId="3DF301AF" w:rsidR="006C1AEA" w:rsidRDefault="006C1AEA">
      <w:pPr>
        <w:pStyle w:val="CommentText"/>
      </w:pPr>
      <w:r>
        <w:rPr>
          <w:rStyle w:val="CommentReference"/>
        </w:rPr>
        <w:annotationRef/>
      </w:r>
      <w:r>
        <w:t>Additional steps need to be documented?</w:t>
      </w:r>
    </w:p>
  </w:comment>
  <w:comment w:id="43" w:author="Cecil Beeland" w:date="2014-01-17T15:06:00Z" w:initials="CB">
    <w:p w14:paraId="2E946E04" w14:textId="27A7D59A" w:rsidR="006C1AEA" w:rsidRDefault="006C1AEA">
      <w:pPr>
        <w:pStyle w:val="CommentText"/>
      </w:pPr>
      <w:r>
        <w:rPr>
          <w:rStyle w:val="CommentReference"/>
        </w:rPr>
        <w:annotationRef/>
      </w:r>
      <w:r>
        <w:t>Additional Steps need to be documented?</w:t>
      </w:r>
    </w:p>
  </w:comment>
  <w:comment w:id="48" w:author="Cecil Beeland" w:date="2014-01-20T11:58:00Z" w:initials="CB">
    <w:p w14:paraId="3F881E13" w14:textId="21AA788C" w:rsidR="006C1AEA" w:rsidRDefault="006C1AEA">
      <w:pPr>
        <w:pStyle w:val="CommentText"/>
      </w:pPr>
      <w:r>
        <w:rPr>
          <w:rStyle w:val="CommentReference"/>
        </w:rPr>
        <w:annotationRef/>
      </w:r>
      <w:r>
        <w:t>TODO: Clay</w:t>
      </w:r>
    </w:p>
    <w:p w14:paraId="08372CB7" w14:textId="77777777" w:rsidR="006C1AEA" w:rsidRDefault="006C1AEA">
      <w:pPr>
        <w:pStyle w:val="CommentText"/>
      </w:pPr>
    </w:p>
    <w:p w14:paraId="357BB103" w14:textId="63F6A57A" w:rsidR="006C1AEA" w:rsidRDefault="006C1AEA">
      <w:pPr>
        <w:pStyle w:val="CommentText"/>
      </w:pPr>
      <w:r>
        <w:t>Main vs Implementation-</w:t>
      </w:r>
      <w:r w:rsidRPr="00BE3DB5">
        <w:t xml:space="preserve"> </w:t>
      </w:r>
      <w:r>
        <w:t xml:space="preserve">Specific design.    Two-Stage Design (Staging, Dimensional) </w:t>
      </w:r>
    </w:p>
  </w:comment>
  <w:comment w:id="52" w:author="Clay Rowland" w:date="2014-02-03T14:18:00Z" w:initials="CR">
    <w:p w14:paraId="0DF1F481" w14:textId="15ED28EF" w:rsidR="006C1AEA" w:rsidRDefault="006C1AEA">
      <w:pPr>
        <w:pStyle w:val="CommentText"/>
      </w:pPr>
      <w:r>
        <w:rPr>
          <w:rStyle w:val="CommentReference"/>
        </w:rPr>
        <w:annotationRef/>
      </w:r>
      <w:r>
        <w:t>Delineate between TX and HI cron jobs</w:t>
      </w:r>
    </w:p>
  </w:comment>
  <w:comment w:id="61" w:author="Cecil Beeland" w:date="2014-02-03T14:25:00Z" w:initials="CB">
    <w:p w14:paraId="23DF5313" w14:textId="32CFEC3D" w:rsidR="006C1AEA" w:rsidRDefault="006C1AEA">
      <w:pPr>
        <w:pStyle w:val="CommentText"/>
      </w:pPr>
      <w:r>
        <w:rPr>
          <w:rStyle w:val="CommentReference"/>
        </w:rPr>
        <w:annotationRef/>
      </w:r>
      <w:r>
        <w:t>Reference external files ; Clay</w:t>
      </w:r>
    </w:p>
  </w:comment>
  <w:comment w:id="97" w:author="Cecil Beeland" w:date="2014-01-21T10:48:00Z" w:initials="CB">
    <w:p w14:paraId="29ECD95A" w14:textId="05DF2F48" w:rsidR="006C1AEA" w:rsidRDefault="006C1AEA">
      <w:pPr>
        <w:pStyle w:val="CommentText"/>
      </w:pPr>
      <w:r>
        <w:rPr>
          <w:rStyle w:val="CommentReference"/>
        </w:rPr>
        <w:annotationRef/>
      </w:r>
      <w:r>
        <w:t>TODO: Clay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1DFCA" w14:textId="77777777" w:rsidR="00EE44E1" w:rsidRDefault="00EE44E1">
      <w:pPr>
        <w:spacing w:after="0" w:line="240" w:lineRule="auto"/>
      </w:pPr>
      <w:r>
        <w:separator/>
      </w:r>
    </w:p>
  </w:endnote>
  <w:endnote w:type="continuationSeparator" w:id="0">
    <w:p w14:paraId="19485D59" w14:textId="77777777" w:rsidR="00EE44E1" w:rsidRDefault="00EE44E1">
      <w:pPr>
        <w:spacing w:after="0" w:line="240" w:lineRule="auto"/>
      </w:pPr>
      <w:r>
        <w:continuationSeparator/>
      </w:r>
    </w:p>
  </w:endnote>
  <w:endnote w:type="continuationNotice" w:id="1">
    <w:p w14:paraId="7DFA9821" w14:textId="77777777" w:rsidR="00EE44E1" w:rsidRDefault="00EE44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Shell Dlg 2">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9"/>
      <w:docPartObj>
        <w:docPartGallery w:val="Page Numbers (Bottom of Page)"/>
        <w:docPartUnique/>
      </w:docPartObj>
    </w:sdtPr>
    <w:sdtEndPr>
      <w:rPr>
        <w:noProof/>
      </w:rPr>
    </w:sdtEndPr>
    <w:sdtContent>
      <w:p w14:paraId="55A7EA9E" w14:textId="77777777" w:rsidR="006C1AEA" w:rsidRDefault="006C1AEA" w:rsidP="00893225">
        <w:pPr>
          <w:pStyle w:val="Footer"/>
          <w:jc w:val="right"/>
        </w:pPr>
        <w:r>
          <w:rPr>
            <w:noProof/>
          </w:rPr>
          <mc:AlternateContent>
            <mc:Choice Requires="wps">
              <w:drawing>
                <wp:anchor distT="4294967294" distB="4294967294" distL="114300" distR="114300" simplePos="0" relativeHeight="251658240" behindDoc="0" locked="0" layoutInCell="1" allowOverlap="1" wp14:anchorId="55A7EAA2" wp14:editId="55A7EAA3">
                  <wp:simplePos x="0" y="0"/>
                  <wp:positionH relativeFrom="column">
                    <wp:posOffset>24130</wp:posOffset>
                  </wp:positionH>
                  <wp:positionV relativeFrom="paragraph">
                    <wp:posOffset>-26671</wp:posOffset>
                  </wp:positionV>
                  <wp:extent cx="5926455" cy="0"/>
                  <wp:effectExtent l="0" t="0" r="17145"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xmlns:a="http://schemas.openxmlformats.org/drawingml/2006/main">
              <w:pict w14:anchorId="4F7F50F3">
                <v:line id="Straight Connector 3"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o:spid="_x0000_s1026" from="1.9pt,-2.1pt" to="468.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">
                  <o:lock v:ext="edit" shapetype="f"/>
                </v:line>
              </w:pict>
            </mc:Fallback>
          </mc:AlternateContent>
        </w:r>
        <w:r>
          <w:fldChar w:fldCharType="begin"/>
        </w:r>
        <w:r>
          <w:instrText xml:space="preserve"> PAGE   \* MERGEFORMAT </w:instrText>
        </w:r>
        <w:r>
          <w:fldChar w:fldCharType="separate"/>
        </w:r>
        <w:r w:rsidR="00954FB7">
          <w:rPr>
            <w:noProof/>
          </w:rPr>
          <w:t>14</w:t>
        </w:r>
        <w:r>
          <w:rPr>
            <w:noProof/>
          </w:rPr>
          <w:fldChar w:fldCharType="end"/>
        </w:r>
      </w:p>
    </w:sdtContent>
  </w:sdt>
  <w:p w14:paraId="55A7EA9F" w14:textId="77777777" w:rsidR="006C1AEA" w:rsidRDefault="006C1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6EAEC" w14:textId="77777777" w:rsidR="00EE44E1" w:rsidRDefault="00EE44E1">
      <w:pPr>
        <w:spacing w:after="0" w:line="240" w:lineRule="auto"/>
      </w:pPr>
      <w:r>
        <w:separator/>
      </w:r>
    </w:p>
  </w:footnote>
  <w:footnote w:type="continuationSeparator" w:id="0">
    <w:p w14:paraId="4494F9C9" w14:textId="77777777" w:rsidR="00EE44E1" w:rsidRDefault="00EE44E1">
      <w:pPr>
        <w:spacing w:after="0" w:line="240" w:lineRule="auto"/>
      </w:pPr>
      <w:r>
        <w:continuationSeparator/>
      </w:r>
    </w:p>
  </w:footnote>
  <w:footnote w:type="continuationNotice" w:id="1">
    <w:p w14:paraId="781B4EEF" w14:textId="77777777" w:rsidR="00EE44E1" w:rsidRDefault="00EE44E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A84A2" w14:textId="316180B8" w:rsidR="006C1AEA" w:rsidRPr="001A3D6A" w:rsidRDefault="006C1AEA" w:rsidP="001A3D6A">
    <w:pPr>
      <w:tabs>
        <w:tab w:val="center" w:pos="4320"/>
        <w:tab w:val="right" w:pos="8640"/>
      </w:tabs>
      <w:spacing w:after="0" w:line="240" w:lineRule="auto"/>
      <w:ind w:left="2880" w:firstLine="3600"/>
      <w:rPr>
        <w:rFonts w:ascii="Bookman Old Style" w:eastAsia="Times New Roman" w:hAnsi="Bookman Old Style" w:cs="Times New Roman"/>
        <w:i/>
        <w:sz w:val="24"/>
        <w:szCs w:val="24"/>
      </w:rPr>
    </w:pPr>
    <w:r>
      <w:rPr>
        <w:rFonts w:ascii="Bookman Old Style" w:eastAsia="Times New Roman" w:hAnsi="Bookman Old Style" w:cs="Times New Roman"/>
        <w:i/>
        <w:noProof/>
        <w:sz w:val="24"/>
        <w:szCs w:val="24"/>
      </w:rPr>
      <w:drawing>
        <wp:anchor distT="0" distB="0" distL="114300" distR="114300" simplePos="0" relativeHeight="251658241" behindDoc="0" locked="1" layoutInCell="1" allowOverlap="1" wp14:anchorId="091E0961" wp14:editId="7149A590">
          <wp:simplePos x="0" y="0"/>
          <wp:positionH relativeFrom="column">
            <wp:posOffset>0</wp:posOffset>
          </wp:positionH>
          <wp:positionV relativeFrom="page">
            <wp:posOffset>238125</wp:posOffset>
          </wp:positionV>
          <wp:extent cx="740410" cy="525145"/>
          <wp:effectExtent l="0" t="0" r="2540" b="8255"/>
          <wp:wrapSquare wrapText="bothSides"/>
          <wp:docPr id="21" name="Picture 21" descr="Cornice logo-MAX no tag 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nice logo-MAX no tag 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0410" cy="525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3D6A">
      <w:rPr>
        <w:rFonts w:ascii="Bookman Old Style" w:eastAsia="Times New Roman" w:hAnsi="Bookman Old Style" w:cs="Times New Roman"/>
        <w:i/>
        <w:sz w:val="24"/>
        <w:szCs w:val="24"/>
      </w:rPr>
      <w:t xml:space="preserve">     Health Services</w:t>
    </w:r>
    <w:r w:rsidRPr="001A3D6A">
      <w:rPr>
        <w:rFonts w:ascii="Bookman Old Style" w:eastAsia="Times New Roman" w:hAnsi="Bookman Old Style" w:cs="Times New Roman"/>
        <w:i/>
        <w:sz w:val="24"/>
        <w:szCs w:val="24"/>
      </w:rPr>
      <w:tab/>
    </w:r>
    <w:r w:rsidRPr="001A3D6A">
      <w:rPr>
        <w:rFonts w:ascii="Bookman Old Style" w:eastAsia="Times New Roman" w:hAnsi="Bookman Old Style" w:cs="Times New Roman"/>
        <w:i/>
        <w:sz w:val="24"/>
        <w:szCs w:val="24"/>
      </w:rPr>
      <w:tab/>
    </w:r>
  </w:p>
  <w:p w14:paraId="55A7EA9C" w14:textId="3F2E6B3B" w:rsidR="006C1AEA" w:rsidRDefault="006C1AEA">
    <w:pPr>
      <w:pStyle w:val="Header"/>
    </w:pPr>
  </w:p>
  <w:p w14:paraId="55A7EA9D" w14:textId="77777777" w:rsidR="006C1AEA" w:rsidRDefault="006C1A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7C1C"/>
    <w:multiLevelType w:val="hybridMultilevel"/>
    <w:tmpl w:val="1A42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F4961"/>
    <w:multiLevelType w:val="hybridMultilevel"/>
    <w:tmpl w:val="C284F47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E2F71"/>
    <w:multiLevelType w:val="hybridMultilevel"/>
    <w:tmpl w:val="9DCAE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2F2616"/>
    <w:multiLevelType w:val="hybridMultilevel"/>
    <w:tmpl w:val="6E809B0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A72B2"/>
    <w:multiLevelType w:val="hybridMultilevel"/>
    <w:tmpl w:val="DCB46BB6"/>
    <w:lvl w:ilvl="0" w:tplc="AC607636">
      <w:start w:val="1"/>
      <w:numFmt w:val="bullet"/>
      <w:lvlText w:val=""/>
      <w:lvlJc w:val="left"/>
      <w:pPr>
        <w:ind w:left="720" w:hanging="360"/>
      </w:pPr>
      <w:rPr>
        <w:rFonts w:ascii="Symbol" w:hAnsi="Symbol" w:hint="default"/>
      </w:rPr>
    </w:lvl>
    <w:lvl w:ilvl="1" w:tplc="8E62B796">
      <w:start w:val="1"/>
      <w:numFmt w:val="bullet"/>
      <w:lvlText w:val="o"/>
      <w:lvlJc w:val="left"/>
      <w:pPr>
        <w:ind w:left="1440" w:hanging="360"/>
      </w:pPr>
      <w:rPr>
        <w:rFonts w:ascii="Courier New" w:hAnsi="Courier New" w:hint="default"/>
      </w:rPr>
    </w:lvl>
    <w:lvl w:ilvl="2" w:tplc="723CF5B4">
      <w:start w:val="1"/>
      <w:numFmt w:val="bullet"/>
      <w:lvlText w:val=""/>
      <w:lvlJc w:val="left"/>
      <w:pPr>
        <w:ind w:left="2160" w:hanging="360"/>
      </w:pPr>
      <w:rPr>
        <w:rFonts w:ascii="Wingdings" w:hAnsi="Wingdings" w:hint="default"/>
      </w:rPr>
    </w:lvl>
    <w:lvl w:ilvl="3" w:tplc="8BA0E6F2">
      <w:start w:val="1"/>
      <w:numFmt w:val="bullet"/>
      <w:lvlText w:val=""/>
      <w:lvlJc w:val="left"/>
      <w:pPr>
        <w:ind w:left="2880" w:hanging="360"/>
      </w:pPr>
      <w:rPr>
        <w:rFonts w:ascii="Symbol" w:hAnsi="Symbol" w:hint="default"/>
      </w:rPr>
    </w:lvl>
    <w:lvl w:ilvl="4" w:tplc="71728DA4">
      <w:start w:val="1"/>
      <w:numFmt w:val="bullet"/>
      <w:lvlText w:val="o"/>
      <w:lvlJc w:val="left"/>
      <w:pPr>
        <w:ind w:left="3600" w:hanging="360"/>
      </w:pPr>
      <w:rPr>
        <w:rFonts w:ascii="Courier New" w:hAnsi="Courier New" w:hint="default"/>
      </w:rPr>
    </w:lvl>
    <w:lvl w:ilvl="5" w:tplc="4E50E0DE">
      <w:start w:val="1"/>
      <w:numFmt w:val="bullet"/>
      <w:lvlText w:val=""/>
      <w:lvlJc w:val="left"/>
      <w:pPr>
        <w:ind w:left="4320" w:hanging="360"/>
      </w:pPr>
      <w:rPr>
        <w:rFonts w:ascii="Wingdings" w:hAnsi="Wingdings" w:hint="default"/>
      </w:rPr>
    </w:lvl>
    <w:lvl w:ilvl="6" w:tplc="201E90C0">
      <w:start w:val="1"/>
      <w:numFmt w:val="bullet"/>
      <w:lvlText w:val=""/>
      <w:lvlJc w:val="left"/>
      <w:pPr>
        <w:ind w:left="5040" w:hanging="360"/>
      </w:pPr>
      <w:rPr>
        <w:rFonts w:ascii="Symbol" w:hAnsi="Symbol" w:hint="default"/>
      </w:rPr>
    </w:lvl>
    <w:lvl w:ilvl="7" w:tplc="C152EE0E">
      <w:start w:val="1"/>
      <w:numFmt w:val="bullet"/>
      <w:lvlText w:val="o"/>
      <w:lvlJc w:val="left"/>
      <w:pPr>
        <w:ind w:left="5760" w:hanging="360"/>
      </w:pPr>
      <w:rPr>
        <w:rFonts w:ascii="Courier New" w:hAnsi="Courier New" w:hint="default"/>
      </w:rPr>
    </w:lvl>
    <w:lvl w:ilvl="8" w:tplc="52D429B4">
      <w:start w:val="1"/>
      <w:numFmt w:val="bullet"/>
      <w:lvlText w:val=""/>
      <w:lvlJc w:val="left"/>
      <w:pPr>
        <w:ind w:left="6480" w:hanging="360"/>
      </w:pPr>
      <w:rPr>
        <w:rFonts w:ascii="Wingdings" w:hAnsi="Wingdings" w:hint="default"/>
      </w:rPr>
    </w:lvl>
  </w:abstractNum>
  <w:abstractNum w:abstractNumId="5">
    <w:nsid w:val="15DE14E4"/>
    <w:multiLevelType w:val="hybridMultilevel"/>
    <w:tmpl w:val="08421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E3C4B"/>
    <w:multiLevelType w:val="hybridMultilevel"/>
    <w:tmpl w:val="E258FB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B07EB"/>
    <w:multiLevelType w:val="hybridMultilevel"/>
    <w:tmpl w:val="040457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D15F4"/>
    <w:multiLevelType w:val="hybridMultilevel"/>
    <w:tmpl w:val="C012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466FA"/>
    <w:multiLevelType w:val="hybridMultilevel"/>
    <w:tmpl w:val="F86CEDC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9F0527"/>
    <w:multiLevelType w:val="hybridMultilevel"/>
    <w:tmpl w:val="F140E2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2C5886"/>
    <w:multiLevelType w:val="hybridMultilevel"/>
    <w:tmpl w:val="970C4FE4"/>
    <w:lvl w:ilvl="0" w:tplc="39CCA23A">
      <w:start w:val="1"/>
      <w:numFmt w:val="bullet"/>
      <w:lvlText w:val=""/>
      <w:lvlJc w:val="left"/>
      <w:pPr>
        <w:ind w:left="720" w:hanging="360"/>
      </w:pPr>
      <w:rPr>
        <w:rFonts w:ascii="Symbol" w:hAnsi="Symbol" w:hint="default"/>
      </w:rPr>
    </w:lvl>
    <w:lvl w:ilvl="1" w:tplc="2B1AE7BC">
      <w:start w:val="1"/>
      <w:numFmt w:val="bullet"/>
      <w:lvlText w:val="o"/>
      <w:lvlJc w:val="left"/>
      <w:pPr>
        <w:ind w:left="1440" w:hanging="360"/>
      </w:pPr>
      <w:rPr>
        <w:rFonts w:ascii="Courier New" w:hAnsi="Courier New" w:hint="default"/>
      </w:rPr>
    </w:lvl>
    <w:lvl w:ilvl="2" w:tplc="9FECC7F2">
      <w:start w:val="1"/>
      <w:numFmt w:val="bullet"/>
      <w:lvlText w:val=""/>
      <w:lvlJc w:val="left"/>
      <w:pPr>
        <w:ind w:left="2160" w:hanging="360"/>
      </w:pPr>
      <w:rPr>
        <w:rFonts w:ascii="Wingdings" w:hAnsi="Wingdings" w:hint="default"/>
      </w:rPr>
    </w:lvl>
    <w:lvl w:ilvl="3" w:tplc="2EE45212">
      <w:start w:val="1"/>
      <w:numFmt w:val="bullet"/>
      <w:lvlText w:val=""/>
      <w:lvlJc w:val="left"/>
      <w:pPr>
        <w:ind w:left="2880" w:hanging="360"/>
      </w:pPr>
      <w:rPr>
        <w:rFonts w:ascii="Symbol" w:hAnsi="Symbol" w:hint="default"/>
      </w:rPr>
    </w:lvl>
    <w:lvl w:ilvl="4" w:tplc="E9C860BE">
      <w:start w:val="1"/>
      <w:numFmt w:val="bullet"/>
      <w:lvlText w:val="o"/>
      <w:lvlJc w:val="left"/>
      <w:pPr>
        <w:ind w:left="3600" w:hanging="360"/>
      </w:pPr>
      <w:rPr>
        <w:rFonts w:ascii="Courier New" w:hAnsi="Courier New" w:hint="default"/>
      </w:rPr>
    </w:lvl>
    <w:lvl w:ilvl="5" w:tplc="EE5A81BE">
      <w:start w:val="1"/>
      <w:numFmt w:val="bullet"/>
      <w:lvlText w:val=""/>
      <w:lvlJc w:val="left"/>
      <w:pPr>
        <w:ind w:left="4320" w:hanging="360"/>
      </w:pPr>
      <w:rPr>
        <w:rFonts w:ascii="Wingdings" w:hAnsi="Wingdings" w:hint="default"/>
      </w:rPr>
    </w:lvl>
    <w:lvl w:ilvl="6" w:tplc="D562C408">
      <w:start w:val="1"/>
      <w:numFmt w:val="bullet"/>
      <w:lvlText w:val=""/>
      <w:lvlJc w:val="left"/>
      <w:pPr>
        <w:ind w:left="5040" w:hanging="360"/>
      </w:pPr>
      <w:rPr>
        <w:rFonts w:ascii="Symbol" w:hAnsi="Symbol" w:hint="default"/>
      </w:rPr>
    </w:lvl>
    <w:lvl w:ilvl="7" w:tplc="F41A4E5E">
      <w:start w:val="1"/>
      <w:numFmt w:val="bullet"/>
      <w:lvlText w:val="o"/>
      <w:lvlJc w:val="left"/>
      <w:pPr>
        <w:ind w:left="5760" w:hanging="360"/>
      </w:pPr>
      <w:rPr>
        <w:rFonts w:ascii="Courier New" w:hAnsi="Courier New" w:hint="default"/>
      </w:rPr>
    </w:lvl>
    <w:lvl w:ilvl="8" w:tplc="DC1A8F06">
      <w:start w:val="1"/>
      <w:numFmt w:val="bullet"/>
      <w:lvlText w:val=""/>
      <w:lvlJc w:val="left"/>
      <w:pPr>
        <w:ind w:left="6480" w:hanging="360"/>
      </w:pPr>
      <w:rPr>
        <w:rFonts w:ascii="Wingdings" w:hAnsi="Wingdings" w:hint="default"/>
      </w:rPr>
    </w:lvl>
  </w:abstractNum>
  <w:abstractNum w:abstractNumId="12">
    <w:nsid w:val="3207031E"/>
    <w:multiLevelType w:val="hybridMultilevel"/>
    <w:tmpl w:val="25AA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533AA"/>
    <w:multiLevelType w:val="hybridMultilevel"/>
    <w:tmpl w:val="56E2B564"/>
    <w:lvl w:ilvl="0" w:tplc="7F72C75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03A6"/>
    <w:multiLevelType w:val="hybridMultilevel"/>
    <w:tmpl w:val="3342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585B70"/>
    <w:multiLevelType w:val="hybridMultilevel"/>
    <w:tmpl w:val="248ED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C813D6"/>
    <w:multiLevelType w:val="hybridMultilevel"/>
    <w:tmpl w:val="3390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915CE6"/>
    <w:multiLevelType w:val="hybridMultilevel"/>
    <w:tmpl w:val="8722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FC2C38"/>
    <w:multiLevelType w:val="hybridMultilevel"/>
    <w:tmpl w:val="F7C622AA"/>
    <w:lvl w:ilvl="0" w:tplc="2648E718">
      <w:start w:val="1"/>
      <w:numFmt w:val="decimal"/>
      <w:lvlText w:val="%1."/>
      <w:lvlJc w:val="left"/>
      <w:pPr>
        <w:ind w:left="360" w:hanging="360"/>
      </w:pPr>
      <w:rPr>
        <w:rFonts w:hint="default"/>
        <w:b w:val="0"/>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49376E"/>
    <w:multiLevelType w:val="hybridMultilevel"/>
    <w:tmpl w:val="47866B8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DE6224"/>
    <w:multiLevelType w:val="hybridMultilevel"/>
    <w:tmpl w:val="AF62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774CE"/>
    <w:multiLevelType w:val="hybridMultilevel"/>
    <w:tmpl w:val="8716C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0B0231"/>
    <w:multiLevelType w:val="multilevel"/>
    <w:tmpl w:val="7E86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730BF8"/>
    <w:multiLevelType w:val="hybridMultilevel"/>
    <w:tmpl w:val="8310A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4B2C37"/>
    <w:multiLevelType w:val="hybridMultilevel"/>
    <w:tmpl w:val="86806AD0"/>
    <w:lvl w:ilvl="0" w:tplc="04090001">
      <w:start w:val="1"/>
      <w:numFmt w:val="bullet"/>
      <w:lvlText w:val=""/>
      <w:lvlJc w:val="left"/>
      <w:pPr>
        <w:ind w:left="360" w:hanging="360"/>
      </w:pPr>
      <w:rPr>
        <w:rFonts w:ascii="Symbol" w:hAnsi="Symbol" w:hint="default"/>
        <w:b w:val="0"/>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90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FB574A"/>
    <w:multiLevelType w:val="hybridMultilevel"/>
    <w:tmpl w:val="AFA83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BE45A6"/>
    <w:multiLevelType w:val="hybridMultilevel"/>
    <w:tmpl w:val="545C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A27662"/>
    <w:multiLevelType w:val="hybridMultilevel"/>
    <w:tmpl w:val="C284F4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23"/>
  </w:num>
  <w:num w:numId="5">
    <w:abstractNumId w:val="9"/>
  </w:num>
  <w:num w:numId="6">
    <w:abstractNumId w:val="12"/>
  </w:num>
  <w:num w:numId="7">
    <w:abstractNumId w:val="17"/>
  </w:num>
  <w:num w:numId="8">
    <w:abstractNumId w:val="5"/>
  </w:num>
  <w:num w:numId="9">
    <w:abstractNumId w:val="14"/>
  </w:num>
  <w:num w:numId="10">
    <w:abstractNumId w:val="0"/>
  </w:num>
  <w:num w:numId="11">
    <w:abstractNumId w:val="16"/>
  </w:num>
  <w:num w:numId="12">
    <w:abstractNumId w:val="20"/>
  </w:num>
  <w:num w:numId="13">
    <w:abstractNumId w:val="8"/>
  </w:num>
  <w:num w:numId="14">
    <w:abstractNumId w:val="18"/>
  </w:num>
  <w:num w:numId="15">
    <w:abstractNumId w:val="1"/>
  </w:num>
  <w:num w:numId="16">
    <w:abstractNumId w:val="27"/>
  </w:num>
  <w:num w:numId="17">
    <w:abstractNumId w:val="19"/>
  </w:num>
  <w:num w:numId="18">
    <w:abstractNumId w:val="22"/>
  </w:num>
  <w:num w:numId="19">
    <w:abstractNumId w:val="4"/>
  </w:num>
  <w:num w:numId="20">
    <w:abstractNumId w:val="7"/>
  </w:num>
  <w:num w:numId="21">
    <w:abstractNumId w:val="13"/>
  </w:num>
  <w:num w:numId="22">
    <w:abstractNumId w:val="24"/>
  </w:num>
  <w:num w:numId="23">
    <w:abstractNumId w:val="25"/>
  </w:num>
  <w:num w:numId="24">
    <w:abstractNumId w:val="15"/>
  </w:num>
  <w:num w:numId="25">
    <w:abstractNumId w:val="26"/>
  </w:num>
  <w:num w:numId="26">
    <w:abstractNumId w:val="21"/>
  </w:num>
  <w:num w:numId="27">
    <w:abstractNumId w:val="10"/>
  </w:num>
  <w:num w:numId="28">
    <w:abstractNumId w:val="2"/>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Dornisch">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9C"/>
    <w:rsid w:val="00003BB2"/>
    <w:rsid w:val="00006CAD"/>
    <w:rsid w:val="000132A9"/>
    <w:rsid w:val="00017BC5"/>
    <w:rsid w:val="00021901"/>
    <w:rsid w:val="000301F4"/>
    <w:rsid w:val="000335D4"/>
    <w:rsid w:val="0004236B"/>
    <w:rsid w:val="00051196"/>
    <w:rsid w:val="00057AF6"/>
    <w:rsid w:val="000678E2"/>
    <w:rsid w:val="000678EA"/>
    <w:rsid w:val="0007079F"/>
    <w:rsid w:val="000733D4"/>
    <w:rsid w:val="00074843"/>
    <w:rsid w:val="00076909"/>
    <w:rsid w:val="00077A56"/>
    <w:rsid w:val="00081EAE"/>
    <w:rsid w:val="000A06E5"/>
    <w:rsid w:val="000A095F"/>
    <w:rsid w:val="000A295B"/>
    <w:rsid w:val="000B0F1E"/>
    <w:rsid w:val="000B55C0"/>
    <w:rsid w:val="000C0EF2"/>
    <w:rsid w:val="000C10B8"/>
    <w:rsid w:val="000C3ACD"/>
    <w:rsid w:val="000C455D"/>
    <w:rsid w:val="000C48B7"/>
    <w:rsid w:val="000C5A5F"/>
    <w:rsid w:val="000D0403"/>
    <w:rsid w:val="000D135F"/>
    <w:rsid w:val="000D4A21"/>
    <w:rsid w:val="000E654B"/>
    <w:rsid w:val="000F2F8A"/>
    <w:rsid w:val="001047EB"/>
    <w:rsid w:val="00111C86"/>
    <w:rsid w:val="00140409"/>
    <w:rsid w:val="00140853"/>
    <w:rsid w:val="0014248F"/>
    <w:rsid w:val="00146860"/>
    <w:rsid w:val="001521C2"/>
    <w:rsid w:val="00153737"/>
    <w:rsid w:val="00166E77"/>
    <w:rsid w:val="00170D65"/>
    <w:rsid w:val="001741B7"/>
    <w:rsid w:val="0017528D"/>
    <w:rsid w:val="00176D89"/>
    <w:rsid w:val="00181E4C"/>
    <w:rsid w:val="0018493E"/>
    <w:rsid w:val="00194B6C"/>
    <w:rsid w:val="00197C56"/>
    <w:rsid w:val="001A2FF0"/>
    <w:rsid w:val="001A3D6A"/>
    <w:rsid w:val="001A4E1B"/>
    <w:rsid w:val="001A5B77"/>
    <w:rsid w:val="001D4084"/>
    <w:rsid w:val="001D5008"/>
    <w:rsid w:val="001E5046"/>
    <w:rsid w:val="002136B9"/>
    <w:rsid w:val="00220022"/>
    <w:rsid w:val="00230FDD"/>
    <w:rsid w:val="002355CF"/>
    <w:rsid w:val="00246086"/>
    <w:rsid w:val="00256C67"/>
    <w:rsid w:val="00266147"/>
    <w:rsid w:val="0027279D"/>
    <w:rsid w:val="002747DF"/>
    <w:rsid w:val="00280EBA"/>
    <w:rsid w:val="0028181B"/>
    <w:rsid w:val="00281F57"/>
    <w:rsid w:val="002823AC"/>
    <w:rsid w:val="00284F1F"/>
    <w:rsid w:val="002850B3"/>
    <w:rsid w:val="0028792B"/>
    <w:rsid w:val="002940E5"/>
    <w:rsid w:val="002A2022"/>
    <w:rsid w:val="002A2D47"/>
    <w:rsid w:val="002B0297"/>
    <w:rsid w:val="002B0BF0"/>
    <w:rsid w:val="002B1044"/>
    <w:rsid w:val="002B3274"/>
    <w:rsid w:val="002B5159"/>
    <w:rsid w:val="002B6902"/>
    <w:rsid w:val="002C569E"/>
    <w:rsid w:val="002C6F5A"/>
    <w:rsid w:val="002C7FDE"/>
    <w:rsid w:val="002D037F"/>
    <w:rsid w:val="002D2AC6"/>
    <w:rsid w:val="002D3BA7"/>
    <w:rsid w:val="002E6B7A"/>
    <w:rsid w:val="002F1E5D"/>
    <w:rsid w:val="003122C4"/>
    <w:rsid w:val="0031534A"/>
    <w:rsid w:val="00322261"/>
    <w:rsid w:val="00325C98"/>
    <w:rsid w:val="00331839"/>
    <w:rsid w:val="003353EA"/>
    <w:rsid w:val="003506B0"/>
    <w:rsid w:val="00354988"/>
    <w:rsid w:val="00356257"/>
    <w:rsid w:val="0036362E"/>
    <w:rsid w:val="00364971"/>
    <w:rsid w:val="0036749A"/>
    <w:rsid w:val="00371022"/>
    <w:rsid w:val="003736AB"/>
    <w:rsid w:val="00382EC8"/>
    <w:rsid w:val="0038463B"/>
    <w:rsid w:val="003870FB"/>
    <w:rsid w:val="00391168"/>
    <w:rsid w:val="0039140A"/>
    <w:rsid w:val="003A3F06"/>
    <w:rsid w:val="003A56AB"/>
    <w:rsid w:val="003A6249"/>
    <w:rsid w:val="003B7195"/>
    <w:rsid w:val="003C3716"/>
    <w:rsid w:val="003D49BB"/>
    <w:rsid w:val="003E2547"/>
    <w:rsid w:val="003E4494"/>
    <w:rsid w:val="003E6872"/>
    <w:rsid w:val="003F13A3"/>
    <w:rsid w:val="003F3C3E"/>
    <w:rsid w:val="003F4137"/>
    <w:rsid w:val="003F5795"/>
    <w:rsid w:val="003F6171"/>
    <w:rsid w:val="00415D63"/>
    <w:rsid w:val="0041669D"/>
    <w:rsid w:val="004177E0"/>
    <w:rsid w:val="00422311"/>
    <w:rsid w:val="00424A43"/>
    <w:rsid w:val="00441CC5"/>
    <w:rsid w:val="004433F1"/>
    <w:rsid w:val="00443932"/>
    <w:rsid w:val="0044522E"/>
    <w:rsid w:val="0045781D"/>
    <w:rsid w:val="00462EA4"/>
    <w:rsid w:val="00467753"/>
    <w:rsid w:val="004736C1"/>
    <w:rsid w:val="004829E2"/>
    <w:rsid w:val="00483604"/>
    <w:rsid w:val="00484C8C"/>
    <w:rsid w:val="00486912"/>
    <w:rsid w:val="00495227"/>
    <w:rsid w:val="00497858"/>
    <w:rsid w:val="004A0A5B"/>
    <w:rsid w:val="004A0FA2"/>
    <w:rsid w:val="004A193F"/>
    <w:rsid w:val="004A3BBB"/>
    <w:rsid w:val="004B04A6"/>
    <w:rsid w:val="004B0EFC"/>
    <w:rsid w:val="004B52A6"/>
    <w:rsid w:val="004B711C"/>
    <w:rsid w:val="004C1694"/>
    <w:rsid w:val="004D0046"/>
    <w:rsid w:val="004D301B"/>
    <w:rsid w:val="004D68E1"/>
    <w:rsid w:val="004E5BE9"/>
    <w:rsid w:val="005059AC"/>
    <w:rsid w:val="00506A5B"/>
    <w:rsid w:val="00510DCE"/>
    <w:rsid w:val="005176A6"/>
    <w:rsid w:val="00526153"/>
    <w:rsid w:val="00534EBE"/>
    <w:rsid w:val="00540179"/>
    <w:rsid w:val="005445EA"/>
    <w:rsid w:val="00552181"/>
    <w:rsid w:val="00562DAD"/>
    <w:rsid w:val="00570CFD"/>
    <w:rsid w:val="00576717"/>
    <w:rsid w:val="00577F99"/>
    <w:rsid w:val="005847BA"/>
    <w:rsid w:val="00585085"/>
    <w:rsid w:val="005907FA"/>
    <w:rsid w:val="00595832"/>
    <w:rsid w:val="005A1A1A"/>
    <w:rsid w:val="005B12F0"/>
    <w:rsid w:val="005B2BEA"/>
    <w:rsid w:val="005B6028"/>
    <w:rsid w:val="005B67C2"/>
    <w:rsid w:val="005C068D"/>
    <w:rsid w:val="005C5A70"/>
    <w:rsid w:val="005D510C"/>
    <w:rsid w:val="005F0A88"/>
    <w:rsid w:val="005F3C0F"/>
    <w:rsid w:val="005F62FC"/>
    <w:rsid w:val="00607799"/>
    <w:rsid w:val="00611E57"/>
    <w:rsid w:val="00612D5B"/>
    <w:rsid w:val="00613CCB"/>
    <w:rsid w:val="0063086F"/>
    <w:rsid w:val="0065018C"/>
    <w:rsid w:val="00650825"/>
    <w:rsid w:val="00655967"/>
    <w:rsid w:val="00661018"/>
    <w:rsid w:val="006642AF"/>
    <w:rsid w:val="00670C94"/>
    <w:rsid w:val="006749DB"/>
    <w:rsid w:val="00676460"/>
    <w:rsid w:val="0067715D"/>
    <w:rsid w:val="006819F6"/>
    <w:rsid w:val="006870BE"/>
    <w:rsid w:val="00691511"/>
    <w:rsid w:val="006933D1"/>
    <w:rsid w:val="0069475B"/>
    <w:rsid w:val="006A2186"/>
    <w:rsid w:val="006A653A"/>
    <w:rsid w:val="006A6FD3"/>
    <w:rsid w:val="006B123A"/>
    <w:rsid w:val="006B5314"/>
    <w:rsid w:val="006C1117"/>
    <w:rsid w:val="006C1AEA"/>
    <w:rsid w:val="006D37CD"/>
    <w:rsid w:val="006D4D89"/>
    <w:rsid w:val="006D64D5"/>
    <w:rsid w:val="006D746B"/>
    <w:rsid w:val="006E6020"/>
    <w:rsid w:val="006E65B9"/>
    <w:rsid w:val="006E728F"/>
    <w:rsid w:val="006F398D"/>
    <w:rsid w:val="006F3F63"/>
    <w:rsid w:val="00701B2B"/>
    <w:rsid w:val="00702C77"/>
    <w:rsid w:val="007059D2"/>
    <w:rsid w:val="00726815"/>
    <w:rsid w:val="00726F61"/>
    <w:rsid w:val="00730BF1"/>
    <w:rsid w:val="007314E8"/>
    <w:rsid w:val="007347A4"/>
    <w:rsid w:val="00734BD1"/>
    <w:rsid w:val="00751D0C"/>
    <w:rsid w:val="00757506"/>
    <w:rsid w:val="0076061C"/>
    <w:rsid w:val="0076375B"/>
    <w:rsid w:val="00764F5A"/>
    <w:rsid w:val="007668ED"/>
    <w:rsid w:val="00781BC6"/>
    <w:rsid w:val="007902B0"/>
    <w:rsid w:val="007917E4"/>
    <w:rsid w:val="007919F4"/>
    <w:rsid w:val="0079358F"/>
    <w:rsid w:val="00793EB8"/>
    <w:rsid w:val="00794B0D"/>
    <w:rsid w:val="00794DB3"/>
    <w:rsid w:val="0079720D"/>
    <w:rsid w:val="007A291B"/>
    <w:rsid w:val="007A7501"/>
    <w:rsid w:val="007B0F51"/>
    <w:rsid w:val="007B7D1E"/>
    <w:rsid w:val="007C0163"/>
    <w:rsid w:val="007C5142"/>
    <w:rsid w:val="007D4B54"/>
    <w:rsid w:val="007D5B63"/>
    <w:rsid w:val="007D7633"/>
    <w:rsid w:val="007E3B59"/>
    <w:rsid w:val="007E3E5B"/>
    <w:rsid w:val="007E41E3"/>
    <w:rsid w:val="007F637A"/>
    <w:rsid w:val="007F6B97"/>
    <w:rsid w:val="00802173"/>
    <w:rsid w:val="00807BBF"/>
    <w:rsid w:val="00834FC1"/>
    <w:rsid w:val="00841C2F"/>
    <w:rsid w:val="00842D6D"/>
    <w:rsid w:val="00843485"/>
    <w:rsid w:val="00844508"/>
    <w:rsid w:val="00844849"/>
    <w:rsid w:val="00846D5E"/>
    <w:rsid w:val="00865361"/>
    <w:rsid w:val="00871147"/>
    <w:rsid w:val="00871B33"/>
    <w:rsid w:val="00871D2E"/>
    <w:rsid w:val="00874D26"/>
    <w:rsid w:val="00892861"/>
    <w:rsid w:val="00893182"/>
    <w:rsid w:val="00893225"/>
    <w:rsid w:val="00895C82"/>
    <w:rsid w:val="008A345F"/>
    <w:rsid w:val="008A3ACF"/>
    <w:rsid w:val="008B3F2D"/>
    <w:rsid w:val="008B74A9"/>
    <w:rsid w:val="008E2904"/>
    <w:rsid w:val="008E37D1"/>
    <w:rsid w:val="008F4A38"/>
    <w:rsid w:val="008F77CB"/>
    <w:rsid w:val="00901B68"/>
    <w:rsid w:val="0091158B"/>
    <w:rsid w:val="00916F17"/>
    <w:rsid w:val="00937F29"/>
    <w:rsid w:val="00943107"/>
    <w:rsid w:val="00944539"/>
    <w:rsid w:val="00944576"/>
    <w:rsid w:val="009471EC"/>
    <w:rsid w:val="009474CB"/>
    <w:rsid w:val="00950DD9"/>
    <w:rsid w:val="009529C4"/>
    <w:rsid w:val="00954FB7"/>
    <w:rsid w:val="00956710"/>
    <w:rsid w:val="00963D1D"/>
    <w:rsid w:val="0097145E"/>
    <w:rsid w:val="0099136B"/>
    <w:rsid w:val="00991DBD"/>
    <w:rsid w:val="009921FD"/>
    <w:rsid w:val="009968A6"/>
    <w:rsid w:val="009A1E70"/>
    <w:rsid w:val="009A6991"/>
    <w:rsid w:val="009B20A4"/>
    <w:rsid w:val="009B4263"/>
    <w:rsid w:val="009D19B6"/>
    <w:rsid w:val="009F0080"/>
    <w:rsid w:val="009F0408"/>
    <w:rsid w:val="009F2888"/>
    <w:rsid w:val="009F4408"/>
    <w:rsid w:val="00A01969"/>
    <w:rsid w:val="00A1229C"/>
    <w:rsid w:val="00A15C40"/>
    <w:rsid w:val="00A16CE5"/>
    <w:rsid w:val="00A20720"/>
    <w:rsid w:val="00A252C8"/>
    <w:rsid w:val="00A3053D"/>
    <w:rsid w:val="00A4599D"/>
    <w:rsid w:val="00A53C08"/>
    <w:rsid w:val="00A6079C"/>
    <w:rsid w:val="00A61941"/>
    <w:rsid w:val="00A7639D"/>
    <w:rsid w:val="00A91BE3"/>
    <w:rsid w:val="00AA1FFB"/>
    <w:rsid w:val="00AA594C"/>
    <w:rsid w:val="00AA6757"/>
    <w:rsid w:val="00AA6B12"/>
    <w:rsid w:val="00AB20F0"/>
    <w:rsid w:val="00AB4C44"/>
    <w:rsid w:val="00AC2D67"/>
    <w:rsid w:val="00AC6516"/>
    <w:rsid w:val="00AD174A"/>
    <w:rsid w:val="00AD7179"/>
    <w:rsid w:val="00B03D97"/>
    <w:rsid w:val="00B067E3"/>
    <w:rsid w:val="00B0733B"/>
    <w:rsid w:val="00B1791D"/>
    <w:rsid w:val="00B206BD"/>
    <w:rsid w:val="00B269FD"/>
    <w:rsid w:val="00B351AA"/>
    <w:rsid w:val="00B61ED0"/>
    <w:rsid w:val="00B62C90"/>
    <w:rsid w:val="00B72EF2"/>
    <w:rsid w:val="00B768EF"/>
    <w:rsid w:val="00B82EAE"/>
    <w:rsid w:val="00B87021"/>
    <w:rsid w:val="00B87F96"/>
    <w:rsid w:val="00B92B0E"/>
    <w:rsid w:val="00B9586F"/>
    <w:rsid w:val="00BA1EE0"/>
    <w:rsid w:val="00BA2950"/>
    <w:rsid w:val="00BA45CC"/>
    <w:rsid w:val="00BA5B92"/>
    <w:rsid w:val="00BB2F46"/>
    <w:rsid w:val="00BC1B89"/>
    <w:rsid w:val="00BC27C2"/>
    <w:rsid w:val="00BC75E2"/>
    <w:rsid w:val="00BD00CB"/>
    <w:rsid w:val="00BD3918"/>
    <w:rsid w:val="00BE11EF"/>
    <w:rsid w:val="00BE1369"/>
    <w:rsid w:val="00BE3DB5"/>
    <w:rsid w:val="00BF3BF9"/>
    <w:rsid w:val="00BF6E73"/>
    <w:rsid w:val="00C1036E"/>
    <w:rsid w:val="00C21D9E"/>
    <w:rsid w:val="00C26271"/>
    <w:rsid w:val="00C45C33"/>
    <w:rsid w:val="00C4765E"/>
    <w:rsid w:val="00C50801"/>
    <w:rsid w:val="00C53A35"/>
    <w:rsid w:val="00C5519E"/>
    <w:rsid w:val="00C82216"/>
    <w:rsid w:val="00C91269"/>
    <w:rsid w:val="00C978CB"/>
    <w:rsid w:val="00C97D11"/>
    <w:rsid w:val="00CB5795"/>
    <w:rsid w:val="00CB7ADB"/>
    <w:rsid w:val="00CC46FC"/>
    <w:rsid w:val="00CD0575"/>
    <w:rsid w:val="00CD572D"/>
    <w:rsid w:val="00CD5D0A"/>
    <w:rsid w:val="00CE0ED2"/>
    <w:rsid w:val="00CE5FA5"/>
    <w:rsid w:val="00CF1AF7"/>
    <w:rsid w:val="00CF2FA3"/>
    <w:rsid w:val="00CF33A8"/>
    <w:rsid w:val="00D03A5A"/>
    <w:rsid w:val="00D16959"/>
    <w:rsid w:val="00D20F19"/>
    <w:rsid w:val="00D31695"/>
    <w:rsid w:val="00D3589F"/>
    <w:rsid w:val="00D4411B"/>
    <w:rsid w:val="00D6016F"/>
    <w:rsid w:val="00D60726"/>
    <w:rsid w:val="00D6377E"/>
    <w:rsid w:val="00D6794E"/>
    <w:rsid w:val="00D777B5"/>
    <w:rsid w:val="00D83C6A"/>
    <w:rsid w:val="00D8469F"/>
    <w:rsid w:val="00D915CA"/>
    <w:rsid w:val="00DA1BF5"/>
    <w:rsid w:val="00DA270A"/>
    <w:rsid w:val="00DB0530"/>
    <w:rsid w:val="00DC09D3"/>
    <w:rsid w:val="00DE59B8"/>
    <w:rsid w:val="00E0298C"/>
    <w:rsid w:val="00E0409A"/>
    <w:rsid w:val="00E06061"/>
    <w:rsid w:val="00E07E90"/>
    <w:rsid w:val="00E1233B"/>
    <w:rsid w:val="00E17F4A"/>
    <w:rsid w:val="00E256A5"/>
    <w:rsid w:val="00E334DA"/>
    <w:rsid w:val="00E507C0"/>
    <w:rsid w:val="00E52876"/>
    <w:rsid w:val="00E548AC"/>
    <w:rsid w:val="00E72FE6"/>
    <w:rsid w:val="00E772FE"/>
    <w:rsid w:val="00E839D3"/>
    <w:rsid w:val="00E903B3"/>
    <w:rsid w:val="00EA2A43"/>
    <w:rsid w:val="00EB2E11"/>
    <w:rsid w:val="00EB5B06"/>
    <w:rsid w:val="00EB7616"/>
    <w:rsid w:val="00EB7EDF"/>
    <w:rsid w:val="00EC45BC"/>
    <w:rsid w:val="00EC4FE4"/>
    <w:rsid w:val="00ED0505"/>
    <w:rsid w:val="00ED1D0C"/>
    <w:rsid w:val="00ED3869"/>
    <w:rsid w:val="00ED66B4"/>
    <w:rsid w:val="00EE44E1"/>
    <w:rsid w:val="00EE53D9"/>
    <w:rsid w:val="00EF167B"/>
    <w:rsid w:val="00EF4E54"/>
    <w:rsid w:val="00F01F25"/>
    <w:rsid w:val="00F05C8D"/>
    <w:rsid w:val="00F17F43"/>
    <w:rsid w:val="00F3122E"/>
    <w:rsid w:val="00F453FB"/>
    <w:rsid w:val="00F536C6"/>
    <w:rsid w:val="00F6474F"/>
    <w:rsid w:val="00F82F0D"/>
    <w:rsid w:val="00F92267"/>
    <w:rsid w:val="00F93FF6"/>
    <w:rsid w:val="00FA4CAE"/>
    <w:rsid w:val="00FA78F4"/>
    <w:rsid w:val="00FC0445"/>
    <w:rsid w:val="00FC4BA6"/>
    <w:rsid w:val="00FE32D1"/>
    <w:rsid w:val="00FE4687"/>
    <w:rsid w:val="00FE5AD3"/>
    <w:rsid w:val="00FF7624"/>
    <w:rsid w:val="05571702"/>
    <w:rsid w:val="0A5FF6BF"/>
    <w:rsid w:val="11DDD20C"/>
    <w:rsid w:val="12587D51"/>
    <w:rsid w:val="130B1BAF"/>
    <w:rsid w:val="13C2D575"/>
    <w:rsid w:val="15E5238A"/>
    <w:rsid w:val="1ADD72D3"/>
    <w:rsid w:val="1EB0304A"/>
    <w:rsid w:val="2267928D"/>
    <w:rsid w:val="2A6F0B08"/>
    <w:rsid w:val="2ADA7A2F"/>
    <w:rsid w:val="343F1D19"/>
    <w:rsid w:val="3456C70F"/>
    <w:rsid w:val="38B46EF0"/>
    <w:rsid w:val="3924CD29"/>
    <w:rsid w:val="39963856"/>
    <w:rsid w:val="3A2E8859"/>
    <w:rsid w:val="4226FEA1"/>
    <w:rsid w:val="4C649F98"/>
    <w:rsid w:val="4D430A19"/>
    <w:rsid w:val="4EB431E6"/>
    <w:rsid w:val="4F6B70DA"/>
    <w:rsid w:val="55C05B11"/>
    <w:rsid w:val="606B48BD"/>
    <w:rsid w:val="614492D7"/>
    <w:rsid w:val="78792B71"/>
    <w:rsid w:val="796D71F6"/>
    <w:rsid w:val="7B9B8262"/>
    <w:rsid w:val="7E4ED7D7"/>
    <w:rsid w:val="7F48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7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79C"/>
  </w:style>
  <w:style w:type="paragraph" w:styleId="Heading1">
    <w:name w:val="heading 1"/>
    <w:basedOn w:val="Normal"/>
    <w:next w:val="Normal"/>
    <w:link w:val="Heading1Char"/>
    <w:uiPriority w:val="9"/>
    <w:qFormat/>
    <w:rsid w:val="00A607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7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07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475B"/>
    <w:pPr>
      <w:keepNext/>
      <w:keepLines/>
      <w:spacing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9475B"/>
    <w:pPr>
      <w:keepNext/>
      <w:keepLines/>
      <w:spacing w:after="0"/>
      <w:outlineLvl w:val="5"/>
    </w:pPr>
    <w:rPr>
      <w:rFonts w:asciiTheme="majorHAnsi" w:eastAsiaTheme="majorEastAsia" w:hAnsiTheme="majorHAnsi" w:cstheme="majorBidi"/>
      <w:iCs/>
      <w:color w:val="243F60"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7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07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7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07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9475B"/>
    <w:rPr>
      <w:rFonts w:asciiTheme="majorHAnsi" w:eastAsiaTheme="majorEastAsia" w:hAnsiTheme="majorHAnsi" w:cstheme="majorBidi"/>
      <w:i/>
      <w:color w:val="4F81BD" w:themeColor="accent1"/>
    </w:rPr>
  </w:style>
  <w:style w:type="paragraph" w:customStyle="1" w:styleId="TableText">
    <w:name w:val="Table Text"/>
    <w:basedOn w:val="Normal"/>
    <w:rsid w:val="00A6079C"/>
    <w:pPr>
      <w:spacing w:after="0" w:line="240" w:lineRule="auto"/>
      <w:ind w:left="14"/>
    </w:pPr>
    <w:rPr>
      <w:rFonts w:ascii="Arial" w:eastAsia="Times New Roman" w:hAnsi="Arial" w:cs="Times New Roman"/>
      <w:spacing w:val="-5"/>
      <w:sz w:val="16"/>
      <w:szCs w:val="20"/>
    </w:rPr>
  </w:style>
  <w:style w:type="paragraph" w:styleId="Subtitle">
    <w:name w:val="Subtitle"/>
    <w:basedOn w:val="Normal"/>
    <w:next w:val="Normal"/>
    <w:link w:val="SubtitleChar"/>
    <w:uiPriority w:val="11"/>
    <w:qFormat/>
    <w:rsid w:val="00A607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079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A6079C"/>
    <w:pPr>
      <w:outlineLvl w:val="9"/>
    </w:pPr>
    <w:rPr>
      <w:lang w:eastAsia="ja-JP"/>
    </w:rPr>
  </w:style>
  <w:style w:type="paragraph" w:styleId="TOC1">
    <w:name w:val="toc 1"/>
    <w:basedOn w:val="Normal"/>
    <w:next w:val="Normal"/>
    <w:autoRedefine/>
    <w:uiPriority w:val="39"/>
    <w:unhideWhenUsed/>
    <w:rsid w:val="00A6079C"/>
    <w:pPr>
      <w:spacing w:after="100"/>
    </w:pPr>
  </w:style>
  <w:style w:type="character" w:styleId="Hyperlink">
    <w:name w:val="Hyperlink"/>
    <w:basedOn w:val="DefaultParagraphFont"/>
    <w:uiPriority w:val="99"/>
    <w:unhideWhenUsed/>
    <w:rsid w:val="00A6079C"/>
    <w:rPr>
      <w:color w:val="0000FF" w:themeColor="hyperlink"/>
      <w:u w:val="single"/>
    </w:rPr>
  </w:style>
  <w:style w:type="paragraph" w:styleId="BalloonText">
    <w:name w:val="Balloon Text"/>
    <w:basedOn w:val="Normal"/>
    <w:link w:val="BalloonTextChar"/>
    <w:uiPriority w:val="99"/>
    <w:semiHidden/>
    <w:unhideWhenUsed/>
    <w:rsid w:val="00A6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79C"/>
    <w:rPr>
      <w:rFonts w:ascii="Tahoma" w:hAnsi="Tahoma" w:cs="Tahoma"/>
      <w:sz w:val="16"/>
      <w:szCs w:val="16"/>
    </w:rPr>
  </w:style>
  <w:style w:type="paragraph" w:styleId="TOC2">
    <w:name w:val="toc 2"/>
    <w:basedOn w:val="Normal"/>
    <w:next w:val="Normal"/>
    <w:autoRedefine/>
    <w:uiPriority w:val="39"/>
    <w:unhideWhenUsed/>
    <w:rsid w:val="00A6079C"/>
    <w:pPr>
      <w:spacing w:after="100"/>
      <w:ind w:left="220"/>
    </w:pPr>
  </w:style>
  <w:style w:type="paragraph" w:styleId="ListParagraph">
    <w:name w:val="List Paragraph"/>
    <w:basedOn w:val="Normal"/>
    <w:uiPriority w:val="34"/>
    <w:qFormat/>
    <w:rsid w:val="00A6079C"/>
    <w:pPr>
      <w:ind w:left="720"/>
      <w:contextualSpacing/>
    </w:pPr>
    <w:rPr>
      <w:rFonts w:eastAsiaTheme="minorEastAsia"/>
    </w:rPr>
  </w:style>
  <w:style w:type="character" w:styleId="HTMLTypewriter">
    <w:name w:val="HTML Typewriter"/>
    <w:basedOn w:val="DefaultParagraphFont"/>
    <w:uiPriority w:val="99"/>
    <w:semiHidden/>
    <w:unhideWhenUsed/>
    <w:rsid w:val="00A607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079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6079C"/>
    <w:rPr>
      <w:sz w:val="16"/>
      <w:szCs w:val="16"/>
    </w:rPr>
  </w:style>
  <w:style w:type="paragraph" w:styleId="CommentText">
    <w:name w:val="annotation text"/>
    <w:basedOn w:val="Normal"/>
    <w:link w:val="CommentTextChar"/>
    <w:uiPriority w:val="99"/>
    <w:semiHidden/>
    <w:unhideWhenUsed/>
    <w:rsid w:val="00A6079C"/>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A6079C"/>
    <w:rPr>
      <w:rFonts w:eastAsiaTheme="minorEastAsia"/>
      <w:sz w:val="20"/>
      <w:szCs w:val="20"/>
    </w:rPr>
  </w:style>
  <w:style w:type="paragraph" w:styleId="Header">
    <w:name w:val="header"/>
    <w:basedOn w:val="Normal"/>
    <w:link w:val="HeaderChar"/>
    <w:uiPriority w:val="99"/>
    <w:unhideWhenUsed/>
    <w:rsid w:val="00A6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79C"/>
  </w:style>
  <w:style w:type="paragraph" w:styleId="Footer">
    <w:name w:val="footer"/>
    <w:basedOn w:val="Normal"/>
    <w:link w:val="FooterChar"/>
    <w:uiPriority w:val="99"/>
    <w:unhideWhenUsed/>
    <w:rsid w:val="00A6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79C"/>
  </w:style>
  <w:style w:type="paragraph" w:styleId="CommentSubject">
    <w:name w:val="annotation subject"/>
    <w:basedOn w:val="CommentText"/>
    <w:next w:val="CommentText"/>
    <w:link w:val="CommentSubjectChar"/>
    <w:uiPriority w:val="99"/>
    <w:semiHidden/>
    <w:unhideWhenUsed/>
    <w:rsid w:val="00A6079C"/>
    <w:rPr>
      <w:rFonts w:eastAsiaTheme="minorHAnsi"/>
      <w:b/>
      <w:bCs/>
    </w:rPr>
  </w:style>
  <w:style w:type="character" w:customStyle="1" w:styleId="CommentSubjectChar">
    <w:name w:val="Comment Subject Char"/>
    <w:basedOn w:val="CommentTextChar"/>
    <w:link w:val="CommentSubject"/>
    <w:uiPriority w:val="99"/>
    <w:semiHidden/>
    <w:rsid w:val="00A6079C"/>
    <w:rPr>
      <w:rFonts w:eastAsiaTheme="minorEastAsia"/>
      <w:b/>
      <w:bCs/>
      <w:sz w:val="20"/>
      <w:szCs w:val="20"/>
    </w:rPr>
  </w:style>
  <w:style w:type="paragraph" w:styleId="TOC3">
    <w:name w:val="toc 3"/>
    <w:basedOn w:val="Normal"/>
    <w:next w:val="Normal"/>
    <w:autoRedefine/>
    <w:uiPriority w:val="39"/>
    <w:unhideWhenUsed/>
    <w:rsid w:val="00A6079C"/>
    <w:pPr>
      <w:spacing w:after="100"/>
      <w:ind w:left="440"/>
    </w:pPr>
  </w:style>
  <w:style w:type="character" w:styleId="FollowedHyperlink">
    <w:name w:val="FollowedHyperlink"/>
    <w:basedOn w:val="DefaultParagraphFont"/>
    <w:uiPriority w:val="99"/>
    <w:semiHidden/>
    <w:unhideWhenUsed/>
    <w:rsid w:val="00A6079C"/>
    <w:rPr>
      <w:color w:val="800080" w:themeColor="followedHyperlink"/>
      <w:u w:val="single"/>
    </w:rPr>
  </w:style>
  <w:style w:type="character" w:styleId="SubtleEmphasis">
    <w:name w:val="Subtle Emphasis"/>
    <w:basedOn w:val="DefaultParagraphFont"/>
    <w:uiPriority w:val="19"/>
    <w:qFormat/>
    <w:rsid w:val="00A6079C"/>
    <w:rPr>
      <w:i/>
      <w:iCs/>
      <w:color w:val="808080" w:themeColor="text1" w:themeTint="7F"/>
    </w:rPr>
  </w:style>
  <w:style w:type="paragraph" w:styleId="Quote">
    <w:name w:val="Quote"/>
    <w:basedOn w:val="Normal"/>
    <w:next w:val="Normal"/>
    <w:link w:val="QuoteChar"/>
    <w:uiPriority w:val="29"/>
    <w:qFormat/>
    <w:rsid w:val="00A6079C"/>
    <w:rPr>
      <w:i/>
      <w:iCs/>
      <w:color w:val="000000" w:themeColor="text1"/>
    </w:rPr>
  </w:style>
  <w:style w:type="character" w:customStyle="1" w:styleId="QuoteChar">
    <w:name w:val="Quote Char"/>
    <w:basedOn w:val="DefaultParagraphFont"/>
    <w:link w:val="Quote"/>
    <w:uiPriority w:val="29"/>
    <w:rsid w:val="00A6079C"/>
    <w:rPr>
      <w:i/>
      <w:iCs/>
      <w:color w:val="000000" w:themeColor="text1"/>
    </w:rPr>
  </w:style>
  <w:style w:type="paragraph" w:styleId="HTMLPreformatted">
    <w:name w:val="HTML Preformatted"/>
    <w:basedOn w:val="Normal"/>
    <w:link w:val="HTMLPreformattedChar"/>
    <w:uiPriority w:val="99"/>
    <w:semiHidden/>
    <w:unhideWhenUsed/>
    <w:rsid w:val="00A6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79C"/>
    <w:rPr>
      <w:rFonts w:ascii="Courier New" w:eastAsia="Times New Roman" w:hAnsi="Courier New" w:cs="Courier New"/>
      <w:sz w:val="20"/>
      <w:szCs w:val="20"/>
    </w:rPr>
  </w:style>
  <w:style w:type="character" w:customStyle="1" w:styleId="tagname">
    <w:name w:val="tagname"/>
    <w:basedOn w:val="DefaultParagraphFont"/>
    <w:rsid w:val="00A6079C"/>
  </w:style>
  <w:style w:type="character" w:styleId="Strong">
    <w:name w:val="Strong"/>
    <w:basedOn w:val="DefaultParagraphFont"/>
    <w:uiPriority w:val="22"/>
    <w:qFormat/>
    <w:rsid w:val="00A6079C"/>
    <w:rPr>
      <w:b/>
      <w:bCs/>
    </w:rPr>
  </w:style>
  <w:style w:type="paragraph" w:styleId="Caption">
    <w:name w:val="caption"/>
    <w:basedOn w:val="Normal"/>
    <w:next w:val="Normal"/>
    <w:uiPriority w:val="35"/>
    <w:unhideWhenUsed/>
    <w:qFormat/>
    <w:rsid w:val="00A6079C"/>
    <w:pPr>
      <w:spacing w:line="240" w:lineRule="auto"/>
    </w:pPr>
    <w:rPr>
      <w:b/>
      <w:bCs/>
      <w:color w:val="4F81BD" w:themeColor="accent1"/>
      <w:sz w:val="18"/>
      <w:szCs w:val="18"/>
    </w:rPr>
  </w:style>
  <w:style w:type="paragraph" w:styleId="TOC4">
    <w:name w:val="toc 4"/>
    <w:basedOn w:val="Normal"/>
    <w:next w:val="Normal"/>
    <w:autoRedefine/>
    <w:uiPriority w:val="39"/>
    <w:unhideWhenUsed/>
    <w:rsid w:val="00A6079C"/>
    <w:pPr>
      <w:spacing w:after="100"/>
      <w:ind w:left="660"/>
    </w:pPr>
    <w:rPr>
      <w:rFonts w:eastAsiaTheme="minorEastAsia"/>
    </w:rPr>
  </w:style>
  <w:style w:type="paragraph" w:styleId="TOC5">
    <w:name w:val="toc 5"/>
    <w:basedOn w:val="Normal"/>
    <w:next w:val="Normal"/>
    <w:autoRedefine/>
    <w:uiPriority w:val="39"/>
    <w:unhideWhenUsed/>
    <w:rsid w:val="00A6079C"/>
    <w:pPr>
      <w:spacing w:after="100"/>
      <w:ind w:left="880"/>
    </w:pPr>
    <w:rPr>
      <w:rFonts w:eastAsiaTheme="minorEastAsia"/>
    </w:rPr>
  </w:style>
  <w:style w:type="paragraph" w:styleId="TOC6">
    <w:name w:val="toc 6"/>
    <w:basedOn w:val="Normal"/>
    <w:next w:val="Normal"/>
    <w:autoRedefine/>
    <w:uiPriority w:val="39"/>
    <w:unhideWhenUsed/>
    <w:rsid w:val="00A6079C"/>
    <w:pPr>
      <w:spacing w:after="100"/>
      <w:ind w:left="1100"/>
    </w:pPr>
    <w:rPr>
      <w:rFonts w:eastAsiaTheme="minorEastAsia"/>
    </w:rPr>
  </w:style>
  <w:style w:type="paragraph" w:styleId="TOC7">
    <w:name w:val="toc 7"/>
    <w:basedOn w:val="Normal"/>
    <w:next w:val="Normal"/>
    <w:autoRedefine/>
    <w:uiPriority w:val="39"/>
    <w:unhideWhenUsed/>
    <w:rsid w:val="00A6079C"/>
    <w:pPr>
      <w:spacing w:after="100"/>
      <w:ind w:left="1320"/>
    </w:pPr>
    <w:rPr>
      <w:rFonts w:eastAsiaTheme="minorEastAsia"/>
    </w:rPr>
  </w:style>
  <w:style w:type="paragraph" w:styleId="TOC8">
    <w:name w:val="toc 8"/>
    <w:basedOn w:val="Normal"/>
    <w:next w:val="Normal"/>
    <w:autoRedefine/>
    <w:uiPriority w:val="39"/>
    <w:unhideWhenUsed/>
    <w:rsid w:val="00A6079C"/>
    <w:pPr>
      <w:spacing w:after="100"/>
      <w:ind w:left="1540"/>
    </w:pPr>
    <w:rPr>
      <w:rFonts w:eastAsiaTheme="minorEastAsia"/>
    </w:rPr>
  </w:style>
  <w:style w:type="paragraph" w:styleId="TOC9">
    <w:name w:val="toc 9"/>
    <w:basedOn w:val="Normal"/>
    <w:next w:val="Normal"/>
    <w:autoRedefine/>
    <w:uiPriority w:val="39"/>
    <w:unhideWhenUsed/>
    <w:rsid w:val="00A6079C"/>
    <w:pPr>
      <w:spacing w:after="100"/>
      <w:ind w:left="1760"/>
    </w:pPr>
    <w:rPr>
      <w:rFonts w:eastAsiaTheme="minorEastAsia"/>
    </w:rPr>
  </w:style>
  <w:style w:type="character" w:customStyle="1" w:styleId="filepath">
    <w:name w:val="filepath"/>
    <w:basedOn w:val="DefaultParagraphFont"/>
    <w:rsid w:val="00A6079C"/>
  </w:style>
  <w:style w:type="character" w:styleId="HTMLVariable">
    <w:name w:val="HTML Variable"/>
    <w:basedOn w:val="DefaultParagraphFont"/>
    <w:uiPriority w:val="99"/>
    <w:semiHidden/>
    <w:unhideWhenUsed/>
    <w:rsid w:val="00A6079C"/>
    <w:rPr>
      <w:i/>
      <w:iCs/>
    </w:rPr>
  </w:style>
  <w:style w:type="character" w:customStyle="1" w:styleId="Heading6Char">
    <w:name w:val="Heading 6 Char"/>
    <w:basedOn w:val="DefaultParagraphFont"/>
    <w:link w:val="Heading6"/>
    <w:uiPriority w:val="9"/>
    <w:rsid w:val="0069475B"/>
    <w:rPr>
      <w:rFonts w:asciiTheme="majorHAnsi" w:eastAsiaTheme="majorEastAsia" w:hAnsiTheme="majorHAnsi" w:cstheme="majorBidi"/>
      <w:iCs/>
      <w:color w:val="243F60" w:themeColor="accent1" w:themeShade="7F"/>
      <w:u w:val="single"/>
    </w:rPr>
  </w:style>
  <w:style w:type="paragraph" w:styleId="NormalWeb">
    <w:name w:val="Normal (Web)"/>
    <w:basedOn w:val="Normal"/>
    <w:uiPriority w:val="99"/>
    <w:semiHidden/>
    <w:unhideWhenUsed/>
    <w:rsid w:val="0069475B"/>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694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781BC6"/>
  </w:style>
  <w:style w:type="paragraph" w:styleId="NoSpacing">
    <w:name w:val="No Spacing"/>
    <w:uiPriority w:val="1"/>
    <w:qFormat/>
    <w:rsid w:val="001D40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79C"/>
  </w:style>
  <w:style w:type="paragraph" w:styleId="Heading1">
    <w:name w:val="heading 1"/>
    <w:basedOn w:val="Normal"/>
    <w:next w:val="Normal"/>
    <w:link w:val="Heading1Char"/>
    <w:uiPriority w:val="9"/>
    <w:qFormat/>
    <w:rsid w:val="00A607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7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07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475B"/>
    <w:pPr>
      <w:keepNext/>
      <w:keepLines/>
      <w:spacing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9475B"/>
    <w:pPr>
      <w:keepNext/>
      <w:keepLines/>
      <w:spacing w:after="0"/>
      <w:outlineLvl w:val="5"/>
    </w:pPr>
    <w:rPr>
      <w:rFonts w:asciiTheme="majorHAnsi" w:eastAsiaTheme="majorEastAsia" w:hAnsiTheme="majorHAnsi" w:cstheme="majorBidi"/>
      <w:iCs/>
      <w:color w:val="243F60"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7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07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7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07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9475B"/>
    <w:rPr>
      <w:rFonts w:asciiTheme="majorHAnsi" w:eastAsiaTheme="majorEastAsia" w:hAnsiTheme="majorHAnsi" w:cstheme="majorBidi"/>
      <w:i/>
      <w:color w:val="4F81BD" w:themeColor="accent1"/>
    </w:rPr>
  </w:style>
  <w:style w:type="paragraph" w:customStyle="1" w:styleId="TableText">
    <w:name w:val="Table Text"/>
    <w:basedOn w:val="Normal"/>
    <w:rsid w:val="00A6079C"/>
    <w:pPr>
      <w:spacing w:after="0" w:line="240" w:lineRule="auto"/>
      <w:ind w:left="14"/>
    </w:pPr>
    <w:rPr>
      <w:rFonts w:ascii="Arial" w:eastAsia="Times New Roman" w:hAnsi="Arial" w:cs="Times New Roman"/>
      <w:spacing w:val="-5"/>
      <w:sz w:val="16"/>
      <w:szCs w:val="20"/>
    </w:rPr>
  </w:style>
  <w:style w:type="paragraph" w:styleId="Subtitle">
    <w:name w:val="Subtitle"/>
    <w:basedOn w:val="Normal"/>
    <w:next w:val="Normal"/>
    <w:link w:val="SubtitleChar"/>
    <w:uiPriority w:val="11"/>
    <w:qFormat/>
    <w:rsid w:val="00A607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079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A6079C"/>
    <w:pPr>
      <w:outlineLvl w:val="9"/>
    </w:pPr>
    <w:rPr>
      <w:lang w:eastAsia="ja-JP"/>
    </w:rPr>
  </w:style>
  <w:style w:type="paragraph" w:styleId="TOC1">
    <w:name w:val="toc 1"/>
    <w:basedOn w:val="Normal"/>
    <w:next w:val="Normal"/>
    <w:autoRedefine/>
    <w:uiPriority w:val="39"/>
    <w:unhideWhenUsed/>
    <w:rsid w:val="00A6079C"/>
    <w:pPr>
      <w:spacing w:after="100"/>
    </w:pPr>
  </w:style>
  <w:style w:type="character" w:styleId="Hyperlink">
    <w:name w:val="Hyperlink"/>
    <w:basedOn w:val="DefaultParagraphFont"/>
    <w:uiPriority w:val="99"/>
    <w:unhideWhenUsed/>
    <w:rsid w:val="00A6079C"/>
    <w:rPr>
      <w:color w:val="0000FF" w:themeColor="hyperlink"/>
      <w:u w:val="single"/>
    </w:rPr>
  </w:style>
  <w:style w:type="paragraph" w:styleId="BalloonText">
    <w:name w:val="Balloon Text"/>
    <w:basedOn w:val="Normal"/>
    <w:link w:val="BalloonTextChar"/>
    <w:uiPriority w:val="99"/>
    <w:semiHidden/>
    <w:unhideWhenUsed/>
    <w:rsid w:val="00A6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79C"/>
    <w:rPr>
      <w:rFonts w:ascii="Tahoma" w:hAnsi="Tahoma" w:cs="Tahoma"/>
      <w:sz w:val="16"/>
      <w:szCs w:val="16"/>
    </w:rPr>
  </w:style>
  <w:style w:type="paragraph" w:styleId="TOC2">
    <w:name w:val="toc 2"/>
    <w:basedOn w:val="Normal"/>
    <w:next w:val="Normal"/>
    <w:autoRedefine/>
    <w:uiPriority w:val="39"/>
    <w:unhideWhenUsed/>
    <w:rsid w:val="00A6079C"/>
    <w:pPr>
      <w:spacing w:after="100"/>
      <w:ind w:left="220"/>
    </w:pPr>
  </w:style>
  <w:style w:type="paragraph" w:styleId="ListParagraph">
    <w:name w:val="List Paragraph"/>
    <w:basedOn w:val="Normal"/>
    <w:uiPriority w:val="34"/>
    <w:qFormat/>
    <w:rsid w:val="00A6079C"/>
    <w:pPr>
      <w:ind w:left="720"/>
      <w:contextualSpacing/>
    </w:pPr>
    <w:rPr>
      <w:rFonts w:eastAsiaTheme="minorEastAsia"/>
    </w:rPr>
  </w:style>
  <w:style w:type="character" w:styleId="HTMLTypewriter">
    <w:name w:val="HTML Typewriter"/>
    <w:basedOn w:val="DefaultParagraphFont"/>
    <w:uiPriority w:val="99"/>
    <w:semiHidden/>
    <w:unhideWhenUsed/>
    <w:rsid w:val="00A607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079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6079C"/>
    <w:rPr>
      <w:sz w:val="16"/>
      <w:szCs w:val="16"/>
    </w:rPr>
  </w:style>
  <w:style w:type="paragraph" w:styleId="CommentText">
    <w:name w:val="annotation text"/>
    <w:basedOn w:val="Normal"/>
    <w:link w:val="CommentTextChar"/>
    <w:uiPriority w:val="99"/>
    <w:semiHidden/>
    <w:unhideWhenUsed/>
    <w:rsid w:val="00A6079C"/>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A6079C"/>
    <w:rPr>
      <w:rFonts w:eastAsiaTheme="minorEastAsia"/>
      <w:sz w:val="20"/>
      <w:szCs w:val="20"/>
    </w:rPr>
  </w:style>
  <w:style w:type="paragraph" w:styleId="Header">
    <w:name w:val="header"/>
    <w:basedOn w:val="Normal"/>
    <w:link w:val="HeaderChar"/>
    <w:uiPriority w:val="99"/>
    <w:unhideWhenUsed/>
    <w:rsid w:val="00A6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79C"/>
  </w:style>
  <w:style w:type="paragraph" w:styleId="Footer">
    <w:name w:val="footer"/>
    <w:basedOn w:val="Normal"/>
    <w:link w:val="FooterChar"/>
    <w:uiPriority w:val="99"/>
    <w:unhideWhenUsed/>
    <w:rsid w:val="00A6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79C"/>
  </w:style>
  <w:style w:type="paragraph" w:styleId="CommentSubject">
    <w:name w:val="annotation subject"/>
    <w:basedOn w:val="CommentText"/>
    <w:next w:val="CommentText"/>
    <w:link w:val="CommentSubjectChar"/>
    <w:uiPriority w:val="99"/>
    <w:semiHidden/>
    <w:unhideWhenUsed/>
    <w:rsid w:val="00A6079C"/>
    <w:rPr>
      <w:rFonts w:eastAsiaTheme="minorHAnsi"/>
      <w:b/>
      <w:bCs/>
    </w:rPr>
  </w:style>
  <w:style w:type="character" w:customStyle="1" w:styleId="CommentSubjectChar">
    <w:name w:val="Comment Subject Char"/>
    <w:basedOn w:val="CommentTextChar"/>
    <w:link w:val="CommentSubject"/>
    <w:uiPriority w:val="99"/>
    <w:semiHidden/>
    <w:rsid w:val="00A6079C"/>
    <w:rPr>
      <w:rFonts w:eastAsiaTheme="minorEastAsia"/>
      <w:b/>
      <w:bCs/>
      <w:sz w:val="20"/>
      <w:szCs w:val="20"/>
    </w:rPr>
  </w:style>
  <w:style w:type="paragraph" w:styleId="TOC3">
    <w:name w:val="toc 3"/>
    <w:basedOn w:val="Normal"/>
    <w:next w:val="Normal"/>
    <w:autoRedefine/>
    <w:uiPriority w:val="39"/>
    <w:unhideWhenUsed/>
    <w:rsid w:val="00A6079C"/>
    <w:pPr>
      <w:spacing w:after="100"/>
      <w:ind w:left="440"/>
    </w:pPr>
  </w:style>
  <w:style w:type="character" w:styleId="FollowedHyperlink">
    <w:name w:val="FollowedHyperlink"/>
    <w:basedOn w:val="DefaultParagraphFont"/>
    <w:uiPriority w:val="99"/>
    <w:semiHidden/>
    <w:unhideWhenUsed/>
    <w:rsid w:val="00A6079C"/>
    <w:rPr>
      <w:color w:val="800080" w:themeColor="followedHyperlink"/>
      <w:u w:val="single"/>
    </w:rPr>
  </w:style>
  <w:style w:type="character" w:styleId="SubtleEmphasis">
    <w:name w:val="Subtle Emphasis"/>
    <w:basedOn w:val="DefaultParagraphFont"/>
    <w:uiPriority w:val="19"/>
    <w:qFormat/>
    <w:rsid w:val="00A6079C"/>
    <w:rPr>
      <w:i/>
      <w:iCs/>
      <w:color w:val="808080" w:themeColor="text1" w:themeTint="7F"/>
    </w:rPr>
  </w:style>
  <w:style w:type="paragraph" w:styleId="Quote">
    <w:name w:val="Quote"/>
    <w:basedOn w:val="Normal"/>
    <w:next w:val="Normal"/>
    <w:link w:val="QuoteChar"/>
    <w:uiPriority w:val="29"/>
    <w:qFormat/>
    <w:rsid w:val="00A6079C"/>
    <w:rPr>
      <w:i/>
      <w:iCs/>
      <w:color w:val="000000" w:themeColor="text1"/>
    </w:rPr>
  </w:style>
  <w:style w:type="character" w:customStyle="1" w:styleId="QuoteChar">
    <w:name w:val="Quote Char"/>
    <w:basedOn w:val="DefaultParagraphFont"/>
    <w:link w:val="Quote"/>
    <w:uiPriority w:val="29"/>
    <w:rsid w:val="00A6079C"/>
    <w:rPr>
      <w:i/>
      <w:iCs/>
      <w:color w:val="000000" w:themeColor="text1"/>
    </w:rPr>
  </w:style>
  <w:style w:type="paragraph" w:styleId="HTMLPreformatted">
    <w:name w:val="HTML Preformatted"/>
    <w:basedOn w:val="Normal"/>
    <w:link w:val="HTMLPreformattedChar"/>
    <w:uiPriority w:val="99"/>
    <w:semiHidden/>
    <w:unhideWhenUsed/>
    <w:rsid w:val="00A6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79C"/>
    <w:rPr>
      <w:rFonts w:ascii="Courier New" w:eastAsia="Times New Roman" w:hAnsi="Courier New" w:cs="Courier New"/>
      <w:sz w:val="20"/>
      <w:szCs w:val="20"/>
    </w:rPr>
  </w:style>
  <w:style w:type="character" w:customStyle="1" w:styleId="tagname">
    <w:name w:val="tagname"/>
    <w:basedOn w:val="DefaultParagraphFont"/>
    <w:rsid w:val="00A6079C"/>
  </w:style>
  <w:style w:type="character" w:styleId="Strong">
    <w:name w:val="Strong"/>
    <w:basedOn w:val="DefaultParagraphFont"/>
    <w:uiPriority w:val="22"/>
    <w:qFormat/>
    <w:rsid w:val="00A6079C"/>
    <w:rPr>
      <w:b/>
      <w:bCs/>
    </w:rPr>
  </w:style>
  <w:style w:type="paragraph" w:styleId="Caption">
    <w:name w:val="caption"/>
    <w:basedOn w:val="Normal"/>
    <w:next w:val="Normal"/>
    <w:uiPriority w:val="35"/>
    <w:unhideWhenUsed/>
    <w:qFormat/>
    <w:rsid w:val="00A6079C"/>
    <w:pPr>
      <w:spacing w:line="240" w:lineRule="auto"/>
    </w:pPr>
    <w:rPr>
      <w:b/>
      <w:bCs/>
      <w:color w:val="4F81BD" w:themeColor="accent1"/>
      <w:sz w:val="18"/>
      <w:szCs w:val="18"/>
    </w:rPr>
  </w:style>
  <w:style w:type="paragraph" w:styleId="TOC4">
    <w:name w:val="toc 4"/>
    <w:basedOn w:val="Normal"/>
    <w:next w:val="Normal"/>
    <w:autoRedefine/>
    <w:uiPriority w:val="39"/>
    <w:unhideWhenUsed/>
    <w:rsid w:val="00A6079C"/>
    <w:pPr>
      <w:spacing w:after="100"/>
      <w:ind w:left="660"/>
    </w:pPr>
    <w:rPr>
      <w:rFonts w:eastAsiaTheme="minorEastAsia"/>
    </w:rPr>
  </w:style>
  <w:style w:type="paragraph" w:styleId="TOC5">
    <w:name w:val="toc 5"/>
    <w:basedOn w:val="Normal"/>
    <w:next w:val="Normal"/>
    <w:autoRedefine/>
    <w:uiPriority w:val="39"/>
    <w:unhideWhenUsed/>
    <w:rsid w:val="00A6079C"/>
    <w:pPr>
      <w:spacing w:after="100"/>
      <w:ind w:left="880"/>
    </w:pPr>
    <w:rPr>
      <w:rFonts w:eastAsiaTheme="minorEastAsia"/>
    </w:rPr>
  </w:style>
  <w:style w:type="paragraph" w:styleId="TOC6">
    <w:name w:val="toc 6"/>
    <w:basedOn w:val="Normal"/>
    <w:next w:val="Normal"/>
    <w:autoRedefine/>
    <w:uiPriority w:val="39"/>
    <w:unhideWhenUsed/>
    <w:rsid w:val="00A6079C"/>
    <w:pPr>
      <w:spacing w:after="100"/>
      <w:ind w:left="1100"/>
    </w:pPr>
    <w:rPr>
      <w:rFonts w:eastAsiaTheme="minorEastAsia"/>
    </w:rPr>
  </w:style>
  <w:style w:type="paragraph" w:styleId="TOC7">
    <w:name w:val="toc 7"/>
    <w:basedOn w:val="Normal"/>
    <w:next w:val="Normal"/>
    <w:autoRedefine/>
    <w:uiPriority w:val="39"/>
    <w:unhideWhenUsed/>
    <w:rsid w:val="00A6079C"/>
    <w:pPr>
      <w:spacing w:after="100"/>
      <w:ind w:left="1320"/>
    </w:pPr>
    <w:rPr>
      <w:rFonts w:eastAsiaTheme="minorEastAsia"/>
    </w:rPr>
  </w:style>
  <w:style w:type="paragraph" w:styleId="TOC8">
    <w:name w:val="toc 8"/>
    <w:basedOn w:val="Normal"/>
    <w:next w:val="Normal"/>
    <w:autoRedefine/>
    <w:uiPriority w:val="39"/>
    <w:unhideWhenUsed/>
    <w:rsid w:val="00A6079C"/>
    <w:pPr>
      <w:spacing w:after="100"/>
      <w:ind w:left="1540"/>
    </w:pPr>
    <w:rPr>
      <w:rFonts w:eastAsiaTheme="minorEastAsia"/>
    </w:rPr>
  </w:style>
  <w:style w:type="paragraph" w:styleId="TOC9">
    <w:name w:val="toc 9"/>
    <w:basedOn w:val="Normal"/>
    <w:next w:val="Normal"/>
    <w:autoRedefine/>
    <w:uiPriority w:val="39"/>
    <w:unhideWhenUsed/>
    <w:rsid w:val="00A6079C"/>
    <w:pPr>
      <w:spacing w:after="100"/>
      <w:ind w:left="1760"/>
    </w:pPr>
    <w:rPr>
      <w:rFonts w:eastAsiaTheme="minorEastAsia"/>
    </w:rPr>
  </w:style>
  <w:style w:type="character" w:customStyle="1" w:styleId="filepath">
    <w:name w:val="filepath"/>
    <w:basedOn w:val="DefaultParagraphFont"/>
    <w:rsid w:val="00A6079C"/>
  </w:style>
  <w:style w:type="character" w:styleId="HTMLVariable">
    <w:name w:val="HTML Variable"/>
    <w:basedOn w:val="DefaultParagraphFont"/>
    <w:uiPriority w:val="99"/>
    <w:semiHidden/>
    <w:unhideWhenUsed/>
    <w:rsid w:val="00A6079C"/>
    <w:rPr>
      <w:i/>
      <w:iCs/>
    </w:rPr>
  </w:style>
  <w:style w:type="character" w:customStyle="1" w:styleId="Heading6Char">
    <w:name w:val="Heading 6 Char"/>
    <w:basedOn w:val="DefaultParagraphFont"/>
    <w:link w:val="Heading6"/>
    <w:uiPriority w:val="9"/>
    <w:rsid w:val="0069475B"/>
    <w:rPr>
      <w:rFonts w:asciiTheme="majorHAnsi" w:eastAsiaTheme="majorEastAsia" w:hAnsiTheme="majorHAnsi" w:cstheme="majorBidi"/>
      <w:iCs/>
      <w:color w:val="243F60" w:themeColor="accent1" w:themeShade="7F"/>
      <w:u w:val="single"/>
    </w:rPr>
  </w:style>
  <w:style w:type="paragraph" w:styleId="NormalWeb">
    <w:name w:val="Normal (Web)"/>
    <w:basedOn w:val="Normal"/>
    <w:uiPriority w:val="99"/>
    <w:semiHidden/>
    <w:unhideWhenUsed/>
    <w:rsid w:val="0069475B"/>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694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781BC6"/>
  </w:style>
  <w:style w:type="paragraph" w:styleId="NoSpacing">
    <w:name w:val="No Spacing"/>
    <w:uiPriority w:val="1"/>
    <w:qFormat/>
    <w:rsid w:val="001D40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2857">
      <w:bodyDiv w:val="1"/>
      <w:marLeft w:val="0"/>
      <w:marRight w:val="0"/>
      <w:marTop w:val="0"/>
      <w:marBottom w:val="0"/>
      <w:divBdr>
        <w:top w:val="none" w:sz="0" w:space="0" w:color="auto"/>
        <w:left w:val="none" w:sz="0" w:space="0" w:color="auto"/>
        <w:bottom w:val="none" w:sz="0" w:space="0" w:color="auto"/>
        <w:right w:val="none" w:sz="0" w:space="0" w:color="auto"/>
      </w:divBdr>
    </w:div>
    <w:div w:id="91825880">
      <w:bodyDiv w:val="1"/>
      <w:marLeft w:val="0"/>
      <w:marRight w:val="0"/>
      <w:marTop w:val="0"/>
      <w:marBottom w:val="0"/>
      <w:divBdr>
        <w:top w:val="none" w:sz="0" w:space="0" w:color="auto"/>
        <w:left w:val="none" w:sz="0" w:space="0" w:color="auto"/>
        <w:bottom w:val="none" w:sz="0" w:space="0" w:color="auto"/>
        <w:right w:val="none" w:sz="0" w:space="0" w:color="auto"/>
      </w:divBdr>
    </w:div>
    <w:div w:id="139003914">
      <w:bodyDiv w:val="1"/>
      <w:marLeft w:val="0"/>
      <w:marRight w:val="0"/>
      <w:marTop w:val="0"/>
      <w:marBottom w:val="0"/>
      <w:divBdr>
        <w:top w:val="none" w:sz="0" w:space="0" w:color="auto"/>
        <w:left w:val="none" w:sz="0" w:space="0" w:color="auto"/>
        <w:bottom w:val="none" w:sz="0" w:space="0" w:color="auto"/>
        <w:right w:val="none" w:sz="0" w:space="0" w:color="auto"/>
      </w:divBdr>
    </w:div>
    <w:div w:id="509105927">
      <w:bodyDiv w:val="1"/>
      <w:marLeft w:val="0"/>
      <w:marRight w:val="0"/>
      <w:marTop w:val="0"/>
      <w:marBottom w:val="0"/>
      <w:divBdr>
        <w:top w:val="none" w:sz="0" w:space="0" w:color="auto"/>
        <w:left w:val="none" w:sz="0" w:space="0" w:color="auto"/>
        <w:bottom w:val="none" w:sz="0" w:space="0" w:color="auto"/>
        <w:right w:val="none" w:sz="0" w:space="0" w:color="auto"/>
      </w:divBdr>
    </w:div>
    <w:div w:id="592275481">
      <w:bodyDiv w:val="1"/>
      <w:marLeft w:val="0"/>
      <w:marRight w:val="0"/>
      <w:marTop w:val="0"/>
      <w:marBottom w:val="0"/>
      <w:divBdr>
        <w:top w:val="none" w:sz="0" w:space="0" w:color="auto"/>
        <w:left w:val="none" w:sz="0" w:space="0" w:color="auto"/>
        <w:bottom w:val="none" w:sz="0" w:space="0" w:color="auto"/>
        <w:right w:val="none" w:sz="0" w:space="0" w:color="auto"/>
      </w:divBdr>
    </w:div>
    <w:div w:id="1176461822">
      <w:bodyDiv w:val="1"/>
      <w:marLeft w:val="0"/>
      <w:marRight w:val="0"/>
      <w:marTop w:val="0"/>
      <w:marBottom w:val="0"/>
      <w:divBdr>
        <w:top w:val="none" w:sz="0" w:space="0" w:color="auto"/>
        <w:left w:val="none" w:sz="0" w:space="0" w:color="auto"/>
        <w:bottom w:val="none" w:sz="0" w:space="0" w:color="auto"/>
        <w:right w:val="none" w:sz="0" w:space="0" w:color="auto"/>
      </w:divBdr>
    </w:div>
    <w:div w:id="1261331244">
      <w:bodyDiv w:val="1"/>
      <w:marLeft w:val="0"/>
      <w:marRight w:val="0"/>
      <w:marTop w:val="0"/>
      <w:marBottom w:val="0"/>
      <w:divBdr>
        <w:top w:val="none" w:sz="0" w:space="0" w:color="auto"/>
        <w:left w:val="none" w:sz="0" w:space="0" w:color="auto"/>
        <w:bottom w:val="none" w:sz="0" w:space="0" w:color="auto"/>
        <w:right w:val="none" w:sz="0" w:space="0" w:color="auto"/>
      </w:divBdr>
    </w:div>
    <w:div w:id="1272317116">
      <w:bodyDiv w:val="1"/>
      <w:marLeft w:val="0"/>
      <w:marRight w:val="0"/>
      <w:marTop w:val="0"/>
      <w:marBottom w:val="0"/>
      <w:divBdr>
        <w:top w:val="none" w:sz="0" w:space="0" w:color="auto"/>
        <w:left w:val="none" w:sz="0" w:space="0" w:color="auto"/>
        <w:bottom w:val="none" w:sz="0" w:space="0" w:color="auto"/>
        <w:right w:val="none" w:sz="0" w:space="0" w:color="auto"/>
      </w:divBdr>
    </w:div>
    <w:div w:id="1292055364">
      <w:bodyDiv w:val="1"/>
      <w:marLeft w:val="0"/>
      <w:marRight w:val="0"/>
      <w:marTop w:val="0"/>
      <w:marBottom w:val="0"/>
      <w:divBdr>
        <w:top w:val="none" w:sz="0" w:space="0" w:color="auto"/>
        <w:left w:val="none" w:sz="0" w:space="0" w:color="auto"/>
        <w:bottom w:val="none" w:sz="0" w:space="0" w:color="auto"/>
        <w:right w:val="none" w:sz="0" w:space="0" w:color="auto"/>
      </w:divBdr>
    </w:div>
    <w:div w:id="1469979559">
      <w:bodyDiv w:val="1"/>
      <w:marLeft w:val="0"/>
      <w:marRight w:val="0"/>
      <w:marTop w:val="0"/>
      <w:marBottom w:val="0"/>
      <w:divBdr>
        <w:top w:val="none" w:sz="0" w:space="0" w:color="auto"/>
        <w:left w:val="none" w:sz="0" w:space="0" w:color="auto"/>
        <w:bottom w:val="none" w:sz="0" w:space="0" w:color="auto"/>
        <w:right w:val="none" w:sz="0" w:space="0" w:color="auto"/>
      </w:divBdr>
    </w:div>
    <w:div w:id="1674721634">
      <w:bodyDiv w:val="1"/>
      <w:marLeft w:val="0"/>
      <w:marRight w:val="0"/>
      <w:marTop w:val="0"/>
      <w:marBottom w:val="0"/>
      <w:divBdr>
        <w:top w:val="none" w:sz="0" w:space="0" w:color="auto"/>
        <w:left w:val="none" w:sz="0" w:space="0" w:color="auto"/>
        <w:bottom w:val="none" w:sz="0" w:space="0" w:color="auto"/>
        <w:right w:val="none" w:sz="0" w:space="0" w:color="auto"/>
      </w:divBdr>
    </w:div>
    <w:div w:id="1802917375">
      <w:bodyDiv w:val="1"/>
      <w:marLeft w:val="0"/>
      <w:marRight w:val="0"/>
      <w:marTop w:val="0"/>
      <w:marBottom w:val="0"/>
      <w:divBdr>
        <w:top w:val="none" w:sz="0" w:space="0" w:color="auto"/>
        <w:left w:val="none" w:sz="0" w:space="0" w:color="auto"/>
        <w:bottom w:val="none" w:sz="0" w:space="0" w:color="auto"/>
        <w:right w:val="none" w:sz="0" w:space="0" w:color="auto"/>
      </w:divBdr>
    </w:div>
    <w:div w:id="208090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xcs.maxinc.com/gm/document-1.9.1274778/20130716_Call%20Center%20Production%20Planning%20Module_v5.6.docx" TargetMode="External"/><Relationship Id="rId18" Type="http://schemas.openxmlformats.org/officeDocument/2006/relationships/hyperlink" Target="https://www.microsoft.com/en-us/sqlserver/default.aspx" TargetMode="External"/><Relationship Id="rId26" Type="http://schemas.openxmlformats.org/officeDocument/2006/relationships/hyperlink" Target="http://archive.apache.org/dist/ant/ivy/" TargetMode="External"/><Relationship Id="rId39" Type="http://schemas.openxmlformats.org/officeDocument/2006/relationships/image" Target="media/image7.png"/><Relationship Id="rId21" Type="http://schemas.openxmlformats.org/officeDocument/2006/relationships/hyperlink" Target="http://sourceforge.net/projects/pentaho/files/Data%20Integration/4.2.1-stable/" TargetMode="External"/><Relationship Id="rId34" Type="http://schemas.openxmlformats.org/officeDocument/2006/relationships/image" Target="media/image2.PNG"/><Relationship Id="rId42" Type="http://schemas.openxmlformats.org/officeDocument/2006/relationships/hyperlink" Target="https://xchange.maximus.com/human.aspx?r=310263694&amp;Arg12=filelist&amp;Arg06=652816666" TargetMode="External"/><Relationship Id="rId47" Type="http://schemas.openxmlformats.org/officeDocument/2006/relationships/header" Target="header1.xml"/><Relationship Id="rId50" Type="http://schemas.openxmlformats.org/officeDocument/2006/relationships/theme" Target="theme/theme1.xml"/><Relationship Id="rId125" Type="http://schemas.microsoft.com/office/2011/relationships/people" Target="peop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ant.apache.org/ivy/" TargetMode="External"/><Relationship Id="rId29" Type="http://schemas.openxmlformats.org/officeDocument/2006/relationships/hyperlink" Target="http://www.microsoft.com/en-us/sqlserver/editions/2012-editions/express.aspx" TargetMode="External"/><Relationship Id="rId11" Type="http://schemas.openxmlformats.org/officeDocument/2006/relationships/endnotes" Target="endnotes.xml"/><Relationship Id="rId24" Type="http://schemas.openxmlformats.org/officeDocument/2006/relationships/hyperlink" Target="http://ant-contrib.sourceforge.net" TargetMode="External"/><Relationship Id="rId32" Type="http://schemas.openxmlformats.org/officeDocument/2006/relationships/hyperlink" Target="http://download.intersystems.com/download/register.csp" TargetMode="External"/><Relationship Id="rId37" Type="http://schemas.openxmlformats.org/officeDocument/2006/relationships/image" Target="media/image5.PNG"/><Relationship Id="rId40" Type="http://schemas.openxmlformats.org/officeDocument/2006/relationships/hyperlink" Target="https://xchange.maximus.com/" TargetMode="External"/><Relationship Id="rId45" Type="http://schemas.openxmlformats.org/officeDocument/2006/relationships/image" Target="media/image8.gif"/><Relationship Id="rId5" Type="http://schemas.openxmlformats.org/officeDocument/2006/relationships/numbering" Target="numbering.xml"/><Relationship Id="rId15" Type="http://schemas.openxmlformats.org/officeDocument/2006/relationships/hyperlink" Target="http://ant.apache.org/" TargetMode="External"/><Relationship Id="rId23" Type="http://schemas.openxmlformats.org/officeDocument/2006/relationships/hyperlink" Target="http://ant.apache.org/manual/install.html" TargetMode="External"/><Relationship Id="rId28" Type="http://schemas.openxmlformats.org/officeDocument/2006/relationships/hyperlink" Target="http://tortoisesvn.net/downloads.html" TargetMode="External"/><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oracle.com/us/products/database/overview/index.html" TargetMode="External"/><Relationship Id="rId31" Type="http://schemas.openxmlformats.org/officeDocument/2006/relationships/comments" Target="comments.xml"/><Relationship Id="rId44" Type="http://schemas.openxmlformats.org/officeDocument/2006/relationships/hyperlink" Target="https://xchange.maximus.com/human.aspx?r=310263694&amp;Arg12=filelist&amp;Arg06=94785320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entaho.com/product/data-integration" TargetMode="External"/><Relationship Id="rId22" Type="http://schemas.openxmlformats.org/officeDocument/2006/relationships/hyperlink" Target="http://archive.apache.org/dist/ant/binaries" TargetMode="External"/><Relationship Id="rId27" Type="http://schemas.openxmlformats.org/officeDocument/2006/relationships/hyperlink" Target="http://ant.apache.org/ivy/history/2.2.0/install.html" TargetMode="External"/><Relationship Id="rId30" Type="http://schemas.openxmlformats.org/officeDocument/2006/relationships/hyperlink" Target="http://download.microsoft.com/download/8/D/D/8DD7BDBA-CEF7-4D8E-8C16-D9F69527F909/ENU/x64/SQLManagementStudio_x64_ENU.exe" TargetMode="External"/><Relationship Id="rId35" Type="http://schemas.openxmlformats.org/officeDocument/2006/relationships/image" Target="media/image3.PNG"/><Relationship Id="rId43" Type="http://schemas.openxmlformats.org/officeDocument/2006/relationships/hyperlink" Target="https://xchange.maximus.com/human.aspx?r=310263694&amp;Arg12=filelist&amp;Arg06=935060343" TargetMode="External"/><Relationship Id="rId48"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maxcs.maxinc.com/gm/document-1.9.1274926/Call%20Center%20Agent%20Efficiency%20OOTB.docx" TargetMode="External"/><Relationship Id="rId17" Type="http://schemas.openxmlformats.org/officeDocument/2006/relationships/hyperlink" Target="http://ant-contrib.sourceforge.net/" TargetMode="External"/><Relationship Id="rId25" Type="http://schemas.openxmlformats.org/officeDocument/2006/relationships/hyperlink" Target="https://code.google.com/p/testkitchen/downloads/list"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hyperlink" Target="http://jira.pentaho.com/browse/PDI-3912" TargetMode="External"/><Relationship Id="rId20" Type="http://schemas.openxmlformats.org/officeDocument/2006/relationships/hyperlink" Target="http://subversion.apache.org/" TargetMode="External"/><Relationship Id="rId41" Type="http://schemas.openxmlformats.org/officeDocument/2006/relationships/hyperlink" Target="https://xchange.maximus.com/human.aspx?r=310263694&amp;Arg12=folders"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Type xmlns="aa553c72-b8ba-4893-88ae-84c2a11d9566">Design</DocType>
    <_Status xmlns="http://schemas.microsoft.com/sharepoint/v3/fields">1-Draft</_Status>
    <Phase xmlns="aa553c72-b8ba-4893-88ae-84c2a11d9566">4-Implementation</Ph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FEBDE0FE7CBA4DA804A835DD9D1BC1" ma:contentTypeVersion="" ma:contentTypeDescription="Create a new document." ma:contentTypeScope="" ma:versionID="b1c9002eec6056de515e5eaa3b7f2dbb">
  <xsd:schema xmlns:xsd="http://www.w3.org/2001/XMLSchema" xmlns:xs="http://www.w3.org/2001/XMLSchema" xmlns:p="http://schemas.microsoft.com/office/2006/metadata/properties" xmlns:ns1="aa553c72-b8ba-4893-88ae-84c2a11d9566" xmlns:ns3="http://schemas.microsoft.com/sharepoint/v3/fields" targetNamespace="http://schemas.microsoft.com/office/2006/metadata/properties" ma:root="true" ma:fieldsID="6218b434b223078d5a282f2cde8bbc58" ns1:_="" ns3:_="">
    <xsd:import namespace="aa553c72-b8ba-4893-88ae-84c2a11d9566"/>
    <xsd:import namespace="http://schemas.microsoft.com/sharepoint/v3/fields"/>
    <xsd:element name="properties">
      <xsd:complexType>
        <xsd:sequence>
          <xsd:element name="documentManagement">
            <xsd:complexType>
              <xsd:all>
                <xsd:element ref="ns1:Phase" minOccurs="0"/>
                <xsd:element ref="ns1:DocType" minOccurs="0"/>
                <xsd:element ref="ns3: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53c72-b8ba-4893-88ae-84c2a11d9566" elementFormDefault="qualified">
    <xsd:import namespace="http://schemas.microsoft.com/office/2006/documentManagement/types"/>
    <xsd:import namespace="http://schemas.microsoft.com/office/infopath/2007/PartnerControls"/>
    <xsd:element name="Phase" ma:index="0" nillable="true" ma:displayName="Phase" ma:description="Modus21 Project Phase" ma:format="Dropdown" ma:internalName="Phase">
      <xsd:simpleType>
        <xsd:restriction base="dms:Choice">
          <xsd:enumeration value="0-Contracting"/>
          <xsd:enumeration value="1-Project Planning"/>
          <xsd:enumeration value="2-Project Management"/>
          <xsd:enumeration value="3-Analysis_Design"/>
          <xsd:enumeration value="4-Implementation"/>
          <xsd:enumeration value="5-Quality Assurance"/>
          <xsd:enumeration value="6-Customer Acceptance"/>
          <xsd:enumeration value="7-Deployment"/>
          <xsd:enumeration value="8-Project Closeout"/>
          <xsd:enumeration value="Other"/>
        </xsd:restriction>
      </xsd:simpleType>
    </xsd:element>
    <xsd:element name="DocType" ma:index="3" nillable="true" ma:displayName="DocType" ma:format="Dropdown" ma:internalName="DocType">
      <xsd:simpleType>
        <xsd:union memberTypes="dms:Text">
          <xsd:simpleType>
            <xsd:restriction base="dms:Choice">
              <xsd:enumeration value="Analysis"/>
              <xsd:enumeration value="Architecture"/>
              <xsd:enumeration value="Budget"/>
              <xsd:enumeration value="Change Request"/>
              <xsd:enumeration value="Charter"/>
              <xsd:enumeration value="Code"/>
              <xsd:enumeration value="Contract"/>
              <xsd:enumeration value="Demo"/>
              <xsd:enumeration value="Design"/>
              <xsd:enumeration value="Invoice"/>
              <xsd:enumeration value="Minutes"/>
              <xsd:enumeration value="Model"/>
              <xsd:enumeration value="Plan"/>
              <xsd:enumeration value="Release Note"/>
              <xsd:enumeration value="Research"/>
              <xsd:enumeration value="Retrospective"/>
              <xsd:enumeration value="Risk"/>
              <xsd:enumeration value="Script"/>
              <xsd:enumeration value="SDLC"/>
              <xsd:enumeration value="SOW"/>
              <xsd:enumeration value="Specification"/>
              <xsd:enumeration value="Staffing"/>
              <xsd:enumeration value="StatusReport"/>
              <xsd:enumeration value="Test"/>
              <xsd:enumeration value="Training"/>
              <xsd:enumeration value="WBS"/>
              <xsd:enumeration value="Other"/>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Status" ma:default="1-Draft" ma:format="Dropdown" ma:internalName="_Status">
      <xsd:simpleType>
        <xsd:restriction base="dms:Choice">
          <xsd:enumeration value="1-Draft"/>
          <xsd:enumeration value="2-Peer Review"/>
          <xsd:enumeration value="3-Customer Review"/>
          <xsd:enumeration value="4-Approved"/>
          <xsd:enumeration value="5-Final"/>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43315-D7AE-47F4-BD71-9D215869FD65}">
  <ds:schemaRefs>
    <ds:schemaRef ds:uri="http://schemas.microsoft.com/sharepoint/v3/contenttype/forms"/>
  </ds:schemaRefs>
</ds:datastoreItem>
</file>

<file path=customXml/itemProps2.xml><?xml version="1.0" encoding="utf-8"?>
<ds:datastoreItem xmlns:ds="http://schemas.openxmlformats.org/officeDocument/2006/customXml" ds:itemID="{82C6191A-70DA-4AB1-89C1-BE7888B68C3E}">
  <ds:schemaRefs>
    <ds:schemaRef ds:uri="http://schemas.microsoft.com/office/2006/metadata/properties"/>
    <ds:schemaRef ds:uri="http://schemas.microsoft.com/office/infopath/2007/PartnerControls"/>
    <ds:schemaRef ds:uri="aa553c72-b8ba-4893-88ae-84c2a11d9566"/>
    <ds:schemaRef ds:uri="http://schemas.microsoft.com/sharepoint/v3/fields"/>
  </ds:schemaRefs>
</ds:datastoreItem>
</file>

<file path=customXml/itemProps3.xml><?xml version="1.0" encoding="utf-8"?>
<ds:datastoreItem xmlns:ds="http://schemas.openxmlformats.org/officeDocument/2006/customXml" ds:itemID="{EADB7F77-583A-4BC2-96E7-1FB0C0DF9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53c72-b8ba-4893-88ae-84c2a11d9566"/>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BB3FC2-CAA5-4D3C-8D71-C4C77DEBE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30</Pages>
  <Words>7874</Words>
  <Characters>44883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 Beeland</dc:creator>
  <cp:lastModifiedBy>Clay Rowland</cp:lastModifiedBy>
  <cp:revision>4</cp:revision>
  <dcterms:created xsi:type="dcterms:W3CDTF">2014-03-14T16:19:00Z</dcterms:created>
  <dcterms:modified xsi:type="dcterms:W3CDTF">2014-03-18T14:31:00Z</dcterms:modified>
  <cp:contentStatus>1-Draft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0x010100D6FEBDE0FE7CBA4DA804A835DD9D1BC1</vt:lpwstr>
  </property>
  <property fmtid="{D5CDD505-2E9C-101B-9397-08002B2CF9AE}" pid="3" name="TaxKeyword">
    <vt:lpwstr/>
  </property>
</Properties>
</file>