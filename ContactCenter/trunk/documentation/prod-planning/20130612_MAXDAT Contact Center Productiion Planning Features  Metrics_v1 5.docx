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623" w:rsidRPr="00E76623" w:rsidRDefault="00E76623" w:rsidP="00E76623">
      <w:pPr>
        <w:pStyle w:val="Heading1"/>
        <w:jc w:val="center"/>
        <w:rPr>
          <w:rStyle w:val="BookTitle"/>
          <w:rFonts w:ascii="Arial" w:hAnsi="Arial" w:cs="Arial"/>
          <w:color w:val="auto"/>
          <w:sz w:val="48"/>
          <w:szCs w:val="48"/>
        </w:rPr>
      </w:pPr>
      <w:r w:rsidRPr="00E76623">
        <w:rPr>
          <w:rStyle w:val="BookTitle"/>
          <w:rFonts w:ascii="Arial" w:hAnsi="Arial" w:cs="Arial"/>
          <w:color w:val="auto"/>
          <w:sz w:val="48"/>
          <w:szCs w:val="48"/>
        </w:rPr>
        <w:t>MAXIMUS</w:t>
      </w:r>
    </w:p>
    <w:p w:rsidR="00E76623" w:rsidRPr="00E76623" w:rsidRDefault="00E76623" w:rsidP="00E76623">
      <w:pPr>
        <w:pStyle w:val="Heading1"/>
        <w:jc w:val="center"/>
        <w:rPr>
          <w:rStyle w:val="BookTitle"/>
          <w:color w:val="auto"/>
        </w:rPr>
      </w:pPr>
    </w:p>
    <w:p w:rsidR="000A36AA" w:rsidRPr="000A36AA" w:rsidRDefault="00260AA7" w:rsidP="000A36AA">
      <w:pPr>
        <w:pStyle w:val="Heading1"/>
        <w:jc w:val="center"/>
        <w:rPr>
          <w:rFonts w:ascii="Arial" w:hAnsi="Arial" w:cs="Arial"/>
          <w:b w:val="0"/>
          <w:bCs w:val="0"/>
          <w:color w:val="auto"/>
          <w:spacing w:val="5"/>
          <w:sz w:val="40"/>
          <w:szCs w:val="40"/>
        </w:rPr>
      </w:pPr>
      <w:r w:rsidRPr="00E76623">
        <w:rPr>
          <w:rStyle w:val="BookTitle"/>
          <w:rFonts w:ascii="Arial" w:hAnsi="Arial" w:cs="Arial"/>
          <w:smallCaps w:val="0"/>
          <w:color w:val="auto"/>
          <w:sz w:val="40"/>
          <w:szCs w:val="40"/>
        </w:rPr>
        <w:t>MAXDAT Production Planning</w:t>
      </w:r>
      <w:r w:rsidR="000A36AA">
        <w:rPr>
          <w:rStyle w:val="BookTitle"/>
          <w:rFonts w:ascii="Arial" w:hAnsi="Arial" w:cs="Arial"/>
          <w:smallCaps w:val="0"/>
          <w:color w:val="auto"/>
          <w:sz w:val="40"/>
          <w:szCs w:val="40"/>
        </w:rPr>
        <w:t xml:space="preserve"> for Contact Center</w:t>
      </w:r>
    </w:p>
    <w:p w:rsidR="00E76623" w:rsidRDefault="000A36AA" w:rsidP="00E76623">
      <w:pPr>
        <w:pStyle w:val="Heading1"/>
        <w:jc w:val="center"/>
        <w:rPr>
          <w:rStyle w:val="BookTitle"/>
          <w:rFonts w:ascii="Arial" w:hAnsi="Arial" w:cs="Arial"/>
          <w:smallCaps w:val="0"/>
          <w:color w:val="auto"/>
          <w:sz w:val="40"/>
          <w:szCs w:val="40"/>
        </w:rPr>
      </w:pPr>
      <w:r>
        <w:rPr>
          <w:rStyle w:val="BookTitle"/>
          <w:rFonts w:ascii="Arial" w:hAnsi="Arial" w:cs="Arial"/>
          <w:smallCaps w:val="0"/>
          <w:color w:val="auto"/>
          <w:sz w:val="40"/>
          <w:szCs w:val="40"/>
        </w:rPr>
        <w:t>Features and Metrics Supported</w:t>
      </w:r>
    </w:p>
    <w:p w:rsidR="00850E55" w:rsidRDefault="00850E55" w:rsidP="00850E55"/>
    <w:p w:rsidR="00850E55" w:rsidRPr="00850E55" w:rsidRDefault="00850E55" w:rsidP="00850E55">
      <w:pPr>
        <w:pStyle w:val="Heading1"/>
        <w:jc w:val="center"/>
        <w:rPr>
          <w:rStyle w:val="BookTitle"/>
          <w:rFonts w:ascii="Arial" w:hAnsi="Arial" w:cs="Arial"/>
          <w:i/>
          <w:smallCaps w:val="0"/>
          <w:color w:val="auto"/>
          <w:sz w:val="40"/>
          <w:szCs w:val="40"/>
        </w:rPr>
      </w:pPr>
      <w:r w:rsidRPr="00850E55">
        <w:rPr>
          <w:rStyle w:val="BookTitle"/>
          <w:rFonts w:ascii="Arial" w:hAnsi="Arial" w:cs="Arial"/>
          <w:i/>
          <w:smallCaps w:val="0"/>
          <w:color w:val="auto"/>
          <w:sz w:val="40"/>
          <w:szCs w:val="40"/>
        </w:rPr>
        <w:t>Project Level</w:t>
      </w:r>
    </w:p>
    <w:p w:rsidR="00850E55" w:rsidRPr="00850E55" w:rsidRDefault="00850E55" w:rsidP="00850E55"/>
    <w:p w:rsidR="00E76623" w:rsidRDefault="002E121F" w:rsidP="00E76623">
      <w:pPr>
        <w:pStyle w:val="Heading1"/>
        <w:jc w:val="center"/>
        <w:rPr>
          <w:rStyle w:val="BookTitle"/>
          <w:rFonts w:ascii="Arial" w:hAnsi="Arial" w:cs="Arial"/>
          <w:smallCaps w:val="0"/>
          <w:color w:val="auto"/>
          <w:sz w:val="40"/>
          <w:szCs w:val="40"/>
        </w:rPr>
      </w:pPr>
      <w:r>
        <w:rPr>
          <w:rStyle w:val="BookTitle"/>
          <w:rFonts w:ascii="Arial" w:hAnsi="Arial" w:cs="Arial"/>
          <w:smallCaps w:val="0"/>
          <w:color w:val="auto"/>
          <w:sz w:val="40"/>
          <w:szCs w:val="40"/>
        </w:rPr>
        <w:t>1</w:t>
      </w:r>
      <w:r w:rsidR="005D28F3">
        <w:rPr>
          <w:rStyle w:val="BookTitle"/>
          <w:rFonts w:ascii="Arial" w:hAnsi="Arial" w:cs="Arial"/>
          <w:smallCaps w:val="0"/>
          <w:color w:val="auto"/>
          <w:sz w:val="40"/>
          <w:szCs w:val="40"/>
        </w:rPr>
        <w:t>2</w:t>
      </w:r>
      <w:r w:rsidR="00E76623" w:rsidRPr="00E76623">
        <w:rPr>
          <w:rStyle w:val="BookTitle"/>
          <w:rFonts w:ascii="Arial" w:hAnsi="Arial" w:cs="Arial"/>
          <w:smallCaps w:val="0"/>
          <w:color w:val="auto"/>
          <w:sz w:val="40"/>
          <w:szCs w:val="40"/>
        </w:rPr>
        <w:t>-</w:t>
      </w:r>
      <w:r w:rsidR="006B6A02">
        <w:rPr>
          <w:rStyle w:val="BookTitle"/>
          <w:rFonts w:ascii="Arial" w:hAnsi="Arial" w:cs="Arial"/>
          <w:smallCaps w:val="0"/>
          <w:color w:val="auto"/>
          <w:sz w:val="40"/>
          <w:szCs w:val="40"/>
        </w:rPr>
        <w:t>June</w:t>
      </w:r>
      <w:r w:rsidR="00E76623" w:rsidRPr="00E76623">
        <w:rPr>
          <w:rStyle w:val="BookTitle"/>
          <w:rFonts w:ascii="Arial" w:hAnsi="Arial" w:cs="Arial"/>
          <w:smallCaps w:val="0"/>
          <w:color w:val="auto"/>
          <w:sz w:val="40"/>
          <w:szCs w:val="40"/>
        </w:rPr>
        <w:t>-2013</w:t>
      </w:r>
    </w:p>
    <w:p w:rsidR="006B6A02" w:rsidRDefault="006B6A02" w:rsidP="006B6A02">
      <w:pPr>
        <w:pStyle w:val="Heading1"/>
        <w:jc w:val="center"/>
        <w:rPr>
          <w:rStyle w:val="BookTitle"/>
          <w:rFonts w:ascii="Arial" w:hAnsi="Arial" w:cs="Arial"/>
          <w:smallCaps w:val="0"/>
          <w:color w:val="auto"/>
          <w:sz w:val="40"/>
          <w:szCs w:val="40"/>
        </w:rPr>
      </w:pPr>
      <w:r>
        <w:rPr>
          <w:rStyle w:val="BookTitle"/>
          <w:rFonts w:ascii="Arial" w:hAnsi="Arial" w:cs="Arial"/>
          <w:smallCaps w:val="0"/>
          <w:color w:val="auto"/>
          <w:sz w:val="40"/>
          <w:szCs w:val="40"/>
        </w:rPr>
        <w:t>Version 1.</w:t>
      </w:r>
      <w:r w:rsidR="005D28F3">
        <w:rPr>
          <w:rStyle w:val="BookTitle"/>
          <w:rFonts w:ascii="Arial" w:hAnsi="Arial" w:cs="Arial"/>
          <w:smallCaps w:val="0"/>
          <w:color w:val="auto"/>
          <w:sz w:val="40"/>
          <w:szCs w:val="40"/>
        </w:rPr>
        <w:t>5</w:t>
      </w:r>
    </w:p>
    <w:p w:rsidR="006B6A02" w:rsidRDefault="006B6A02" w:rsidP="006B6A02">
      <w:pPr>
        <w:rPr>
          <w:rStyle w:val="BookTitle"/>
          <w:rFonts w:ascii="Arial" w:eastAsiaTheme="majorEastAsia" w:hAnsi="Arial" w:cs="Arial"/>
          <w:b w:val="0"/>
          <w:bCs w:val="0"/>
          <w:smallCaps w:val="0"/>
          <w:sz w:val="40"/>
          <w:szCs w:val="40"/>
        </w:rPr>
      </w:pPr>
      <w:r>
        <w:rPr>
          <w:rStyle w:val="BookTitle"/>
          <w:rFonts w:ascii="Arial" w:hAnsi="Arial" w:cs="Arial"/>
          <w:smallCaps w:val="0"/>
          <w:sz w:val="40"/>
          <w:szCs w:val="40"/>
        </w:rPr>
        <w:br w:type="page"/>
      </w:r>
    </w:p>
    <w:p w:rsidR="00001AB4" w:rsidRPr="00001AB4" w:rsidRDefault="00001AB4" w:rsidP="00001AB4">
      <w:pPr>
        <w:pStyle w:val="Body1"/>
        <w:rPr>
          <w:rFonts w:asciiTheme="minorHAnsi" w:hAnsiTheme="minorHAnsi" w:cs="Arial"/>
          <w:b/>
          <w:szCs w:val="22"/>
        </w:rPr>
      </w:pPr>
      <w:r w:rsidRPr="00001AB4">
        <w:rPr>
          <w:rFonts w:asciiTheme="minorHAnsi" w:hAnsiTheme="minorHAnsi" w:cs="Arial"/>
          <w:b/>
          <w:szCs w:val="22"/>
        </w:rPr>
        <w:lastRenderedPageBreak/>
        <w:t>REVISION</w:t>
      </w:r>
    </w:p>
    <w:tbl>
      <w:tblPr>
        <w:tblW w:w="9450"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tblPr>
      <w:tblGrid>
        <w:gridCol w:w="990"/>
        <w:gridCol w:w="900"/>
        <w:gridCol w:w="5310"/>
        <w:gridCol w:w="2250"/>
      </w:tblGrid>
      <w:tr w:rsidR="00001AB4" w:rsidRPr="00001AB4" w:rsidTr="00003CC8">
        <w:trPr>
          <w:trHeight w:val="332"/>
        </w:trPr>
        <w:tc>
          <w:tcPr>
            <w:tcW w:w="990" w:type="dxa"/>
          </w:tcPr>
          <w:p w:rsidR="00001AB4" w:rsidRPr="00001AB4" w:rsidRDefault="00001AB4" w:rsidP="00776350">
            <w:pPr>
              <w:pStyle w:val="Body1"/>
              <w:jc w:val="center"/>
              <w:rPr>
                <w:rFonts w:asciiTheme="minorHAnsi" w:hAnsiTheme="minorHAnsi" w:cs="Arial"/>
                <w:b/>
                <w:bCs/>
                <w:sz w:val="20"/>
              </w:rPr>
            </w:pPr>
            <w:r w:rsidRPr="00001AB4">
              <w:rPr>
                <w:rFonts w:asciiTheme="minorHAnsi" w:hAnsiTheme="minorHAnsi" w:cs="Arial"/>
                <w:b/>
                <w:bCs/>
                <w:sz w:val="20"/>
              </w:rPr>
              <w:t>Date</w:t>
            </w:r>
          </w:p>
        </w:tc>
        <w:tc>
          <w:tcPr>
            <w:tcW w:w="900" w:type="dxa"/>
          </w:tcPr>
          <w:p w:rsidR="00001AB4" w:rsidRPr="00001AB4" w:rsidRDefault="00001AB4" w:rsidP="00776350">
            <w:pPr>
              <w:pStyle w:val="Body1"/>
              <w:jc w:val="center"/>
              <w:rPr>
                <w:rFonts w:asciiTheme="minorHAnsi" w:hAnsiTheme="minorHAnsi" w:cs="Arial"/>
                <w:b/>
                <w:bCs/>
                <w:sz w:val="20"/>
              </w:rPr>
            </w:pPr>
            <w:r w:rsidRPr="00001AB4">
              <w:rPr>
                <w:rFonts w:asciiTheme="minorHAnsi" w:hAnsiTheme="minorHAnsi" w:cs="Arial"/>
                <w:b/>
                <w:bCs/>
                <w:sz w:val="20"/>
              </w:rPr>
              <w:t>Version</w:t>
            </w:r>
          </w:p>
        </w:tc>
        <w:tc>
          <w:tcPr>
            <w:tcW w:w="5310" w:type="dxa"/>
          </w:tcPr>
          <w:p w:rsidR="00001AB4" w:rsidRPr="00001AB4" w:rsidRDefault="00001AB4" w:rsidP="00776350">
            <w:pPr>
              <w:pStyle w:val="Body1"/>
              <w:jc w:val="center"/>
              <w:rPr>
                <w:rFonts w:asciiTheme="minorHAnsi" w:hAnsiTheme="minorHAnsi" w:cs="Arial"/>
                <w:b/>
                <w:bCs/>
                <w:sz w:val="20"/>
              </w:rPr>
            </w:pPr>
            <w:r w:rsidRPr="00001AB4">
              <w:rPr>
                <w:rFonts w:asciiTheme="minorHAnsi" w:hAnsiTheme="minorHAnsi" w:cs="Arial"/>
                <w:b/>
                <w:bCs/>
                <w:sz w:val="20"/>
              </w:rPr>
              <w:t>Description</w:t>
            </w:r>
          </w:p>
        </w:tc>
        <w:tc>
          <w:tcPr>
            <w:tcW w:w="2250" w:type="dxa"/>
          </w:tcPr>
          <w:p w:rsidR="00001AB4" w:rsidRPr="00001AB4" w:rsidRDefault="00001AB4" w:rsidP="00776350">
            <w:pPr>
              <w:pStyle w:val="Body1"/>
              <w:jc w:val="center"/>
              <w:rPr>
                <w:rFonts w:asciiTheme="minorHAnsi" w:hAnsiTheme="minorHAnsi" w:cs="Arial"/>
                <w:b/>
                <w:bCs/>
                <w:sz w:val="20"/>
              </w:rPr>
            </w:pPr>
            <w:r w:rsidRPr="00001AB4">
              <w:rPr>
                <w:rFonts w:asciiTheme="minorHAnsi" w:hAnsiTheme="minorHAnsi" w:cs="Arial"/>
                <w:b/>
                <w:bCs/>
                <w:sz w:val="20"/>
              </w:rPr>
              <w:t>Author</w:t>
            </w:r>
          </w:p>
        </w:tc>
      </w:tr>
      <w:tr w:rsidR="00001AB4" w:rsidRPr="00001AB4" w:rsidTr="00003CC8">
        <w:tc>
          <w:tcPr>
            <w:tcW w:w="990" w:type="dxa"/>
          </w:tcPr>
          <w:p w:rsidR="00001AB4" w:rsidRPr="00001AB4" w:rsidRDefault="00001AB4" w:rsidP="00776350">
            <w:pPr>
              <w:pStyle w:val="Body1"/>
              <w:rPr>
                <w:rFonts w:asciiTheme="minorHAnsi" w:hAnsiTheme="minorHAnsi" w:cs="Arial"/>
                <w:sz w:val="20"/>
              </w:rPr>
            </w:pPr>
            <w:r>
              <w:rPr>
                <w:rFonts w:asciiTheme="minorHAnsi" w:hAnsiTheme="minorHAnsi" w:cs="Arial"/>
                <w:sz w:val="20"/>
              </w:rPr>
              <w:t>06/04</w:t>
            </w:r>
            <w:r w:rsidRPr="00001AB4">
              <w:rPr>
                <w:rFonts w:asciiTheme="minorHAnsi" w:hAnsiTheme="minorHAnsi" w:cs="Arial"/>
                <w:sz w:val="20"/>
              </w:rPr>
              <w:t>/1</w:t>
            </w:r>
            <w:r>
              <w:rPr>
                <w:rFonts w:asciiTheme="minorHAnsi" w:hAnsiTheme="minorHAnsi" w:cs="Arial"/>
                <w:sz w:val="20"/>
              </w:rPr>
              <w:t>3</w:t>
            </w:r>
          </w:p>
        </w:tc>
        <w:tc>
          <w:tcPr>
            <w:tcW w:w="900" w:type="dxa"/>
          </w:tcPr>
          <w:p w:rsidR="00001AB4" w:rsidRPr="00001AB4" w:rsidRDefault="00001AB4" w:rsidP="00776350">
            <w:pPr>
              <w:pStyle w:val="Body1"/>
              <w:rPr>
                <w:rFonts w:asciiTheme="minorHAnsi" w:hAnsiTheme="minorHAnsi" w:cs="Arial"/>
                <w:sz w:val="20"/>
              </w:rPr>
            </w:pPr>
            <w:r w:rsidRPr="00001AB4">
              <w:rPr>
                <w:rFonts w:asciiTheme="minorHAnsi" w:hAnsiTheme="minorHAnsi" w:cs="Arial"/>
                <w:sz w:val="20"/>
              </w:rPr>
              <w:t>1.0</w:t>
            </w:r>
          </w:p>
        </w:tc>
        <w:tc>
          <w:tcPr>
            <w:tcW w:w="5310" w:type="dxa"/>
          </w:tcPr>
          <w:p w:rsidR="00001AB4" w:rsidRPr="00001AB4" w:rsidRDefault="00001AB4" w:rsidP="00776350">
            <w:pPr>
              <w:pStyle w:val="Body1"/>
              <w:rPr>
                <w:rFonts w:asciiTheme="minorHAnsi" w:hAnsiTheme="minorHAnsi" w:cs="Arial"/>
                <w:sz w:val="20"/>
              </w:rPr>
            </w:pPr>
            <w:r w:rsidRPr="00001AB4">
              <w:rPr>
                <w:rFonts w:asciiTheme="minorHAnsi" w:hAnsiTheme="minorHAnsi" w:cs="Arial"/>
                <w:sz w:val="20"/>
              </w:rPr>
              <w:t>Original Draft</w:t>
            </w:r>
          </w:p>
        </w:tc>
        <w:tc>
          <w:tcPr>
            <w:tcW w:w="2250" w:type="dxa"/>
          </w:tcPr>
          <w:p w:rsidR="00001AB4" w:rsidRPr="00001AB4" w:rsidRDefault="00001AB4" w:rsidP="00776350">
            <w:pPr>
              <w:pStyle w:val="Body1"/>
              <w:rPr>
                <w:rFonts w:asciiTheme="minorHAnsi" w:hAnsiTheme="minorHAnsi" w:cs="Arial"/>
                <w:sz w:val="20"/>
              </w:rPr>
            </w:pPr>
            <w:r>
              <w:rPr>
                <w:rFonts w:asciiTheme="minorHAnsi" w:hAnsiTheme="minorHAnsi" w:cs="Arial"/>
                <w:sz w:val="20"/>
              </w:rPr>
              <w:t>R. Riefel</w:t>
            </w:r>
          </w:p>
        </w:tc>
      </w:tr>
      <w:tr w:rsidR="00001AB4" w:rsidRPr="00001AB4" w:rsidTr="00003CC8">
        <w:tc>
          <w:tcPr>
            <w:tcW w:w="990" w:type="dxa"/>
          </w:tcPr>
          <w:p w:rsidR="00001AB4" w:rsidRPr="00001AB4" w:rsidRDefault="00003CC8" w:rsidP="00776350">
            <w:pPr>
              <w:pStyle w:val="Body1"/>
              <w:rPr>
                <w:rFonts w:asciiTheme="minorHAnsi" w:hAnsiTheme="minorHAnsi" w:cs="Arial"/>
                <w:sz w:val="20"/>
              </w:rPr>
            </w:pPr>
            <w:r>
              <w:rPr>
                <w:rFonts w:asciiTheme="minorHAnsi" w:hAnsiTheme="minorHAnsi" w:cs="Arial"/>
                <w:sz w:val="20"/>
              </w:rPr>
              <w:t>06/07</w:t>
            </w:r>
            <w:r w:rsidR="00850E55" w:rsidRPr="00001AB4">
              <w:rPr>
                <w:rFonts w:asciiTheme="minorHAnsi" w:hAnsiTheme="minorHAnsi" w:cs="Arial"/>
                <w:sz w:val="20"/>
              </w:rPr>
              <w:t>/1</w:t>
            </w:r>
            <w:r w:rsidR="00850E55">
              <w:rPr>
                <w:rFonts w:asciiTheme="minorHAnsi" w:hAnsiTheme="minorHAnsi" w:cs="Arial"/>
                <w:sz w:val="20"/>
              </w:rPr>
              <w:t>3</w:t>
            </w:r>
          </w:p>
        </w:tc>
        <w:tc>
          <w:tcPr>
            <w:tcW w:w="900" w:type="dxa"/>
          </w:tcPr>
          <w:p w:rsidR="00001AB4" w:rsidRPr="00001AB4" w:rsidRDefault="00850E55" w:rsidP="00776350">
            <w:pPr>
              <w:pStyle w:val="Body1"/>
              <w:rPr>
                <w:rFonts w:asciiTheme="minorHAnsi" w:hAnsiTheme="minorHAnsi" w:cs="Arial"/>
                <w:sz w:val="20"/>
              </w:rPr>
            </w:pPr>
            <w:r>
              <w:rPr>
                <w:rFonts w:asciiTheme="minorHAnsi" w:hAnsiTheme="minorHAnsi" w:cs="Arial"/>
                <w:sz w:val="20"/>
              </w:rPr>
              <w:t>1.1</w:t>
            </w:r>
          </w:p>
        </w:tc>
        <w:tc>
          <w:tcPr>
            <w:tcW w:w="5310" w:type="dxa"/>
          </w:tcPr>
          <w:p w:rsidR="00001AB4" w:rsidRPr="00001AB4" w:rsidRDefault="00850E55" w:rsidP="00776350">
            <w:pPr>
              <w:pStyle w:val="Body1"/>
              <w:rPr>
                <w:rFonts w:asciiTheme="minorHAnsi" w:hAnsiTheme="minorHAnsi" w:cs="Arial"/>
                <w:sz w:val="20"/>
              </w:rPr>
            </w:pPr>
            <w:r>
              <w:rPr>
                <w:rFonts w:asciiTheme="minorHAnsi" w:hAnsiTheme="minorHAnsi" w:cs="Arial"/>
                <w:sz w:val="20"/>
              </w:rPr>
              <w:t>Updates</w:t>
            </w:r>
            <w:r w:rsidR="00003CC8">
              <w:rPr>
                <w:rFonts w:asciiTheme="minorHAnsi" w:hAnsiTheme="minorHAnsi" w:cs="Arial"/>
                <w:sz w:val="20"/>
              </w:rPr>
              <w:t xml:space="preserve"> based on 6/5 and 6/6 session and reconciliation with intervaltablesv4.xls</w:t>
            </w:r>
          </w:p>
        </w:tc>
        <w:tc>
          <w:tcPr>
            <w:tcW w:w="2250" w:type="dxa"/>
          </w:tcPr>
          <w:p w:rsidR="00001AB4" w:rsidRPr="00001AB4" w:rsidRDefault="00F2212D" w:rsidP="00776350">
            <w:pPr>
              <w:pStyle w:val="Body1"/>
              <w:rPr>
                <w:rFonts w:asciiTheme="minorHAnsi" w:hAnsiTheme="minorHAnsi" w:cs="Arial"/>
                <w:sz w:val="20"/>
              </w:rPr>
            </w:pPr>
            <w:r>
              <w:rPr>
                <w:rFonts w:asciiTheme="minorHAnsi" w:hAnsiTheme="minorHAnsi" w:cs="Arial"/>
                <w:sz w:val="20"/>
              </w:rPr>
              <w:t>O. Cheta and B. Zhang</w:t>
            </w:r>
          </w:p>
        </w:tc>
      </w:tr>
      <w:tr w:rsidR="00001AB4" w:rsidRPr="00001AB4" w:rsidTr="00003CC8">
        <w:tc>
          <w:tcPr>
            <w:tcW w:w="990" w:type="dxa"/>
          </w:tcPr>
          <w:p w:rsidR="00001AB4" w:rsidRPr="00001AB4" w:rsidRDefault="003A23FA" w:rsidP="00776350">
            <w:pPr>
              <w:pStyle w:val="Body1"/>
              <w:rPr>
                <w:rFonts w:asciiTheme="minorHAnsi" w:hAnsiTheme="minorHAnsi" w:cs="Arial"/>
                <w:sz w:val="20"/>
              </w:rPr>
            </w:pPr>
            <w:r>
              <w:rPr>
                <w:rFonts w:asciiTheme="minorHAnsi" w:hAnsiTheme="minorHAnsi" w:cs="Arial"/>
                <w:sz w:val="20"/>
              </w:rPr>
              <w:t>6/7/13</w:t>
            </w:r>
          </w:p>
        </w:tc>
        <w:tc>
          <w:tcPr>
            <w:tcW w:w="900" w:type="dxa"/>
          </w:tcPr>
          <w:p w:rsidR="00001AB4" w:rsidRPr="00001AB4" w:rsidRDefault="003A23FA" w:rsidP="00776350">
            <w:pPr>
              <w:pStyle w:val="Body1"/>
              <w:rPr>
                <w:rFonts w:asciiTheme="minorHAnsi" w:hAnsiTheme="minorHAnsi" w:cs="Arial"/>
                <w:sz w:val="20"/>
              </w:rPr>
            </w:pPr>
            <w:r>
              <w:rPr>
                <w:rFonts w:asciiTheme="minorHAnsi" w:hAnsiTheme="minorHAnsi" w:cs="Arial"/>
                <w:sz w:val="20"/>
              </w:rPr>
              <w:t>1.2</w:t>
            </w:r>
          </w:p>
        </w:tc>
        <w:tc>
          <w:tcPr>
            <w:tcW w:w="5310" w:type="dxa"/>
          </w:tcPr>
          <w:p w:rsidR="00001AB4" w:rsidRPr="00001AB4" w:rsidRDefault="00762C58" w:rsidP="003A23FA">
            <w:pPr>
              <w:pStyle w:val="Body1"/>
              <w:rPr>
                <w:rFonts w:asciiTheme="minorHAnsi" w:hAnsiTheme="minorHAnsi" w:cs="Arial"/>
                <w:sz w:val="20"/>
              </w:rPr>
            </w:pPr>
            <w:r>
              <w:rPr>
                <w:rFonts w:asciiTheme="minorHAnsi" w:hAnsiTheme="minorHAnsi" w:cs="Arial"/>
                <w:sz w:val="20"/>
              </w:rPr>
              <w:t>C</w:t>
            </w:r>
            <w:r w:rsidR="003A23FA">
              <w:rPr>
                <w:rFonts w:asciiTheme="minorHAnsi" w:hAnsiTheme="minorHAnsi" w:cs="Arial"/>
                <w:sz w:val="20"/>
              </w:rPr>
              <w:t>leaned up comments</w:t>
            </w:r>
            <w:r>
              <w:rPr>
                <w:rFonts w:asciiTheme="minorHAnsi" w:hAnsiTheme="minorHAnsi" w:cs="Arial"/>
                <w:sz w:val="20"/>
              </w:rPr>
              <w:t xml:space="preserve"> and added two agent performance metrics at the end</w:t>
            </w:r>
          </w:p>
        </w:tc>
        <w:tc>
          <w:tcPr>
            <w:tcW w:w="2250" w:type="dxa"/>
          </w:tcPr>
          <w:p w:rsidR="00001AB4" w:rsidRPr="003A23FA" w:rsidRDefault="003A23FA" w:rsidP="00776350">
            <w:pPr>
              <w:pStyle w:val="Body1"/>
              <w:rPr>
                <w:rFonts w:asciiTheme="minorHAnsi" w:hAnsiTheme="minorHAnsi" w:cs="Arial"/>
                <w:sz w:val="20"/>
              </w:rPr>
            </w:pPr>
            <w:r>
              <w:rPr>
                <w:rFonts w:asciiTheme="minorHAnsi" w:hAnsiTheme="minorHAnsi" w:cs="Arial"/>
                <w:sz w:val="20"/>
              </w:rPr>
              <w:t>B. Zhang</w:t>
            </w:r>
          </w:p>
        </w:tc>
      </w:tr>
      <w:tr w:rsidR="00001AB4" w:rsidRPr="00001AB4" w:rsidTr="00003CC8">
        <w:tc>
          <w:tcPr>
            <w:tcW w:w="990" w:type="dxa"/>
          </w:tcPr>
          <w:p w:rsidR="00001AB4" w:rsidRPr="00001AB4" w:rsidRDefault="00702502" w:rsidP="00776350">
            <w:pPr>
              <w:pStyle w:val="Body1"/>
              <w:rPr>
                <w:rFonts w:asciiTheme="minorHAnsi" w:hAnsiTheme="minorHAnsi" w:cs="Arial"/>
                <w:sz w:val="20"/>
                <w:lang w:val="it-IT"/>
              </w:rPr>
            </w:pPr>
            <w:r>
              <w:rPr>
                <w:rFonts w:asciiTheme="minorHAnsi" w:hAnsiTheme="minorHAnsi" w:cs="Arial"/>
                <w:sz w:val="20"/>
                <w:lang w:val="it-IT"/>
              </w:rPr>
              <w:t>6/10</w:t>
            </w:r>
          </w:p>
        </w:tc>
        <w:tc>
          <w:tcPr>
            <w:tcW w:w="900" w:type="dxa"/>
          </w:tcPr>
          <w:p w:rsidR="00001AB4" w:rsidRPr="00001AB4" w:rsidRDefault="00702502" w:rsidP="00776350">
            <w:pPr>
              <w:pStyle w:val="Body1"/>
              <w:rPr>
                <w:rFonts w:asciiTheme="minorHAnsi" w:hAnsiTheme="minorHAnsi" w:cs="Arial"/>
                <w:sz w:val="20"/>
                <w:lang w:val="it-IT"/>
              </w:rPr>
            </w:pPr>
            <w:r>
              <w:rPr>
                <w:rFonts w:asciiTheme="minorHAnsi" w:hAnsiTheme="minorHAnsi" w:cs="Arial"/>
                <w:sz w:val="20"/>
                <w:lang w:val="it-IT"/>
              </w:rPr>
              <w:t>1.3</w:t>
            </w:r>
          </w:p>
        </w:tc>
        <w:tc>
          <w:tcPr>
            <w:tcW w:w="5310" w:type="dxa"/>
          </w:tcPr>
          <w:p w:rsidR="00001AB4" w:rsidRPr="00001AB4" w:rsidRDefault="00702502" w:rsidP="00776350">
            <w:pPr>
              <w:pStyle w:val="Body1"/>
              <w:rPr>
                <w:rFonts w:asciiTheme="minorHAnsi" w:hAnsiTheme="minorHAnsi" w:cs="Arial"/>
                <w:sz w:val="20"/>
                <w:lang w:val="it-IT"/>
              </w:rPr>
            </w:pPr>
            <w:r>
              <w:rPr>
                <w:rFonts w:asciiTheme="minorHAnsi" w:hAnsiTheme="minorHAnsi" w:cs="Arial"/>
                <w:sz w:val="20"/>
                <w:lang w:val="it-IT"/>
              </w:rPr>
              <w:t>Incorporated Randall’s edits</w:t>
            </w:r>
          </w:p>
        </w:tc>
        <w:tc>
          <w:tcPr>
            <w:tcW w:w="2250" w:type="dxa"/>
          </w:tcPr>
          <w:p w:rsidR="004C45BF" w:rsidRPr="00001AB4" w:rsidRDefault="00702502" w:rsidP="00776350">
            <w:pPr>
              <w:pStyle w:val="Body1"/>
              <w:rPr>
                <w:rFonts w:asciiTheme="minorHAnsi" w:hAnsiTheme="minorHAnsi" w:cs="Arial"/>
                <w:sz w:val="20"/>
                <w:lang w:val="it-IT"/>
              </w:rPr>
            </w:pPr>
            <w:r>
              <w:rPr>
                <w:rFonts w:asciiTheme="minorHAnsi" w:hAnsiTheme="minorHAnsi" w:cs="Arial"/>
                <w:sz w:val="20"/>
                <w:lang w:val="it-IT"/>
              </w:rPr>
              <w:t>B. Zhang</w:t>
            </w:r>
          </w:p>
        </w:tc>
      </w:tr>
      <w:tr w:rsidR="004C45BF" w:rsidRPr="00001AB4" w:rsidTr="00003CC8">
        <w:tc>
          <w:tcPr>
            <w:tcW w:w="990" w:type="dxa"/>
          </w:tcPr>
          <w:p w:rsidR="004C45BF" w:rsidRPr="00001AB4" w:rsidRDefault="002E121F" w:rsidP="00776350">
            <w:pPr>
              <w:pStyle w:val="Body1"/>
              <w:rPr>
                <w:rFonts w:asciiTheme="minorHAnsi" w:hAnsiTheme="minorHAnsi" w:cs="Arial"/>
                <w:sz w:val="20"/>
                <w:lang w:val="it-IT"/>
              </w:rPr>
            </w:pPr>
            <w:r>
              <w:rPr>
                <w:rFonts w:asciiTheme="minorHAnsi" w:hAnsiTheme="minorHAnsi" w:cs="Arial"/>
                <w:sz w:val="20"/>
                <w:lang w:val="it-IT"/>
              </w:rPr>
              <w:t>6/11</w:t>
            </w:r>
          </w:p>
        </w:tc>
        <w:tc>
          <w:tcPr>
            <w:tcW w:w="900" w:type="dxa"/>
          </w:tcPr>
          <w:p w:rsidR="004C45BF" w:rsidRPr="00001AB4" w:rsidRDefault="002E121F" w:rsidP="00776350">
            <w:pPr>
              <w:pStyle w:val="Body1"/>
              <w:rPr>
                <w:rFonts w:asciiTheme="minorHAnsi" w:hAnsiTheme="minorHAnsi" w:cs="Arial"/>
                <w:sz w:val="20"/>
                <w:lang w:val="it-IT"/>
              </w:rPr>
            </w:pPr>
            <w:r>
              <w:rPr>
                <w:rFonts w:asciiTheme="minorHAnsi" w:hAnsiTheme="minorHAnsi" w:cs="Arial"/>
                <w:sz w:val="20"/>
                <w:lang w:val="it-IT"/>
              </w:rPr>
              <w:t>1.4</w:t>
            </w:r>
          </w:p>
        </w:tc>
        <w:tc>
          <w:tcPr>
            <w:tcW w:w="5310" w:type="dxa"/>
          </w:tcPr>
          <w:p w:rsidR="004C45BF" w:rsidRPr="00001AB4" w:rsidRDefault="004C45BF" w:rsidP="00776350">
            <w:pPr>
              <w:pStyle w:val="Body1"/>
              <w:rPr>
                <w:rFonts w:asciiTheme="minorHAnsi" w:hAnsiTheme="minorHAnsi" w:cs="Arial"/>
                <w:sz w:val="20"/>
                <w:lang w:val="it-IT"/>
              </w:rPr>
            </w:pPr>
            <w:r>
              <w:rPr>
                <w:rFonts w:asciiTheme="minorHAnsi" w:hAnsiTheme="minorHAnsi" w:cs="Arial"/>
                <w:sz w:val="20"/>
                <w:lang w:val="it-IT"/>
              </w:rPr>
              <w:t>Added metrics definitions</w:t>
            </w:r>
          </w:p>
        </w:tc>
        <w:tc>
          <w:tcPr>
            <w:tcW w:w="2250" w:type="dxa"/>
          </w:tcPr>
          <w:p w:rsidR="004C45BF" w:rsidRPr="00001AB4" w:rsidRDefault="004C45BF" w:rsidP="00776350">
            <w:pPr>
              <w:pStyle w:val="Body1"/>
              <w:rPr>
                <w:rFonts w:asciiTheme="minorHAnsi" w:hAnsiTheme="minorHAnsi" w:cs="Arial"/>
                <w:sz w:val="20"/>
                <w:lang w:val="it-IT"/>
              </w:rPr>
            </w:pPr>
            <w:r>
              <w:rPr>
                <w:rFonts w:asciiTheme="minorHAnsi" w:hAnsiTheme="minorHAnsi" w:cs="Arial"/>
                <w:sz w:val="20"/>
                <w:lang w:val="it-IT"/>
              </w:rPr>
              <w:t>B. Zhang</w:t>
            </w:r>
          </w:p>
        </w:tc>
      </w:tr>
      <w:tr w:rsidR="00001AB4" w:rsidRPr="00001AB4" w:rsidTr="00003CC8">
        <w:tc>
          <w:tcPr>
            <w:tcW w:w="990" w:type="dxa"/>
          </w:tcPr>
          <w:p w:rsidR="00001AB4" w:rsidRPr="00001AB4" w:rsidRDefault="00FE1806" w:rsidP="00776350">
            <w:pPr>
              <w:pStyle w:val="Body1"/>
              <w:rPr>
                <w:rFonts w:asciiTheme="minorHAnsi" w:hAnsiTheme="minorHAnsi" w:cs="Arial"/>
                <w:sz w:val="20"/>
                <w:lang w:val="it-IT"/>
              </w:rPr>
            </w:pPr>
            <w:r>
              <w:rPr>
                <w:rFonts w:asciiTheme="minorHAnsi" w:hAnsiTheme="minorHAnsi" w:cs="Arial"/>
                <w:sz w:val="20"/>
                <w:lang w:val="it-IT"/>
              </w:rPr>
              <w:t>6/12</w:t>
            </w:r>
          </w:p>
        </w:tc>
        <w:tc>
          <w:tcPr>
            <w:tcW w:w="900" w:type="dxa"/>
          </w:tcPr>
          <w:p w:rsidR="00001AB4" w:rsidRPr="00001AB4" w:rsidRDefault="00FE1806" w:rsidP="00776350">
            <w:pPr>
              <w:pStyle w:val="Body1"/>
              <w:rPr>
                <w:rFonts w:asciiTheme="minorHAnsi" w:hAnsiTheme="minorHAnsi" w:cs="Arial"/>
                <w:sz w:val="20"/>
                <w:lang w:val="it-IT"/>
              </w:rPr>
            </w:pPr>
            <w:r>
              <w:rPr>
                <w:rFonts w:asciiTheme="minorHAnsi" w:hAnsiTheme="minorHAnsi" w:cs="Arial"/>
                <w:sz w:val="20"/>
                <w:lang w:val="it-IT"/>
              </w:rPr>
              <w:t>1.5</w:t>
            </w:r>
          </w:p>
        </w:tc>
        <w:tc>
          <w:tcPr>
            <w:tcW w:w="5310" w:type="dxa"/>
          </w:tcPr>
          <w:p w:rsidR="00001AB4" w:rsidRPr="00001AB4" w:rsidRDefault="00FE1806" w:rsidP="00776350">
            <w:pPr>
              <w:pStyle w:val="Body1"/>
              <w:rPr>
                <w:rFonts w:asciiTheme="minorHAnsi" w:hAnsiTheme="minorHAnsi" w:cs="Arial"/>
                <w:sz w:val="20"/>
                <w:lang w:val="it-IT"/>
              </w:rPr>
            </w:pPr>
            <w:r>
              <w:rPr>
                <w:rFonts w:asciiTheme="minorHAnsi" w:hAnsiTheme="minorHAnsi" w:cs="Arial"/>
                <w:sz w:val="20"/>
                <w:lang w:val="it-IT"/>
              </w:rPr>
              <w:t>Added to definitions to aid understanding</w:t>
            </w:r>
          </w:p>
        </w:tc>
        <w:tc>
          <w:tcPr>
            <w:tcW w:w="2250" w:type="dxa"/>
          </w:tcPr>
          <w:p w:rsidR="00001AB4" w:rsidRPr="00001AB4" w:rsidRDefault="00FE1806" w:rsidP="00776350">
            <w:pPr>
              <w:pStyle w:val="Body1"/>
              <w:rPr>
                <w:rFonts w:asciiTheme="minorHAnsi" w:hAnsiTheme="minorHAnsi" w:cs="Arial"/>
                <w:sz w:val="20"/>
                <w:lang w:val="it-IT"/>
              </w:rPr>
            </w:pPr>
            <w:r>
              <w:rPr>
                <w:rFonts w:asciiTheme="minorHAnsi" w:hAnsiTheme="minorHAnsi" w:cs="Arial"/>
                <w:sz w:val="20"/>
                <w:lang w:val="it-IT"/>
              </w:rPr>
              <w:t>B. Zhang</w:t>
            </w:r>
          </w:p>
        </w:tc>
      </w:tr>
      <w:tr w:rsidR="00FE1806" w:rsidRPr="00001AB4" w:rsidTr="00003CC8">
        <w:tc>
          <w:tcPr>
            <w:tcW w:w="990" w:type="dxa"/>
          </w:tcPr>
          <w:p w:rsidR="00FE1806" w:rsidRDefault="00FE1806" w:rsidP="00776350">
            <w:pPr>
              <w:pStyle w:val="Body1"/>
              <w:rPr>
                <w:rFonts w:asciiTheme="minorHAnsi" w:hAnsiTheme="minorHAnsi" w:cs="Arial"/>
                <w:sz w:val="20"/>
                <w:lang w:val="it-IT"/>
              </w:rPr>
            </w:pPr>
          </w:p>
        </w:tc>
        <w:tc>
          <w:tcPr>
            <w:tcW w:w="900" w:type="dxa"/>
          </w:tcPr>
          <w:p w:rsidR="00FE1806" w:rsidRDefault="00FE1806" w:rsidP="00776350">
            <w:pPr>
              <w:pStyle w:val="Body1"/>
              <w:rPr>
                <w:rFonts w:asciiTheme="minorHAnsi" w:hAnsiTheme="minorHAnsi" w:cs="Arial"/>
                <w:sz w:val="20"/>
                <w:lang w:val="it-IT"/>
              </w:rPr>
            </w:pPr>
          </w:p>
        </w:tc>
        <w:tc>
          <w:tcPr>
            <w:tcW w:w="5310" w:type="dxa"/>
          </w:tcPr>
          <w:p w:rsidR="00FE1806" w:rsidRDefault="00FE1806" w:rsidP="00776350">
            <w:pPr>
              <w:pStyle w:val="Body1"/>
              <w:rPr>
                <w:rFonts w:asciiTheme="minorHAnsi" w:hAnsiTheme="minorHAnsi" w:cs="Arial"/>
                <w:sz w:val="20"/>
                <w:lang w:val="it-IT"/>
              </w:rPr>
            </w:pPr>
          </w:p>
        </w:tc>
        <w:tc>
          <w:tcPr>
            <w:tcW w:w="2250" w:type="dxa"/>
          </w:tcPr>
          <w:p w:rsidR="00FE1806" w:rsidRDefault="00FE1806" w:rsidP="00776350">
            <w:pPr>
              <w:pStyle w:val="Body1"/>
              <w:rPr>
                <w:rFonts w:asciiTheme="minorHAnsi" w:hAnsiTheme="minorHAnsi" w:cs="Arial"/>
                <w:sz w:val="20"/>
                <w:lang w:val="it-IT"/>
              </w:rPr>
            </w:pPr>
          </w:p>
        </w:tc>
      </w:tr>
    </w:tbl>
    <w:p w:rsidR="00001AB4" w:rsidRPr="00001AB4" w:rsidRDefault="00001AB4" w:rsidP="00001AB4">
      <w:pPr>
        <w:pStyle w:val="Body1"/>
        <w:rPr>
          <w:rFonts w:asciiTheme="minorHAnsi" w:hAnsiTheme="minorHAnsi" w:cs="Arial"/>
          <w:sz w:val="20"/>
          <w:lang w:val="it-IT"/>
        </w:rPr>
      </w:pPr>
    </w:p>
    <w:p w:rsidR="006B6A02" w:rsidRPr="00001AB4" w:rsidRDefault="006B6A02" w:rsidP="006B6A02">
      <w:pPr>
        <w:pStyle w:val="Heading1"/>
        <w:jc w:val="center"/>
        <w:rPr>
          <w:rStyle w:val="BookTitle"/>
          <w:rFonts w:asciiTheme="minorHAnsi" w:hAnsiTheme="minorHAnsi" w:cs="Arial"/>
          <w:smallCaps w:val="0"/>
          <w:color w:val="auto"/>
          <w:sz w:val="40"/>
          <w:szCs w:val="40"/>
        </w:rPr>
      </w:pPr>
    </w:p>
    <w:p w:rsidR="006B6A02" w:rsidRPr="006B6A02" w:rsidRDefault="006B6A02" w:rsidP="006B6A02"/>
    <w:p w:rsidR="006B6A02" w:rsidRDefault="006B6A02" w:rsidP="006B6A02"/>
    <w:p w:rsidR="006B6A02" w:rsidRPr="006B6A02" w:rsidRDefault="006B6A02" w:rsidP="006B6A02"/>
    <w:p w:rsidR="006B6A02" w:rsidRPr="006B6A02" w:rsidRDefault="006B6A02" w:rsidP="006B6A02"/>
    <w:p w:rsidR="00E76623" w:rsidRDefault="00E76623" w:rsidP="00E76623"/>
    <w:p w:rsidR="00E76623" w:rsidRPr="000A36AA" w:rsidRDefault="00E76623">
      <w:r>
        <w:br w:type="page"/>
      </w:r>
    </w:p>
    <w:p w:rsidR="007209A9" w:rsidRPr="00FB2C17" w:rsidRDefault="00F96574" w:rsidP="00FB2C17">
      <w:pPr>
        <w:pStyle w:val="Title"/>
        <w:rPr>
          <w:sz w:val="44"/>
        </w:rPr>
      </w:pPr>
      <w:r w:rsidRPr="00FB2C17">
        <w:rPr>
          <w:sz w:val="44"/>
        </w:rPr>
        <w:lastRenderedPageBreak/>
        <w:t xml:space="preserve">To-Be </w:t>
      </w:r>
      <w:r w:rsidR="00717356" w:rsidRPr="00FB2C17">
        <w:rPr>
          <w:sz w:val="44"/>
        </w:rPr>
        <w:t>Features</w:t>
      </w:r>
    </w:p>
    <w:p w:rsidR="00717356" w:rsidRDefault="00717356" w:rsidP="00717356">
      <w:pPr>
        <w:pStyle w:val="ListParagraph"/>
        <w:numPr>
          <w:ilvl w:val="0"/>
          <w:numId w:val="2"/>
        </w:numPr>
      </w:pPr>
      <w:r>
        <w:t xml:space="preserve">Ability to </w:t>
      </w:r>
      <w:r w:rsidR="005B53FC">
        <w:t xml:space="preserve">manually </w:t>
      </w:r>
      <w:r>
        <w:t>load production plan data</w:t>
      </w:r>
      <w:r w:rsidR="005B53FC">
        <w:t xml:space="preserve"> using a simple</w:t>
      </w:r>
      <w:r w:rsidR="00571100">
        <w:t xml:space="preserve"> (requiring no more than 30 minutes of training)</w:t>
      </w:r>
      <w:r w:rsidR="005B53FC">
        <w:t xml:space="preserve"> 1-2 step process </w:t>
      </w:r>
      <w:r>
        <w:t>from Arena output (</w:t>
      </w:r>
      <w:proofErr w:type="spellStart"/>
      <w:r>
        <w:t>csv</w:t>
      </w:r>
      <w:proofErr w:type="spellEnd"/>
      <w:r>
        <w:t xml:space="preserve"> file) to database where “actuals” data is stored for reporting.</w:t>
      </w:r>
    </w:p>
    <w:p w:rsidR="00571100" w:rsidRDefault="00DE3899" w:rsidP="00717356">
      <w:pPr>
        <w:pStyle w:val="ListParagraph"/>
        <w:numPr>
          <w:ilvl w:val="0"/>
          <w:numId w:val="2"/>
        </w:numPr>
      </w:pPr>
      <w:r>
        <w:t xml:space="preserve">Ability to load data from any source that has been inserted to standardized staging tables. </w:t>
      </w:r>
      <w:r w:rsidR="004D2287">
        <w:t>This enables push of actual data from external systems, event processors, etc.</w:t>
      </w:r>
    </w:p>
    <w:p w:rsidR="00FA1DD9" w:rsidRDefault="008E1C75" w:rsidP="00FA1DD9">
      <w:pPr>
        <w:pStyle w:val="ListParagraph"/>
        <w:numPr>
          <w:ilvl w:val="0"/>
          <w:numId w:val="2"/>
        </w:numPr>
      </w:pPr>
      <w:r>
        <w:t>Ability to update plan data f</w:t>
      </w:r>
      <w:r w:rsidR="00571100">
        <w:t>or all or part of a plan period by following the same steps as #1 or #2 above for the plan and without affecting actuals already calculated for the production plan.</w:t>
      </w:r>
    </w:p>
    <w:p w:rsidR="00717356" w:rsidRDefault="00717356" w:rsidP="00717356">
      <w:pPr>
        <w:pStyle w:val="ListParagraph"/>
        <w:numPr>
          <w:ilvl w:val="0"/>
          <w:numId w:val="2"/>
        </w:numPr>
      </w:pPr>
      <w:r>
        <w:t xml:space="preserve">Ability to join on </w:t>
      </w:r>
      <w:r w:rsidR="006A42E7">
        <w:t>date and/or date and in</w:t>
      </w:r>
      <w:r w:rsidR="00705C92">
        <w:t>terval, e.g., 30 minutes</w:t>
      </w:r>
      <w:r>
        <w:t xml:space="preserve"> and unit of work </w:t>
      </w:r>
      <w:r w:rsidR="006A42E7">
        <w:t xml:space="preserve">(contact center queues) </w:t>
      </w:r>
      <w:r>
        <w:t xml:space="preserve">to actuals data. </w:t>
      </w:r>
    </w:p>
    <w:p w:rsidR="00717356" w:rsidRDefault="00717356" w:rsidP="00717356">
      <w:pPr>
        <w:pStyle w:val="ListParagraph"/>
        <w:numPr>
          <w:ilvl w:val="0"/>
          <w:numId w:val="2"/>
        </w:numPr>
      </w:pPr>
      <w:r>
        <w:t>Grain per unit of work</w:t>
      </w:r>
      <w:r w:rsidR="006A42E7">
        <w:t xml:space="preserve"> will be by time interval (default is 30 minutes) </w:t>
      </w:r>
      <w:r>
        <w:t>for both forecast and actuals.</w:t>
      </w:r>
      <w:r w:rsidR="00F96574">
        <w:t xml:space="preserve"> Grain may vary for different units of work within the same plan and period but will be consistent within a single unit of work. For example, a unit-of-work will not contain a forecast by hour for one week and by date for another week.</w:t>
      </w:r>
    </w:p>
    <w:p w:rsidR="00717356" w:rsidRDefault="00717356" w:rsidP="00717356">
      <w:pPr>
        <w:pStyle w:val="ListParagraph"/>
        <w:numPr>
          <w:ilvl w:val="0"/>
          <w:numId w:val="2"/>
        </w:numPr>
      </w:pPr>
      <w:r>
        <w:t>Ability to dril</w:t>
      </w:r>
      <w:r w:rsidR="00F96574">
        <w:t>l in to details on actuals data within a single unit-of-work. Drilling to individual record details will be configured per-report and limited to reports for a specific unit of work where detail data is available.</w:t>
      </w:r>
      <w:r w:rsidR="00F2212D">
        <w:t xml:space="preserve"> </w:t>
      </w:r>
      <w:r w:rsidR="00214B1E">
        <w:t xml:space="preserve">In the Contact Center, it’s just the interval data. </w:t>
      </w:r>
      <w:r w:rsidR="00F2212D">
        <w:t>For</w:t>
      </w:r>
      <w:r w:rsidR="00214B1E">
        <w:t xml:space="preserve"> Ops, you need </w:t>
      </w:r>
      <w:r w:rsidR="00F2212D">
        <w:t>to look at the task within a unit-of-work</w:t>
      </w:r>
      <w:r w:rsidR="00214B1E">
        <w:t xml:space="preserve">.  </w:t>
      </w:r>
      <w:r w:rsidR="00F2212D">
        <w:t xml:space="preserve">(This is optional when we have individual call detail and will not be supported in this release. </w:t>
      </w:r>
    </w:p>
    <w:p w:rsidR="00DA6E21" w:rsidRPr="003050C8" w:rsidRDefault="00571100" w:rsidP="00DA6E21">
      <w:pPr>
        <w:pStyle w:val="ListParagraph"/>
        <w:numPr>
          <w:ilvl w:val="0"/>
          <w:numId w:val="2"/>
        </w:numPr>
      </w:pPr>
      <w:r w:rsidRPr="003050C8">
        <w:t xml:space="preserve">Actual </w:t>
      </w:r>
      <w:r w:rsidR="00214B1E">
        <w:t>c</w:t>
      </w:r>
      <w:r w:rsidRPr="003050C8">
        <w:t xml:space="preserve">ounts and </w:t>
      </w:r>
      <w:r w:rsidR="00DE3899" w:rsidRPr="003050C8">
        <w:t xml:space="preserve">metric </w:t>
      </w:r>
      <w:r w:rsidR="00744724" w:rsidRPr="003050C8">
        <w:t>values</w:t>
      </w:r>
      <w:r w:rsidR="00DE3899" w:rsidRPr="003050C8">
        <w:t xml:space="preserve"> </w:t>
      </w:r>
      <w:r w:rsidRPr="003050C8">
        <w:t>will be ca</w:t>
      </w:r>
      <w:r w:rsidR="00DA6E21" w:rsidRPr="003050C8">
        <w:t>lculated and updated on a schedule to be configurable by plan and unit-of-work.</w:t>
      </w:r>
      <w:r w:rsidR="00F2212D">
        <w:t xml:space="preserve"> </w:t>
      </w:r>
      <w:r w:rsidR="0002724D">
        <w:t xml:space="preserve"> The loading schedule of actual data by th</w:t>
      </w:r>
      <w:r w:rsidR="004E7C45">
        <w:t>e</w:t>
      </w:r>
      <w:r w:rsidR="0002724D">
        <w:t xml:space="preserve"> grain that the data is available to us. If we get actual data every 30 min, but PP is at an hour, we are not changing how fast the raw data comes i</w:t>
      </w:r>
      <w:r w:rsidR="00003CC8">
        <w:t>n</w:t>
      </w:r>
      <w:r w:rsidR="0002724D">
        <w:t xml:space="preserve">, rather we aggregate since the PP is at an hourly level. </w:t>
      </w:r>
    </w:p>
    <w:p w:rsidR="000F4244" w:rsidRPr="003050C8" w:rsidRDefault="00DA6E21" w:rsidP="00DA6E21">
      <w:pPr>
        <w:pStyle w:val="ListParagraph"/>
        <w:numPr>
          <w:ilvl w:val="0"/>
          <w:numId w:val="2"/>
        </w:numPr>
      </w:pPr>
      <w:r w:rsidRPr="003050C8">
        <w:t>Identifiers will be captured for actual counts to enable drilling to details within reports.</w:t>
      </w:r>
      <w:r w:rsidR="000F4244" w:rsidRPr="003050C8">
        <w:t xml:space="preserve"> </w:t>
      </w:r>
      <w:r w:rsidR="00DD13CA" w:rsidRPr="003050C8">
        <w:t>Ability to d</w:t>
      </w:r>
      <w:r w:rsidR="000F4244" w:rsidRPr="003050C8">
        <w:t>rill into the underlying detail that was used to derive the fact</w:t>
      </w:r>
      <w:r w:rsidR="00DD13CA" w:rsidRPr="003050C8">
        <w:t xml:space="preserve">. </w:t>
      </w:r>
    </w:p>
    <w:p w:rsidR="00854921" w:rsidRPr="003050C8" w:rsidRDefault="00854921" w:rsidP="00854921">
      <w:pPr>
        <w:pStyle w:val="ListParagraph"/>
        <w:numPr>
          <w:ilvl w:val="0"/>
          <w:numId w:val="2"/>
        </w:numPr>
      </w:pPr>
      <w:r w:rsidRPr="003050C8">
        <w:t>During load of daily forecast data, the system will calculate the average age of inventory and forecast jeopardy inventory for each date. Business rules for jeopardy and average age will be easily configurable.</w:t>
      </w:r>
      <w:r w:rsidR="000F4244" w:rsidRPr="003050C8">
        <w:t xml:space="preserve"> </w:t>
      </w:r>
    </w:p>
    <w:p w:rsidR="00894DF3" w:rsidRDefault="004621DE" w:rsidP="00DA6E21">
      <w:pPr>
        <w:pStyle w:val="ListParagraph"/>
        <w:numPr>
          <w:ilvl w:val="0"/>
          <w:numId w:val="2"/>
        </w:numPr>
      </w:pPr>
      <w:r>
        <w:t>Actual Contacts Created measures</w:t>
      </w:r>
      <w:r w:rsidR="00DA6E21">
        <w:t>,</w:t>
      </w:r>
      <w:r w:rsidR="00752906">
        <w:t xml:space="preserve"> </w:t>
      </w:r>
      <w:r w:rsidR="00371E94">
        <w:t>Contacts Offered meas</w:t>
      </w:r>
      <w:r w:rsidR="00752906">
        <w:t>ures, Contacts Handled measures</w:t>
      </w:r>
      <w:r w:rsidR="00371E94">
        <w:t xml:space="preserve">,  </w:t>
      </w:r>
      <w:r w:rsidR="00DA6E21">
        <w:t xml:space="preserve"> </w:t>
      </w:r>
      <w:r w:rsidR="00752906">
        <w:t>Contacts Handled per</w:t>
      </w:r>
      <w:r w:rsidR="00353844">
        <w:t xml:space="preserve"> “Service Time” </w:t>
      </w:r>
      <w:r w:rsidR="00752906">
        <w:t>“measures,</w:t>
      </w:r>
      <w:r w:rsidR="00353844">
        <w:t xml:space="preserve"> </w:t>
      </w:r>
      <w:r w:rsidR="00371E94">
        <w:t>Staff Hours Ass</w:t>
      </w:r>
      <w:r w:rsidR="00752906">
        <w:t>igned, and handle time measures</w:t>
      </w:r>
      <w:r w:rsidR="00DA6E21">
        <w:t xml:space="preserve"> will b</w:t>
      </w:r>
      <w:r w:rsidR="00371E94">
        <w:t xml:space="preserve">e calculated and updated by interval </w:t>
      </w:r>
      <w:r w:rsidR="00DA6E21">
        <w:t>fo</w:t>
      </w:r>
      <w:r w:rsidR="00371E94">
        <w:t>r 1 day</w:t>
      </w:r>
      <w:r w:rsidR="00DA6E21">
        <w:t xml:space="preserve"> following the plan date.</w:t>
      </w:r>
    </w:p>
    <w:p w:rsidR="00894DF3" w:rsidRDefault="00894DF3" w:rsidP="00DA6E21">
      <w:pPr>
        <w:pStyle w:val="ListParagraph"/>
        <w:numPr>
          <w:ilvl w:val="0"/>
          <w:numId w:val="2"/>
        </w:numPr>
      </w:pPr>
      <w:r>
        <w:t xml:space="preserve"> </w:t>
      </w:r>
      <w:r w:rsidR="00ED33E3">
        <w:t xml:space="preserve">All metrics that have a “forecasted” and “actual” measure will also have calculated a simple deviation metric and a percent deviation metrics, e.g., For the pair metrics of Forecasted Contacts Created and Actual Contacts Created there will be a Deviation Contacts Created </w:t>
      </w:r>
      <w:r>
        <w:t xml:space="preserve">(Forecast- Actual) </w:t>
      </w:r>
      <w:r w:rsidR="00ED33E3">
        <w:t>and a Percentage Deviation Contacts Created Metrics</w:t>
      </w:r>
      <w:r>
        <w:t xml:space="preserve"> (Forecast-Actual)/Forecast. Please note this can be either positive or negative. </w:t>
      </w:r>
    </w:p>
    <w:p w:rsidR="00ED33E3" w:rsidRDefault="007A7D7A" w:rsidP="00DA6E21">
      <w:pPr>
        <w:pStyle w:val="ListParagraph"/>
        <w:numPr>
          <w:ilvl w:val="0"/>
          <w:numId w:val="2"/>
        </w:numPr>
      </w:pPr>
      <w:r>
        <w:t xml:space="preserve">All metric of </w:t>
      </w:r>
      <w:r w:rsidR="00ED33E3">
        <w:t xml:space="preserve">central tendency, i.e., measure an average (Average Handle Time) will have </w:t>
      </w:r>
      <w:r w:rsidR="00705C92">
        <w:t>a Mean</w:t>
      </w:r>
      <w:r w:rsidR="00ED33E3">
        <w:t xml:space="preserve">, Median, Min, Max, </w:t>
      </w:r>
      <w:r w:rsidR="00705C92">
        <w:t>and Standard Deviation Metrics</w:t>
      </w:r>
      <w:r w:rsidR="00894DF3">
        <w:t>.</w:t>
      </w:r>
      <w:r w:rsidR="00ED33E3">
        <w:t xml:space="preserve"> For Example the Average Handle </w:t>
      </w:r>
      <w:r w:rsidR="00705C92">
        <w:t>Time will have Mean Handle Time</w:t>
      </w:r>
      <w:r w:rsidR="00ED33E3">
        <w:t>, Median Handle Time, etc.</w:t>
      </w:r>
    </w:p>
    <w:p w:rsidR="00571100" w:rsidRDefault="004D2287" w:rsidP="00717356">
      <w:pPr>
        <w:pStyle w:val="ListParagraph"/>
        <w:numPr>
          <w:ilvl w:val="0"/>
          <w:numId w:val="2"/>
        </w:numPr>
      </w:pPr>
      <w:r>
        <w:t>Ability to manually load actuals from a formatted text file (</w:t>
      </w:r>
      <w:proofErr w:type="spellStart"/>
      <w:r>
        <w:t>csv</w:t>
      </w:r>
      <w:proofErr w:type="spellEnd"/>
      <w:r>
        <w:t>)</w:t>
      </w:r>
    </w:p>
    <w:p w:rsidR="0011675F" w:rsidRDefault="004D2287" w:rsidP="0011675F">
      <w:pPr>
        <w:pStyle w:val="ListParagraph"/>
        <w:numPr>
          <w:ilvl w:val="0"/>
          <w:numId w:val="2"/>
        </w:numPr>
      </w:pPr>
      <w:r>
        <w:t>Ability to process and load actuals from defined standard staging area. This enables push of actual data from external systems, event processors, etc.</w:t>
      </w:r>
    </w:p>
    <w:p w:rsidR="005F0FAD" w:rsidRDefault="005F0FAD" w:rsidP="0011675F">
      <w:pPr>
        <w:pStyle w:val="ListParagraph"/>
        <w:numPr>
          <w:ilvl w:val="0"/>
          <w:numId w:val="2"/>
        </w:numPr>
      </w:pPr>
      <w:r>
        <w:lastRenderedPageBreak/>
        <w:t xml:space="preserve">All data defined in source data documents will be </w:t>
      </w:r>
      <w:r w:rsidR="001B6C27">
        <w:t xml:space="preserve">gathered and </w:t>
      </w:r>
      <w:r>
        <w:t>available for analysis</w:t>
      </w:r>
      <w:r w:rsidR="001B6C27">
        <w:t xml:space="preserve"> even if they are not associated with the required metrics documented below. As of 7 June one source document exists for ACD Interval Data.</w:t>
      </w:r>
      <w:r>
        <w:t xml:space="preserve"> </w:t>
      </w:r>
    </w:p>
    <w:p w:rsidR="00854921" w:rsidRPr="001E2271" w:rsidRDefault="00854921" w:rsidP="0011675F">
      <w:pPr>
        <w:pStyle w:val="ListParagraph"/>
        <w:numPr>
          <w:ilvl w:val="0"/>
          <w:numId w:val="2"/>
        </w:numPr>
      </w:pPr>
      <w:r w:rsidRPr="001E2271">
        <w:t>Attributes Required for Reporting</w:t>
      </w:r>
      <w:r w:rsidR="0002724D" w:rsidRPr="001E2271">
        <w:t xml:space="preserve"> </w:t>
      </w:r>
    </w:p>
    <w:p w:rsidR="00D27C2F" w:rsidRDefault="002E008A" w:rsidP="00D27C2F">
      <w:pPr>
        <w:pStyle w:val="ListParagraph"/>
        <w:numPr>
          <w:ilvl w:val="1"/>
          <w:numId w:val="2"/>
        </w:numPr>
      </w:pPr>
      <w:r>
        <w:t>Region</w:t>
      </w:r>
    </w:p>
    <w:p w:rsidR="00B8206D" w:rsidRDefault="00B8206D" w:rsidP="00D27C2F">
      <w:pPr>
        <w:pStyle w:val="ListParagraph"/>
        <w:numPr>
          <w:ilvl w:val="1"/>
          <w:numId w:val="2"/>
        </w:numPr>
      </w:pPr>
      <w:r>
        <w:t>State or Province</w:t>
      </w:r>
      <w:r w:rsidR="00990310">
        <w:t xml:space="preserve"> </w:t>
      </w:r>
    </w:p>
    <w:p w:rsidR="002E008A" w:rsidRDefault="002E008A" w:rsidP="00D27C2F">
      <w:pPr>
        <w:pStyle w:val="ListParagraph"/>
        <w:numPr>
          <w:ilvl w:val="1"/>
          <w:numId w:val="2"/>
        </w:numPr>
      </w:pPr>
      <w:r>
        <w:t>Project</w:t>
      </w:r>
    </w:p>
    <w:p w:rsidR="002E008A" w:rsidRDefault="002E008A" w:rsidP="00D27C2F">
      <w:pPr>
        <w:pStyle w:val="ListParagraph"/>
        <w:numPr>
          <w:ilvl w:val="1"/>
          <w:numId w:val="2"/>
        </w:numPr>
      </w:pPr>
      <w:r>
        <w:t>Program</w:t>
      </w:r>
    </w:p>
    <w:p w:rsidR="00B8206D" w:rsidRDefault="00B8206D" w:rsidP="00D27C2F">
      <w:pPr>
        <w:pStyle w:val="ListParagraph"/>
        <w:numPr>
          <w:ilvl w:val="1"/>
          <w:numId w:val="2"/>
        </w:numPr>
      </w:pPr>
      <w:r>
        <w:t>Site</w:t>
      </w:r>
      <w:r w:rsidR="00990310">
        <w:t xml:space="preserve"> </w:t>
      </w:r>
    </w:p>
    <w:p w:rsidR="002E008A" w:rsidRDefault="002E008A" w:rsidP="00D27C2F">
      <w:pPr>
        <w:pStyle w:val="ListParagraph"/>
        <w:numPr>
          <w:ilvl w:val="1"/>
          <w:numId w:val="2"/>
        </w:numPr>
      </w:pPr>
      <w:r>
        <w:t>Production Plan Name</w:t>
      </w:r>
    </w:p>
    <w:p w:rsidR="002E008A" w:rsidRDefault="002E008A" w:rsidP="00D27C2F">
      <w:pPr>
        <w:pStyle w:val="ListParagraph"/>
        <w:numPr>
          <w:ilvl w:val="1"/>
          <w:numId w:val="2"/>
        </w:numPr>
      </w:pPr>
      <w:r>
        <w:t>Plan Start Date</w:t>
      </w:r>
    </w:p>
    <w:p w:rsidR="002E008A" w:rsidRDefault="002E008A" w:rsidP="00D27C2F">
      <w:pPr>
        <w:pStyle w:val="ListParagraph"/>
        <w:numPr>
          <w:ilvl w:val="1"/>
          <w:numId w:val="2"/>
        </w:numPr>
      </w:pPr>
      <w:r>
        <w:t>Plan Start Hour</w:t>
      </w:r>
    </w:p>
    <w:p w:rsidR="002E008A" w:rsidRDefault="002E008A" w:rsidP="00D27C2F">
      <w:pPr>
        <w:pStyle w:val="ListParagraph"/>
        <w:numPr>
          <w:ilvl w:val="1"/>
          <w:numId w:val="2"/>
        </w:numPr>
      </w:pPr>
      <w:r>
        <w:t>Plan End Date</w:t>
      </w:r>
    </w:p>
    <w:p w:rsidR="002E008A" w:rsidRDefault="002E008A" w:rsidP="00D27C2F">
      <w:pPr>
        <w:pStyle w:val="ListParagraph"/>
        <w:numPr>
          <w:ilvl w:val="1"/>
          <w:numId w:val="2"/>
        </w:numPr>
      </w:pPr>
      <w:r>
        <w:t>Plan End Hour</w:t>
      </w:r>
    </w:p>
    <w:p w:rsidR="00894DF3" w:rsidRDefault="00B95861" w:rsidP="00D27C2F">
      <w:pPr>
        <w:pStyle w:val="ListParagraph"/>
        <w:numPr>
          <w:ilvl w:val="1"/>
          <w:numId w:val="2"/>
        </w:numPr>
      </w:pPr>
      <w:r>
        <w:t xml:space="preserve">Plan  </w:t>
      </w:r>
      <w:r w:rsidR="002E008A">
        <w:t xml:space="preserve">Last Modified </w:t>
      </w:r>
    </w:p>
    <w:p w:rsidR="002E008A" w:rsidRDefault="002E008A" w:rsidP="00D27C2F">
      <w:pPr>
        <w:pStyle w:val="ListParagraph"/>
        <w:numPr>
          <w:ilvl w:val="1"/>
          <w:numId w:val="2"/>
        </w:numPr>
      </w:pPr>
      <w:r>
        <w:t>Plan Creation Date</w:t>
      </w:r>
    </w:p>
    <w:p w:rsidR="00DC36B6" w:rsidRDefault="00DC36B6" w:rsidP="00D27C2F">
      <w:pPr>
        <w:pStyle w:val="ListParagraph"/>
        <w:numPr>
          <w:ilvl w:val="1"/>
          <w:numId w:val="2"/>
        </w:numPr>
      </w:pPr>
      <w:r>
        <w:t xml:space="preserve">Unit of Work Type </w:t>
      </w:r>
    </w:p>
    <w:p w:rsidR="002E008A" w:rsidRDefault="002E008A" w:rsidP="00D27C2F">
      <w:pPr>
        <w:pStyle w:val="ListParagraph"/>
        <w:numPr>
          <w:ilvl w:val="1"/>
          <w:numId w:val="2"/>
        </w:numPr>
      </w:pPr>
      <w:r>
        <w:t>Unit of Work Name</w:t>
      </w:r>
      <w:r w:rsidR="00DC36B6">
        <w:t xml:space="preserve"> </w:t>
      </w:r>
    </w:p>
    <w:p w:rsidR="002E008A" w:rsidRDefault="002E008A" w:rsidP="00D27C2F">
      <w:pPr>
        <w:pStyle w:val="ListParagraph"/>
        <w:numPr>
          <w:ilvl w:val="1"/>
          <w:numId w:val="2"/>
        </w:numPr>
      </w:pPr>
      <w:r>
        <w:t>Time Unit</w:t>
      </w:r>
      <w:r w:rsidR="00DC36B6">
        <w:t xml:space="preserve"> (used of handle times etc, default is minutes)</w:t>
      </w:r>
    </w:p>
    <w:p w:rsidR="002E008A" w:rsidRDefault="002E008A" w:rsidP="00D27C2F">
      <w:pPr>
        <w:pStyle w:val="ListParagraph"/>
        <w:numPr>
          <w:ilvl w:val="1"/>
          <w:numId w:val="2"/>
        </w:numPr>
      </w:pPr>
      <w:r>
        <w:t>Plan Date</w:t>
      </w:r>
    </w:p>
    <w:p w:rsidR="002E008A" w:rsidRDefault="002E008A" w:rsidP="00D27C2F">
      <w:pPr>
        <w:pStyle w:val="ListParagraph"/>
        <w:numPr>
          <w:ilvl w:val="1"/>
          <w:numId w:val="2"/>
        </w:numPr>
      </w:pPr>
      <w:r>
        <w:t xml:space="preserve">Plan </w:t>
      </w:r>
      <w:r w:rsidR="00894DF3">
        <w:t>Interval</w:t>
      </w:r>
    </w:p>
    <w:p w:rsidR="007C7BAE" w:rsidRDefault="00854921" w:rsidP="005D63CC">
      <w:pPr>
        <w:pStyle w:val="ListParagraph"/>
        <w:numPr>
          <w:ilvl w:val="0"/>
          <w:numId w:val="2"/>
        </w:numPr>
      </w:pPr>
      <w:r>
        <w:t>Metrics Required for Reporting</w:t>
      </w:r>
      <w:r w:rsidR="00003CC8">
        <w:t xml:space="preserve"> (</w:t>
      </w:r>
      <w:r w:rsidR="00DC36B6">
        <w:t>all by interval</w:t>
      </w:r>
      <w:r w:rsidR="00613C81">
        <w:t>, by UOW</w:t>
      </w:r>
      <w:r w:rsidR="00DC36B6">
        <w:t>)</w:t>
      </w:r>
      <w:r w:rsidR="005D63CC">
        <w:t xml:space="preserve">. </w:t>
      </w:r>
      <w:r w:rsidR="005D63CC" w:rsidRPr="00DD13CA">
        <w:t xml:space="preserve">Calculations for actual inventory metrics will be performed only for the current day and </w:t>
      </w:r>
      <w:r w:rsidR="001400E5">
        <w:t>interval</w:t>
      </w:r>
      <w:r w:rsidR="005D63CC" w:rsidRPr="00DD13CA">
        <w:t xml:space="preserve"> (if applicable).  </w:t>
      </w:r>
    </w:p>
    <w:p w:rsidR="007F7B0F" w:rsidRDefault="007F7B0F" w:rsidP="007C7BAE">
      <w:pPr>
        <w:pStyle w:val="ListParagraph"/>
        <w:numPr>
          <w:ilvl w:val="1"/>
          <w:numId w:val="2"/>
        </w:numPr>
      </w:pPr>
      <w:r>
        <w:t xml:space="preserve">Forecast </w:t>
      </w:r>
      <w:r w:rsidR="005A357E">
        <w:t>Contacts Created</w:t>
      </w:r>
    </w:p>
    <w:p w:rsidR="00B67AB9" w:rsidRDefault="00B67AB9" w:rsidP="007C7BAE">
      <w:pPr>
        <w:pStyle w:val="ListParagraph"/>
        <w:numPr>
          <w:ilvl w:val="1"/>
          <w:numId w:val="2"/>
        </w:numPr>
      </w:pPr>
      <w:r>
        <w:t xml:space="preserve">Forecast </w:t>
      </w:r>
      <w:r w:rsidR="005A357E">
        <w:t xml:space="preserve">Contacts </w:t>
      </w:r>
      <w:r>
        <w:t>Offered</w:t>
      </w:r>
    </w:p>
    <w:p w:rsidR="007F7B0F" w:rsidRDefault="007F7B0F" w:rsidP="007C7BAE">
      <w:pPr>
        <w:pStyle w:val="ListParagraph"/>
        <w:numPr>
          <w:ilvl w:val="1"/>
          <w:numId w:val="2"/>
        </w:numPr>
      </w:pPr>
      <w:r>
        <w:t xml:space="preserve">Forecast </w:t>
      </w:r>
      <w:r w:rsidR="005A357E">
        <w:t>Contacts Handled</w:t>
      </w:r>
    </w:p>
    <w:p w:rsidR="00BA6D29" w:rsidRDefault="00BA6D29" w:rsidP="007C7BAE">
      <w:pPr>
        <w:pStyle w:val="ListParagraph"/>
        <w:numPr>
          <w:ilvl w:val="1"/>
          <w:numId w:val="2"/>
        </w:numPr>
      </w:pPr>
      <w:r>
        <w:t>Forecasted Average Speed to Handle (</w:t>
      </w:r>
      <w:r w:rsidR="0002724D">
        <w:t xml:space="preserve">speed to handle is the </w:t>
      </w:r>
      <w:r>
        <w:t>caller’s time in IVR + wait time +talk time + hold time)</w:t>
      </w:r>
    </w:p>
    <w:p w:rsidR="008A147F" w:rsidRDefault="00806226" w:rsidP="007C7BAE">
      <w:pPr>
        <w:pStyle w:val="ListParagraph"/>
        <w:numPr>
          <w:ilvl w:val="1"/>
          <w:numId w:val="2"/>
        </w:numPr>
      </w:pPr>
      <w:r>
        <w:t>Forecasted</w:t>
      </w:r>
      <w:r w:rsidR="008A147F">
        <w:t xml:space="preserve"> Average Speed to </w:t>
      </w:r>
      <w:r w:rsidR="00B95861">
        <w:t>Answer</w:t>
      </w:r>
      <w:r w:rsidR="00BA6D29">
        <w:t xml:space="preserve"> </w:t>
      </w:r>
    </w:p>
    <w:p w:rsidR="00B67AB9" w:rsidRPr="00894DF3" w:rsidRDefault="00B67AB9" w:rsidP="007C7BAE">
      <w:pPr>
        <w:pStyle w:val="ListParagraph"/>
        <w:numPr>
          <w:ilvl w:val="1"/>
          <w:numId w:val="2"/>
        </w:numPr>
      </w:pPr>
      <w:r w:rsidRPr="00894DF3">
        <w:t xml:space="preserve">Forecast </w:t>
      </w:r>
      <w:r w:rsidR="005A357E" w:rsidRPr="00894DF3">
        <w:t xml:space="preserve">Contacts </w:t>
      </w:r>
      <w:r w:rsidRPr="00894DF3">
        <w:t>Abandoned</w:t>
      </w:r>
    </w:p>
    <w:p w:rsidR="007F7B0F" w:rsidRPr="00894DF3" w:rsidRDefault="002E008A" w:rsidP="007C7BAE">
      <w:pPr>
        <w:pStyle w:val="ListParagraph"/>
        <w:numPr>
          <w:ilvl w:val="1"/>
          <w:numId w:val="2"/>
        </w:numPr>
      </w:pPr>
      <w:r w:rsidRPr="00894DF3">
        <w:t>Forecast Inventory</w:t>
      </w:r>
    </w:p>
    <w:p w:rsidR="007F7B0F" w:rsidRPr="00894DF3" w:rsidRDefault="007F7B0F" w:rsidP="007C7BAE">
      <w:pPr>
        <w:pStyle w:val="ListParagraph"/>
        <w:numPr>
          <w:ilvl w:val="1"/>
          <w:numId w:val="2"/>
        </w:numPr>
      </w:pPr>
      <w:r w:rsidRPr="00894DF3">
        <w:t>Forecast Inventory Average Age</w:t>
      </w:r>
    </w:p>
    <w:p w:rsidR="007F7B0F" w:rsidRPr="00894DF3" w:rsidRDefault="002E008A" w:rsidP="007C7BAE">
      <w:pPr>
        <w:pStyle w:val="ListParagraph"/>
        <w:numPr>
          <w:ilvl w:val="1"/>
          <w:numId w:val="2"/>
        </w:numPr>
      </w:pPr>
      <w:r w:rsidRPr="00894DF3">
        <w:t>Forecast Inventory Jeopardy</w:t>
      </w:r>
    </w:p>
    <w:p w:rsidR="005E07CC" w:rsidRPr="00894DF3" w:rsidRDefault="007F7B0F" w:rsidP="005E07CC">
      <w:pPr>
        <w:pStyle w:val="ListParagraph"/>
        <w:numPr>
          <w:ilvl w:val="1"/>
          <w:numId w:val="2"/>
        </w:numPr>
      </w:pPr>
      <w:r w:rsidRPr="00894DF3">
        <w:t>Forecast Average Handle Time</w:t>
      </w:r>
      <w:r w:rsidR="00AA34FF">
        <w:t>(</w:t>
      </w:r>
      <w:r w:rsidR="0002724D">
        <w:t xml:space="preserve">handle time is the </w:t>
      </w:r>
      <w:r w:rsidR="00AA34FF">
        <w:t>agent’s talk time+ hold time + wrap time)</w:t>
      </w:r>
    </w:p>
    <w:p w:rsidR="007A7D7A" w:rsidRDefault="007A7D7A" w:rsidP="005E07CC">
      <w:pPr>
        <w:pStyle w:val="ListParagraph"/>
        <w:numPr>
          <w:ilvl w:val="1"/>
          <w:numId w:val="2"/>
        </w:numPr>
      </w:pPr>
      <w:r>
        <w:t>Forecast Labor Minutes Total</w:t>
      </w:r>
    </w:p>
    <w:p w:rsidR="007F7B0F" w:rsidRDefault="00DC36B6" w:rsidP="007C7BAE">
      <w:pPr>
        <w:pStyle w:val="ListParagraph"/>
        <w:numPr>
          <w:ilvl w:val="1"/>
          <w:numId w:val="2"/>
        </w:numPr>
      </w:pPr>
      <w:r>
        <w:t>Forecast Labor</w:t>
      </w:r>
      <w:r w:rsidR="007F7B0F">
        <w:t xml:space="preserve"> </w:t>
      </w:r>
      <w:r>
        <w:t xml:space="preserve">Minutes </w:t>
      </w:r>
      <w:r w:rsidR="007A7D7A">
        <w:t xml:space="preserve">Available </w:t>
      </w:r>
    </w:p>
    <w:p w:rsidR="00925981" w:rsidRDefault="00925981" w:rsidP="007C7BAE">
      <w:pPr>
        <w:pStyle w:val="ListParagraph"/>
        <w:numPr>
          <w:ilvl w:val="1"/>
          <w:numId w:val="2"/>
        </w:numPr>
      </w:pPr>
      <w:r>
        <w:t xml:space="preserve">Forecast Labor Minutes Waiting </w:t>
      </w:r>
    </w:p>
    <w:p w:rsidR="00E25AFF" w:rsidRDefault="00E25AFF" w:rsidP="007C7BAE">
      <w:pPr>
        <w:pStyle w:val="ListParagraph"/>
        <w:numPr>
          <w:ilvl w:val="1"/>
          <w:numId w:val="2"/>
        </w:numPr>
      </w:pPr>
      <w:r>
        <w:t xml:space="preserve">Forecast Total Headcount </w:t>
      </w:r>
    </w:p>
    <w:p w:rsidR="005E07CC" w:rsidRDefault="00E25AFF" w:rsidP="007C7BAE">
      <w:pPr>
        <w:pStyle w:val="ListParagraph"/>
        <w:numPr>
          <w:ilvl w:val="1"/>
          <w:numId w:val="2"/>
        </w:numPr>
      </w:pPr>
      <w:r>
        <w:t>Forecast Headcount</w:t>
      </w:r>
      <w:r w:rsidR="005E07CC">
        <w:t xml:space="preserve"> </w:t>
      </w:r>
    </w:p>
    <w:p w:rsidR="00FC05BF" w:rsidRDefault="00E25AFF" w:rsidP="007C7BAE">
      <w:pPr>
        <w:pStyle w:val="ListParagraph"/>
        <w:numPr>
          <w:ilvl w:val="1"/>
          <w:numId w:val="2"/>
        </w:numPr>
      </w:pPr>
      <w:r>
        <w:t xml:space="preserve">Forecast Headcount </w:t>
      </w:r>
      <w:r w:rsidR="00FC05BF">
        <w:t xml:space="preserve"> unavailable </w:t>
      </w:r>
    </w:p>
    <w:p w:rsidR="005073E3" w:rsidRDefault="005073E3" w:rsidP="005073E3">
      <w:pPr>
        <w:pStyle w:val="ListParagraph"/>
        <w:numPr>
          <w:ilvl w:val="1"/>
          <w:numId w:val="2"/>
        </w:numPr>
      </w:pPr>
      <w:r>
        <w:t xml:space="preserve">Forecast  Service Level </w:t>
      </w:r>
      <w:r w:rsidR="004621DE">
        <w:t xml:space="preserve"> </w:t>
      </w:r>
      <w:r>
        <w:t>defined as the %</w:t>
      </w:r>
      <w:r w:rsidR="00D003E3">
        <w:t xml:space="preserve"> of contacts that will be </w:t>
      </w:r>
      <w:r w:rsidRPr="005073E3">
        <w:t>answered in X seconds</w:t>
      </w:r>
      <w:r w:rsidR="00377AA6">
        <w:t xml:space="preserve">) </w:t>
      </w:r>
    </w:p>
    <w:p w:rsidR="007F7B0F" w:rsidRDefault="002E008A" w:rsidP="007C7BAE">
      <w:pPr>
        <w:pStyle w:val="ListParagraph"/>
        <w:numPr>
          <w:ilvl w:val="1"/>
          <w:numId w:val="2"/>
        </w:numPr>
      </w:pPr>
      <w:r>
        <w:t xml:space="preserve">Actual </w:t>
      </w:r>
      <w:r w:rsidR="008A147F">
        <w:t>Contacts Created</w:t>
      </w:r>
      <w:r w:rsidR="0029497C">
        <w:t xml:space="preserve"> at IVR</w:t>
      </w:r>
    </w:p>
    <w:p w:rsidR="007F3E58" w:rsidRDefault="007F3E58" w:rsidP="007F3E58">
      <w:pPr>
        <w:pStyle w:val="ListParagraph"/>
        <w:numPr>
          <w:ilvl w:val="1"/>
          <w:numId w:val="2"/>
        </w:numPr>
      </w:pPr>
      <w:r>
        <w:t xml:space="preserve">Actual </w:t>
      </w:r>
      <w:r w:rsidR="009B17C8">
        <w:t xml:space="preserve">Contacts  </w:t>
      </w:r>
      <w:r w:rsidR="003824AF">
        <w:t>C</w:t>
      </w:r>
      <w:r>
        <w:t>ontained</w:t>
      </w:r>
    </w:p>
    <w:p w:rsidR="0056386A" w:rsidRDefault="0056386A" w:rsidP="0056386A">
      <w:pPr>
        <w:pStyle w:val="ListParagraph"/>
        <w:numPr>
          <w:ilvl w:val="1"/>
          <w:numId w:val="2"/>
        </w:numPr>
      </w:pPr>
      <w:r>
        <w:t>Actual Contacts Contained for Self Service Action n where n = 1, 2, …, 20</w:t>
      </w:r>
    </w:p>
    <w:p w:rsidR="00702502" w:rsidRDefault="00702502" w:rsidP="007F3E58">
      <w:pPr>
        <w:pStyle w:val="ListParagraph"/>
        <w:numPr>
          <w:ilvl w:val="1"/>
          <w:numId w:val="2"/>
        </w:numPr>
      </w:pPr>
      <w:r>
        <w:lastRenderedPageBreak/>
        <w:t>Actual Average Time in IVR</w:t>
      </w:r>
    </w:p>
    <w:p w:rsidR="007F3E58" w:rsidRDefault="007F3E58" w:rsidP="007F3E58">
      <w:pPr>
        <w:pStyle w:val="ListParagraph"/>
        <w:numPr>
          <w:ilvl w:val="1"/>
          <w:numId w:val="2"/>
        </w:numPr>
      </w:pPr>
      <w:r>
        <w:t xml:space="preserve">Actual </w:t>
      </w:r>
      <w:r w:rsidR="009B17C8">
        <w:t xml:space="preserve">Contacts </w:t>
      </w:r>
      <w:r w:rsidR="003824AF">
        <w:t>T</w:t>
      </w:r>
      <w:r>
        <w:t>ransferred</w:t>
      </w:r>
    </w:p>
    <w:p w:rsidR="00B67AB9" w:rsidRDefault="00B67AB9" w:rsidP="007C7BAE">
      <w:pPr>
        <w:pStyle w:val="ListParagraph"/>
        <w:numPr>
          <w:ilvl w:val="1"/>
          <w:numId w:val="2"/>
        </w:numPr>
      </w:pPr>
      <w:r>
        <w:t xml:space="preserve">Actual </w:t>
      </w:r>
      <w:r w:rsidR="008A147F">
        <w:t xml:space="preserve">Contacts </w:t>
      </w:r>
      <w:r>
        <w:t>Offered</w:t>
      </w:r>
      <w:r w:rsidR="00702502">
        <w:t xml:space="preserve"> to ACD</w:t>
      </w:r>
    </w:p>
    <w:p w:rsidR="007F7B0F" w:rsidRDefault="002E008A" w:rsidP="007C7BAE">
      <w:pPr>
        <w:pStyle w:val="ListParagraph"/>
        <w:numPr>
          <w:ilvl w:val="1"/>
          <w:numId w:val="2"/>
        </w:numPr>
      </w:pPr>
      <w:r>
        <w:t xml:space="preserve">Actual </w:t>
      </w:r>
      <w:r w:rsidR="008A147F">
        <w:t>Contacts Handled</w:t>
      </w:r>
    </w:p>
    <w:p w:rsidR="00BA6D29" w:rsidRDefault="00BA6D29" w:rsidP="00BA6D29">
      <w:pPr>
        <w:pStyle w:val="ListParagraph"/>
        <w:numPr>
          <w:ilvl w:val="1"/>
          <w:numId w:val="2"/>
        </w:numPr>
      </w:pPr>
      <w:r>
        <w:t>Actual Average Speed to Handle</w:t>
      </w:r>
    </w:p>
    <w:p w:rsidR="00806226" w:rsidRDefault="00806226" w:rsidP="00806226">
      <w:pPr>
        <w:pStyle w:val="ListParagraph"/>
        <w:numPr>
          <w:ilvl w:val="1"/>
          <w:numId w:val="2"/>
        </w:numPr>
      </w:pPr>
      <w:r>
        <w:t xml:space="preserve">Actual Average Speed to </w:t>
      </w:r>
      <w:r w:rsidR="00B95861">
        <w:t>Answer</w:t>
      </w:r>
    </w:p>
    <w:p w:rsidR="00806226" w:rsidRPr="00806226" w:rsidRDefault="00457353" w:rsidP="00806226">
      <w:pPr>
        <w:pStyle w:val="ListParagraph"/>
        <w:numPr>
          <w:ilvl w:val="1"/>
          <w:numId w:val="2"/>
        </w:numPr>
        <w:rPr>
          <w:b/>
        </w:rPr>
      </w:pPr>
      <w:r>
        <w:t xml:space="preserve">Actual </w:t>
      </w:r>
      <w:r w:rsidR="00377AA6">
        <w:t>C</w:t>
      </w:r>
      <w:r w:rsidR="002F6AC4">
        <w:t>ontact</w:t>
      </w:r>
      <w:r w:rsidR="00377AA6">
        <w:t xml:space="preserve"> Answered in </w:t>
      </w:r>
      <w:commentRangeStart w:id="0"/>
      <w:r w:rsidR="00377AA6">
        <w:t xml:space="preserve">service time </w:t>
      </w:r>
      <w:r w:rsidR="0054292C">
        <w:t xml:space="preserve">interval </w:t>
      </w:r>
      <w:commentRangeEnd w:id="0"/>
      <w:r w:rsidR="00FB6608">
        <w:rPr>
          <w:rStyle w:val="CommentReference"/>
        </w:rPr>
        <w:commentReference w:id="0"/>
      </w:r>
      <w:r>
        <w:t xml:space="preserve">n where n = 1, 2,…,10 </w:t>
      </w:r>
    </w:p>
    <w:p w:rsidR="008643B0" w:rsidRDefault="00DC7EE5" w:rsidP="00702502">
      <w:pPr>
        <w:pStyle w:val="ListParagraph"/>
        <w:numPr>
          <w:ilvl w:val="1"/>
          <w:numId w:val="2"/>
        </w:numPr>
      </w:pPr>
      <w:r w:rsidRPr="00894DF3">
        <w:t>Actual Contacts Abandoned</w:t>
      </w:r>
    </w:p>
    <w:p w:rsidR="00DC7EE5" w:rsidRDefault="00DC7EE5" w:rsidP="007C7BAE">
      <w:pPr>
        <w:pStyle w:val="ListParagraph"/>
        <w:numPr>
          <w:ilvl w:val="1"/>
          <w:numId w:val="2"/>
        </w:numPr>
      </w:pPr>
      <w:r>
        <w:t xml:space="preserve">Actual </w:t>
      </w:r>
      <w:r w:rsidR="003824AF">
        <w:t>C</w:t>
      </w:r>
      <w:r w:rsidR="00DD16B2">
        <w:t>ontacts</w:t>
      </w:r>
      <w:r>
        <w:t xml:space="preserve"> </w:t>
      </w:r>
      <w:r w:rsidR="003824AF">
        <w:t>A</w:t>
      </w:r>
      <w:r>
        <w:t xml:space="preserve">bandoned in </w:t>
      </w:r>
      <w:r w:rsidR="0054292C">
        <w:t>t</w:t>
      </w:r>
      <w:r>
        <w:t xml:space="preserve">ime </w:t>
      </w:r>
      <w:r w:rsidR="0054292C">
        <w:t xml:space="preserve">interval </w:t>
      </w:r>
      <w:r>
        <w:t xml:space="preserve">n </w:t>
      </w:r>
      <w:r w:rsidR="00377AA6">
        <w:t>w</w:t>
      </w:r>
      <w:r>
        <w:t>here n = 1, 2,…,10</w:t>
      </w:r>
    </w:p>
    <w:p w:rsidR="00DC7EE5" w:rsidRDefault="00DC7EE5" w:rsidP="007C7BAE">
      <w:pPr>
        <w:pStyle w:val="ListParagraph"/>
        <w:numPr>
          <w:ilvl w:val="1"/>
          <w:numId w:val="2"/>
        </w:numPr>
      </w:pPr>
      <w:r>
        <w:t xml:space="preserve">Actuals </w:t>
      </w:r>
      <w:r w:rsidR="002F6AC4">
        <w:t>C</w:t>
      </w:r>
      <w:r w:rsidR="00DD16B2">
        <w:t>ontacts</w:t>
      </w:r>
      <w:r w:rsidR="002F6AC4">
        <w:t xml:space="preserve"> Queued Out to Another Skill or A</w:t>
      </w:r>
      <w:r>
        <w:t>pp</w:t>
      </w:r>
    </w:p>
    <w:p w:rsidR="00DC7EE5" w:rsidRDefault="002F6AC4" w:rsidP="007C7BAE">
      <w:pPr>
        <w:pStyle w:val="ListParagraph"/>
        <w:numPr>
          <w:ilvl w:val="1"/>
          <w:numId w:val="2"/>
        </w:numPr>
      </w:pPr>
      <w:r>
        <w:t>Actual Total Answered Time in S</w:t>
      </w:r>
      <w:r w:rsidR="00DC7EE5">
        <w:t>econds</w:t>
      </w:r>
    </w:p>
    <w:p w:rsidR="00DC7EE5" w:rsidRDefault="002F6AC4" w:rsidP="007C7BAE">
      <w:pPr>
        <w:pStyle w:val="ListParagraph"/>
        <w:numPr>
          <w:ilvl w:val="1"/>
          <w:numId w:val="2"/>
        </w:numPr>
      </w:pPr>
      <w:r>
        <w:t>Actual Total Abandon Time S</w:t>
      </w:r>
      <w:r w:rsidR="00DC7EE5">
        <w:t>econds</w:t>
      </w:r>
    </w:p>
    <w:p w:rsidR="00DC7EE5" w:rsidRDefault="00DC7EE5" w:rsidP="007C7BAE">
      <w:pPr>
        <w:pStyle w:val="ListParagraph"/>
        <w:numPr>
          <w:ilvl w:val="1"/>
          <w:numId w:val="2"/>
        </w:numPr>
      </w:pPr>
      <w:r>
        <w:t>Actu</w:t>
      </w:r>
      <w:r w:rsidR="002F6AC4">
        <w:t>al Total Talk T</w:t>
      </w:r>
      <w:r>
        <w:t>ime</w:t>
      </w:r>
    </w:p>
    <w:p w:rsidR="00DC7EE5" w:rsidRDefault="002F6AC4" w:rsidP="007C7BAE">
      <w:pPr>
        <w:pStyle w:val="ListParagraph"/>
        <w:numPr>
          <w:ilvl w:val="1"/>
          <w:numId w:val="2"/>
        </w:numPr>
      </w:pPr>
      <w:r>
        <w:t xml:space="preserve">Actual Total </w:t>
      </w:r>
      <w:commentRangeStart w:id="1"/>
      <w:r w:rsidR="00E96FB3">
        <w:t>A</w:t>
      </w:r>
      <w:r w:rsidR="004F043C">
        <w:t>CW (After-</w:t>
      </w:r>
      <w:r w:rsidR="00E96FB3">
        <w:t xml:space="preserve">Call Work) </w:t>
      </w:r>
      <w:r>
        <w:t xml:space="preserve"> </w:t>
      </w:r>
      <w:commentRangeEnd w:id="1"/>
      <w:r w:rsidR="00815239">
        <w:rPr>
          <w:rStyle w:val="CommentReference"/>
        </w:rPr>
        <w:commentReference w:id="1"/>
      </w:r>
      <w:r w:rsidR="004E1B7E">
        <w:t>Time</w:t>
      </w:r>
    </w:p>
    <w:p w:rsidR="00DC7EE5" w:rsidRDefault="002F6AC4" w:rsidP="007C7BAE">
      <w:pPr>
        <w:pStyle w:val="ListParagraph"/>
        <w:numPr>
          <w:ilvl w:val="1"/>
          <w:numId w:val="2"/>
        </w:numPr>
      </w:pPr>
      <w:r>
        <w:t>Actual Longest Call Wait T</w:t>
      </w:r>
      <w:r w:rsidR="00DC7EE5">
        <w:t>ime</w:t>
      </w:r>
    </w:p>
    <w:p w:rsidR="00DC7EE5" w:rsidRDefault="002F6AC4" w:rsidP="007C7BAE">
      <w:pPr>
        <w:pStyle w:val="ListParagraph"/>
        <w:numPr>
          <w:ilvl w:val="1"/>
          <w:numId w:val="2"/>
        </w:numPr>
      </w:pPr>
      <w:r>
        <w:t>Actual C</w:t>
      </w:r>
      <w:r w:rsidR="00DC7EE5">
        <w:t xml:space="preserve">alls </w:t>
      </w:r>
      <w:r>
        <w:t>Answered in Service L</w:t>
      </w:r>
      <w:r w:rsidR="00DC7EE5">
        <w:t>evel</w:t>
      </w:r>
    </w:p>
    <w:p w:rsidR="00DC7EE5" w:rsidRDefault="002F6AC4" w:rsidP="007C7BAE">
      <w:pPr>
        <w:pStyle w:val="ListParagraph"/>
        <w:numPr>
          <w:ilvl w:val="1"/>
          <w:numId w:val="2"/>
        </w:numPr>
      </w:pPr>
      <w:r>
        <w:t>Actual T</w:t>
      </w:r>
      <w:r w:rsidR="00DC7EE5">
        <w:t>ota</w:t>
      </w:r>
      <w:r>
        <w:t>l Calls Put on H</w:t>
      </w:r>
      <w:r w:rsidR="00DC7EE5">
        <w:t>old</w:t>
      </w:r>
    </w:p>
    <w:p w:rsidR="00DC7EE5" w:rsidRDefault="002F6AC4" w:rsidP="007C7BAE">
      <w:pPr>
        <w:pStyle w:val="ListParagraph"/>
        <w:numPr>
          <w:ilvl w:val="1"/>
          <w:numId w:val="2"/>
        </w:numPr>
      </w:pPr>
      <w:r>
        <w:t>Actual Total Hold T</w:t>
      </w:r>
      <w:r w:rsidR="00DC7EE5">
        <w:t>ime</w:t>
      </w:r>
    </w:p>
    <w:p w:rsidR="00DC7EE5" w:rsidRDefault="002F6AC4" w:rsidP="007C7BAE">
      <w:pPr>
        <w:pStyle w:val="ListParagraph"/>
        <w:numPr>
          <w:ilvl w:val="1"/>
          <w:numId w:val="2"/>
        </w:numPr>
      </w:pPr>
      <w:r>
        <w:t>Actual Short A</w:t>
      </w:r>
      <w:r w:rsidR="00DC7EE5">
        <w:t>bandons</w:t>
      </w:r>
    </w:p>
    <w:p w:rsidR="007F7B0F" w:rsidRPr="00894DF3" w:rsidRDefault="002E008A" w:rsidP="007C7BAE">
      <w:pPr>
        <w:pStyle w:val="ListParagraph"/>
        <w:numPr>
          <w:ilvl w:val="1"/>
          <w:numId w:val="2"/>
        </w:numPr>
      </w:pPr>
      <w:r w:rsidRPr="00894DF3">
        <w:t>Actual Inventory</w:t>
      </w:r>
    </w:p>
    <w:p w:rsidR="007F7B0F" w:rsidRPr="00894DF3" w:rsidRDefault="007F7B0F" w:rsidP="007C7BAE">
      <w:pPr>
        <w:pStyle w:val="ListParagraph"/>
        <w:numPr>
          <w:ilvl w:val="1"/>
          <w:numId w:val="2"/>
        </w:numPr>
      </w:pPr>
      <w:r w:rsidRPr="00894DF3">
        <w:t>Actual Inventory Average Age</w:t>
      </w:r>
    </w:p>
    <w:p w:rsidR="007F7B0F" w:rsidRPr="00894DF3" w:rsidRDefault="002E008A" w:rsidP="007C7BAE">
      <w:pPr>
        <w:pStyle w:val="ListParagraph"/>
        <w:numPr>
          <w:ilvl w:val="1"/>
          <w:numId w:val="2"/>
        </w:numPr>
      </w:pPr>
      <w:r w:rsidRPr="00894DF3">
        <w:t>Actual Inventory Jeopardy</w:t>
      </w:r>
    </w:p>
    <w:p w:rsidR="007F7B0F" w:rsidRDefault="007F7B0F" w:rsidP="007C7BAE">
      <w:pPr>
        <w:pStyle w:val="ListParagraph"/>
        <w:numPr>
          <w:ilvl w:val="1"/>
          <w:numId w:val="2"/>
        </w:numPr>
      </w:pPr>
      <w:r>
        <w:t>Actual Average Handle Time</w:t>
      </w:r>
    </w:p>
    <w:p w:rsidR="007A7D7A" w:rsidRDefault="00CE0E93" w:rsidP="007A7D7A">
      <w:pPr>
        <w:pStyle w:val="ListParagraph"/>
        <w:numPr>
          <w:ilvl w:val="1"/>
          <w:numId w:val="2"/>
        </w:numPr>
      </w:pPr>
      <w:r>
        <w:t>Actual</w:t>
      </w:r>
      <w:r w:rsidR="007A7D7A">
        <w:t xml:space="preserve"> Labor Minutes Total</w:t>
      </w:r>
    </w:p>
    <w:p w:rsidR="005E07CC" w:rsidRDefault="00DC36B6" w:rsidP="00806226">
      <w:pPr>
        <w:pStyle w:val="ListParagraph"/>
        <w:numPr>
          <w:ilvl w:val="1"/>
          <w:numId w:val="2"/>
        </w:numPr>
      </w:pPr>
      <w:r>
        <w:t xml:space="preserve">Actual Labor Minutes </w:t>
      </w:r>
      <w:r w:rsidR="00CE0E93">
        <w:t xml:space="preserve">Available </w:t>
      </w:r>
    </w:p>
    <w:p w:rsidR="00925981" w:rsidRDefault="005B4E1B" w:rsidP="00925981">
      <w:pPr>
        <w:pStyle w:val="ListParagraph"/>
        <w:numPr>
          <w:ilvl w:val="1"/>
          <w:numId w:val="2"/>
        </w:numPr>
      </w:pPr>
      <w:r>
        <w:t xml:space="preserve">Actual Labor Minutes </w:t>
      </w:r>
      <w:ins w:id="2" w:author="Bo Zhang" w:date="2013-06-12T17:28:00Z">
        <w:r w:rsidR="000226BA">
          <w:t xml:space="preserve">Unavailable </w:t>
        </w:r>
      </w:ins>
    </w:p>
    <w:p w:rsidR="005B4E1B" w:rsidRDefault="005B4E1B" w:rsidP="00925981">
      <w:pPr>
        <w:pStyle w:val="ListParagraph"/>
        <w:numPr>
          <w:ilvl w:val="1"/>
          <w:numId w:val="2"/>
        </w:numPr>
      </w:pPr>
      <w:r>
        <w:t>Actual Labor Minutes Waiting</w:t>
      </w:r>
    </w:p>
    <w:p w:rsidR="00E25AFF" w:rsidRDefault="00E25AFF" w:rsidP="00E25AFF">
      <w:pPr>
        <w:pStyle w:val="ListParagraph"/>
        <w:numPr>
          <w:ilvl w:val="1"/>
          <w:numId w:val="2"/>
        </w:numPr>
      </w:pPr>
      <w:r>
        <w:t xml:space="preserve">Actual Total Headcount </w:t>
      </w:r>
    </w:p>
    <w:p w:rsidR="00FC05BF" w:rsidRDefault="00E25AFF" w:rsidP="00806226">
      <w:pPr>
        <w:pStyle w:val="ListParagraph"/>
        <w:numPr>
          <w:ilvl w:val="1"/>
          <w:numId w:val="2"/>
        </w:numPr>
      </w:pPr>
      <w:r>
        <w:t>Actual Headcount</w:t>
      </w:r>
      <w:r w:rsidR="005E07CC">
        <w:t xml:space="preserve"> </w:t>
      </w:r>
      <w:r w:rsidR="00544C41">
        <w:t>Available</w:t>
      </w:r>
    </w:p>
    <w:p w:rsidR="00D15FDF" w:rsidRDefault="00FC05BF" w:rsidP="006B6A02">
      <w:pPr>
        <w:pStyle w:val="ListParagraph"/>
        <w:numPr>
          <w:ilvl w:val="1"/>
          <w:numId w:val="2"/>
        </w:numPr>
      </w:pPr>
      <w:r>
        <w:t xml:space="preserve">Actual </w:t>
      </w:r>
      <w:r w:rsidR="00E25AFF">
        <w:t xml:space="preserve">Headcount </w:t>
      </w:r>
      <w:r w:rsidR="005B4E1B">
        <w:t>U</w:t>
      </w:r>
      <w:r>
        <w:t xml:space="preserve">navailable </w:t>
      </w:r>
    </w:p>
    <w:p w:rsidR="005B4E1B" w:rsidRDefault="005B4E1B" w:rsidP="005B4E1B">
      <w:pPr>
        <w:pStyle w:val="ListParagraph"/>
        <w:numPr>
          <w:ilvl w:val="1"/>
          <w:numId w:val="2"/>
        </w:numPr>
      </w:pPr>
      <w:ins w:id="3" w:author="Bo Zhang" w:date="2013-06-13T10:43:00Z">
        <w:r>
          <w:t>Actual Headcount Waiting</w:t>
        </w:r>
      </w:ins>
    </w:p>
    <w:p w:rsidR="002F6AC4" w:rsidRDefault="002F6AC4" w:rsidP="004E7C45">
      <w:pPr>
        <w:pStyle w:val="ListParagraph"/>
        <w:numPr>
          <w:ilvl w:val="1"/>
          <w:numId w:val="2"/>
        </w:numPr>
      </w:pPr>
      <w:r>
        <w:t>A</w:t>
      </w:r>
      <w:r w:rsidR="005073E3">
        <w:t>ctual S</w:t>
      </w:r>
      <w:r>
        <w:t>ervice</w:t>
      </w:r>
      <w:r w:rsidR="005073E3">
        <w:t xml:space="preserve"> Level </w:t>
      </w:r>
      <w:ins w:id="4" w:author="Bo Zhang" w:date="2013-06-11T15:47:00Z">
        <w:r w:rsidR="005D6AC6">
          <w:t xml:space="preserve">Answer Time </w:t>
        </w:r>
      </w:ins>
      <w:r w:rsidR="005D6AC6">
        <w:t>(</w:t>
      </w:r>
      <w:r w:rsidR="005073E3">
        <w:t>defined as the actual %</w:t>
      </w:r>
      <w:r w:rsidR="005073E3" w:rsidRPr="005073E3">
        <w:t xml:space="preserve"> of </w:t>
      </w:r>
      <w:r w:rsidR="005073E3">
        <w:t>contacts</w:t>
      </w:r>
      <w:r w:rsidR="005073E3" w:rsidRPr="005073E3">
        <w:t xml:space="preserve"> that </w:t>
      </w:r>
      <w:r w:rsidR="00D003E3">
        <w:t>are</w:t>
      </w:r>
      <w:r w:rsidR="00125786">
        <w:t xml:space="preserve"> </w:t>
      </w:r>
      <w:r w:rsidR="005073E3" w:rsidRPr="005073E3">
        <w:t>answered in X seconds</w:t>
      </w:r>
      <w:r w:rsidR="005D6AC6">
        <w:t>)</w:t>
      </w:r>
    </w:p>
    <w:p w:rsidR="005D6AC6" w:rsidRDefault="005D6AC6" w:rsidP="004E7C45">
      <w:pPr>
        <w:pStyle w:val="ListParagraph"/>
        <w:numPr>
          <w:ilvl w:val="1"/>
          <w:numId w:val="2"/>
        </w:numPr>
      </w:pPr>
      <w:ins w:id="5" w:author="Bo Zhang" w:date="2013-06-11T15:46:00Z">
        <w:r>
          <w:t>Actual Service Level A</w:t>
        </w:r>
      </w:ins>
      <w:ins w:id="6" w:author="Bo Zhang" w:date="2013-06-11T15:47:00Z">
        <w:r>
          <w:t>bandonment</w:t>
        </w:r>
      </w:ins>
      <w:ins w:id="7" w:author="Bo Zhang" w:date="2013-06-11T15:46:00Z">
        <w:r>
          <w:t xml:space="preserve"> Rate</w:t>
        </w:r>
      </w:ins>
      <w:ins w:id="8" w:author="Bo Zhang" w:date="2013-06-11T15:47:00Z">
        <w:r>
          <w:t xml:space="preserve"> (% of calls </w:t>
        </w:r>
      </w:ins>
      <w:ins w:id="9" w:author="Bo Zhang" w:date="2013-06-11T15:48:00Z">
        <w:r>
          <w:t xml:space="preserve">offered that were </w:t>
        </w:r>
      </w:ins>
      <w:ins w:id="10" w:author="Bo Zhang" w:date="2013-06-11T15:47:00Z">
        <w:r>
          <w:t>abandoned)</w:t>
        </w:r>
      </w:ins>
    </w:p>
    <w:p w:rsidR="00AA1E8E" w:rsidRDefault="00AA1E8E" w:rsidP="004E7C45">
      <w:pPr>
        <w:pStyle w:val="ListParagraph"/>
        <w:numPr>
          <w:ilvl w:val="1"/>
          <w:numId w:val="2"/>
        </w:numPr>
      </w:pPr>
      <w:r>
        <w:t xml:space="preserve">Actual </w:t>
      </w:r>
      <w:r w:rsidR="007D7AFD">
        <w:t>Contacts</w:t>
      </w:r>
      <w:r>
        <w:t xml:space="preserve"> Blocked</w:t>
      </w:r>
    </w:p>
    <w:p w:rsidR="007D7AFD" w:rsidRDefault="007D7AFD" w:rsidP="004E7C45">
      <w:pPr>
        <w:pStyle w:val="ListParagraph"/>
        <w:numPr>
          <w:ilvl w:val="1"/>
          <w:numId w:val="2"/>
        </w:numPr>
      </w:pPr>
      <w:ins w:id="11" w:author="Bo Zhang" w:date="2013-06-13T11:03:00Z">
        <w:r>
          <w:t>Outflow Contacts</w:t>
        </w:r>
      </w:ins>
    </w:p>
    <w:p w:rsidR="007D7AFD" w:rsidDel="007D7AFD" w:rsidRDefault="007D7AFD" w:rsidP="00E7548B">
      <w:pPr>
        <w:pStyle w:val="ListParagraph"/>
        <w:numPr>
          <w:ilvl w:val="1"/>
          <w:numId w:val="2"/>
        </w:numPr>
        <w:rPr>
          <w:del w:id="12" w:author="Bo Zhang" w:date="2013-06-13T11:06:00Z"/>
        </w:rPr>
      </w:pPr>
      <w:ins w:id="13" w:author="Bo Zhang" w:date="2013-06-13T11:05:00Z">
        <w:r>
          <w:t>C</w:t>
        </w:r>
      </w:ins>
      <w:ins w:id="14" w:author="Bo Zhang" w:date="2013-06-13T11:06:00Z">
        <w:r>
          <w:t>ontacts on Hold</w:t>
        </w:r>
      </w:ins>
    </w:p>
    <w:p w:rsidR="003D1799" w:rsidRDefault="003D1799" w:rsidP="00E7548B"/>
    <w:p w:rsidR="003B5086" w:rsidRDefault="003B5086" w:rsidP="0055585F"/>
    <w:p w:rsidR="00E7548B" w:rsidRDefault="00E7548B" w:rsidP="0055585F"/>
    <w:p w:rsidR="00E7548B" w:rsidRDefault="00E7548B" w:rsidP="0055585F"/>
    <w:p w:rsidR="00E7548B" w:rsidRDefault="00E7548B" w:rsidP="00E7548B">
      <w:pPr>
        <w:spacing w:after="0" w:line="240" w:lineRule="auto"/>
        <w:rPr>
          <w:rFonts w:ascii="Calibri" w:eastAsia="Times New Roman" w:hAnsi="Calibri" w:cs="Times New Roman"/>
          <w:b/>
          <w:bCs/>
          <w:color w:val="000000"/>
          <w:lang w:eastAsia="zh-CN"/>
        </w:rPr>
        <w:sectPr w:rsidR="00E7548B" w:rsidSect="008723EC">
          <w:footerReference w:type="default" r:id="rId9"/>
          <w:pgSz w:w="12240" w:h="15840" w:code="1"/>
          <w:pgMar w:top="720" w:right="1440" w:bottom="630" w:left="1440" w:header="720" w:footer="720" w:gutter="0"/>
          <w:cols w:space="720"/>
          <w:docGrid w:linePitch="360"/>
        </w:sectPr>
      </w:pPr>
    </w:p>
    <w:tbl>
      <w:tblPr>
        <w:tblW w:w="14240" w:type="dxa"/>
        <w:tblInd w:w="93" w:type="dxa"/>
        <w:tblLook w:val="04A0"/>
      </w:tblPr>
      <w:tblGrid>
        <w:gridCol w:w="3920"/>
        <w:gridCol w:w="6140"/>
        <w:gridCol w:w="4180"/>
      </w:tblGrid>
      <w:tr w:rsidR="00E7548B" w:rsidRPr="00E7548B" w:rsidTr="00E7548B">
        <w:trPr>
          <w:trHeight w:val="300"/>
        </w:trPr>
        <w:tc>
          <w:tcPr>
            <w:tcW w:w="3920" w:type="dxa"/>
            <w:tcBorders>
              <w:top w:val="nil"/>
              <w:left w:val="nil"/>
              <w:bottom w:val="nil"/>
              <w:right w:val="nil"/>
            </w:tcBorders>
            <w:shd w:val="clear" w:color="auto" w:fill="auto"/>
            <w:vAlign w:val="bottom"/>
            <w:hideMark/>
          </w:tcPr>
          <w:p w:rsidR="00E7548B" w:rsidRDefault="00E7548B" w:rsidP="00E7548B">
            <w:pPr>
              <w:pStyle w:val="ListParagraph"/>
              <w:numPr>
                <w:ilvl w:val="0"/>
                <w:numId w:val="2"/>
              </w:numPr>
              <w:spacing w:after="0" w:line="240" w:lineRule="auto"/>
              <w:rPr>
                <w:rFonts w:ascii="Calibri" w:eastAsia="Times New Roman" w:hAnsi="Calibri" w:cs="Times New Roman"/>
                <w:b/>
                <w:bCs/>
                <w:color w:val="000000"/>
                <w:lang w:eastAsia="zh-CN"/>
              </w:rPr>
            </w:pPr>
            <w:r>
              <w:rPr>
                <w:rFonts w:ascii="Calibri" w:eastAsia="Times New Roman" w:hAnsi="Calibri" w:cs="Times New Roman"/>
                <w:b/>
                <w:bCs/>
                <w:color w:val="000000"/>
                <w:lang w:eastAsia="zh-CN"/>
              </w:rPr>
              <w:lastRenderedPageBreak/>
              <w:t xml:space="preserve"> Metrics Definition</w:t>
            </w:r>
          </w:p>
          <w:p w:rsidR="00E7548B" w:rsidRPr="00E7548B" w:rsidRDefault="00E7548B" w:rsidP="00E7548B">
            <w:pPr>
              <w:pStyle w:val="ListParagraph"/>
              <w:spacing w:after="0" w:line="240" w:lineRule="auto"/>
              <w:ind w:left="360"/>
              <w:rPr>
                <w:rFonts w:ascii="Calibri" w:eastAsia="Times New Roman" w:hAnsi="Calibri" w:cs="Times New Roman"/>
                <w:b/>
                <w:bCs/>
                <w:color w:val="000000"/>
                <w:lang w:eastAsia="zh-CN"/>
              </w:rPr>
            </w:pPr>
          </w:p>
          <w:p w:rsidR="00E7548B" w:rsidRPr="00E7548B" w:rsidRDefault="00E7548B" w:rsidP="00E7548B">
            <w:pPr>
              <w:spacing w:after="0" w:line="240" w:lineRule="auto"/>
              <w:rPr>
                <w:rFonts w:ascii="Calibri" w:eastAsia="Times New Roman" w:hAnsi="Calibri" w:cs="Times New Roman"/>
                <w:b/>
                <w:bCs/>
                <w:color w:val="000000"/>
                <w:lang w:eastAsia="zh-CN"/>
              </w:rPr>
            </w:pPr>
            <w:r w:rsidRPr="00E7548B">
              <w:rPr>
                <w:rFonts w:ascii="Calibri" w:eastAsia="Times New Roman" w:hAnsi="Calibri" w:cs="Times New Roman"/>
                <w:b/>
                <w:bCs/>
                <w:color w:val="000000"/>
                <w:lang w:eastAsia="zh-CN"/>
              </w:rPr>
              <w:t xml:space="preserve">Metrics  </w:t>
            </w:r>
          </w:p>
        </w:tc>
        <w:tc>
          <w:tcPr>
            <w:tcW w:w="6140" w:type="dxa"/>
            <w:tcBorders>
              <w:top w:val="nil"/>
              <w:left w:val="nil"/>
              <w:bottom w:val="nil"/>
              <w:right w:val="nil"/>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b/>
                <w:bCs/>
                <w:color w:val="000000"/>
                <w:lang w:eastAsia="zh-CN"/>
              </w:rPr>
            </w:pPr>
            <w:r w:rsidRPr="00E7548B">
              <w:rPr>
                <w:rFonts w:ascii="Calibri" w:eastAsia="Times New Roman" w:hAnsi="Calibri" w:cs="Times New Roman"/>
                <w:b/>
                <w:bCs/>
                <w:color w:val="000000"/>
                <w:lang w:eastAsia="zh-CN"/>
              </w:rPr>
              <w:t>Definition</w:t>
            </w:r>
          </w:p>
        </w:tc>
        <w:tc>
          <w:tcPr>
            <w:tcW w:w="4180" w:type="dxa"/>
            <w:tcBorders>
              <w:top w:val="nil"/>
              <w:left w:val="nil"/>
              <w:bottom w:val="nil"/>
              <w:right w:val="nil"/>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b/>
                <w:bCs/>
                <w:color w:val="000000"/>
                <w:lang w:eastAsia="zh-CN"/>
              </w:rPr>
            </w:pPr>
            <w:r w:rsidRPr="00E7548B">
              <w:rPr>
                <w:rFonts w:ascii="Calibri" w:eastAsia="Times New Roman" w:hAnsi="Calibri" w:cs="Times New Roman"/>
                <w:b/>
                <w:bCs/>
                <w:color w:val="000000"/>
                <w:lang w:eastAsia="zh-CN"/>
              </w:rPr>
              <w:t>Remarks / Questions</w:t>
            </w:r>
          </w:p>
        </w:tc>
      </w:tr>
      <w:tr w:rsidR="00E7548B" w:rsidRPr="00E7548B" w:rsidTr="00207446">
        <w:trPr>
          <w:trHeight w:val="800"/>
        </w:trPr>
        <w:tc>
          <w:tcPr>
            <w:tcW w:w="39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Contacts Created</w:t>
            </w:r>
            <w:r w:rsidR="0029497C">
              <w:rPr>
                <w:rFonts w:ascii="Calibri" w:eastAsia="Times New Roman" w:hAnsi="Calibri" w:cs="Times New Roman"/>
                <w:color w:val="000000"/>
                <w:lang w:eastAsia="zh-CN"/>
              </w:rPr>
              <w:t xml:space="preserve">  at IVR</w:t>
            </w:r>
          </w:p>
        </w:tc>
        <w:tc>
          <w:tcPr>
            <w:tcW w:w="6140" w:type="dxa"/>
            <w:tcBorders>
              <w:top w:val="single" w:sz="4" w:space="0" w:color="auto"/>
              <w:left w:val="nil"/>
              <w:bottom w:val="single" w:sz="4" w:space="0" w:color="auto"/>
              <w:right w:val="single" w:sz="4" w:space="0" w:color="auto"/>
            </w:tcBorders>
            <w:shd w:val="clear" w:color="auto" w:fill="auto"/>
            <w:vAlign w:val="bottom"/>
            <w:hideMark/>
          </w:tcPr>
          <w:p w:rsidR="00E7548B" w:rsidRPr="00E7548B" w:rsidRDefault="005C1EA1" w:rsidP="005C1EA1">
            <w:pPr>
              <w:spacing w:after="0" w:line="240" w:lineRule="auto"/>
              <w:rPr>
                <w:rFonts w:ascii="Calibri" w:eastAsia="Times New Roman" w:hAnsi="Calibri" w:cs="Times New Roman"/>
                <w:color w:val="000000"/>
                <w:lang w:eastAsia="zh-CN"/>
              </w:rPr>
            </w:pPr>
            <w:r>
              <w:rPr>
                <w:rFonts w:ascii="Calibri" w:eastAsia="Times New Roman" w:hAnsi="Calibri" w:cs="Times New Roman"/>
                <w:color w:val="000000"/>
                <w:lang w:eastAsia="zh-CN"/>
              </w:rPr>
              <w:t>Total number of contacts coming into the contact center.</w:t>
            </w:r>
          </w:p>
        </w:tc>
        <w:tc>
          <w:tcPr>
            <w:tcW w:w="4180" w:type="dxa"/>
            <w:tcBorders>
              <w:top w:val="single" w:sz="4" w:space="0" w:color="auto"/>
              <w:left w:val="nil"/>
              <w:bottom w:val="single" w:sz="4" w:space="0" w:color="auto"/>
              <w:right w:val="single" w:sz="4" w:space="0" w:color="auto"/>
            </w:tcBorders>
            <w:shd w:val="clear" w:color="auto" w:fill="auto"/>
            <w:vAlign w:val="bottom"/>
            <w:hideMark/>
          </w:tcPr>
          <w:p w:rsidR="00E7548B" w:rsidRPr="00E7548B" w:rsidRDefault="003E3B8B" w:rsidP="00E7548B">
            <w:pPr>
              <w:spacing w:after="0" w:line="240" w:lineRule="auto"/>
              <w:rPr>
                <w:rFonts w:ascii="Calibri" w:eastAsia="Times New Roman" w:hAnsi="Calibri" w:cs="Times New Roman"/>
                <w:color w:val="000000"/>
                <w:lang w:eastAsia="zh-CN"/>
              </w:rPr>
            </w:pPr>
            <w:r>
              <w:rPr>
                <w:rFonts w:ascii="Calibri" w:eastAsia="Times New Roman" w:hAnsi="Calibri" w:cs="Times New Roman"/>
                <w:color w:val="000000"/>
                <w:lang w:eastAsia="zh-CN"/>
              </w:rPr>
              <w:t>Contacts created = contacts offered + contacts contained</w:t>
            </w:r>
          </w:p>
        </w:tc>
      </w:tr>
      <w:tr w:rsidR="00D12003" w:rsidRPr="00E7548B" w:rsidTr="00C433CE">
        <w:trPr>
          <w:trHeight w:val="710"/>
        </w:trPr>
        <w:tc>
          <w:tcPr>
            <w:tcW w:w="3920" w:type="dxa"/>
            <w:tcBorders>
              <w:top w:val="nil"/>
              <w:left w:val="single" w:sz="4" w:space="0" w:color="auto"/>
              <w:bottom w:val="single" w:sz="4" w:space="0" w:color="auto"/>
              <w:right w:val="single" w:sz="4" w:space="0" w:color="auto"/>
            </w:tcBorders>
            <w:shd w:val="clear" w:color="auto" w:fill="auto"/>
            <w:vAlign w:val="bottom"/>
            <w:hideMark/>
          </w:tcPr>
          <w:p w:rsidR="00D12003" w:rsidRPr="00E7548B" w:rsidRDefault="00D12003" w:rsidP="00E7548B">
            <w:pPr>
              <w:spacing w:after="0" w:line="240" w:lineRule="auto"/>
              <w:rPr>
                <w:rFonts w:ascii="Calibri" w:eastAsia="Times New Roman" w:hAnsi="Calibri" w:cs="Times New Roman"/>
                <w:color w:val="000000"/>
                <w:lang w:eastAsia="zh-CN"/>
              </w:rPr>
            </w:pPr>
            <w:r>
              <w:rPr>
                <w:rFonts w:ascii="Calibri" w:eastAsia="Times New Roman" w:hAnsi="Calibri" w:cs="Times New Roman"/>
                <w:color w:val="000000"/>
                <w:lang w:eastAsia="zh-CN"/>
              </w:rPr>
              <w:t>Contacts Offered to the ACD</w:t>
            </w:r>
          </w:p>
        </w:tc>
        <w:tc>
          <w:tcPr>
            <w:tcW w:w="6140" w:type="dxa"/>
            <w:tcBorders>
              <w:top w:val="nil"/>
              <w:left w:val="nil"/>
              <w:bottom w:val="single" w:sz="4" w:space="0" w:color="auto"/>
              <w:right w:val="single" w:sz="4" w:space="0" w:color="auto"/>
            </w:tcBorders>
            <w:shd w:val="clear" w:color="auto" w:fill="auto"/>
            <w:vAlign w:val="bottom"/>
            <w:hideMark/>
          </w:tcPr>
          <w:p w:rsidR="00D12003" w:rsidRPr="00E7548B" w:rsidRDefault="00D12003" w:rsidP="006A3C56">
            <w:pPr>
              <w:spacing w:after="0" w:line="240" w:lineRule="auto"/>
              <w:rPr>
                <w:rFonts w:ascii="Calibri" w:eastAsia="Times New Roman" w:hAnsi="Calibri" w:cs="Times New Roman"/>
                <w:color w:val="000000"/>
                <w:lang w:eastAsia="zh-CN"/>
              </w:rPr>
            </w:pPr>
            <w:r>
              <w:rPr>
                <w:rFonts w:ascii="Calibri" w:eastAsia="Times New Roman" w:hAnsi="Calibri" w:cs="Times New Roman"/>
                <w:color w:val="000000"/>
                <w:lang w:eastAsia="zh-CN"/>
              </w:rPr>
              <w:t xml:space="preserve">Number of </w:t>
            </w:r>
            <w:r w:rsidR="00745B3B">
              <w:rPr>
                <w:rFonts w:ascii="Calibri" w:eastAsia="Times New Roman" w:hAnsi="Calibri" w:cs="Times New Roman"/>
                <w:color w:val="000000"/>
                <w:lang w:eastAsia="zh-CN"/>
              </w:rPr>
              <w:t>calls</w:t>
            </w:r>
            <w:r>
              <w:rPr>
                <w:rFonts w:ascii="Calibri" w:eastAsia="Times New Roman" w:hAnsi="Calibri" w:cs="Times New Roman"/>
                <w:color w:val="000000"/>
                <w:lang w:eastAsia="zh-CN"/>
              </w:rPr>
              <w:t xml:space="preserve"> </w:t>
            </w:r>
            <w:r w:rsidR="006A3C56">
              <w:rPr>
                <w:rFonts w:ascii="Calibri" w:eastAsia="Times New Roman" w:hAnsi="Calibri" w:cs="Times New Roman"/>
                <w:color w:val="000000"/>
                <w:lang w:eastAsia="zh-CN"/>
              </w:rPr>
              <w:t>routed</w:t>
            </w:r>
            <w:r w:rsidR="0029497C">
              <w:rPr>
                <w:rFonts w:ascii="Calibri" w:eastAsia="Times New Roman" w:hAnsi="Calibri" w:cs="Times New Roman"/>
                <w:color w:val="000000"/>
                <w:lang w:eastAsia="zh-CN"/>
              </w:rPr>
              <w:t xml:space="preserve"> to agents queue</w:t>
            </w:r>
            <w:r>
              <w:rPr>
                <w:rFonts w:ascii="Calibri" w:eastAsia="Times New Roman" w:hAnsi="Calibri" w:cs="Times New Roman"/>
                <w:color w:val="000000"/>
                <w:lang w:eastAsia="zh-CN"/>
              </w:rPr>
              <w:t>.</w:t>
            </w:r>
          </w:p>
        </w:tc>
        <w:tc>
          <w:tcPr>
            <w:tcW w:w="4180" w:type="dxa"/>
            <w:tcBorders>
              <w:top w:val="nil"/>
              <w:left w:val="nil"/>
              <w:bottom w:val="single" w:sz="4" w:space="0" w:color="auto"/>
              <w:right w:val="single" w:sz="4" w:space="0" w:color="auto"/>
            </w:tcBorders>
            <w:shd w:val="clear" w:color="auto" w:fill="auto"/>
            <w:vAlign w:val="bottom"/>
            <w:hideMark/>
          </w:tcPr>
          <w:p w:rsidR="00D12003" w:rsidRPr="00E7548B" w:rsidRDefault="00D12003" w:rsidP="00E7548B">
            <w:pPr>
              <w:spacing w:after="0" w:line="240" w:lineRule="auto"/>
              <w:rPr>
                <w:rFonts w:ascii="Calibri" w:eastAsia="Times New Roman" w:hAnsi="Calibri" w:cs="Times New Roman"/>
                <w:color w:val="000000"/>
                <w:lang w:eastAsia="zh-CN"/>
              </w:rPr>
            </w:pPr>
          </w:p>
        </w:tc>
      </w:tr>
      <w:tr w:rsidR="00E7548B" w:rsidRPr="00E7548B" w:rsidTr="00E7548B">
        <w:trPr>
          <w:trHeight w:val="300"/>
        </w:trPr>
        <w:tc>
          <w:tcPr>
            <w:tcW w:w="3920" w:type="dxa"/>
            <w:tcBorders>
              <w:top w:val="nil"/>
              <w:left w:val="single" w:sz="4" w:space="0" w:color="auto"/>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Contacts Handled</w:t>
            </w:r>
          </w:p>
        </w:tc>
        <w:tc>
          <w:tcPr>
            <w:tcW w:w="6140" w:type="dxa"/>
            <w:tcBorders>
              <w:top w:val="nil"/>
              <w:left w:val="nil"/>
              <w:bottom w:val="single" w:sz="4" w:space="0" w:color="auto"/>
              <w:right w:val="single" w:sz="4" w:space="0" w:color="auto"/>
            </w:tcBorders>
            <w:shd w:val="clear" w:color="auto" w:fill="auto"/>
            <w:vAlign w:val="bottom"/>
            <w:hideMark/>
          </w:tcPr>
          <w:p w:rsidR="00E7548B" w:rsidRPr="00E7548B" w:rsidRDefault="00745B3B" w:rsidP="00745B3B">
            <w:pPr>
              <w:spacing w:after="0" w:line="240" w:lineRule="auto"/>
              <w:rPr>
                <w:rFonts w:ascii="Calibri" w:eastAsia="Times New Roman" w:hAnsi="Calibri" w:cs="Times New Roman"/>
                <w:color w:val="000000"/>
                <w:lang w:eastAsia="zh-CN"/>
              </w:rPr>
            </w:pPr>
            <w:r>
              <w:rPr>
                <w:rFonts w:ascii="Calibri" w:eastAsia="Times New Roman" w:hAnsi="Calibri" w:cs="Times New Roman"/>
                <w:color w:val="000000"/>
                <w:lang w:eastAsia="zh-CN"/>
              </w:rPr>
              <w:t xml:space="preserve">Number of contacts that were responded </w:t>
            </w:r>
            <w:r w:rsidR="00E7548B" w:rsidRPr="00E7548B">
              <w:rPr>
                <w:rFonts w:ascii="Calibri" w:eastAsia="Times New Roman" w:hAnsi="Calibri" w:cs="Times New Roman"/>
                <w:color w:val="000000"/>
                <w:lang w:eastAsia="zh-CN"/>
              </w:rPr>
              <w:t>by an agent.</w:t>
            </w:r>
          </w:p>
        </w:tc>
        <w:tc>
          <w:tcPr>
            <w:tcW w:w="4180" w:type="dxa"/>
            <w:tcBorders>
              <w:top w:val="nil"/>
              <w:left w:val="nil"/>
              <w:bottom w:val="single" w:sz="4" w:space="0" w:color="auto"/>
              <w:right w:val="single" w:sz="4" w:space="0" w:color="auto"/>
            </w:tcBorders>
            <w:shd w:val="clear" w:color="auto" w:fill="auto"/>
            <w:vAlign w:val="bottom"/>
            <w:hideMark/>
          </w:tcPr>
          <w:p w:rsidR="00745B3B" w:rsidRPr="00E7548B" w:rsidRDefault="00745B3B" w:rsidP="00E7548B">
            <w:pPr>
              <w:spacing w:after="0" w:line="240" w:lineRule="auto"/>
              <w:rPr>
                <w:rFonts w:ascii="Calibri" w:eastAsia="Times New Roman" w:hAnsi="Calibri" w:cs="Times New Roman"/>
                <w:color w:val="000000"/>
                <w:lang w:eastAsia="zh-CN"/>
              </w:rPr>
            </w:pPr>
            <w:r>
              <w:rPr>
                <w:rFonts w:ascii="Calibri" w:eastAsia="Times New Roman" w:hAnsi="Calibri" w:cs="Times New Roman"/>
                <w:color w:val="000000"/>
                <w:lang w:eastAsia="zh-CN"/>
              </w:rPr>
              <w:t>Contacts handled + contacts abandoned = contacts offered</w:t>
            </w:r>
          </w:p>
        </w:tc>
      </w:tr>
      <w:tr w:rsidR="00E7548B" w:rsidRPr="00E7548B" w:rsidTr="00E7548B">
        <w:trPr>
          <w:trHeight w:val="300"/>
        </w:trPr>
        <w:tc>
          <w:tcPr>
            <w:tcW w:w="3920" w:type="dxa"/>
            <w:tcBorders>
              <w:top w:val="nil"/>
              <w:left w:val="single" w:sz="4" w:space="0" w:color="auto"/>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Speed to Handle</w:t>
            </w:r>
          </w:p>
        </w:tc>
        <w:tc>
          <w:tcPr>
            <w:tcW w:w="6140" w:type="dxa"/>
            <w:tcBorders>
              <w:top w:val="nil"/>
              <w:left w:val="nil"/>
              <w:bottom w:val="single" w:sz="4" w:space="0" w:color="auto"/>
              <w:right w:val="single" w:sz="4" w:space="0" w:color="auto"/>
            </w:tcBorders>
            <w:shd w:val="clear" w:color="auto" w:fill="auto"/>
            <w:vAlign w:val="bottom"/>
            <w:hideMark/>
          </w:tcPr>
          <w:p w:rsidR="00E7548B" w:rsidRPr="00E7548B" w:rsidRDefault="003E3B8B" w:rsidP="00E7548B">
            <w:pPr>
              <w:spacing w:after="0" w:line="240" w:lineRule="auto"/>
              <w:rPr>
                <w:rFonts w:ascii="Calibri" w:eastAsia="Times New Roman" w:hAnsi="Calibri" w:cs="Times New Roman"/>
                <w:color w:val="000000"/>
                <w:lang w:eastAsia="zh-CN"/>
              </w:rPr>
            </w:pPr>
            <w:r>
              <w:rPr>
                <w:rFonts w:ascii="Calibri" w:eastAsia="Times New Roman" w:hAnsi="Calibri" w:cs="Times New Roman"/>
                <w:color w:val="000000"/>
                <w:lang w:eastAsia="zh-CN"/>
              </w:rPr>
              <w:t xml:space="preserve">Speed to handle is calculated as the sum of caller’s time in IVR, wait time, talk time, and </w:t>
            </w:r>
            <w:r w:rsidR="00E7548B" w:rsidRPr="00E7548B">
              <w:rPr>
                <w:rFonts w:ascii="Calibri" w:eastAsia="Times New Roman" w:hAnsi="Calibri" w:cs="Times New Roman"/>
                <w:color w:val="000000"/>
                <w:lang w:eastAsia="zh-CN"/>
              </w:rPr>
              <w:t>hold time</w:t>
            </w:r>
            <w:r>
              <w:rPr>
                <w:rFonts w:ascii="Calibri" w:eastAsia="Times New Roman" w:hAnsi="Calibri" w:cs="Times New Roman"/>
                <w:color w:val="000000"/>
                <w:lang w:eastAsia="zh-CN"/>
              </w:rPr>
              <w:t>.</w:t>
            </w:r>
          </w:p>
        </w:tc>
        <w:tc>
          <w:tcPr>
            <w:tcW w:w="4180" w:type="dxa"/>
            <w:tcBorders>
              <w:top w:val="nil"/>
              <w:left w:val="nil"/>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 </w:t>
            </w:r>
            <w:r w:rsidR="003E3B8B">
              <w:rPr>
                <w:rFonts w:ascii="Calibri" w:eastAsia="Times New Roman" w:hAnsi="Calibri" w:cs="Times New Roman"/>
                <w:color w:val="000000"/>
                <w:lang w:eastAsia="zh-CN"/>
              </w:rPr>
              <w:t>Speed to handle assess the total time a caller stays in the contact center system.</w:t>
            </w:r>
          </w:p>
        </w:tc>
      </w:tr>
      <w:tr w:rsidR="00E7548B" w:rsidRPr="00E7548B" w:rsidTr="00E7548B">
        <w:trPr>
          <w:trHeight w:val="600"/>
        </w:trPr>
        <w:tc>
          <w:tcPr>
            <w:tcW w:w="3920" w:type="dxa"/>
            <w:tcBorders>
              <w:top w:val="nil"/>
              <w:left w:val="single" w:sz="4" w:space="0" w:color="auto"/>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Speed to Answer</w:t>
            </w:r>
          </w:p>
        </w:tc>
        <w:tc>
          <w:tcPr>
            <w:tcW w:w="6140" w:type="dxa"/>
            <w:tcBorders>
              <w:top w:val="nil"/>
              <w:left w:val="nil"/>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The time a caller spends in the queue before talking to an agent</w:t>
            </w:r>
            <w:r w:rsidR="00702A3D">
              <w:rPr>
                <w:rFonts w:ascii="Calibri" w:eastAsia="Times New Roman" w:hAnsi="Calibri" w:cs="Times New Roman"/>
                <w:color w:val="000000"/>
                <w:lang w:eastAsia="zh-CN"/>
              </w:rPr>
              <w:t>.</w:t>
            </w:r>
          </w:p>
        </w:tc>
        <w:tc>
          <w:tcPr>
            <w:tcW w:w="4180" w:type="dxa"/>
            <w:tcBorders>
              <w:top w:val="nil"/>
              <w:left w:val="nil"/>
              <w:bottom w:val="single" w:sz="4" w:space="0" w:color="auto"/>
              <w:right w:val="single" w:sz="4" w:space="0" w:color="auto"/>
            </w:tcBorders>
            <w:shd w:val="clear" w:color="auto" w:fill="auto"/>
            <w:vAlign w:val="bottom"/>
            <w:hideMark/>
          </w:tcPr>
          <w:p w:rsidR="00745B3B" w:rsidRPr="00E7548B" w:rsidRDefault="003E3B8B" w:rsidP="00E7548B">
            <w:pPr>
              <w:spacing w:after="0" w:line="240" w:lineRule="auto"/>
              <w:rPr>
                <w:rFonts w:ascii="Calibri" w:eastAsia="Times New Roman" w:hAnsi="Calibri" w:cs="Times New Roman"/>
                <w:color w:val="000000"/>
                <w:lang w:eastAsia="zh-CN"/>
              </w:rPr>
            </w:pPr>
            <w:r>
              <w:rPr>
                <w:rFonts w:ascii="Calibri" w:eastAsia="Times New Roman" w:hAnsi="Calibri" w:cs="Times New Roman"/>
                <w:color w:val="000000"/>
                <w:lang w:eastAsia="zh-CN"/>
              </w:rPr>
              <w:t>Typically high abandonment rate is associated with long wait time (speed to answer)</w:t>
            </w:r>
            <w:r w:rsidR="00745B3B">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 xml:space="preserve"> </w:t>
            </w:r>
            <w:r w:rsidR="00745B3B">
              <w:rPr>
                <w:rFonts w:ascii="Calibri" w:eastAsia="Times New Roman" w:hAnsi="Calibri" w:cs="Times New Roman"/>
                <w:color w:val="000000"/>
                <w:lang w:eastAsia="zh-CN"/>
              </w:rPr>
              <w:t>Key performance metrics is defined around speed to answer.</w:t>
            </w:r>
          </w:p>
        </w:tc>
      </w:tr>
      <w:tr w:rsidR="00E7548B" w:rsidRPr="00E7548B" w:rsidTr="00E7548B">
        <w:trPr>
          <w:trHeight w:val="870"/>
        </w:trPr>
        <w:tc>
          <w:tcPr>
            <w:tcW w:w="3920" w:type="dxa"/>
            <w:tcBorders>
              <w:top w:val="nil"/>
              <w:left w:val="single" w:sz="4" w:space="0" w:color="auto"/>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Contacts Abandoned</w:t>
            </w:r>
          </w:p>
        </w:tc>
        <w:tc>
          <w:tcPr>
            <w:tcW w:w="6140" w:type="dxa"/>
            <w:tcBorders>
              <w:top w:val="nil"/>
              <w:left w:val="nil"/>
              <w:bottom w:val="single" w:sz="4" w:space="0" w:color="auto"/>
              <w:right w:val="single" w:sz="4" w:space="0" w:color="auto"/>
            </w:tcBorders>
            <w:shd w:val="clear" w:color="auto" w:fill="auto"/>
            <w:vAlign w:val="bottom"/>
            <w:hideMark/>
          </w:tcPr>
          <w:p w:rsidR="00E7548B" w:rsidRPr="00E7548B" w:rsidRDefault="00E7548B" w:rsidP="00544C41">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Calls answered by the A</w:t>
            </w:r>
            <w:r w:rsidR="00544C41">
              <w:rPr>
                <w:rFonts w:ascii="Calibri" w:eastAsia="Times New Roman" w:hAnsi="Calibri" w:cs="Times New Roman"/>
                <w:color w:val="000000"/>
                <w:lang w:eastAsia="zh-CN"/>
              </w:rPr>
              <w:t xml:space="preserve">CD </w:t>
            </w:r>
            <w:r w:rsidRPr="00E7548B">
              <w:rPr>
                <w:rFonts w:ascii="Calibri" w:eastAsia="Times New Roman" w:hAnsi="Calibri" w:cs="Times New Roman"/>
                <w:color w:val="000000"/>
                <w:lang w:eastAsia="zh-CN"/>
              </w:rPr>
              <w:t>system then disconnected by the caller or incorrectly dropped by the system.</w:t>
            </w:r>
          </w:p>
        </w:tc>
        <w:tc>
          <w:tcPr>
            <w:tcW w:w="4180" w:type="dxa"/>
            <w:tcBorders>
              <w:top w:val="nil"/>
              <w:left w:val="nil"/>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 </w:t>
            </w:r>
            <w:r w:rsidR="00C433CE">
              <w:rPr>
                <w:rFonts w:ascii="Calibri" w:eastAsia="Times New Roman" w:hAnsi="Calibri" w:cs="Times New Roman"/>
                <w:color w:val="000000"/>
                <w:lang w:eastAsia="zh-CN"/>
              </w:rPr>
              <w:t>The key performance indicator Abandonment Rate = contacts abandoned / contacts offered</w:t>
            </w:r>
          </w:p>
        </w:tc>
      </w:tr>
      <w:tr w:rsidR="00E7548B" w:rsidRPr="00E7548B" w:rsidTr="00E7548B">
        <w:trPr>
          <w:trHeight w:val="600"/>
        </w:trPr>
        <w:tc>
          <w:tcPr>
            <w:tcW w:w="3920" w:type="dxa"/>
            <w:tcBorders>
              <w:top w:val="nil"/>
              <w:left w:val="single" w:sz="4" w:space="0" w:color="auto"/>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Inventory</w:t>
            </w:r>
          </w:p>
        </w:tc>
        <w:tc>
          <w:tcPr>
            <w:tcW w:w="6140" w:type="dxa"/>
            <w:tcBorders>
              <w:top w:val="nil"/>
              <w:left w:val="nil"/>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Items received/tasks created but is either work in progress or has not been started</w:t>
            </w:r>
            <w:r w:rsidR="00702A3D">
              <w:rPr>
                <w:rFonts w:ascii="Calibri" w:eastAsia="Times New Roman" w:hAnsi="Calibri" w:cs="Times New Roman"/>
                <w:color w:val="000000"/>
                <w:lang w:eastAsia="zh-CN"/>
              </w:rPr>
              <w:t>.</w:t>
            </w:r>
          </w:p>
        </w:tc>
        <w:tc>
          <w:tcPr>
            <w:tcW w:w="4180" w:type="dxa"/>
            <w:tcBorders>
              <w:top w:val="nil"/>
              <w:left w:val="nil"/>
              <w:bottom w:val="single" w:sz="4" w:space="0" w:color="auto"/>
              <w:right w:val="single" w:sz="4" w:space="0" w:color="auto"/>
            </w:tcBorders>
            <w:shd w:val="clear" w:color="auto" w:fill="auto"/>
            <w:vAlign w:val="bottom"/>
            <w:hideMark/>
          </w:tcPr>
          <w:p w:rsidR="00702A3D" w:rsidRPr="00E7548B" w:rsidRDefault="00702A3D" w:rsidP="00E7548B">
            <w:pPr>
              <w:spacing w:after="0" w:line="240" w:lineRule="auto"/>
              <w:rPr>
                <w:rFonts w:ascii="Calibri" w:eastAsia="Times New Roman" w:hAnsi="Calibri" w:cs="Times New Roman"/>
                <w:color w:val="000000"/>
                <w:lang w:eastAsia="zh-CN"/>
              </w:rPr>
            </w:pPr>
            <w:r>
              <w:rPr>
                <w:rFonts w:ascii="Calibri" w:eastAsia="Times New Roman" w:hAnsi="Calibri" w:cs="Times New Roman"/>
                <w:color w:val="000000"/>
                <w:lang w:eastAsia="zh-CN"/>
              </w:rPr>
              <w:t>It is unlikely that call center will use this metrics.</w:t>
            </w:r>
          </w:p>
        </w:tc>
      </w:tr>
      <w:tr w:rsidR="00E7548B" w:rsidRPr="00E7548B" w:rsidTr="00E7548B">
        <w:trPr>
          <w:trHeight w:val="600"/>
        </w:trPr>
        <w:tc>
          <w:tcPr>
            <w:tcW w:w="3920" w:type="dxa"/>
            <w:tcBorders>
              <w:top w:val="nil"/>
              <w:left w:val="single" w:sz="4" w:space="0" w:color="auto"/>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Inventory Age</w:t>
            </w:r>
          </w:p>
        </w:tc>
        <w:tc>
          <w:tcPr>
            <w:tcW w:w="6140" w:type="dxa"/>
            <w:tcBorders>
              <w:top w:val="nil"/>
              <w:left w:val="nil"/>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Number of days since an item (task) has been received (created) but has not been completed nor canceled</w:t>
            </w:r>
          </w:p>
        </w:tc>
        <w:tc>
          <w:tcPr>
            <w:tcW w:w="4180" w:type="dxa"/>
            <w:tcBorders>
              <w:top w:val="nil"/>
              <w:left w:val="nil"/>
              <w:bottom w:val="single" w:sz="4" w:space="0" w:color="auto"/>
              <w:right w:val="single" w:sz="4" w:space="0" w:color="auto"/>
            </w:tcBorders>
            <w:shd w:val="clear" w:color="auto" w:fill="auto"/>
            <w:vAlign w:val="bottom"/>
            <w:hideMark/>
          </w:tcPr>
          <w:p w:rsidR="00E7548B" w:rsidRPr="00E7548B" w:rsidRDefault="00702A3D" w:rsidP="00E7548B">
            <w:pPr>
              <w:spacing w:after="0" w:line="240" w:lineRule="auto"/>
              <w:rPr>
                <w:rFonts w:ascii="Calibri" w:eastAsia="Times New Roman" w:hAnsi="Calibri" w:cs="Times New Roman"/>
                <w:color w:val="000000"/>
                <w:lang w:eastAsia="zh-CN"/>
              </w:rPr>
            </w:pPr>
            <w:r>
              <w:rPr>
                <w:rFonts w:ascii="Calibri" w:eastAsia="Times New Roman" w:hAnsi="Calibri" w:cs="Times New Roman"/>
                <w:color w:val="000000"/>
                <w:lang w:eastAsia="zh-CN"/>
              </w:rPr>
              <w:t>It is unlikely that call center will use this metrics.</w:t>
            </w:r>
          </w:p>
        </w:tc>
      </w:tr>
      <w:tr w:rsidR="00E7548B" w:rsidRPr="00E7548B" w:rsidTr="00E7548B">
        <w:trPr>
          <w:trHeight w:val="495"/>
        </w:trPr>
        <w:tc>
          <w:tcPr>
            <w:tcW w:w="3920" w:type="dxa"/>
            <w:tcBorders>
              <w:top w:val="nil"/>
              <w:left w:val="single" w:sz="4" w:space="0" w:color="auto"/>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Inventory Jeopardy</w:t>
            </w:r>
          </w:p>
        </w:tc>
        <w:tc>
          <w:tcPr>
            <w:tcW w:w="6140" w:type="dxa"/>
            <w:tcBorders>
              <w:top w:val="nil"/>
              <w:left w:val="nil"/>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Number of work items that are at risk of missing service target.</w:t>
            </w:r>
          </w:p>
        </w:tc>
        <w:tc>
          <w:tcPr>
            <w:tcW w:w="4180" w:type="dxa"/>
            <w:tcBorders>
              <w:top w:val="nil"/>
              <w:left w:val="nil"/>
              <w:bottom w:val="single" w:sz="4" w:space="0" w:color="auto"/>
              <w:right w:val="single" w:sz="4" w:space="0" w:color="auto"/>
            </w:tcBorders>
            <w:shd w:val="clear" w:color="auto" w:fill="auto"/>
            <w:vAlign w:val="bottom"/>
            <w:hideMark/>
          </w:tcPr>
          <w:p w:rsidR="00E7548B" w:rsidRPr="00E7548B" w:rsidRDefault="00702A3D" w:rsidP="00E7548B">
            <w:pPr>
              <w:spacing w:after="0" w:line="240" w:lineRule="auto"/>
              <w:rPr>
                <w:rFonts w:ascii="Calibri" w:eastAsia="Times New Roman" w:hAnsi="Calibri" w:cs="Times New Roman"/>
                <w:color w:val="000000"/>
                <w:lang w:eastAsia="zh-CN"/>
              </w:rPr>
            </w:pPr>
            <w:r>
              <w:rPr>
                <w:rFonts w:ascii="Calibri" w:eastAsia="Times New Roman" w:hAnsi="Calibri" w:cs="Times New Roman"/>
                <w:color w:val="000000"/>
                <w:lang w:eastAsia="zh-CN"/>
              </w:rPr>
              <w:t>It is unlikely that call center will use this metrics.</w:t>
            </w:r>
            <w:r w:rsidR="00E7548B" w:rsidRPr="00E7548B">
              <w:rPr>
                <w:rFonts w:ascii="Calibri" w:eastAsia="Times New Roman" w:hAnsi="Calibri" w:cs="Times New Roman"/>
                <w:color w:val="000000"/>
                <w:lang w:eastAsia="zh-CN"/>
              </w:rPr>
              <w:t> </w:t>
            </w:r>
          </w:p>
        </w:tc>
      </w:tr>
      <w:tr w:rsidR="00E7548B" w:rsidRPr="00E7548B" w:rsidTr="00E7548B">
        <w:trPr>
          <w:trHeight w:val="300"/>
        </w:trPr>
        <w:tc>
          <w:tcPr>
            <w:tcW w:w="3920" w:type="dxa"/>
            <w:tcBorders>
              <w:top w:val="nil"/>
              <w:left w:val="single" w:sz="4" w:space="0" w:color="auto"/>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Handle Time</w:t>
            </w:r>
          </w:p>
        </w:tc>
        <w:tc>
          <w:tcPr>
            <w:tcW w:w="6140" w:type="dxa"/>
            <w:tcBorders>
              <w:top w:val="nil"/>
              <w:left w:val="nil"/>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Agent’s talk time+ hold time + wrap time</w:t>
            </w:r>
          </w:p>
        </w:tc>
        <w:tc>
          <w:tcPr>
            <w:tcW w:w="4180" w:type="dxa"/>
            <w:tcBorders>
              <w:top w:val="nil"/>
              <w:left w:val="nil"/>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 </w:t>
            </w:r>
          </w:p>
        </w:tc>
      </w:tr>
      <w:tr w:rsidR="00E7548B" w:rsidRPr="00E7548B" w:rsidTr="00E7548B">
        <w:trPr>
          <w:trHeight w:val="300"/>
        </w:trPr>
        <w:tc>
          <w:tcPr>
            <w:tcW w:w="3920" w:type="dxa"/>
            <w:tcBorders>
              <w:top w:val="nil"/>
              <w:left w:val="single" w:sz="4" w:space="0" w:color="auto"/>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Labor Minutes Total</w:t>
            </w:r>
          </w:p>
        </w:tc>
        <w:tc>
          <w:tcPr>
            <w:tcW w:w="6140" w:type="dxa"/>
            <w:tcBorders>
              <w:top w:val="nil"/>
              <w:left w:val="nil"/>
              <w:bottom w:val="single" w:sz="4" w:space="0" w:color="auto"/>
              <w:right w:val="single" w:sz="4" w:space="0" w:color="auto"/>
            </w:tcBorders>
            <w:shd w:val="clear" w:color="auto" w:fill="auto"/>
            <w:vAlign w:val="bottom"/>
            <w:hideMark/>
          </w:tcPr>
          <w:p w:rsidR="00E7548B" w:rsidRPr="00E7548B" w:rsidRDefault="00FB6608" w:rsidP="00FB6608">
            <w:pPr>
              <w:spacing w:after="0" w:line="240" w:lineRule="auto"/>
              <w:rPr>
                <w:rFonts w:ascii="Calibri" w:eastAsia="Times New Roman" w:hAnsi="Calibri" w:cs="Times New Roman"/>
                <w:color w:val="000000"/>
                <w:lang w:eastAsia="zh-CN"/>
              </w:rPr>
            </w:pPr>
            <w:r>
              <w:rPr>
                <w:rFonts w:ascii="Calibri" w:eastAsia="Times New Roman" w:hAnsi="Calibri" w:cs="Times New Roman"/>
                <w:color w:val="000000"/>
                <w:lang w:eastAsia="zh-CN"/>
              </w:rPr>
              <w:t>Total staff minutes</w:t>
            </w:r>
            <w:r w:rsidR="00E7548B" w:rsidRPr="00E7548B">
              <w:rPr>
                <w:rFonts w:ascii="Calibri" w:eastAsia="Times New Roman" w:hAnsi="Calibri" w:cs="Times New Roman"/>
                <w:color w:val="000000"/>
                <w:lang w:eastAsia="zh-CN"/>
              </w:rPr>
              <w:t xml:space="preserve"> at work</w:t>
            </w:r>
            <w:r w:rsidR="00702A3D">
              <w:rPr>
                <w:rFonts w:ascii="Calibri" w:eastAsia="Times New Roman" w:hAnsi="Calibri" w:cs="Times New Roman"/>
                <w:color w:val="000000"/>
                <w:lang w:eastAsia="zh-CN"/>
              </w:rPr>
              <w:t>, including all staff on the payroll.</w:t>
            </w:r>
          </w:p>
        </w:tc>
        <w:tc>
          <w:tcPr>
            <w:tcW w:w="4180" w:type="dxa"/>
            <w:tcBorders>
              <w:top w:val="nil"/>
              <w:left w:val="nil"/>
              <w:bottom w:val="single" w:sz="4" w:space="0" w:color="auto"/>
              <w:right w:val="single" w:sz="4" w:space="0" w:color="auto"/>
            </w:tcBorders>
            <w:shd w:val="clear" w:color="auto" w:fill="auto"/>
            <w:vAlign w:val="bottom"/>
            <w:hideMark/>
          </w:tcPr>
          <w:p w:rsidR="00E7548B" w:rsidRPr="00E7548B" w:rsidRDefault="00652892" w:rsidP="00652892">
            <w:pPr>
              <w:spacing w:after="0" w:line="240" w:lineRule="auto"/>
              <w:rPr>
                <w:rFonts w:ascii="Calibri" w:eastAsia="Times New Roman" w:hAnsi="Calibri" w:cs="Times New Roman"/>
                <w:color w:val="000000"/>
                <w:lang w:eastAsia="zh-CN"/>
              </w:rPr>
            </w:pPr>
            <w:r>
              <w:rPr>
                <w:rFonts w:ascii="Calibri" w:eastAsia="Times New Roman" w:hAnsi="Calibri" w:cs="Times New Roman"/>
                <w:color w:val="000000"/>
                <w:lang w:eastAsia="zh-CN"/>
              </w:rPr>
              <w:t>At any time instance</w:t>
            </w:r>
            <w:r w:rsidR="005B4E1B">
              <w:rPr>
                <w:rFonts w:ascii="Calibri" w:eastAsia="Times New Roman" w:hAnsi="Calibri" w:cs="Times New Roman"/>
                <w:color w:val="000000"/>
                <w:lang w:eastAsia="zh-CN"/>
              </w:rPr>
              <w:t xml:space="preserve">, </w:t>
            </w:r>
            <w:r w:rsidR="00A12297">
              <w:rPr>
                <w:rFonts w:ascii="Calibri" w:eastAsia="Times New Roman" w:hAnsi="Calibri" w:cs="Times New Roman"/>
                <w:color w:val="000000"/>
                <w:lang w:eastAsia="zh-CN"/>
              </w:rPr>
              <w:t>Labor Minutes Total = Labor Minutes Available + Labor</w:t>
            </w:r>
            <w:r w:rsidR="005B4E1B">
              <w:rPr>
                <w:rFonts w:ascii="Calibri" w:eastAsia="Times New Roman" w:hAnsi="Calibri" w:cs="Times New Roman"/>
                <w:color w:val="000000"/>
                <w:lang w:eastAsia="zh-CN"/>
              </w:rPr>
              <w:t xml:space="preserve"> Minutes Unavailable.</w:t>
            </w:r>
            <w:r w:rsidR="005B4E1B">
              <w:rPr>
                <w:rFonts w:ascii="Calibri" w:eastAsia="Times New Roman" w:hAnsi="Calibri" w:cs="Times New Roman"/>
                <w:color w:val="FF0000"/>
                <w:lang w:eastAsia="zh-CN"/>
              </w:rPr>
              <w:t xml:space="preserve">   </w:t>
            </w:r>
          </w:p>
        </w:tc>
      </w:tr>
      <w:tr w:rsidR="00E7548B" w:rsidRPr="00E7548B" w:rsidTr="00E7548B">
        <w:trPr>
          <w:trHeight w:val="300"/>
        </w:trPr>
        <w:tc>
          <w:tcPr>
            <w:tcW w:w="3920" w:type="dxa"/>
            <w:tcBorders>
              <w:top w:val="nil"/>
              <w:left w:val="single" w:sz="4" w:space="0" w:color="auto"/>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 xml:space="preserve">Labor Minutes Available </w:t>
            </w:r>
          </w:p>
        </w:tc>
        <w:tc>
          <w:tcPr>
            <w:tcW w:w="6140" w:type="dxa"/>
            <w:tcBorders>
              <w:top w:val="nil"/>
              <w:left w:val="nil"/>
              <w:bottom w:val="single" w:sz="4" w:space="0" w:color="auto"/>
              <w:right w:val="single" w:sz="4" w:space="0" w:color="auto"/>
            </w:tcBorders>
            <w:shd w:val="clear" w:color="auto" w:fill="auto"/>
            <w:vAlign w:val="bottom"/>
            <w:hideMark/>
          </w:tcPr>
          <w:p w:rsidR="00E7548B" w:rsidRDefault="00FB6608" w:rsidP="003E3B8B">
            <w:pPr>
              <w:spacing w:after="0" w:line="240" w:lineRule="auto"/>
              <w:rPr>
                <w:rFonts w:ascii="Calibri" w:eastAsia="Times New Roman" w:hAnsi="Calibri" w:cs="Times New Roman"/>
                <w:color w:val="000000"/>
                <w:lang w:eastAsia="zh-CN"/>
              </w:rPr>
            </w:pPr>
            <w:r>
              <w:rPr>
                <w:rFonts w:ascii="Calibri" w:eastAsia="Times New Roman" w:hAnsi="Calibri" w:cs="Times New Roman"/>
                <w:color w:val="000000"/>
                <w:lang w:eastAsia="zh-CN"/>
              </w:rPr>
              <w:t>T</w:t>
            </w:r>
            <w:r w:rsidR="00E7548B" w:rsidRPr="00E7548B">
              <w:rPr>
                <w:rFonts w:ascii="Calibri" w:eastAsia="Times New Roman" w:hAnsi="Calibri" w:cs="Times New Roman"/>
                <w:color w:val="000000"/>
                <w:lang w:eastAsia="zh-CN"/>
              </w:rPr>
              <w:t xml:space="preserve">otal </w:t>
            </w:r>
            <w:r w:rsidR="003E3B8B">
              <w:rPr>
                <w:rFonts w:ascii="Calibri" w:eastAsia="Times New Roman" w:hAnsi="Calibri" w:cs="Times New Roman"/>
                <w:color w:val="000000"/>
                <w:lang w:eastAsia="zh-CN"/>
              </w:rPr>
              <w:t>staff</w:t>
            </w:r>
            <w:r>
              <w:rPr>
                <w:rFonts w:ascii="Calibri" w:eastAsia="Times New Roman" w:hAnsi="Calibri" w:cs="Times New Roman"/>
                <w:color w:val="000000"/>
                <w:lang w:eastAsia="zh-CN"/>
              </w:rPr>
              <w:t xml:space="preserve"> </w:t>
            </w:r>
            <w:r w:rsidR="00E7548B" w:rsidRPr="00E7548B">
              <w:rPr>
                <w:rFonts w:ascii="Calibri" w:eastAsia="Times New Roman" w:hAnsi="Calibri" w:cs="Times New Roman"/>
                <w:color w:val="000000"/>
                <w:lang w:eastAsia="zh-CN"/>
              </w:rPr>
              <w:t xml:space="preserve">logged on </w:t>
            </w:r>
            <w:r w:rsidR="003E3B8B">
              <w:rPr>
                <w:rFonts w:ascii="Calibri" w:eastAsia="Times New Roman" w:hAnsi="Calibri" w:cs="Times New Roman"/>
                <w:color w:val="000000"/>
                <w:lang w:eastAsia="zh-CN"/>
              </w:rPr>
              <w:t>time (</w:t>
            </w:r>
            <w:r>
              <w:rPr>
                <w:rFonts w:ascii="Calibri" w:eastAsia="Times New Roman" w:hAnsi="Calibri" w:cs="Times New Roman"/>
                <w:color w:val="000000"/>
                <w:lang w:eastAsia="zh-CN"/>
              </w:rPr>
              <w:t>minutes</w:t>
            </w:r>
            <w:r w:rsidR="003E3B8B">
              <w:rPr>
                <w:rFonts w:ascii="Calibri" w:eastAsia="Times New Roman" w:hAnsi="Calibri" w:cs="Times New Roman"/>
                <w:color w:val="000000"/>
                <w:lang w:eastAsia="zh-CN"/>
              </w:rPr>
              <w:t xml:space="preserve">), or time </w:t>
            </w:r>
            <w:r w:rsidR="003E3B8B" w:rsidRPr="003E3B8B">
              <w:rPr>
                <w:rFonts w:ascii="Calibri" w:eastAsia="Times New Roman" w:hAnsi="Calibri" w:cs="Times New Roman"/>
                <w:color w:val="000000"/>
                <w:lang w:eastAsia="zh-CN"/>
              </w:rPr>
              <w:t>spent in a</w:t>
            </w:r>
            <w:r w:rsidR="003E3B8B">
              <w:rPr>
                <w:rFonts w:ascii="Calibri" w:eastAsia="Times New Roman" w:hAnsi="Calibri" w:cs="Times New Roman"/>
                <w:color w:val="000000"/>
                <w:lang w:eastAsia="zh-CN"/>
              </w:rPr>
              <w:t>n</w:t>
            </w:r>
            <w:r w:rsidR="003E3B8B" w:rsidRPr="003E3B8B">
              <w:rPr>
                <w:rFonts w:ascii="Calibri" w:eastAsia="Times New Roman" w:hAnsi="Calibri" w:cs="Times New Roman"/>
                <w:color w:val="000000"/>
                <w:lang w:eastAsia="zh-CN"/>
              </w:rPr>
              <w:t xml:space="preserve"> available state waiting for a customer contact.  Also called ready time.  </w:t>
            </w:r>
          </w:p>
          <w:p w:rsidR="005B4E1B" w:rsidRPr="00E7548B" w:rsidRDefault="005B4E1B" w:rsidP="003E3B8B">
            <w:pPr>
              <w:spacing w:after="0" w:line="240" w:lineRule="auto"/>
              <w:rPr>
                <w:rFonts w:ascii="Calibri" w:eastAsia="Times New Roman" w:hAnsi="Calibri" w:cs="Times New Roman"/>
                <w:color w:val="000000"/>
                <w:lang w:eastAsia="zh-CN"/>
              </w:rPr>
            </w:pPr>
          </w:p>
        </w:tc>
        <w:tc>
          <w:tcPr>
            <w:tcW w:w="4180" w:type="dxa"/>
            <w:tcBorders>
              <w:top w:val="nil"/>
              <w:left w:val="nil"/>
              <w:bottom w:val="single" w:sz="4" w:space="0" w:color="auto"/>
              <w:right w:val="single" w:sz="4" w:space="0" w:color="auto"/>
            </w:tcBorders>
            <w:shd w:val="clear" w:color="auto" w:fill="auto"/>
            <w:vAlign w:val="bottom"/>
            <w:hideMark/>
          </w:tcPr>
          <w:p w:rsidR="00E7548B" w:rsidRPr="00A12297" w:rsidRDefault="00E7548B" w:rsidP="00E7548B">
            <w:pPr>
              <w:spacing w:after="0" w:line="240" w:lineRule="auto"/>
              <w:rPr>
                <w:rFonts w:ascii="Calibri" w:eastAsia="Times New Roman" w:hAnsi="Calibri" w:cs="Times New Roman"/>
                <w:color w:val="FF0000"/>
                <w:lang w:eastAsia="zh-CN"/>
              </w:rPr>
            </w:pPr>
            <w:r w:rsidRPr="00E7548B">
              <w:rPr>
                <w:rFonts w:ascii="Calibri" w:eastAsia="Times New Roman" w:hAnsi="Calibri" w:cs="Times New Roman"/>
                <w:color w:val="000000"/>
                <w:lang w:eastAsia="zh-CN"/>
              </w:rPr>
              <w:t> </w:t>
            </w:r>
          </w:p>
        </w:tc>
      </w:tr>
      <w:tr w:rsidR="00652892" w:rsidRPr="00E7548B" w:rsidTr="002E0E9C">
        <w:trPr>
          <w:trHeight w:val="300"/>
        </w:trPr>
        <w:tc>
          <w:tcPr>
            <w:tcW w:w="3920" w:type="dxa"/>
            <w:tcBorders>
              <w:top w:val="nil"/>
              <w:left w:val="single" w:sz="4" w:space="0" w:color="auto"/>
              <w:bottom w:val="single" w:sz="4" w:space="0" w:color="auto"/>
              <w:right w:val="single" w:sz="4" w:space="0" w:color="auto"/>
            </w:tcBorders>
            <w:shd w:val="clear" w:color="auto" w:fill="auto"/>
            <w:vAlign w:val="bottom"/>
            <w:hideMark/>
          </w:tcPr>
          <w:p w:rsidR="00652892" w:rsidRPr="00E7548B" w:rsidRDefault="00652892" w:rsidP="00652892">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lastRenderedPageBreak/>
              <w:t xml:space="preserve">Labor Minutes </w:t>
            </w:r>
            <w:r>
              <w:rPr>
                <w:rFonts w:ascii="Calibri" w:eastAsia="Times New Roman" w:hAnsi="Calibri" w:cs="Times New Roman"/>
                <w:color w:val="000000"/>
                <w:lang w:eastAsia="zh-CN"/>
              </w:rPr>
              <w:t>Unavailable</w:t>
            </w:r>
          </w:p>
        </w:tc>
        <w:tc>
          <w:tcPr>
            <w:tcW w:w="6140" w:type="dxa"/>
            <w:tcBorders>
              <w:top w:val="nil"/>
              <w:left w:val="nil"/>
              <w:bottom w:val="single" w:sz="4" w:space="0" w:color="auto"/>
              <w:right w:val="single" w:sz="4" w:space="0" w:color="auto"/>
            </w:tcBorders>
            <w:shd w:val="clear" w:color="auto" w:fill="auto"/>
            <w:vAlign w:val="bottom"/>
            <w:hideMark/>
          </w:tcPr>
          <w:p w:rsidR="00652892" w:rsidRPr="00E7548B" w:rsidRDefault="00652892" w:rsidP="00652892">
            <w:pPr>
              <w:spacing w:after="0" w:line="240" w:lineRule="auto"/>
              <w:rPr>
                <w:rFonts w:ascii="Calibri" w:eastAsia="Times New Roman" w:hAnsi="Calibri" w:cs="Times New Roman"/>
                <w:color w:val="000000"/>
                <w:lang w:eastAsia="zh-CN"/>
              </w:rPr>
            </w:pPr>
            <w:r>
              <w:rPr>
                <w:rFonts w:ascii="Calibri" w:eastAsia="Times New Roman" w:hAnsi="Calibri" w:cs="Times New Roman"/>
                <w:color w:val="000000"/>
                <w:lang w:eastAsia="zh-CN"/>
              </w:rPr>
              <w:t>Total minutes</w:t>
            </w:r>
            <w:r w:rsidRPr="00E7548B">
              <w:rPr>
                <w:rFonts w:ascii="Calibri" w:eastAsia="Times New Roman" w:hAnsi="Calibri" w:cs="Times New Roman"/>
                <w:color w:val="000000"/>
                <w:lang w:eastAsia="zh-CN"/>
              </w:rPr>
              <w:t xml:space="preserve"> that </w:t>
            </w:r>
            <w:r>
              <w:rPr>
                <w:rFonts w:ascii="Calibri" w:eastAsia="Times New Roman" w:hAnsi="Calibri" w:cs="Times New Roman"/>
                <w:color w:val="000000"/>
                <w:lang w:eastAsia="zh-CN"/>
              </w:rPr>
              <w:t>staff logged out for any reason.</w:t>
            </w:r>
          </w:p>
        </w:tc>
        <w:tc>
          <w:tcPr>
            <w:tcW w:w="4180" w:type="dxa"/>
            <w:tcBorders>
              <w:top w:val="nil"/>
              <w:left w:val="nil"/>
              <w:bottom w:val="single" w:sz="4" w:space="0" w:color="auto"/>
              <w:right w:val="single" w:sz="4" w:space="0" w:color="auto"/>
            </w:tcBorders>
            <w:shd w:val="clear" w:color="auto" w:fill="auto"/>
            <w:vAlign w:val="bottom"/>
            <w:hideMark/>
          </w:tcPr>
          <w:p w:rsidR="00652892" w:rsidRPr="00E7548B" w:rsidRDefault="00652892" w:rsidP="00652892">
            <w:pPr>
              <w:spacing w:after="0" w:line="240" w:lineRule="auto"/>
              <w:rPr>
                <w:rFonts w:ascii="Calibri" w:eastAsia="Times New Roman" w:hAnsi="Calibri" w:cs="Times New Roman"/>
                <w:color w:val="000000"/>
                <w:lang w:eastAsia="zh-CN"/>
              </w:rPr>
            </w:pPr>
          </w:p>
        </w:tc>
      </w:tr>
      <w:tr w:rsidR="00652892" w:rsidRPr="00E7548B" w:rsidTr="002E0E9C">
        <w:trPr>
          <w:trHeight w:val="300"/>
        </w:trPr>
        <w:tc>
          <w:tcPr>
            <w:tcW w:w="3920" w:type="dxa"/>
            <w:tcBorders>
              <w:top w:val="nil"/>
              <w:left w:val="single" w:sz="4" w:space="0" w:color="auto"/>
              <w:bottom w:val="single" w:sz="4" w:space="0" w:color="auto"/>
              <w:right w:val="single" w:sz="4" w:space="0" w:color="auto"/>
            </w:tcBorders>
            <w:shd w:val="clear" w:color="auto" w:fill="auto"/>
            <w:vAlign w:val="bottom"/>
            <w:hideMark/>
          </w:tcPr>
          <w:p w:rsidR="00652892" w:rsidRPr="00E7548B" w:rsidRDefault="00652892" w:rsidP="002E0E9C">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Labor Minutes Waiting</w:t>
            </w:r>
          </w:p>
        </w:tc>
        <w:tc>
          <w:tcPr>
            <w:tcW w:w="6140" w:type="dxa"/>
            <w:tcBorders>
              <w:top w:val="nil"/>
              <w:left w:val="nil"/>
              <w:bottom w:val="single" w:sz="4" w:space="0" w:color="auto"/>
              <w:right w:val="single" w:sz="4" w:space="0" w:color="auto"/>
            </w:tcBorders>
            <w:shd w:val="clear" w:color="auto" w:fill="auto"/>
            <w:vAlign w:val="bottom"/>
            <w:hideMark/>
          </w:tcPr>
          <w:p w:rsidR="00652892" w:rsidRPr="00E7548B" w:rsidRDefault="00652892" w:rsidP="002E0E9C">
            <w:pPr>
              <w:spacing w:after="0" w:line="240" w:lineRule="auto"/>
              <w:rPr>
                <w:rFonts w:ascii="Calibri" w:eastAsia="Times New Roman" w:hAnsi="Calibri" w:cs="Times New Roman"/>
                <w:color w:val="000000"/>
                <w:lang w:eastAsia="zh-CN"/>
              </w:rPr>
            </w:pPr>
            <w:r>
              <w:rPr>
                <w:rFonts w:ascii="Calibri" w:eastAsia="Times New Roman" w:hAnsi="Calibri" w:cs="Times New Roman"/>
                <w:color w:val="000000"/>
                <w:lang w:eastAsia="zh-CN"/>
              </w:rPr>
              <w:t>Total minutes</w:t>
            </w:r>
            <w:r w:rsidRPr="00E7548B">
              <w:rPr>
                <w:rFonts w:ascii="Calibri" w:eastAsia="Times New Roman" w:hAnsi="Calibri" w:cs="Times New Roman"/>
                <w:color w:val="000000"/>
                <w:lang w:eastAsia="zh-CN"/>
              </w:rPr>
              <w:t xml:space="preserve"> that </w:t>
            </w:r>
            <w:r>
              <w:rPr>
                <w:rFonts w:ascii="Calibri" w:eastAsia="Times New Roman" w:hAnsi="Calibri" w:cs="Times New Roman"/>
                <w:color w:val="000000"/>
                <w:lang w:eastAsia="zh-CN"/>
              </w:rPr>
              <w:t>staff logged on but not handling contacts</w:t>
            </w:r>
          </w:p>
        </w:tc>
        <w:tc>
          <w:tcPr>
            <w:tcW w:w="4180" w:type="dxa"/>
            <w:tcBorders>
              <w:top w:val="nil"/>
              <w:left w:val="nil"/>
              <w:bottom w:val="single" w:sz="4" w:space="0" w:color="auto"/>
              <w:right w:val="single" w:sz="4" w:space="0" w:color="auto"/>
            </w:tcBorders>
            <w:shd w:val="clear" w:color="auto" w:fill="auto"/>
            <w:vAlign w:val="bottom"/>
            <w:hideMark/>
          </w:tcPr>
          <w:p w:rsidR="00652892" w:rsidRPr="00E7548B" w:rsidRDefault="00652892" w:rsidP="002E0E9C">
            <w:pPr>
              <w:spacing w:after="0" w:line="240" w:lineRule="auto"/>
              <w:rPr>
                <w:rFonts w:ascii="Calibri" w:eastAsia="Times New Roman" w:hAnsi="Calibri" w:cs="Times New Roman"/>
                <w:color w:val="000000"/>
                <w:lang w:eastAsia="zh-CN"/>
              </w:rPr>
            </w:pPr>
            <w:r>
              <w:rPr>
                <w:rFonts w:ascii="Calibri" w:eastAsia="Times New Roman" w:hAnsi="Calibri" w:cs="Times New Roman"/>
                <w:color w:val="000000"/>
                <w:lang w:eastAsia="zh-CN"/>
              </w:rPr>
              <w:t>The percent of labor wait time (among total paid time) may indicate how effective the staff are scheduled at each time interval (daily, hourly, or 15 minutes interval).  However, the service target will set a limit on the total minimum wait time, i.e., a very good service level requires “more wait time” to be built into the schedule in order for that service level to be achievable.</w:t>
            </w:r>
          </w:p>
        </w:tc>
      </w:tr>
      <w:tr w:rsidR="00E7548B" w:rsidRPr="00E7548B" w:rsidTr="00E7548B">
        <w:trPr>
          <w:trHeight w:val="300"/>
        </w:trPr>
        <w:tc>
          <w:tcPr>
            <w:tcW w:w="3920" w:type="dxa"/>
            <w:tcBorders>
              <w:top w:val="nil"/>
              <w:left w:val="single" w:sz="4" w:space="0" w:color="auto"/>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Total Headcount</w:t>
            </w:r>
          </w:p>
        </w:tc>
        <w:tc>
          <w:tcPr>
            <w:tcW w:w="6140" w:type="dxa"/>
            <w:tcBorders>
              <w:top w:val="nil"/>
              <w:left w:val="nil"/>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Number of all staff</w:t>
            </w:r>
            <w:r w:rsidR="00A12297">
              <w:rPr>
                <w:rFonts w:ascii="Calibri" w:eastAsia="Times New Roman" w:hAnsi="Calibri" w:cs="Times New Roman"/>
                <w:color w:val="000000"/>
                <w:lang w:eastAsia="zh-CN"/>
              </w:rPr>
              <w:t xml:space="preserve"> on payroll</w:t>
            </w:r>
            <w:r w:rsidRPr="00E7548B">
              <w:rPr>
                <w:rFonts w:ascii="Calibri" w:eastAsia="Times New Roman" w:hAnsi="Calibri" w:cs="Times New Roman"/>
                <w:color w:val="000000"/>
                <w:lang w:eastAsia="zh-CN"/>
              </w:rPr>
              <w:t xml:space="preserve"> regardless of status</w:t>
            </w:r>
          </w:p>
        </w:tc>
        <w:tc>
          <w:tcPr>
            <w:tcW w:w="4180" w:type="dxa"/>
            <w:tcBorders>
              <w:top w:val="nil"/>
              <w:left w:val="nil"/>
              <w:bottom w:val="single" w:sz="4" w:space="0" w:color="auto"/>
              <w:right w:val="single" w:sz="4" w:space="0" w:color="auto"/>
            </w:tcBorders>
            <w:shd w:val="clear" w:color="auto" w:fill="auto"/>
            <w:vAlign w:val="bottom"/>
            <w:hideMark/>
          </w:tcPr>
          <w:p w:rsidR="00253457" w:rsidRPr="00E7548B" w:rsidRDefault="00652892" w:rsidP="00E7548B">
            <w:pPr>
              <w:spacing w:after="0" w:line="240" w:lineRule="auto"/>
              <w:rPr>
                <w:rFonts w:ascii="Calibri" w:eastAsia="Times New Roman" w:hAnsi="Calibri" w:cs="Times New Roman"/>
                <w:color w:val="000000"/>
                <w:lang w:eastAsia="zh-CN"/>
              </w:rPr>
            </w:pPr>
            <w:r>
              <w:rPr>
                <w:rFonts w:ascii="Calibri" w:eastAsia="Times New Roman" w:hAnsi="Calibri" w:cs="Times New Roman"/>
                <w:color w:val="000000"/>
                <w:lang w:eastAsia="zh-CN"/>
              </w:rPr>
              <w:t xml:space="preserve">At any time instance, </w:t>
            </w:r>
            <w:r w:rsidR="00A12297">
              <w:rPr>
                <w:rFonts w:ascii="Calibri" w:eastAsia="Times New Roman" w:hAnsi="Calibri" w:cs="Times New Roman"/>
                <w:color w:val="000000"/>
                <w:lang w:eastAsia="zh-CN"/>
              </w:rPr>
              <w:t>Total headcount = headcount available + headcount unavailable.</w:t>
            </w:r>
            <w:r>
              <w:rPr>
                <w:rFonts w:ascii="Calibri" w:eastAsia="Times New Roman" w:hAnsi="Calibri" w:cs="Times New Roman"/>
                <w:color w:val="000000"/>
                <w:lang w:eastAsia="zh-CN"/>
              </w:rPr>
              <w:t xml:space="preserve">  However, the above equation may not hold for a time interval.  Need to understand how the total headcount is calculated for a time interval.</w:t>
            </w:r>
          </w:p>
        </w:tc>
      </w:tr>
      <w:tr w:rsidR="00E7548B" w:rsidRPr="00E7548B" w:rsidTr="00E7548B">
        <w:trPr>
          <w:trHeight w:val="300"/>
        </w:trPr>
        <w:tc>
          <w:tcPr>
            <w:tcW w:w="3920" w:type="dxa"/>
            <w:tcBorders>
              <w:top w:val="nil"/>
              <w:left w:val="single" w:sz="4" w:space="0" w:color="auto"/>
              <w:bottom w:val="single" w:sz="4" w:space="0" w:color="auto"/>
              <w:right w:val="single" w:sz="4" w:space="0" w:color="auto"/>
            </w:tcBorders>
            <w:shd w:val="clear" w:color="auto" w:fill="auto"/>
            <w:vAlign w:val="bottom"/>
            <w:hideMark/>
          </w:tcPr>
          <w:p w:rsidR="00E7548B" w:rsidRPr="00E7548B" w:rsidRDefault="00E7548B" w:rsidP="00544C41">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 xml:space="preserve">Headcount </w:t>
            </w:r>
            <w:r w:rsidR="00D4367C">
              <w:rPr>
                <w:rFonts w:ascii="Calibri" w:eastAsia="Times New Roman" w:hAnsi="Calibri" w:cs="Times New Roman"/>
                <w:color w:val="000000"/>
                <w:lang w:eastAsia="zh-CN"/>
              </w:rPr>
              <w:t>Available</w:t>
            </w:r>
          </w:p>
        </w:tc>
        <w:tc>
          <w:tcPr>
            <w:tcW w:w="6140" w:type="dxa"/>
            <w:tcBorders>
              <w:top w:val="nil"/>
              <w:left w:val="nil"/>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Number of staff who logged on</w:t>
            </w:r>
          </w:p>
        </w:tc>
        <w:tc>
          <w:tcPr>
            <w:tcW w:w="4180" w:type="dxa"/>
            <w:tcBorders>
              <w:top w:val="nil"/>
              <w:left w:val="nil"/>
              <w:bottom w:val="single" w:sz="4" w:space="0" w:color="auto"/>
              <w:right w:val="single" w:sz="4" w:space="0" w:color="auto"/>
            </w:tcBorders>
            <w:shd w:val="clear" w:color="auto" w:fill="auto"/>
            <w:vAlign w:val="bottom"/>
            <w:hideMark/>
          </w:tcPr>
          <w:p w:rsidR="00E7548B" w:rsidRPr="00E7548B" w:rsidRDefault="00253457" w:rsidP="00E7548B">
            <w:pPr>
              <w:spacing w:after="0" w:line="240" w:lineRule="auto"/>
              <w:rPr>
                <w:rFonts w:ascii="Calibri" w:eastAsia="Times New Roman" w:hAnsi="Calibri" w:cs="Times New Roman"/>
                <w:color w:val="000000"/>
                <w:lang w:eastAsia="zh-CN"/>
              </w:rPr>
            </w:pPr>
            <w:r>
              <w:rPr>
                <w:rFonts w:ascii="Calibri" w:eastAsia="Times New Roman" w:hAnsi="Calibri" w:cs="Times New Roman"/>
                <w:color w:val="000000"/>
                <w:lang w:eastAsia="zh-CN"/>
              </w:rPr>
              <w:t>Headcount available / total headcount indicates how well staff is utilized.</w:t>
            </w:r>
            <w:r w:rsidR="00E7548B" w:rsidRPr="00E7548B">
              <w:rPr>
                <w:rFonts w:ascii="Calibri" w:eastAsia="Times New Roman" w:hAnsi="Calibri" w:cs="Times New Roman"/>
                <w:color w:val="000000"/>
                <w:lang w:eastAsia="zh-CN"/>
              </w:rPr>
              <w:t> </w:t>
            </w:r>
          </w:p>
        </w:tc>
      </w:tr>
      <w:tr w:rsidR="00E7548B" w:rsidRPr="00E7548B" w:rsidTr="00E7548B">
        <w:trPr>
          <w:trHeight w:val="300"/>
        </w:trPr>
        <w:tc>
          <w:tcPr>
            <w:tcW w:w="3920" w:type="dxa"/>
            <w:tcBorders>
              <w:top w:val="nil"/>
              <w:left w:val="single" w:sz="4" w:space="0" w:color="auto"/>
              <w:bottom w:val="single" w:sz="4" w:space="0" w:color="auto"/>
              <w:right w:val="single" w:sz="4" w:space="0" w:color="auto"/>
            </w:tcBorders>
            <w:shd w:val="clear" w:color="auto" w:fill="auto"/>
            <w:vAlign w:val="bottom"/>
            <w:hideMark/>
          </w:tcPr>
          <w:p w:rsidR="00E7548B" w:rsidRPr="00E7548B" w:rsidRDefault="00FB6608" w:rsidP="00E7548B">
            <w:pPr>
              <w:spacing w:after="0" w:line="240" w:lineRule="auto"/>
              <w:rPr>
                <w:rFonts w:ascii="Calibri" w:eastAsia="Times New Roman" w:hAnsi="Calibri" w:cs="Times New Roman"/>
                <w:color w:val="000000"/>
                <w:lang w:eastAsia="zh-CN"/>
              </w:rPr>
            </w:pPr>
            <w:r>
              <w:rPr>
                <w:rFonts w:ascii="Calibri" w:eastAsia="Times New Roman" w:hAnsi="Calibri" w:cs="Times New Roman"/>
                <w:color w:val="000000"/>
                <w:lang w:eastAsia="zh-CN"/>
              </w:rPr>
              <w:t>Headcount  U</w:t>
            </w:r>
            <w:r w:rsidR="00E7548B" w:rsidRPr="00E7548B">
              <w:rPr>
                <w:rFonts w:ascii="Calibri" w:eastAsia="Times New Roman" w:hAnsi="Calibri" w:cs="Times New Roman"/>
                <w:color w:val="000000"/>
                <w:lang w:eastAsia="zh-CN"/>
              </w:rPr>
              <w:t>navailable</w:t>
            </w:r>
          </w:p>
        </w:tc>
        <w:tc>
          <w:tcPr>
            <w:tcW w:w="6140" w:type="dxa"/>
            <w:tcBorders>
              <w:top w:val="nil"/>
              <w:left w:val="nil"/>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Pr>
                <w:rFonts w:ascii="Calibri" w:eastAsia="Times New Roman" w:hAnsi="Calibri" w:cs="Times New Roman"/>
                <w:color w:val="000000"/>
                <w:lang w:eastAsia="zh-CN"/>
              </w:rPr>
              <w:t>Number of staff who l</w:t>
            </w:r>
            <w:r w:rsidRPr="00E7548B">
              <w:rPr>
                <w:rFonts w:ascii="Calibri" w:eastAsia="Times New Roman" w:hAnsi="Calibri" w:cs="Times New Roman"/>
                <w:color w:val="000000"/>
                <w:lang w:eastAsia="zh-CN"/>
              </w:rPr>
              <w:t>ogged out for any reason</w:t>
            </w:r>
            <w:r w:rsidR="00A12297">
              <w:rPr>
                <w:rFonts w:ascii="Calibri" w:eastAsia="Times New Roman" w:hAnsi="Calibri" w:cs="Times New Roman"/>
                <w:color w:val="000000"/>
                <w:lang w:eastAsia="zh-CN"/>
              </w:rPr>
              <w:t>, e.g., headcount in vacation, FMLA, trainings, and meetings.</w:t>
            </w:r>
          </w:p>
        </w:tc>
        <w:tc>
          <w:tcPr>
            <w:tcW w:w="4180" w:type="dxa"/>
            <w:tcBorders>
              <w:top w:val="nil"/>
              <w:left w:val="nil"/>
              <w:bottom w:val="single" w:sz="4" w:space="0" w:color="auto"/>
              <w:right w:val="single" w:sz="4" w:space="0" w:color="auto"/>
            </w:tcBorders>
            <w:shd w:val="clear" w:color="auto" w:fill="auto"/>
            <w:vAlign w:val="bottom"/>
            <w:hideMark/>
          </w:tcPr>
          <w:p w:rsidR="00E7548B" w:rsidRPr="00E7548B" w:rsidRDefault="00E7548B" w:rsidP="00253457">
            <w:pPr>
              <w:spacing w:after="0" w:line="240" w:lineRule="auto"/>
              <w:rPr>
                <w:rFonts w:ascii="Calibri" w:eastAsia="Times New Roman" w:hAnsi="Calibri" w:cs="Times New Roman"/>
                <w:color w:val="000000"/>
                <w:lang w:eastAsia="zh-CN"/>
              </w:rPr>
            </w:pPr>
          </w:p>
        </w:tc>
      </w:tr>
      <w:tr w:rsidR="005B4E1B" w:rsidRPr="00E7548B" w:rsidTr="00FD7561">
        <w:trPr>
          <w:trHeight w:val="1070"/>
        </w:trPr>
        <w:tc>
          <w:tcPr>
            <w:tcW w:w="3920" w:type="dxa"/>
            <w:tcBorders>
              <w:top w:val="nil"/>
              <w:left w:val="single" w:sz="4" w:space="0" w:color="auto"/>
              <w:bottom w:val="single" w:sz="4" w:space="0" w:color="auto"/>
              <w:right w:val="single" w:sz="4" w:space="0" w:color="auto"/>
            </w:tcBorders>
            <w:shd w:val="clear" w:color="auto" w:fill="auto"/>
            <w:vAlign w:val="bottom"/>
          </w:tcPr>
          <w:p w:rsidR="005B4E1B" w:rsidRPr="00E7548B" w:rsidRDefault="005B4E1B" w:rsidP="00E7548B">
            <w:pPr>
              <w:spacing w:after="0" w:line="240" w:lineRule="auto"/>
              <w:rPr>
                <w:rFonts w:ascii="Calibri" w:eastAsia="Times New Roman" w:hAnsi="Calibri" w:cs="Times New Roman"/>
                <w:color w:val="000000"/>
                <w:lang w:eastAsia="zh-CN"/>
              </w:rPr>
            </w:pPr>
            <w:r>
              <w:rPr>
                <w:rFonts w:ascii="Calibri" w:eastAsia="Times New Roman" w:hAnsi="Calibri" w:cs="Times New Roman"/>
                <w:color w:val="000000"/>
                <w:lang w:eastAsia="zh-CN"/>
              </w:rPr>
              <w:t>Headcount Waiting</w:t>
            </w:r>
          </w:p>
        </w:tc>
        <w:tc>
          <w:tcPr>
            <w:tcW w:w="6140" w:type="dxa"/>
            <w:tcBorders>
              <w:top w:val="nil"/>
              <w:left w:val="nil"/>
              <w:bottom w:val="single" w:sz="4" w:space="0" w:color="auto"/>
              <w:right w:val="single" w:sz="4" w:space="0" w:color="auto"/>
            </w:tcBorders>
            <w:shd w:val="clear" w:color="auto" w:fill="auto"/>
            <w:vAlign w:val="bottom"/>
          </w:tcPr>
          <w:p w:rsidR="005B4E1B" w:rsidRDefault="005B4E1B" w:rsidP="007168E0">
            <w:pPr>
              <w:spacing w:after="0" w:line="240" w:lineRule="auto"/>
              <w:rPr>
                <w:rFonts w:ascii="Calibri" w:eastAsia="Times New Roman" w:hAnsi="Calibri" w:cs="Times New Roman"/>
                <w:color w:val="000000"/>
                <w:lang w:eastAsia="zh-CN"/>
              </w:rPr>
            </w:pPr>
            <w:r>
              <w:rPr>
                <w:rFonts w:ascii="Calibri" w:eastAsia="Times New Roman" w:hAnsi="Calibri" w:cs="Times New Roman"/>
                <w:color w:val="000000"/>
                <w:lang w:eastAsia="zh-CN"/>
              </w:rPr>
              <w:t>Number of staff who logged on but not handling contacts</w:t>
            </w:r>
          </w:p>
        </w:tc>
        <w:tc>
          <w:tcPr>
            <w:tcW w:w="4180" w:type="dxa"/>
            <w:tcBorders>
              <w:top w:val="nil"/>
              <w:left w:val="nil"/>
              <w:bottom w:val="single" w:sz="4" w:space="0" w:color="auto"/>
              <w:right w:val="single" w:sz="4" w:space="0" w:color="auto"/>
            </w:tcBorders>
            <w:shd w:val="clear" w:color="auto" w:fill="auto"/>
            <w:vAlign w:val="bottom"/>
          </w:tcPr>
          <w:p w:rsidR="005B4E1B" w:rsidRPr="00E7548B" w:rsidRDefault="00652892" w:rsidP="007168E0">
            <w:pPr>
              <w:spacing w:after="0" w:line="240" w:lineRule="auto"/>
              <w:rPr>
                <w:rFonts w:ascii="Calibri" w:eastAsia="Times New Roman" w:hAnsi="Calibri" w:cs="Times New Roman"/>
                <w:color w:val="000000"/>
                <w:lang w:eastAsia="zh-CN"/>
              </w:rPr>
            </w:pPr>
            <w:r>
              <w:rPr>
                <w:rFonts w:ascii="Calibri" w:eastAsia="Times New Roman" w:hAnsi="Calibri" w:cs="Times New Roman"/>
                <w:color w:val="000000"/>
                <w:lang w:eastAsia="zh-CN"/>
              </w:rPr>
              <w:t>Similar to Labor Minutes Waiting, this metrics is useful to assess the scheduling efficiency.</w:t>
            </w:r>
          </w:p>
        </w:tc>
      </w:tr>
      <w:tr w:rsidR="00E7548B" w:rsidRPr="00E7548B" w:rsidTr="00FD7561">
        <w:trPr>
          <w:trHeight w:val="1070"/>
        </w:trPr>
        <w:tc>
          <w:tcPr>
            <w:tcW w:w="3920" w:type="dxa"/>
            <w:tcBorders>
              <w:top w:val="nil"/>
              <w:left w:val="single" w:sz="4" w:space="0" w:color="auto"/>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Service Level</w:t>
            </w:r>
            <w:r w:rsidR="005D6AC6">
              <w:rPr>
                <w:rFonts w:ascii="Calibri" w:eastAsia="Times New Roman" w:hAnsi="Calibri" w:cs="Times New Roman"/>
                <w:color w:val="000000"/>
                <w:lang w:eastAsia="zh-CN"/>
              </w:rPr>
              <w:t xml:space="preserve"> Answer Time</w:t>
            </w:r>
          </w:p>
        </w:tc>
        <w:tc>
          <w:tcPr>
            <w:tcW w:w="6140" w:type="dxa"/>
            <w:tcBorders>
              <w:top w:val="nil"/>
              <w:left w:val="nil"/>
              <w:bottom w:val="single" w:sz="4" w:space="0" w:color="auto"/>
              <w:right w:val="single" w:sz="4" w:space="0" w:color="auto"/>
            </w:tcBorders>
            <w:shd w:val="clear" w:color="auto" w:fill="auto"/>
            <w:vAlign w:val="bottom"/>
            <w:hideMark/>
          </w:tcPr>
          <w:p w:rsidR="00E7548B" w:rsidRPr="00E7548B" w:rsidRDefault="005D6AC6" w:rsidP="007168E0">
            <w:pPr>
              <w:spacing w:after="0" w:line="240" w:lineRule="auto"/>
              <w:rPr>
                <w:rFonts w:ascii="Calibri" w:eastAsia="Times New Roman" w:hAnsi="Calibri" w:cs="Times New Roman"/>
                <w:color w:val="000000"/>
                <w:lang w:eastAsia="zh-CN"/>
              </w:rPr>
            </w:pPr>
            <w:r>
              <w:rPr>
                <w:rFonts w:ascii="Calibri" w:eastAsia="Times New Roman" w:hAnsi="Calibri" w:cs="Times New Roman"/>
                <w:color w:val="000000"/>
                <w:lang w:eastAsia="zh-CN"/>
              </w:rPr>
              <w:t xml:space="preserve">Percent of calls answered within answer time threshold. </w:t>
            </w:r>
            <w:r w:rsidR="00E7548B" w:rsidRPr="00E7548B">
              <w:rPr>
                <w:rFonts w:ascii="Calibri" w:eastAsia="Times New Roman" w:hAnsi="Calibri" w:cs="Times New Roman"/>
                <w:color w:val="000000"/>
                <w:lang w:eastAsia="zh-CN"/>
              </w:rPr>
              <w:br/>
            </w:r>
            <w:r w:rsidR="007168E0" w:rsidRPr="007168E0">
              <w:rPr>
                <w:rFonts w:ascii="Calibri" w:eastAsia="Times New Roman" w:hAnsi="Calibri" w:cs="Times New Roman"/>
                <w:color w:val="000000"/>
                <w:lang w:eastAsia="zh-CN"/>
              </w:rPr>
              <w:t xml:space="preserve">Examples include the wait times for an inbound call to get answered, a web chat to be responded to, or a service dispatch to be initiated.  It indicates what percent of the transactions begin processing on or before a defined wait time (usually expressed in seconds).  </w:t>
            </w:r>
          </w:p>
        </w:tc>
        <w:tc>
          <w:tcPr>
            <w:tcW w:w="4180" w:type="dxa"/>
            <w:tcBorders>
              <w:top w:val="nil"/>
              <w:left w:val="nil"/>
              <w:bottom w:val="single" w:sz="4" w:space="0" w:color="auto"/>
              <w:right w:val="single" w:sz="4" w:space="0" w:color="auto"/>
            </w:tcBorders>
            <w:shd w:val="clear" w:color="auto" w:fill="auto"/>
            <w:vAlign w:val="bottom"/>
            <w:hideMark/>
          </w:tcPr>
          <w:p w:rsidR="00E7548B" w:rsidRPr="00E7548B" w:rsidRDefault="00E7548B" w:rsidP="007168E0">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 </w:t>
            </w:r>
            <w:r w:rsidR="007168E0">
              <w:rPr>
                <w:rFonts w:ascii="Calibri" w:eastAsia="Times New Roman" w:hAnsi="Calibri" w:cs="Times New Roman"/>
                <w:color w:val="000000"/>
                <w:lang w:eastAsia="zh-CN"/>
              </w:rPr>
              <w:t>E.g., for service level 75/120, t</w:t>
            </w:r>
            <w:r w:rsidR="007168E0" w:rsidRPr="007168E0">
              <w:rPr>
                <w:rFonts w:ascii="Calibri" w:eastAsia="Times New Roman" w:hAnsi="Calibri" w:cs="Times New Roman"/>
                <w:color w:val="000000"/>
                <w:lang w:eastAsia="zh-CN"/>
              </w:rPr>
              <w:t xml:space="preserve">he first number is the target for the percent of transactions handled and the second number is the cycle time target, typically expressed in seconds.  </w:t>
            </w:r>
            <w:r w:rsidR="007168E0">
              <w:rPr>
                <w:rFonts w:ascii="Calibri" w:eastAsia="Times New Roman" w:hAnsi="Calibri" w:cs="Times New Roman"/>
                <w:color w:val="000000"/>
                <w:lang w:eastAsia="zh-CN"/>
              </w:rPr>
              <w:t>So</w:t>
            </w:r>
            <w:r w:rsidR="007168E0" w:rsidRPr="007168E0">
              <w:rPr>
                <w:rFonts w:ascii="Calibri" w:eastAsia="Times New Roman" w:hAnsi="Calibri" w:cs="Times New Roman"/>
                <w:color w:val="000000"/>
                <w:lang w:eastAsia="zh-CN"/>
              </w:rPr>
              <w:t xml:space="preserve"> 75/120 means the target is 75% of the transactions are processed on or before 120 </w:t>
            </w:r>
            <w:r w:rsidR="007168E0">
              <w:rPr>
                <w:rFonts w:ascii="Calibri" w:eastAsia="Times New Roman" w:hAnsi="Calibri" w:cs="Times New Roman"/>
                <w:color w:val="000000"/>
                <w:lang w:eastAsia="zh-CN"/>
              </w:rPr>
              <w:t>seconds</w:t>
            </w:r>
            <w:r w:rsidR="007168E0" w:rsidRPr="007168E0">
              <w:rPr>
                <w:rFonts w:ascii="Calibri" w:eastAsia="Times New Roman" w:hAnsi="Calibri" w:cs="Times New Roman"/>
                <w:color w:val="000000"/>
                <w:lang w:eastAsia="zh-CN"/>
              </w:rPr>
              <w:t>.</w:t>
            </w:r>
          </w:p>
        </w:tc>
      </w:tr>
      <w:tr w:rsidR="005D6AC6" w:rsidRPr="00E7548B" w:rsidTr="00FD7561">
        <w:trPr>
          <w:trHeight w:val="863"/>
        </w:trPr>
        <w:tc>
          <w:tcPr>
            <w:tcW w:w="3920" w:type="dxa"/>
            <w:tcBorders>
              <w:top w:val="nil"/>
              <w:left w:val="single" w:sz="4" w:space="0" w:color="auto"/>
              <w:bottom w:val="single" w:sz="4" w:space="0" w:color="auto"/>
              <w:right w:val="single" w:sz="4" w:space="0" w:color="auto"/>
            </w:tcBorders>
            <w:shd w:val="clear" w:color="auto" w:fill="auto"/>
            <w:vAlign w:val="bottom"/>
            <w:hideMark/>
          </w:tcPr>
          <w:p w:rsidR="005D6AC6" w:rsidRPr="00E7548B" w:rsidRDefault="005D6AC6" w:rsidP="002E0E9C">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Service Level</w:t>
            </w:r>
            <w:r>
              <w:rPr>
                <w:rFonts w:ascii="Calibri" w:eastAsia="Times New Roman" w:hAnsi="Calibri" w:cs="Times New Roman"/>
                <w:color w:val="000000"/>
                <w:lang w:eastAsia="zh-CN"/>
              </w:rPr>
              <w:t xml:space="preserve"> A</w:t>
            </w:r>
            <w:r w:rsidR="00EF2565">
              <w:rPr>
                <w:rFonts w:ascii="Calibri" w:eastAsia="Times New Roman" w:hAnsi="Calibri" w:cs="Times New Roman"/>
                <w:color w:val="000000"/>
                <w:lang w:eastAsia="zh-CN"/>
              </w:rPr>
              <w:t>bandonment Rate</w:t>
            </w:r>
          </w:p>
        </w:tc>
        <w:tc>
          <w:tcPr>
            <w:tcW w:w="6140" w:type="dxa"/>
            <w:tcBorders>
              <w:top w:val="nil"/>
              <w:left w:val="nil"/>
              <w:bottom w:val="single" w:sz="4" w:space="0" w:color="auto"/>
              <w:right w:val="single" w:sz="4" w:space="0" w:color="auto"/>
            </w:tcBorders>
            <w:shd w:val="clear" w:color="auto" w:fill="auto"/>
            <w:vAlign w:val="bottom"/>
            <w:hideMark/>
          </w:tcPr>
          <w:p w:rsidR="005D6AC6" w:rsidRPr="00E7548B" w:rsidRDefault="00EF2565" w:rsidP="002E0E9C">
            <w:pPr>
              <w:spacing w:after="0" w:line="240" w:lineRule="auto"/>
              <w:rPr>
                <w:rFonts w:ascii="Calibri" w:eastAsia="Times New Roman" w:hAnsi="Calibri" w:cs="Times New Roman"/>
                <w:color w:val="000000"/>
                <w:lang w:eastAsia="zh-CN"/>
              </w:rPr>
            </w:pPr>
            <w:r>
              <w:rPr>
                <w:rFonts w:ascii="Calibri" w:eastAsia="Times New Roman" w:hAnsi="Calibri" w:cs="Times New Roman"/>
                <w:color w:val="000000"/>
                <w:lang w:eastAsia="zh-CN"/>
              </w:rPr>
              <w:t>Calls abandoned / Calls offered</w:t>
            </w:r>
          </w:p>
        </w:tc>
        <w:tc>
          <w:tcPr>
            <w:tcW w:w="4180" w:type="dxa"/>
            <w:tcBorders>
              <w:top w:val="nil"/>
              <w:left w:val="nil"/>
              <w:bottom w:val="single" w:sz="4" w:space="0" w:color="auto"/>
              <w:right w:val="single" w:sz="4" w:space="0" w:color="auto"/>
            </w:tcBorders>
            <w:shd w:val="clear" w:color="auto" w:fill="auto"/>
            <w:vAlign w:val="bottom"/>
            <w:hideMark/>
          </w:tcPr>
          <w:p w:rsidR="005D6AC6" w:rsidRPr="00E7548B" w:rsidRDefault="00253457" w:rsidP="002E0E9C">
            <w:pPr>
              <w:spacing w:after="0" w:line="240" w:lineRule="auto"/>
              <w:rPr>
                <w:rFonts w:ascii="Calibri" w:eastAsia="Times New Roman" w:hAnsi="Calibri" w:cs="Times New Roman"/>
                <w:color w:val="000000"/>
                <w:lang w:eastAsia="zh-CN"/>
              </w:rPr>
            </w:pPr>
            <w:r>
              <w:rPr>
                <w:rFonts w:ascii="Calibri" w:eastAsia="Times New Roman" w:hAnsi="Calibri" w:cs="Times New Roman"/>
                <w:color w:val="000000"/>
                <w:lang w:eastAsia="zh-CN"/>
              </w:rPr>
              <w:t xml:space="preserve">Key performance indicator reflecting two things: 1) customer patience level for wait, and 2) how adequately a contact center is </w:t>
            </w:r>
            <w:r>
              <w:rPr>
                <w:rFonts w:ascii="Calibri" w:eastAsia="Times New Roman" w:hAnsi="Calibri" w:cs="Times New Roman"/>
                <w:color w:val="000000"/>
                <w:lang w:eastAsia="zh-CN"/>
              </w:rPr>
              <w:lastRenderedPageBreak/>
              <w:t>staffed.</w:t>
            </w:r>
            <w:r w:rsidR="005D6AC6" w:rsidRPr="00E7548B">
              <w:rPr>
                <w:rFonts w:ascii="Calibri" w:eastAsia="Times New Roman" w:hAnsi="Calibri" w:cs="Times New Roman"/>
                <w:color w:val="000000"/>
                <w:lang w:eastAsia="zh-CN"/>
              </w:rPr>
              <w:t> </w:t>
            </w:r>
          </w:p>
        </w:tc>
      </w:tr>
      <w:tr w:rsidR="00E7548B" w:rsidRPr="00E7548B" w:rsidTr="00E7548B">
        <w:trPr>
          <w:trHeight w:val="900"/>
        </w:trPr>
        <w:tc>
          <w:tcPr>
            <w:tcW w:w="3920" w:type="dxa"/>
            <w:tcBorders>
              <w:top w:val="nil"/>
              <w:left w:val="single" w:sz="4" w:space="0" w:color="auto"/>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lastRenderedPageBreak/>
              <w:t>Contacts Contained</w:t>
            </w:r>
            <w:r w:rsidR="00F06A89">
              <w:rPr>
                <w:rFonts w:ascii="Calibri" w:eastAsia="Times New Roman" w:hAnsi="Calibri" w:cs="Times New Roman"/>
                <w:color w:val="000000"/>
                <w:lang w:eastAsia="zh-CN"/>
              </w:rPr>
              <w:t xml:space="preserve"> in the IVR</w:t>
            </w:r>
          </w:p>
        </w:tc>
        <w:tc>
          <w:tcPr>
            <w:tcW w:w="6140" w:type="dxa"/>
            <w:tcBorders>
              <w:top w:val="nil"/>
              <w:left w:val="nil"/>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Number of contacts that do not end up with a live operator. It does not differentiate between satisfied and unsatisfied callers.</w:t>
            </w:r>
          </w:p>
        </w:tc>
        <w:tc>
          <w:tcPr>
            <w:tcW w:w="4180" w:type="dxa"/>
            <w:tcBorders>
              <w:top w:val="nil"/>
              <w:left w:val="nil"/>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 </w:t>
            </w:r>
            <w:r w:rsidR="00A12297">
              <w:rPr>
                <w:rFonts w:ascii="Calibri" w:eastAsia="Times New Roman" w:hAnsi="Calibri" w:cs="Times New Roman"/>
                <w:color w:val="000000"/>
                <w:lang w:eastAsia="zh-CN"/>
              </w:rPr>
              <w:t>Used to calculate IVR containment rate ( = contacts contained / contacts created)</w:t>
            </w:r>
          </w:p>
        </w:tc>
      </w:tr>
      <w:tr w:rsidR="0056386A" w:rsidRPr="00E7548B" w:rsidTr="00E7548B">
        <w:trPr>
          <w:trHeight w:val="900"/>
        </w:trPr>
        <w:tc>
          <w:tcPr>
            <w:tcW w:w="3920" w:type="dxa"/>
            <w:tcBorders>
              <w:top w:val="nil"/>
              <w:left w:val="single" w:sz="4" w:space="0" w:color="auto"/>
              <w:bottom w:val="single" w:sz="4" w:space="0" w:color="auto"/>
              <w:right w:val="single" w:sz="4" w:space="0" w:color="auto"/>
            </w:tcBorders>
            <w:shd w:val="clear" w:color="auto" w:fill="auto"/>
            <w:vAlign w:val="bottom"/>
          </w:tcPr>
          <w:p w:rsidR="0056386A" w:rsidRPr="00E7548B" w:rsidRDefault="0056386A" w:rsidP="00E7548B">
            <w:pPr>
              <w:spacing w:after="0" w:line="240" w:lineRule="auto"/>
              <w:rPr>
                <w:rFonts w:ascii="Calibri" w:eastAsia="Times New Roman" w:hAnsi="Calibri" w:cs="Times New Roman"/>
                <w:color w:val="000000"/>
                <w:lang w:eastAsia="zh-CN"/>
              </w:rPr>
            </w:pPr>
            <w:r>
              <w:t>Contacts Contained for Self Service Action n where n = 1, 2, …, 20</w:t>
            </w:r>
          </w:p>
        </w:tc>
        <w:tc>
          <w:tcPr>
            <w:tcW w:w="6140" w:type="dxa"/>
            <w:tcBorders>
              <w:top w:val="nil"/>
              <w:left w:val="nil"/>
              <w:bottom w:val="single" w:sz="4" w:space="0" w:color="auto"/>
              <w:right w:val="single" w:sz="4" w:space="0" w:color="auto"/>
            </w:tcBorders>
            <w:shd w:val="clear" w:color="auto" w:fill="auto"/>
            <w:vAlign w:val="bottom"/>
          </w:tcPr>
          <w:p w:rsidR="0056386A" w:rsidRPr="00E7548B" w:rsidRDefault="0056386A" w:rsidP="00E7548B">
            <w:pPr>
              <w:spacing w:after="0" w:line="240" w:lineRule="auto"/>
              <w:rPr>
                <w:rFonts w:ascii="Calibri" w:eastAsia="Times New Roman" w:hAnsi="Calibri" w:cs="Times New Roman"/>
                <w:color w:val="000000"/>
                <w:lang w:eastAsia="zh-CN"/>
              </w:rPr>
            </w:pPr>
            <w:r>
              <w:rPr>
                <w:rFonts w:ascii="Calibri" w:eastAsia="Times New Roman" w:hAnsi="Calibri" w:cs="Times New Roman"/>
                <w:color w:val="000000"/>
                <w:lang w:eastAsia="zh-CN"/>
              </w:rPr>
              <w:t>Number of contacts ending up at self service action n, n = 1,2,…,20</w:t>
            </w:r>
          </w:p>
        </w:tc>
        <w:tc>
          <w:tcPr>
            <w:tcW w:w="4180" w:type="dxa"/>
            <w:tcBorders>
              <w:top w:val="nil"/>
              <w:left w:val="nil"/>
              <w:bottom w:val="single" w:sz="4" w:space="0" w:color="auto"/>
              <w:right w:val="single" w:sz="4" w:space="0" w:color="auto"/>
            </w:tcBorders>
            <w:shd w:val="clear" w:color="auto" w:fill="auto"/>
            <w:vAlign w:val="bottom"/>
          </w:tcPr>
          <w:p w:rsidR="0056386A" w:rsidRPr="00E7548B" w:rsidRDefault="0056386A" w:rsidP="00E7548B">
            <w:pPr>
              <w:spacing w:after="0" w:line="240" w:lineRule="auto"/>
              <w:rPr>
                <w:rFonts w:ascii="Calibri" w:eastAsia="Times New Roman" w:hAnsi="Calibri" w:cs="Times New Roman"/>
                <w:color w:val="000000"/>
                <w:lang w:eastAsia="zh-CN"/>
              </w:rPr>
            </w:pPr>
          </w:p>
        </w:tc>
      </w:tr>
      <w:tr w:rsidR="0056386A" w:rsidRPr="00E7548B" w:rsidTr="002E0E9C">
        <w:trPr>
          <w:trHeight w:val="600"/>
        </w:trPr>
        <w:tc>
          <w:tcPr>
            <w:tcW w:w="3920" w:type="dxa"/>
            <w:tcBorders>
              <w:top w:val="nil"/>
              <w:left w:val="single" w:sz="4" w:space="0" w:color="auto"/>
              <w:bottom w:val="single" w:sz="4" w:space="0" w:color="auto"/>
              <w:right w:val="single" w:sz="4" w:space="0" w:color="auto"/>
            </w:tcBorders>
            <w:shd w:val="clear" w:color="auto" w:fill="auto"/>
            <w:vAlign w:val="bottom"/>
            <w:hideMark/>
          </w:tcPr>
          <w:p w:rsidR="0056386A" w:rsidRPr="00E7548B" w:rsidRDefault="0056386A" w:rsidP="002E0E9C">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Time in IVR</w:t>
            </w:r>
          </w:p>
        </w:tc>
        <w:tc>
          <w:tcPr>
            <w:tcW w:w="6140" w:type="dxa"/>
            <w:tcBorders>
              <w:top w:val="nil"/>
              <w:left w:val="nil"/>
              <w:bottom w:val="single" w:sz="4" w:space="0" w:color="auto"/>
              <w:right w:val="single" w:sz="4" w:space="0" w:color="auto"/>
            </w:tcBorders>
            <w:shd w:val="clear" w:color="auto" w:fill="auto"/>
            <w:vAlign w:val="bottom"/>
            <w:hideMark/>
          </w:tcPr>
          <w:p w:rsidR="0056386A" w:rsidRPr="00E7548B" w:rsidRDefault="0056386A" w:rsidP="002E0E9C">
            <w:pPr>
              <w:spacing w:after="0" w:line="240" w:lineRule="auto"/>
              <w:rPr>
                <w:rFonts w:ascii="Calibri" w:eastAsia="Times New Roman" w:hAnsi="Calibri" w:cs="Times New Roman"/>
                <w:color w:val="000000"/>
                <w:lang w:eastAsia="zh-CN"/>
              </w:rPr>
            </w:pPr>
            <w:r>
              <w:rPr>
                <w:rFonts w:ascii="Calibri" w:eastAsia="Times New Roman" w:hAnsi="Calibri" w:cs="Times New Roman"/>
                <w:color w:val="000000"/>
                <w:lang w:eastAsia="zh-CN"/>
              </w:rPr>
              <w:t>Total t</w:t>
            </w:r>
            <w:r w:rsidRPr="00E7548B">
              <w:rPr>
                <w:rFonts w:ascii="Calibri" w:eastAsia="Times New Roman" w:hAnsi="Calibri" w:cs="Times New Roman"/>
                <w:color w:val="000000"/>
                <w:lang w:eastAsia="zh-CN"/>
              </w:rPr>
              <w:t xml:space="preserve">ime </w:t>
            </w:r>
            <w:r>
              <w:rPr>
                <w:rFonts w:ascii="Calibri" w:eastAsia="Times New Roman" w:hAnsi="Calibri" w:cs="Times New Roman"/>
                <w:color w:val="000000"/>
                <w:lang w:eastAsia="zh-CN"/>
              </w:rPr>
              <w:t xml:space="preserve">a call </w:t>
            </w:r>
            <w:r w:rsidRPr="00E7548B">
              <w:rPr>
                <w:rFonts w:ascii="Calibri" w:eastAsia="Times New Roman" w:hAnsi="Calibri" w:cs="Times New Roman"/>
                <w:color w:val="000000"/>
                <w:lang w:eastAsia="zh-CN"/>
              </w:rPr>
              <w:t>spe</w:t>
            </w:r>
            <w:r>
              <w:rPr>
                <w:rFonts w:ascii="Calibri" w:eastAsia="Times New Roman" w:hAnsi="Calibri" w:cs="Times New Roman"/>
                <w:color w:val="000000"/>
                <w:lang w:eastAsia="zh-CN"/>
              </w:rPr>
              <w:t>nt in the IVR</w:t>
            </w:r>
            <w:r w:rsidR="00647F0A">
              <w:rPr>
                <w:rFonts w:ascii="Calibri" w:eastAsia="Times New Roman" w:hAnsi="Calibri" w:cs="Times New Roman"/>
                <w:color w:val="000000"/>
                <w:lang w:eastAsia="zh-CN"/>
              </w:rPr>
              <w:t xml:space="preserve"> before joining agent queue or abandoned</w:t>
            </w:r>
            <w:r>
              <w:rPr>
                <w:rFonts w:ascii="Calibri" w:eastAsia="Times New Roman" w:hAnsi="Calibri" w:cs="Times New Roman"/>
                <w:color w:val="000000"/>
                <w:lang w:eastAsia="zh-CN"/>
              </w:rPr>
              <w:t xml:space="preserve">. </w:t>
            </w:r>
          </w:p>
        </w:tc>
        <w:tc>
          <w:tcPr>
            <w:tcW w:w="4180" w:type="dxa"/>
            <w:tcBorders>
              <w:top w:val="nil"/>
              <w:left w:val="nil"/>
              <w:bottom w:val="single" w:sz="4" w:space="0" w:color="auto"/>
              <w:right w:val="single" w:sz="4" w:space="0" w:color="auto"/>
            </w:tcBorders>
            <w:shd w:val="clear" w:color="auto" w:fill="auto"/>
            <w:vAlign w:val="bottom"/>
            <w:hideMark/>
          </w:tcPr>
          <w:p w:rsidR="0056386A" w:rsidRPr="00E7548B" w:rsidRDefault="0056386A" w:rsidP="002E0E9C">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 </w:t>
            </w:r>
          </w:p>
        </w:tc>
      </w:tr>
      <w:tr w:rsidR="00E7548B" w:rsidRPr="00E7548B" w:rsidTr="00E7548B">
        <w:trPr>
          <w:trHeight w:val="1200"/>
        </w:trPr>
        <w:tc>
          <w:tcPr>
            <w:tcW w:w="3920" w:type="dxa"/>
            <w:tcBorders>
              <w:top w:val="nil"/>
              <w:left w:val="single" w:sz="4" w:space="0" w:color="auto"/>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Contacts Transferred</w:t>
            </w:r>
          </w:p>
        </w:tc>
        <w:tc>
          <w:tcPr>
            <w:tcW w:w="6140" w:type="dxa"/>
            <w:tcBorders>
              <w:top w:val="nil"/>
              <w:left w:val="nil"/>
              <w:bottom w:val="single" w:sz="4" w:space="0" w:color="auto"/>
              <w:right w:val="single" w:sz="4" w:space="0" w:color="auto"/>
            </w:tcBorders>
            <w:shd w:val="clear" w:color="auto" w:fill="auto"/>
            <w:vAlign w:val="bottom"/>
            <w:hideMark/>
          </w:tcPr>
          <w:p w:rsidR="00E7548B" w:rsidRPr="00E7548B" w:rsidRDefault="0075097A" w:rsidP="00647F0A">
            <w:pPr>
              <w:spacing w:after="0" w:line="240" w:lineRule="auto"/>
              <w:rPr>
                <w:rFonts w:ascii="Calibri" w:eastAsia="Times New Roman" w:hAnsi="Calibri" w:cs="Times New Roman"/>
                <w:color w:val="000000"/>
                <w:lang w:eastAsia="zh-CN"/>
              </w:rPr>
            </w:pPr>
            <w:r>
              <w:rPr>
                <w:rFonts w:ascii="Calibri" w:eastAsia="Times New Roman" w:hAnsi="Calibri" w:cs="Times New Roman"/>
                <w:color w:val="000000"/>
                <w:lang w:eastAsia="zh-CN"/>
              </w:rPr>
              <w:t xml:space="preserve">Contacts </w:t>
            </w:r>
            <w:proofErr w:type="gramStart"/>
            <w:r>
              <w:rPr>
                <w:rFonts w:ascii="Calibri" w:eastAsia="Times New Roman" w:hAnsi="Calibri" w:cs="Times New Roman"/>
                <w:color w:val="000000"/>
                <w:lang w:eastAsia="zh-CN"/>
              </w:rPr>
              <w:t>that were</w:t>
            </w:r>
            <w:proofErr w:type="gramEnd"/>
            <w:r>
              <w:rPr>
                <w:rFonts w:ascii="Calibri" w:eastAsia="Times New Roman" w:hAnsi="Calibri" w:cs="Times New Roman"/>
                <w:color w:val="000000"/>
                <w:lang w:eastAsia="zh-CN"/>
              </w:rPr>
              <w:t xml:space="preserve"> re-routed or</w:t>
            </w:r>
            <w:r w:rsidR="00E7548B" w:rsidRPr="00E7548B">
              <w:rPr>
                <w:rFonts w:ascii="Calibri" w:eastAsia="Times New Roman" w:hAnsi="Calibri" w:cs="Times New Roman"/>
                <w:color w:val="000000"/>
                <w:lang w:eastAsia="zh-CN"/>
              </w:rPr>
              <w:t xml:space="preserve"> escalated to </w:t>
            </w:r>
            <w:r>
              <w:rPr>
                <w:rFonts w:ascii="Calibri" w:eastAsia="Times New Roman" w:hAnsi="Calibri" w:cs="Times New Roman"/>
                <w:color w:val="000000"/>
                <w:lang w:eastAsia="zh-CN"/>
              </w:rPr>
              <w:t>a</w:t>
            </w:r>
            <w:r w:rsidR="00647F0A">
              <w:rPr>
                <w:rFonts w:ascii="Calibri" w:eastAsia="Times New Roman" w:hAnsi="Calibri" w:cs="Times New Roman"/>
                <w:color w:val="000000"/>
                <w:lang w:eastAsia="zh-CN"/>
              </w:rPr>
              <w:t>nother agent or</w:t>
            </w:r>
            <w:r>
              <w:rPr>
                <w:rFonts w:ascii="Calibri" w:eastAsia="Times New Roman" w:hAnsi="Calibri" w:cs="Times New Roman"/>
                <w:color w:val="000000"/>
                <w:lang w:eastAsia="zh-CN"/>
              </w:rPr>
              <w:t xml:space="preserve"> skill</w:t>
            </w:r>
            <w:r w:rsidR="00E7548B" w:rsidRPr="00E7548B">
              <w:rPr>
                <w:rFonts w:ascii="Calibri" w:eastAsia="Times New Roman" w:hAnsi="Calibri" w:cs="Times New Roman"/>
                <w:color w:val="000000"/>
                <w:lang w:eastAsia="zh-CN"/>
              </w:rPr>
              <w:t xml:space="preserve"> group.  Examples include calls that start in a sales queue but really need to be handled by technical support.  </w:t>
            </w:r>
          </w:p>
        </w:tc>
        <w:tc>
          <w:tcPr>
            <w:tcW w:w="4180" w:type="dxa"/>
            <w:tcBorders>
              <w:top w:val="nil"/>
              <w:left w:val="nil"/>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 </w:t>
            </w:r>
          </w:p>
        </w:tc>
      </w:tr>
      <w:tr w:rsidR="00E7548B" w:rsidRPr="00E7548B" w:rsidTr="00E7548B">
        <w:trPr>
          <w:trHeight w:val="1800"/>
        </w:trPr>
        <w:tc>
          <w:tcPr>
            <w:tcW w:w="3920" w:type="dxa"/>
            <w:tcBorders>
              <w:top w:val="nil"/>
              <w:left w:val="single" w:sz="4" w:space="0" w:color="auto"/>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 xml:space="preserve">Contact Answered in </w:t>
            </w:r>
            <w:commentRangeStart w:id="15"/>
            <w:commentRangeStart w:id="16"/>
            <w:r w:rsidRPr="00E7548B">
              <w:rPr>
                <w:rFonts w:ascii="Calibri" w:eastAsia="Times New Roman" w:hAnsi="Calibri" w:cs="Times New Roman"/>
                <w:color w:val="000000"/>
                <w:lang w:eastAsia="zh-CN"/>
              </w:rPr>
              <w:t>service time</w:t>
            </w:r>
            <w:r w:rsidR="00EF2565">
              <w:rPr>
                <w:rFonts w:ascii="Calibri" w:eastAsia="Times New Roman" w:hAnsi="Calibri" w:cs="Times New Roman"/>
                <w:color w:val="000000"/>
                <w:lang w:eastAsia="zh-CN"/>
              </w:rPr>
              <w:t xml:space="preserve"> interva</w:t>
            </w:r>
            <w:commentRangeEnd w:id="15"/>
            <w:r w:rsidR="00EF2565">
              <w:rPr>
                <w:rStyle w:val="CommentReference"/>
              </w:rPr>
              <w:commentReference w:id="15"/>
            </w:r>
            <w:r w:rsidR="00EF2565">
              <w:rPr>
                <w:rFonts w:ascii="Calibri" w:eastAsia="Times New Roman" w:hAnsi="Calibri" w:cs="Times New Roman"/>
                <w:color w:val="000000"/>
                <w:lang w:eastAsia="zh-CN"/>
              </w:rPr>
              <w:t>l</w:t>
            </w:r>
            <w:r w:rsidRPr="00E7548B">
              <w:rPr>
                <w:rFonts w:ascii="Calibri" w:eastAsia="Times New Roman" w:hAnsi="Calibri" w:cs="Times New Roman"/>
                <w:color w:val="000000"/>
                <w:lang w:eastAsia="zh-CN"/>
              </w:rPr>
              <w:t xml:space="preserve"> </w:t>
            </w:r>
            <w:commentRangeEnd w:id="16"/>
            <w:r w:rsidR="00A959A0">
              <w:rPr>
                <w:rStyle w:val="CommentReference"/>
              </w:rPr>
              <w:commentReference w:id="16"/>
            </w:r>
            <w:r w:rsidRPr="00E7548B">
              <w:rPr>
                <w:rFonts w:ascii="Calibri" w:eastAsia="Times New Roman" w:hAnsi="Calibri" w:cs="Times New Roman"/>
                <w:color w:val="000000"/>
                <w:lang w:eastAsia="zh-CN"/>
              </w:rPr>
              <w:t xml:space="preserve">n where n = 1, 2,…,10 </w:t>
            </w:r>
          </w:p>
        </w:tc>
        <w:tc>
          <w:tcPr>
            <w:tcW w:w="6140" w:type="dxa"/>
            <w:tcBorders>
              <w:top w:val="nil"/>
              <w:left w:val="nil"/>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Total number of contacts answered within each service level threshold n during the reporting interval.</w:t>
            </w:r>
          </w:p>
        </w:tc>
        <w:tc>
          <w:tcPr>
            <w:tcW w:w="4180" w:type="dxa"/>
            <w:tcBorders>
              <w:top w:val="nil"/>
              <w:left w:val="nil"/>
              <w:bottom w:val="single" w:sz="4" w:space="0" w:color="auto"/>
              <w:right w:val="single" w:sz="4" w:space="0" w:color="auto"/>
            </w:tcBorders>
            <w:shd w:val="clear" w:color="auto" w:fill="auto"/>
            <w:vAlign w:val="bottom"/>
            <w:hideMark/>
          </w:tcPr>
          <w:p w:rsidR="00E7548B" w:rsidRPr="00E7548B" w:rsidRDefault="00E7548B" w:rsidP="00EF2565">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 xml:space="preserve">An example of the service time can be: n = 30 seconds, 60 seconds, 90 seconds, 120 seconds, 180 seconds, … , an hour, two hours, and more than two hours. </w:t>
            </w:r>
            <w:r w:rsidRPr="00E7548B">
              <w:rPr>
                <w:rFonts w:ascii="Calibri" w:eastAsia="Times New Roman" w:hAnsi="Calibri" w:cs="Times New Roman"/>
                <w:color w:val="000000"/>
                <w:lang w:eastAsia="zh-CN"/>
              </w:rPr>
              <w:br/>
            </w:r>
            <w:r w:rsidRPr="00E7548B">
              <w:rPr>
                <w:rFonts w:ascii="Calibri" w:eastAsia="Times New Roman" w:hAnsi="Calibri" w:cs="Times New Roman"/>
                <w:b/>
                <w:color w:val="000000"/>
                <w:lang w:eastAsia="zh-CN"/>
              </w:rPr>
              <w:t>Question</w:t>
            </w:r>
            <w:r w:rsidRPr="00E7548B">
              <w:rPr>
                <w:rFonts w:ascii="Calibri" w:eastAsia="Times New Roman" w:hAnsi="Calibri" w:cs="Times New Roman"/>
                <w:color w:val="000000"/>
                <w:lang w:eastAsia="zh-CN"/>
              </w:rPr>
              <w:t>: should the volume in each service time n be non cumulative?</w:t>
            </w:r>
            <w:r w:rsidR="00EF2565">
              <w:rPr>
                <w:rFonts w:ascii="Calibri" w:eastAsia="Times New Roman" w:hAnsi="Calibri" w:cs="Times New Roman"/>
                <w:color w:val="000000"/>
                <w:lang w:eastAsia="zh-CN"/>
              </w:rPr>
              <w:t xml:space="preserve"> Y</w:t>
            </w:r>
            <w:r w:rsidR="006D04FB">
              <w:rPr>
                <w:rFonts w:ascii="Calibri" w:eastAsia="Times New Roman" w:hAnsi="Calibri" w:cs="Times New Roman"/>
                <w:color w:val="000000"/>
                <w:lang w:eastAsia="zh-CN"/>
              </w:rPr>
              <w:t>ES (confirmed by</w:t>
            </w:r>
            <w:r w:rsidR="00EF2565">
              <w:rPr>
                <w:rFonts w:ascii="Calibri" w:eastAsia="Times New Roman" w:hAnsi="Calibri" w:cs="Times New Roman"/>
                <w:color w:val="000000"/>
                <w:lang w:eastAsia="zh-CN"/>
              </w:rPr>
              <w:t xml:space="preserve"> Rodger)</w:t>
            </w:r>
          </w:p>
        </w:tc>
      </w:tr>
      <w:tr w:rsidR="00E7548B" w:rsidRPr="00E7548B" w:rsidTr="00E7548B">
        <w:trPr>
          <w:trHeight w:val="600"/>
        </w:trPr>
        <w:tc>
          <w:tcPr>
            <w:tcW w:w="3920" w:type="dxa"/>
            <w:tcBorders>
              <w:top w:val="nil"/>
              <w:left w:val="single" w:sz="4" w:space="0" w:color="auto"/>
              <w:bottom w:val="single" w:sz="4" w:space="0" w:color="auto"/>
              <w:right w:val="single" w:sz="4" w:space="0" w:color="auto"/>
            </w:tcBorders>
            <w:shd w:val="clear" w:color="auto" w:fill="auto"/>
            <w:vAlign w:val="bottom"/>
            <w:hideMark/>
          </w:tcPr>
          <w:p w:rsidR="00E7548B" w:rsidRPr="00E7548B" w:rsidRDefault="00EF2565" w:rsidP="00EF2565">
            <w:pPr>
              <w:spacing w:after="0" w:line="240" w:lineRule="auto"/>
              <w:rPr>
                <w:rFonts w:ascii="Calibri" w:eastAsia="Times New Roman" w:hAnsi="Calibri" w:cs="Times New Roman"/>
                <w:color w:val="000000"/>
                <w:lang w:eastAsia="zh-CN"/>
              </w:rPr>
            </w:pPr>
            <w:r>
              <w:rPr>
                <w:rFonts w:ascii="Calibri" w:eastAsia="Times New Roman" w:hAnsi="Calibri" w:cs="Times New Roman"/>
                <w:color w:val="000000"/>
                <w:lang w:eastAsia="zh-CN"/>
              </w:rPr>
              <w:t xml:space="preserve">Contacts Abandoned in time interval </w:t>
            </w:r>
            <w:r w:rsidR="00E7548B" w:rsidRPr="00E7548B">
              <w:rPr>
                <w:rFonts w:ascii="Calibri" w:eastAsia="Times New Roman" w:hAnsi="Calibri" w:cs="Times New Roman"/>
                <w:color w:val="000000"/>
                <w:lang w:eastAsia="zh-CN"/>
              </w:rPr>
              <w:t>n where n = 1, 2,…, 10</w:t>
            </w:r>
          </w:p>
        </w:tc>
        <w:tc>
          <w:tcPr>
            <w:tcW w:w="6140" w:type="dxa"/>
            <w:tcBorders>
              <w:top w:val="nil"/>
              <w:left w:val="nil"/>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Total number of contacts abandoned within each abandon interval n during the reporting interval.</w:t>
            </w:r>
          </w:p>
        </w:tc>
        <w:tc>
          <w:tcPr>
            <w:tcW w:w="4180" w:type="dxa"/>
            <w:tcBorders>
              <w:top w:val="nil"/>
              <w:left w:val="nil"/>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 </w:t>
            </w:r>
            <w:r w:rsidR="00253457">
              <w:rPr>
                <w:rFonts w:ascii="Calibri" w:eastAsia="Times New Roman" w:hAnsi="Calibri" w:cs="Times New Roman"/>
                <w:color w:val="000000"/>
                <w:lang w:eastAsia="zh-CN"/>
              </w:rPr>
              <w:t>By carefully choosing the interval bucket, this can tell us customer’s tolerance level (patience curve).</w:t>
            </w:r>
          </w:p>
        </w:tc>
      </w:tr>
      <w:tr w:rsidR="00E7548B" w:rsidRPr="00E7548B" w:rsidTr="00E7548B">
        <w:trPr>
          <w:trHeight w:val="600"/>
        </w:trPr>
        <w:tc>
          <w:tcPr>
            <w:tcW w:w="3920" w:type="dxa"/>
            <w:tcBorders>
              <w:top w:val="nil"/>
              <w:left w:val="single" w:sz="4" w:space="0" w:color="auto"/>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Contacts Queued Out to Another Skill or App</w:t>
            </w:r>
          </w:p>
        </w:tc>
        <w:tc>
          <w:tcPr>
            <w:tcW w:w="6140" w:type="dxa"/>
            <w:tcBorders>
              <w:top w:val="nil"/>
              <w:left w:val="nil"/>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Number of contacts queued to multiple skill group or applications</w:t>
            </w:r>
          </w:p>
        </w:tc>
        <w:tc>
          <w:tcPr>
            <w:tcW w:w="4180" w:type="dxa"/>
            <w:tcBorders>
              <w:top w:val="nil"/>
              <w:left w:val="nil"/>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 </w:t>
            </w:r>
          </w:p>
        </w:tc>
      </w:tr>
      <w:tr w:rsidR="00E7548B" w:rsidRPr="00E7548B" w:rsidTr="00E7548B">
        <w:trPr>
          <w:trHeight w:val="600"/>
        </w:trPr>
        <w:tc>
          <w:tcPr>
            <w:tcW w:w="3920" w:type="dxa"/>
            <w:tcBorders>
              <w:top w:val="nil"/>
              <w:left w:val="single" w:sz="4" w:space="0" w:color="auto"/>
              <w:bottom w:val="single" w:sz="4" w:space="0" w:color="auto"/>
              <w:right w:val="single" w:sz="4" w:space="0" w:color="auto"/>
            </w:tcBorders>
            <w:shd w:val="clear" w:color="auto" w:fill="auto"/>
            <w:vAlign w:val="bottom"/>
            <w:hideMark/>
          </w:tcPr>
          <w:p w:rsidR="00E7548B" w:rsidRPr="00E7548B" w:rsidRDefault="00253457" w:rsidP="00F636BA">
            <w:pPr>
              <w:spacing w:after="0" w:line="240" w:lineRule="auto"/>
              <w:rPr>
                <w:rFonts w:ascii="Calibri" w:eastAsia="Times New Roman" w:hAnsi="Calibri" w:cs="Times New Roman"/>
                <w:color w:val="000000"/>
                <w:lang w:eastAsia="zh-CN"/>
              </w:rPr>
            </w:pPr>
            <w:r>
              <w:rPr>
                <w:rFonts w:ascii="Calibri" w:eastAsia="Times New Roman" w:hAnsi="Calibri" w:cs="Times New Roman"/>
                <w:color w:val="000000"/>
                <w:lang w:eastAsia="zh-CN"/>
              </w:rPr>
              <w:t xml:space="preserve">Total </w:t>
            </w:r>
            <w:r w:rsidR="00E7548B" w:rsidRPr="00E7548B">
              <w:rPr>
                <w:rFonts w:ascii="Calibri" w:eastAsia="Times New Roman" w:hAnsi="Calibri" w:cs="Times New Roman"/>
                <w:color w:val="000000"/>
                <w:lang w:eastAsia="zh-CN"/>
              </w:rPr>
              <w:t>Answered Time</w:t>
            </w:r>
            <w:r w:rsidR="00287FD2">
              <w:rPr>
                <w:rFonts w:ascii="Calibri" w:eastAsia="Times New Roman" w:hAnsi="Calibri" w:cs="Times New Roman"/>
                <w:color w:val="000000"/>
                <w:lang w:eastAsia="zh-CN"/>
              </w:rPr>
              <w:t xml:space="preserve"> </w:t>
            </w:r>
          </w:p>
        </w:tc>
        <w:tc>
          <w:tcPr>
            <w:tcW w:w="6140" w:type="dxa"/>
            <w:tcBorders>
              <w:top w:val="nil"/>
              <w:left w:val="nil"/>
              <w:bottom w:val="single" w:sz="4" w:space="0" w:color="auto"/>
              <w:right w:val="single" w:sz="4" w:space="0" w:color="auto"/>
            </w:tcBorders>
            <w:shd w:val="clear" w:color="auto" w:fill="auto"/>
            <w:vAlign w:val="bottom"/>
            <w:hideMark/>
          </w:tcPr>
          <w:p w:rsidR="00E7548B" w:rsidRPr="00E7548B" w:rsidRDefault="00253457" w:rsidP="00C433CE">
            <w:pPr>
              <w:spacing w:after="0" w:line="240" w:lineRule="auto"/>
              <w:rPr>
                <w:rFonts w:ascii="Calibri" w:eastAsia="Times New Roman" w:hAnsi="Calibri" w:cs="Times New Roman"/>
                <w:color w:val="000000"/>
                <w:lang w:eastAsia="zh-CN"/>
              </w:rPr>
            </w:pPr>
            <w:r>
              <w:rPr>
                <w:rFonts w:ascii="Calibri" w:eastAsia="Times New Roman" w:hAnsi="Calibri" w:cs="Times New Roman"/>
                <w:color w:val="000000"/>
                <w:lang w:eastAsia="zh-CN"/>
              </w:rPr>
              <w:t>Total w</w:t>
            </w:r>
            <w:r w:rsidR="00E7548B" w:rsidRPr="00E7548B">
              <w:rPr>
                <w:rFonts w:ascii="Calibri" w:eastAsia="Times New Roman" w:hAnsi="Calibri" w:cs="Times New Roman"/>
                <w:color w:val="000000"/>
                <w:lang w:eastAsia="zh-CN"/>
              </w:rPr>
              <w:t>ait time spent in a queue for all calls that were answered</w:t>
            </w:r>
            <w:r>
              <w:rPr>
                <w:rFonts w:ascii="Calibri" w:eastAsia="Times New Roman" w:hAnsi="Calibri" w:cs="Times New Roman"/>
                <w:color w:val="000000"/>
                <w:lang w:eastAsia="zh-CN"/>
              </w:rPr>
              <w:t xml:space="preserve"> in a reporting interval.</w:t>
            </w:r>
          </w:p>
        </w:tc>
        <w:tc>
          <w:tcPr>
            <w:tcW w:w="4180" w:type="dxa"/>
            <w:tcBorders>
              <w:top w:val="nil"/>
              <w:left w:val="nil"/>
              <w:bottom w:val="single" w:sz="4" w:space="0" w:color="auto"/>
              <w:right w:val="single" w:sz="4" w:space="0" w:color="auto"/>
            </w:tcBorders>
            <w:shd w:val="clear" w:color="auto" w:fill="auto"/>
            <w:vAlign w:val="bottom"/>
            <w:hideMark/>
          </w:tcPr>
          <w:p w:rsidR="00E7548B" w:rsidRPr="00E7548B" w:rsidRDefault="00253457" w:rsidP="00E7548B">
            <w:pPr>
              <w:spacing w:after="0" w:line="240" w:lineRule="auto"/>
              <w:rPr>
                <w:rFonts w:ascii="Calibri" w:eastAsia="Times New Roman" w:hAnsi="Calibri" w:cs="Times New Roman"/>
                <w:color w:val="000000"/>
                <w:lang w:eastAsia="zh-CN"/>
              </w:rPr>
            </w:pPr>
            <w:r>
              <w:rPr>
                <w:rFonts w:ascii="Calibri" w:eastAsia="Times New Roman" w:hAnsi="Calibri" w:cs="Times New Roman"/>
                <w:color w:val="000000"/>
                <w:lang w:eastAsia="zh-CN"/>
              </w:rPr>
              <w:t>This is used to calculate the average speed to answer.</w:t>
            </w:r>
          </w:p>
        </w:tc>
      </w:tr>
      <w:tr w:rsidR="00E7548B" w:rsidRPr="00E7548B" w:rsidTr="00E7548B">
        <w:trPr>
          <w:trHeight w:val="600"/>
        </w:trPr>
        <w:tc>
          <w:tcPr>
            <w:tcW w:w="3920" w:type="dxa"/>
            <w:tcBorders>
              <w:top w:val="nil"/>
              <w:left w:val="single" w:sz="4" w:space="0" w:color="auto"/>
              <w:bottom w:val="single" w:sz="4" w:space="0" w:color="auto"/>
              <w:right w:val="single" w:sz="4" w:space="0" w:color="auto"/>
            </w:tcBorders>
            <w:shd w:val="clear" w:color="auto" w:fill="auto"/>
            <w:vAlign w:val="bottom"/>
            <w:hideMark/>
          </w:tcPr>
          <w:p w:rsidR="00E7548B" w:rsidRPr="00E7548B" w:rsidRDefault="00253457" w:rsidP="00E7548B">
            <w:pPr>
              <w:spacing w:after="0" w:line="240" w:lineRule="auto"/>
              <w:rPr>
                <w:rFonts w:ascii="Calibri" w:eastAsia="Times New Roman" w:hAnsi="Calibri" w:cs="Times New Roman"/>
                <w:color w:val="000000"/>
                <w:lang w:eastAsia="zh-CN"/>
              </w:rPr>
            </w:pPr>
            <w:r>
              <w:rPr>
                <w:rFonts w:ascii="Calibri" w:eastAsia="Times New Roman" w:hAnsi="Calibri" w:cs="Times New Roman"/>
                <w:color w:val="000000"/>
                <w:lang w:eastAsia="zh-CN"/>
              </w:rPr>
              <w:t xml:space="preserve">Total </w:t>
            </w:r>
            <w:r w:rsidR="00E7548B" w:rsidRPr="00E7548B">
              <w:rPr>
                <w:rFonts w:ascii="Calibri" w:eastAsia="Times New Roman" w:hAnsi="Calibri" w:cs="Times New Roman"/>
                <w:color w:val="000000"/>
                <w:lang w:eastAsia="zh-CN"/>
              </w:rPr>
              <w:t>Abandon Time</w:t>
            </w:r>
          </w:p>
        </w:tc>
        <w:tc>
          <w:tcPr>
            <w:tcW w:w="6140" w:type="dxa"/>
            <w:tcBorders>
              <w:top w:val="nil"/>
              <w:left w:val="nil"/>
              <w:bottom w:val="single" w:sz="4" w:space="0" w:color="auto"/>
              <w:right w:val="single" w:sz="4" w:space="0" w:color="auto"/>
            </w:tcBorders>
            <w:shd w:val="clear" w:color="auto" w:fill="auto"/>
            <w:vAlign w:val="bottom"/>
            <w:hideMark/>
          </w:tcPr>
          <w:p w:rsidR="00E7548B" w:rsidRPr="00E7548B" w:rsidRDefault="00253457" w:rsidP="00253457">
            <w:pPr>
              <w:spacing w:after="0" w:line="240" w:lineRule="auto"/>
              <w:rPr>
                <w:rFonts w:ascii="Calibri" w:eastAsia="Times New Roman" w:hAnsi="Calibri" w:cs="Times New Roman"/>
                <w:color w:val="000000"/>
                <w:lang w:eastAsia="zh-CN"/>
              </w:rPr>
            </w:pPr>
            <w:r>
              <w:rPr>
                <w:rFonts w:ascii="Calibri" w:eastAsia="Times New Roman" w:hAnsi="Calibri" w:cs="Times New Roman"/>
                <w:color w:val="000000"/>
                <w:lang w:eastAsia="zh-CN"/>
              </w:rPr>
              <w:t xml:space="preserve">Total </w:t>
            </w:r>
            <w:r w:rsidR="006A3C56">
              <w:rPr>
                <w:rFonts w:ascii="Calibri" w:eastAsia="Times New Roman" w:hAnsi="Calibri" w:cs="Times New Roman"/>
                <w:color w:val="000000"/>
                <w:lang w:eastAsia="zh-CN"/>
              </w:rPr>
              <w:t>T</w:t>
            </w:r>
            <w:r w:rsidR="00E7548B" w:rsidRPr="00E7548B">
              <w:rPr>
                <w:rFonts w:ascii="Calibri" w:eastAsia="Times New Roman" w:hAnsi="Calibri" w:cs="Times New Roman"/>
                <w:color w:val="000000"/>
                <w:lang w:eastAsia="zh-CN"/>
              </w:rPr>
              <w:t xml:space="preserve">ime spent </w:t>
            </w:r>
            <w:r>
              <w:rPr>
                <w:rFonts w:ascii="Calibri" w:eastAsia="Times New Roman" w:hAnsi="Calibri" w:cs="Times New Roman"/>
                <w:color w:val="000000"/>
                <w:lang w:eastAsia="zh-CN"/>
              </w:rPr>
              <w:t>in</w:t>
            </w:r>
            <w:r w:rsidR="006A3C56">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 xml:space="preserve">agent </w:t>
            </w:r>
            <w:r w:rsidR="006A3C56">
              <w:rPr>
                <w:rFonts w:ascii="Calibri" w:eastAsia="Times New Roman" w:hAnsi="Calibri" w:cs="Times New Roman"/>
                <w:color w:val="000000"/>
                <w:lang w:eastAsia="zh-CN"/>
              </w:rPr>
              <w:t>queue</w:t>
            </w:r>
            <w:r>
              <w:rPr>
                <w:rFonts w:ascii="Calibri" w:eastAsia="Times New Roman" w:hAnsi="Calibri" w:cs="Times New Roman"/>
                <w:color w:val="000000"/>
                <w:lang w:eastAsia="zh-CN"/>
              </w:rPr>
              <w:t>s</w:t>
            </w:r>
            <w:r w:rsidR="006A3C56">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for all calls that were abandon</w:t>
            </w:r>
            <w:bookmarkStart w:id="17" w:name="_GoBack"/>
            <w:bookmarkEnd w:id="17"/>
            <w:r>
              <w:rPr>
                <w:rFonts w:ascii="Calibri" w:eastAsia="Times New Roman" w:hAnsi="Calibri" w:cs="Times New Roman"/>
                <w:color w:val="000000"/>
                <w:lang w:eastAsia="zh-CN"/>
              </w:rPr>
              <w:t>ed in a reporting interval.</w:t>
            </w:r>
          </w:p>
        </w:tc>
        <w:tc>
          <w:tcPr>
            <w:tcW w:w="4180" w:type="dxa"/>
            <w:tcBorders>
              <w:top w:val="nil"/>
              <w:left w:val="nil"/>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p>
        </w:tc>
      </w:tr>
      <w:tr w:rsidR="00E7548B" w:rsidRPr="00E7548B" w:rsidTr="00E7548B">
        <w:trPr>
          <w:trHeight w:val="600"/>
        </w:trPr>
        <w:tc>
          <w:tcPr>
            <w:tcW w:w="3920" w:type="dxa"/>
            <w:tcBorders>
              <w:top w:val="nil"/>
              <w:left w:val="single" w:sz="4" w:space="0" w:color="auto"/>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lastRenderedPageBreak/>
              <w:t>Talk Time</w:t>
            </w:r>
          </w:p>
        </w:tc>
        <w:tc>
          <w:tcPr>
            <w:tcW w:w="6140" w:type="dxa"/>
            <w:tcBorders>
              <w:top w:val="nil"/>
              <w:left w:val="nil"/>
              <w:bottom w:val="single" w:sz="4" w:space="0" w:color="auto"/>
              <w:right w:val="single" w:sz="4" w:space="0" w:color="auto"/>
            </w:tcBorders>
            <w:shd w:val="clear" w:color="auto" w:fill="auto"/>
            <w:vAlign w:val="bottom"/>
            <w:hideMark/>
          </w:tcPr>
          <w:p w:rsidR="00E7548B" w:rsidRDefault="003E3B8B" w:rsidP="00C433CE">
            <w:pPr>
              <w:spacing w:after="0" w:line="240" w:lineRule="auto"/>
              <w:rPr>
                <w:rFonts w:ascii="Calibri" w:eastAsia="Times New Roman" w:hAnsi="Calibri" w:cs="Times New Roman"/>
                <w:color w:val="000000"/>
                <w:lang w:eastAsia="zh-CN"/>
              </w:rPr>
            </w:pPr>
            <w:r>
              <w:rPr>
                <w:rFonts w:ascii="Calibri" w:eastAsia="Times New Roman" w:hAnsi="Calibri" w:cs="Times New Roman"/>
                <w:color w:val="000000"/>
                <w:lang w:eastAsia="zh-CN"/>
              </w:rPr>
              <w:t xml:space="preserve">The time </w:t>
            </w:r>
            <w:r w:rsidRPr="003E3B8B">
              <w:rPr>
                <w:rFonts w:ascii="Calibri" w:eastAsia="Times New Roman" w:hAnsi="Calibri" w:cs="Times New Roman"/>
                <w:color w:val="000000"/>
                <w:lang w:eastAsia="zh-CN"/>
              </w:rPr>
              <w:t>agent</w:t>
            </w:r>
            <w:r>
              <w:rPr>
                <w:rFonts w:ascii="Calibri" w:eastAsia="Times New Roman" w:hAnsi="Calibri" w:cs="Times New Roman"/>
                <w:color w:val="000000"/>
                <w:lang w:eastAsia="zh-CN"/>
              </w:rPr>
              <w:t xml:space="preserve">s spend with a </w:t>
            </w:r>
            <w:r w:rsidRPr="003E3B8B">
              <w:rPr>
                <w:rFonts w:ascii="Calibri" w:eastAsia="Times New Roman" w:hAnsi="Calibri" w:cs="Times New Roman"/>
                <w:color w:val="000000"/>
                <w:lang w:eastAsia="zh-CN"/>
              </w:rPr>
              <w:t xml:space="preserve">customer.  Does not include hold time or ACW.  </w:t>
            </w:r>
          </w:p>
          <w:p w:rsidR="00C433CE" w:rsidRPr="00E7548B" w:rsidRDefault="00C433CE" w:rsidP="00C433CE">
            <w:pPr>
              <w:spacing w:after="0" w:line="240" w:lineRule="auto"/>
              <w:rPr>
                <w:rFonts w:ascii="Calibri" w:eastAsia="Times New Roman" w:hAnsi="Calibri" w:cs="Times New Roman"/>
                <w:color w:val="000000"/>
                <w:lang w:eastAsia="zh-CN"/>
              </w:rPr>
            </w:pPr>
          </w:p>
        </w:tc>
        <w:tc>
          <w:tcPr>
            <w:tcW w:w="4180" w:type="dxa"/>
            <w:tcBorders>
              <w:top w:val="nil"/>
              <w:left w:val="nil"/>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 </w:t>
            </w:r>
          </w:p>
        </w:tc>
      </w:tr>
      <w:tr w:rsidR="00E7548B" w:rsidRPr="00E7548B" w:rsidTr="00E7548B">
        <w:trPr>
          <w:trHeight w:val="600"/>
        </w:trPr>
        <w:tc>
          <w:tcPr>
            <w:tcW w:w="3920" w:type="dxa"/>
            <w:tcBorders>
              <w:top w:val="nil"/>
              <w:left w:val="single" w:sz="4" w:space="0" w:color="auto"/>
              <w:bottom w:val="single" w:sz="4" w:space="0" w:color="auto"/>
              <w:right w:val="single" w:sz="4" w:space="0" w:color="auto"/>
            </w:tcBorders>
            <w:shd w:val="clear" w:color="auto" w:fill="auto"/>
            <w:vAlign w:val="bottom"/>
            <w:hideMark/>
          </w:tcPr>
          <w:p w:rsidR="00C433CE" w:rsidRDefault="00C433CE" w:rsidP="00E7548B">
            <w:pPr>
              <w:spacing w:after="0" w:line="240" w:lineRule="auto"/>
              <w:rPr>
                <w:rFonts w:ascii="Calibri" w:eastAsia="Times New Roman" w:hAnsi="Calibri" w:cs="Times New Roman"/>
                <w:color w:val="000000"/>
                <w:lang w:eastAsia="zh-CN"/>
              </w:rPr>
            </w:pPr>
          </w:p>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ACW Time</w:t>
            </w:r>
          </w:p>
        </w:tc>
        <w:tc>
          <w:tcPr>
            <w:tcW w:w="6140" w:type="dxa"/>
            <w:tcBorders>
              <w:top w:val="nil"/>
              <w:left w:val="nil"/>
              <w:bottom w:val="single" w:sz="4" w:space="0" w:color="auto"/>
              <w:right w:val="single" w:sz="4" w:space="0" w:color="auto"/>
            </w:tcBorders>
            <w:shd w:val="clear" w:color="auto" w:fill="auto"/>
            <w:vAlign w:val="bottom"/>
            <w:hideMark/>
          </w:tcPr>
          <w:p w:rsidR="00C433CE" w:rsidRPr="00E7548B" w:rsidRDefault="00253457" w:rsidP="00E7548B">
            <w:pPr>
              <w:spacing w:after="0" w:line="240" w:lineRule="auto"/>
              <w:rPr>
                <w:rFonts w:ascii="Calibri" w:eastAsia="Times New Roman" w:hAnsi="Calibri" w:cs="Times New Roman"/>
                <w:color w:val="000000"/>
                <w:lang w:eastAsia="zh-CN"/>
              </w:rPr>
            </w:pPr>
            <w:r>
              <w:rPr>
                <w:rFonts w:ascii="Calibri" w:eastAsia="Times New Roman" w:hAnsi="Calibri" w:cs="Times New Roman"/>
                <w:color w:val="000000"/>
                <w:lang w:eastAsia="zh-CN"/>
              </w:rPr>
              <w:t>T</w:t>
            </w:r>
            <w:r w:rsidR="00C433CE" w:rsidRPr="00C433CE">
              <w:rPr>
                <w:rFonts w:ascii="Calibri" w:eastAsia="Times New Roman" w:hAnsi="Calibri" w:cs="Times New Roman"/>
                <w:color w:val="000000"/>
                <w:lang w:eastAsia="zh-CN"/>
              </w:rPr>
              <w:t>ime spent completing the transaction after the customer has been release or disconnected.</w:t>
            </w:r>
          </w:p>
        </w:tc>
        <w:tc>
          <w:tcPr>
            <w:tcW w:w="4180" w:type="dxa"/>
            <w:tcBorders>
              <w:top w:val="nil"/>
              <w:left w:val="nil"/>
              <w:bottom w:val="single" w:sz="4" w:space="0" w:color="auto"/>
              <w:right w:val="single" w:sz="4" w:space="0" w:color="auto"/>
            </w:tcBorders>
            <w:shd w:val="clear" w:color="auto" w:fill="auto"/>
            <w:vAlign w:val="bottom"/>
            <w:hideMark/>
          </w:tcPr>
          <w:p w:rsidR="00C433CE" w:rsidRPr="00E7548B" w:rsidRDefault="00C433CE" w:rsidP="00E7548B">
            <w:pPr>
              <w:spacing w:after="0" w:line="240" w:lineRule="auto"/>
              <w:rPr>
                <w:rFonts w:ascii="Calibri" w:eastAsia="Times New Roman" w:hAnsi="Calibri" w:cs="Times New Roman"/>
                <w:color w:val="000000"/>
                <w:lang w:eastAsia="zh-CN"/>
              </w:rPr>
            </w:pPr>
            <w:r w:rsidRPr="00C433CE">
              <w:rPr>
                <w:rFonts w:ascii="Calibri" w:eastAsia="Times New Roman" w:hAnsi="Calibri" w:cs="Times New Roman"/>
                <w:color w:val="000000"/>
                <w:lang w:eastAsia="zh-CN"/>
              </w:rPr>
              <w:t>Time spent after a customer call or chat until the agent state change places them in idle or ready.  This is a component of Average Handle Time (AHT).</w:t>
            </w:r>
          </w:p>
        </w:tc>
      </w:tr>
      <w:tr w:rsidR="00E7548B" w:rsidRPr="00E7548B" w:rsidTr="00E7548B">
        <w:trPr>
          <w:trHeight w:val="600"/>
        </w:trPr>
        <w:tc>
          <w:tcPr>
            <w:tcW w:w="3920" w:type="dxa"/>
            <w:tcBorders>
              <w:top w:val="nil"/>
              <w:left w:val="single" w:sz="4" w:space="0" w:color="auto"/>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Longest Call Wait Time</w:t>
            </w:r>
          </w:p>
        </w:tc>
        <w:tc>
          <w:tcPr>
            <w:tcW w:w="6140" w:type="dxa"/>
            <w:tcBorders>
              <w:top w:val="nil"/>
              <w:left w:val="nil"/>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 xml:space="preserve">The longest time a call had to wait before it was </w:t>
            </w:r>
            <w:r>
              <w:rPr>
                <w:rFonts w:ascii="Calibri" w:eastAsia="Times New Roman" w:hAnsi="Calibri" w:cs="Times New Roman"/>
                <w:color w:val="000000"/>
                <w:lang w:eastAsia="zh-CN"/>
              </w:rPr>
              <w:t>disposed</w:t>
            </w:r>
            <w:r w:rsidRPr="00E7548B">
              <w:rPr>
                <w:rFonts w:ascii="Calibri" w:eastAsia="Times New Roman" w:hAnsi="Calibri" w:cs="Times New Roman"/>
                <w:color w:val="000000"/>
                <w:lang w:eastAsia="zh-CN"/>
              </w:rPr>
              <w:t xml:space="preserve"> (aban</w:t>
            </w:r>
            <w:r w:rsidR="00C962B2">
              <w:rPr>
                <w:rFonts w:ascii="Calibri" w:eastAsia="Times New Roman" w:hAnsi="Calibri" w:cs="Times New Roman"/>
                <w:color w:val="000000"/>
                <w:lang w:eastAsia="zh-CN"/>
              </w:rPr>
              <w:t>doned, answered, etc...) in the reporting</w:t>
            </w:r>
            <w:r w:rsidRPr="00E7548B">
              <w:rPr>
                <w:rFonts w:ascii="Calibri" w:eastAsia="Times New Roman" w:hAnsi="Calibri" w:cs="Times New Roman"/>
                <w:color w:val="000000"/>
                <w:lang w:eastAsia="zh-CN"/>
              </w:rPr>
              <w:t xml:space="preserve"> interval.</w:t>
            </w:r>
          </w:p>
        </w:tc>
        <w:tc>
          <w:tcPr>
            <w:tcW w:w="4180" w:type="dxa"/>
            <w:tcBorders>
              <w:top w:val="nil"/>
              <w:left w:val="nil"/>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 </w:t>
            </w:r>
          </w:p>
        </w:tc>
      </w:tr>
      <w:tr w:rsidR="00E7548B" w:rsidRPr="00E7548B" w:rsidTr="00E7548B">
        <w:trPr>
          <w:trHeight w:val="600"/>
        </w:trPr>
        <w:tc>
          <w:tcPr>
            <w:tcW w:w="3920" w:type="dxa"/>
            <w:tcBorders>
              <w:top w:val="nil"/>
              <w:left w:val="single" w:sz="4" w:space="0" w:color="auto"/>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Calls Answered in Service Level</w:t>
            </w:r>
          </w:p>
        </w:tc>
        <w:tc>
          <w:tcPr>
            <w:tcW w:w="6140" w:type="dxa"/>
            <w:tcBorders>
              <w:top w:val="nil"/>
              <w:left w:val="nil"/>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The total number of calls answered within the service level threshold during the reporting interval.</w:t>
            </w:r>
          </w:p>
        </w:tc>
        <w:tc>
          <w:tcPr>
            <w:tcW w:w="4180" w:type="dxa"/>
            <w:tcBorders>
              <w:top w:val="nil"/>
              <w:left w:val="nil"/>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 </w:t>
            </w:r>
          </w:p>
        </w:tc>
      </w:tr>
      <w:tr w:rsidR="00E7548B" w:rsidRPr="00E7548B" w:rsidTr="00E7548B">
        <w:trPr>
          <w:trHeight w:val="600"/>
        </w:trPr>
        <w:tc>
          <w:tcPr>
            <w:tcW w:w="3920" w:type="dxa"/>
            <w:tcBorders>
              <w:top w:val="nil"/>
              <w:left w:val="single" w:sz="4" w:space="0" w:color="auto"/>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Total Calls Put on Hold</w:t>
            </w:r>
          </w:p>
        </w:tc>
        <w:tc>
          <w:tcPr>
            <w:tcW w:w="6140" w:type="dxa"/>
            <w:tcBorders>
              <w:top w:val="nil"/>
              <w:left w:val="nil"/>
              <w:bottom w:val="single" w:sz="4" w:space="0" w:color="auto"/>
              <w:right w:val="single" w:sz="4" w:space="0" w:color="auto"/>
            </w:tcBorders>
            <w:shd w:val="clear" w:color="auto" w:fill="auto"/>
            <w:vAlign w:val="bottom"/>
            <w:hideMark/>
          </w:tcPr>
          <w:p w:rsidR="00E7548B" w:rsidRPr="00E7548B" w:rsidRDefault="00611CC3" w:rsidP="00E7548B">
            <w:pPr>
              <w:spacing w:after="0" w:line="240" w:lineRule="auto"/>
              <w:rPr>
                <w:rFonts w:ascii="Calibri" w:eastAsia="Times New Roman" w:hAnsi="Calibri" w:cs="Times New Roman"/>
                <w:color w:val="000000"/>
                <w:lang w:eastAsia="zh-CN"/>
              </w:rPr>
            </w:pPr>
            <w:r>
              <w:rPr>
                <w:rFonts w:ascii="Calibri" w:eastAsia="Times New Roman" w:hAnsi="Calibri" w:cs="Times New Roman"/>
                <w:color w:val="000000"/>
                <w:lang w:eastAsia="zh-CN"/>
              </w:rPr>
              <w:t>Total number of calls</w:t>
            </w:r>
            <w:r w:rsidR="00E7548B" w:rsidRPr="00E7548B">
              <w:rPr>
                <w:rFonts w:ascii="Calibri" w:eastAsia="Times New Roman" w:hAnsi="Calibri" w:cs="Times New Roman"/>
                <w:color w:val="000000"/>
                <w:lang w:eastAsia="zh-CN"/>
              </w:rPr>
              <w:t xml:space="preserve"> agents put on hold at least once during the reporting interval.</w:t>
            </w:r>
          </w:p>
        </w:tc>
        <w:tc>
          <w:tcPr>
            <w:tcW w:w="4180" w:type="dxa"/>
            <w:tcBorders>
              <w:top w:val="nil"/>
              <w:left w:val="nil"/>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 </w:t>
            </w:r>
          </w:p>
        </w:tc>
      </w:tr>
      <w:tr w:rsidR="00E7548B" w:rsidRPr="00E7548B" w:rsidTr="00E7548B">
        <w:trPr>
          <w:trHeight w:val="600"/>
        </w:trPr>
        <w:tc>
          <w:tcPr>
            <w:tcW w:w="3920" w:type="dxa"/>
            <w:tcBorders>
              <w:top w:val="nil"/>
              <w:left w:val="single" w:sz="4" w:space="0" w:color="auto"/>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Total Hold Time</w:t>
            </w:r>
          </w:p>
        </w:tc>
        <w:tc>
          <w:tcPr>
            <w:tcW w:w="6140" w:type="dxa"/>
            <w:tcBorders>
              <w:top w:val="nil"/>
              <w:left w:val="nil"/>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Total time for all calls being on hold during the reporting interval.</w:t>
            </w:r>
          </w:p>
        </w:tc>
        <w:tc>
          <w:tcPr>
            <w:tcW w:w="4180" w:type="dxa"/>
            <w:tcBorders>
              <w:top w:val="nil"/>
              <w:left w:val="nil"/>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 </w:t>
            </w:r>
            <w:r w:rsidR="00EB4CC1">
              <w:rPr>
                <w:rFonts w:ascii="Calibri" w:eastAsia="Times New Roman" w:hAnsi="Calibri" w:cs="Times New Roman"/>
                <w:color w:val="000000"/>
                <w:lang w:eastAsia="zh-CN"/>
              </w:rPr>
              <w:t xml:space="preserve">Used to calculate average hold time (and, indirectly, average handle time) for a reporting interval. </w:t>
            </w:r>
          </w:p>
        </w:tc>
      </w:tr>
      <w:tr w:rsidR="00E7548B" w:rsidRPr="00E7548B" w:rsidTr="00E7548B">
        <w:trPr>
          <w:trHeight w:val="600"/>
        </w:trPr>
        <w:tc>
          <w:tcPr>
            <w:tcW w:w="3920" w:type="dxa"/>
            <w:tcBorders>
              <w:top w:val="nil"/>
              <w:left w:val="single" w:sz="4" w:space="0" w:color="auto"/>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Short Abandons</w:t>
            </w:r>
          </w:p>
        </w:tc>
        <w:tc>
          <w:tcPr>
            <w:tcW w:w="6140" w:type="dxa"/>
            <w:tcBorders>
              <w:top w:val="nil"/>
              <w:left w:val="nil"/>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The total number of calls to the route that were too short to be considered abandoned during the reporting interval.</w:t>
            </w:r>
          </w:p>
        </w:tc>
        <w:tc>
          <w:tcPr>
            <w:tcW w:w="4180" w:type="dxa"/>
            <w:tcBorders>
              <w:top w:val="nil"/>
              <w:left w:val="nil"/>
              <w:bottom w:val="single" w:sz="4" w:space="0" w:color="auto"/>
              <w:right w:val="single" w:sz="4" w:space="0" w:color="auto"/>
            </w:tcBorders>
            <w:shd w:val="clear" w:color="auto" w:fill="auto"/>
            <w:vAlign w:val="bottom"/>
            <w:hideMark/>
          </w:tcPr>
          <w:p w:rsidR="00E7548B" w:rsidRPr="00E7548B" w:rsidRDefault="00E7548B" w:rsidP="00E7548B">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 </w:t>
            </w:r>
          </w:p>
        </w:tc>
      </w:tr>
      <w:tr w:rsidR="007D7AFD" w:rsidRPr="00E7548B" w:rsidTr="002E0E9C">
        <w:trPr>
          <w:trHeight w:val="600"/>
        </w:trPr>
        <w:tc>
          <w:tcPr>
            <w:tcW w:w="3920" w:type="dxa"/>
            <w:tcBorders>
              <w:top w:val="nil"/>
              <w:left w:val="single" w:sz="4" w:space="0" w:color="auto"/>
              <w:bottom w:val="single" w:sz="4" w:space="0" w:color="auto"/>
              <w:right w:val="single" w:sz="4" w:space="0" w:color="auto"/>
            </w:tcBorders>
            <w:shd w:val="clear" w:color="auto" w:fill="auto"/>
            <w:vAlign w:val="bottom"/>
            <w:hideMark/>
          </w:tcPr>
          <w:p w:rsidR="007D7AFD" w:rsidRPr="00E7548B" w:rsidRDefault="007D7AFD" w:rsidP="002E0E9C">
            <w:pPr>
              <w:spacing w:after="0" w:line="240" w:lineRule="auto"/>
              <w:rPr>
                <w:rFonts w:ascii="Calibri" w:eastAsia="Times New Roman" w:hAnsi="Calibri" w:cs="Times New Roman"/>
                <w:color w:val="000000"/>
                <w:lang w:eastAsia="zh-CN"/>
              </w:rPr>
            </w:pPr>
            <w:r>
              <w:rPr>
                <w:rFonts w:ascii="Calibri" w:eastAsia="Times New Roman" w:hAnsi="Calibri" w:cs="Times New Roman"/>
                <w:color w:val="000000"/>
                <w:lang w:eastAsia="zh-CN"/>
              </w:rPr>
              <w:t>Contacts</w:t>
            </w:r>
            <w:r w:rsidRPr="00E7548B">
              <w:rPr>
                <w:rFonts w:ascii="Calibri" w:eastAsia="Times New Roman" w:hAnsi="Calibri" w:cs="Times New Roman"/>
                <w:color w:val="000000"/>
                <w:lang w:eastAsia="zh-CN"/>
              </w:rPr>
              <w:t xml:space="preserve"> Blocked</w:t>
            </w:r>
          </w:p>
        </w:tc>
        <w:tc>
          <w:tcPr>
            <w:tcW w:w="6140" w:type="dxa"/>
            <w:tcBorders>
              <w:top w:val="nil"/>
              <w:left w:val="nil"/>
              <w:bottom w:val="single" w:sz="4" w:space="0" w:color="auto"/>
              <w:right w:val="single" w:sz="4" w:space="0" w:color="auto"/>
            </w:tcBorders>
            <w:shd w:val="clear" w:color="auto" w:fill="auto"/>
            <w:vAlign w:val="bottom"/>
            <w:hideMark/>
          </w:tcPr>
          <w:p w:rsidR="007D7AFD" w:rsidRPr="00E7548B" w:rsidRDefault="007D7AFD" w:rsidP="002E0E9C">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Number of calls that are not allowed into the system due to trunk capacity or system issues.</w:t>
            </w:r>
          </w:p>
        </w:tc>
        <w:tc>
          <w:tcPr>
            <w:tcW w:w="4180" w:type="dxa"/>
            <w:tcBorders>
              <w:top w:val="nil"/>
              <w:left w:val="nil"/>
              <w:bottom w:val="single" w:sz="4" w:space="0" w:color="auto"/>
              <w:right w:val="single" w:sz="4" w:space="0" w:color="auto"/>
            </w:tcBorders>
            <w:shd w:val="clear" w:color="auto" w:fill="auto"/>
            <w:vAlign w:val="bottom"/>
            <w:hideMark/>
          </w:tcPr>
          <w:p w:rsidR="007D7AFD" w:rsidRPr="00E7548B" w:rsidRDefault="007D7AFD" w:rsidP="002E0E9C">
            <w:pPr>
              <w:spacing w:after="0" w:line="240" w:lineRule="auto"/>
              <w:rPr>
                <w:rFonts w:ascii="Calibri" w:eastAsia="Times New Roman" w:hAnsi="Calibri" w:cs="Times New Roman"/>
                <w:color w:val="000000"/>
                <w:lang w:eastAsia="zh-CN"/>
              </w:rPr>
            </w:pPr>
            <w:r w:rsidRPr="00E7548B">
              <w:rPr>
                <w:rFonts w:ascii="Calibri" w:eastAsia="Times New Roman" w:hAnsi="Calibri" w:cs="Times New Roman"/>
                <w:color w:val="000000"/>
                <w:lang w:eastAsia="zh-CN"/>
              </w:rPr>
              <w:t> </w:t>
            </w:r>
            <w:r>
              <w:rPr>
                <w:rFonts w:ascii="Calibri" w:eastAsia="Times New Roman" w:hAnsi="Calibri" w:cs="Times New Roman"/>
                <w:color w:val="000000"/>
                <w:lang w:eastAsia="zh-CN"/>
              </w:rPr>
              <w:t>This is useful metrics but we realize data may not be available.</w:t>
            </w:r>
          </w:p>
        </w:tc>
      </w:tr>
      <w:tr w:rsidR="007D7AFD" w:rsidRPr="00E7548B" w:rsidTr="00E7548B">
        <w:trPr>
          <w:trHeight w:val="600"/>
        </w:trPr>
        <w:tc>
          <w:tcPr>
            <w:tcW w:w="3920" w:type="dxa"/>
            <w:tcBorders>
              <w:top w:val="nil"/>
              <w:left w:val="single" w:sz="4" w:space="0" w:color="auto"/>
              <w:bottom w:val="single" w:sz="4" w:space="0" w:color="auto"/>
              <w:right w:val="single" w:sz="4" w:space="0" w:color="auto"/>
            </w:tcBorders>
            <w:shd w:val="clear" w:color="auto" w:fill="auto"/>
            <w:vAlign w:val="bottom"/>
          </w:tcPr>
          <w:p w:rsidR="007D7AFD" w:rsidRPr="00E7548B" w:rsidRDefault="007D7AFD" w:rsidP="00E7548B">
            <w:pPr>
              <w:spacing w:after="0" w:line="240" w:lineRule="auto"/>
              <w:rPr>
                <w:rFonts w:ascii="Calibri" w:eastAsia="Times New Roman" w:hAnsi="Calibri" w:cs="Times New Roman"/>
                <w:color w:val="000000"/>
                <w:lang w:eastAsia="zh-CN"/>
              </w:rPr>
            </w:pPr>
            <w:ins w:id="18" w:author="Bo Zhang" w:date="2013-06-13T11:03:00Z">
              <w:r>
                <w:t>Outflow Contacts</w:t>
              </w:r>
            </w:ins>
          </w:p>
        </w:tc>
        <w:tc>
          <w:tcPr>
            <w:tcW w:w="6140" w:type="dxa"/>
            <w:tcBorders>
              <w:top w:val="nil"/>
              <w:left w:val="nil"/>
              <w:bottom w:val="single" w:sz="4" w:space="0" w:color="auto"/>
              <w:right w:val="single" w:sz="4" w:space="0" w:color="auto"/>
            </w:tcBorders>
            <w:shd w:val="clear" w:color="auto" w:fill="auto"/>
            <w:vAlign w:val="bottom"/>
          </w:tcPr>
          <w:p w:rsidR="007D7AFD" w:rsidRPr="00E7548B" w:rsidRDefault="007D7AFD" w:rsidP="00E7548B">
            <w:pPr>
              <w:spacing w:after="0" w:line="240" w:lineRule="auto"/>
              <w:rPr>
                <w:rFonts w:ascii="Calibri" w:eastAsia="Times New Roman" w:hAnsi="Calibri" w:cs="Times New Roman"/>
                <w:color w:val="000000"/>
                <w:lang w:eastAsia="zh-CN"/>
              </w:rPr>
            </w:pPr>
            <w:r>
              <w:rPr>
                <w:rFonts w:ascii="Calibri" w:eastAsia="Times New Roman" w:hAnsi="Calibri" w:cs="Times New Roman"/>
                <w:color w:val="000000"/>
                <w:lang w:eastAsia="zh-CN"/>
              </w:rPr>
              <w:t>N</w:t>
            </w:r>
            <w:r w:rsidRPr="007D7AFD">
              <w:rPr>
                <w:rFonts w:ascii="Calibri" w:eastAsia="Times New Roman" w:hAnsi="Calibri" w:cs="Times New Roman"/>
                <w:color w:val="000000"/>
                <w:lang w:eastAsia="zh-CN"/>
              </w:rPr>
              <w:t>umber of calls queued out to another skill or app during this interval.</w:t>
            </w:r>
          </w:p>
        </w:tc>
        <w:tc>
          <w:tcPr>
            <w:tcW w:w="4180" w:type="dxa"/>
            <w:tcBorders>
              <w:top w:val="nil"/>
              <w:left w:val="nil"/>
              <w:bottom w:val="single" w:sz="4" w:space="0" w:color="auto"/>
              <w:right w:val="single" w:sz="4" w:space="0" w:color="auto"/>
            </w:tcBorders>
            <w:shd w:val="clear" w:color="auto" w:fill="auto"/>
            <w:vAlign w:val="bottom"/>
          </w:tcPr>
          <w:p w:rsidR="007D7AFD" w:rsidRPr="00E7548B" w:rsidRDefault="007D7AFD" w:rsidP="002048D3">
            <w:pPr>
              <w:spacing w:after="0" w:line="240" w:lineRule="auto"/>
              <w:rPr>
                <w:rFonts w:ascii="Calibri" w:eastAsia="Times New Roman" w:hAnsi="Calibri" w:cs="Times New Roman"/>
                <w:color w:val="000000"/>
                <w:lang w:eastAsia="zh-CN"/>
              </w:rPr>
            </w:pPr>
          </w:p>
        </w:tc>
      </w:tr>
      <w:tr w:rsidR="007D7AFD" w:rsidRPr="00E7548B" w:rsidTr="00E7548B">
        <w:trPr>
          <w:trHeight w:val="600"/>
        </w:trPr>
        <w:tc>
          <w:tcPr>
            <w:tcW w:w="3920" w:type="dxa"/>
            <w:tcBorders>
              <w:top w:val="nil"/>
              <w:left w:val="single" w:sz="4" w:space="0" w:color="auto"/>
              <w:bottom w:val="single" w:sz="4" w:space="0" w:color="auto"/>
              <w:right w:val="single" w:sz="4" w:space="0" w:color="auto"/>
            </w:tcBorders>
            <w:shd w:val="clear" w:color="auto" w:fill="auto"/>
            <w:vAlign w:val="bottom"/>
          </w:tcPr>
          <w:p w:rsidR="007D7AFD" w:rsidRPr="00E7548B" w:rsidRDefault="007D7AFD" w:rsidP="00E7548B">
            <w:pPr>
              <w:spacing w:after="0" w:line="240" w:lineRule="auto"/>
              <w:rPr>
                <w:rFonts w:ascii="Calibri" w:eastAsia="Times New Roman" w:hAnsi="Calibri" w:cs="Times New Roman"/>
                <w:color w:val="000000"/>
                <w:lang w:eastAsia="zh-CN"/>
              </w:rPr>
            </w:pPr>
            <w:r>
              <w:rPr>
                <w:rFonts w:ascii="Calibri" w:eastAsia="Times New Roman" w:hAnsi="Calibri" w:cs="Times New Roman"/>
                <w:color w:val="000000"/>
                <w:lang w:eastAsia="zh-CN"/>
              </w:rPr>
              <w:t>Contacts on Hold</w:t>
            </w:r>
          </w:p>
        </w:tc>
        <w:tc>
          <w:tcPr>
            <w:tcW w:w="6140" w:type="dxa"/>
            <w:tcBorders>
              <w:top w:val="nil"/>
              <w:left w:val="nil"/>
              <w:bottom w:val="single" w:sz="4" w:space="0" w:color="auto"/>
              <w:right w:val="single" w:sz="4" w:space="0" w:color="auto"/>
            </w:tcBorders>
            <w:shd w:val="clear" w:color="auto" w:fill="auto"/>
            <w:vAlign w:val="bottom"/>
          </w:tcPr>
          <w:p w:rsidR="007D7AFD" w:rsidRPr="00E7548B" w:rsidRDefault="00977587" w:rsidP="00E7548B">
            <w:pPr>
              <w:spacing w:after="0" w:line="240" w:lineRule="auto"/>
              <w:rPr>
                <w:rFonts w:ascii="Calibri" w:eastAsia="Times New Roman" w:hAnsi="Calibri" w:cs="Times New Roman"/>
                <w:color w:val="000000"/>
                <w:lang w:eastAsia="zh-CN"/>
              </w:rPr>
            </w:pPr>
            <w:r>
              <w:rPr>
                <w:rFonts w:ascii="Calibri" w:eastAsia="Times New Roman" w:hAnsi="Calibri" w:cs="Times New Roman"/>
                <w:color w:val="000000"/>
                <w:lang w:eastAsia="zh-CN"/>
              </w:rPr>
              <w:t>Number of contacts put on hold at least once during the reporting interval.</w:t>
            </w:r>
          </w:p>
        </w:tc>
        <w:tc>
          <w:tcPr>
            <w:tcW w:w="4180" w:type="dxa"/>
            <w:tcBorders>
              <w:top w:val="nil"/>
              <w:left w:val="nil"/>
              <w:bottom w:val="single" w:sz="4" w:space="0" w:color="auto"/>
              <w:right w:val="single" w:sz="4" w:space="0" w:color="auto"/>
            </w:tcBorders>
            <w:shd w:val="clear" w:color="auto" w:fill="auto"/>
            <w:vAlign w:val="bottom"/>
          </w:tcPr>
          <w:p w:rsidR="007D7AFD" w:rsidRPr="00E7548B" w:rsidRDefault="007D7AFD" w:rsidP="002048D3">
            <w:pPr>
              <w:spacing w:after="0" w:line="240" w:lineRule="auto"/>
              <w:rPr>
                <w:rFonts w:ascii="Calibri" w:eastAsia="Times New Roman" w:hAnsi="Calibri" w:cs="Times New Roman"/>
                <w:color w:val="000000"/>
                <w:lang w:eastAsia="zh-CN"/>
              </w:rPr>
            </w:pPr>
          </w:p>
        </w:tc>
      </w:tr>
    </w:tbl>
    <w:p w:rsidR="00E7548B" w:rsidRDefault="00E7548B" w:rsidP="0055585F">
      <w:pPr>
        <w:sectPr w:rsidR="00E7548B" w:rsidSect="00E7548B">
          <w:pgSz w:w="15840" w:h="12240" w:orient="landscape" w:code="1"/>
          <w:pgMar w:top="1440" w:right="720" w:bottom="1440" w:left="634" w:header="720" w:footer="720" w:gutter="0"/>
          <w:cols w:space="720"/>
          <w:docGrid w:linePitch="360"/>
        </w:sectPr>
      </w:pPr>
    </w:p>
    <w:p w:rsidR="00E7548B" w:rsidRDefault="00E7548B" w:rsidP="00611CC3"/>
    <w:sectPr w:rsidR="00E7548B" w:rsidSect="008723EC">
      <w:pgSz w:w="12240" w:h="15840" w:code="1"/>
      <w:pgMar w:top="720" w:right="1440" w:bottom="63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o Zhang" w:date="2013-06-11T16:14:00Z" w:initials="BZ">
    <w:p w:rsidR="00FB6608" w:rsidRDefault="00FB6608">
      <w:pPr>
        <w:pStyle w:val="CommentText"/>
      </w:pPr>
      <w:r>
        <w:rPr>
          <w:rStyle w:val="CommentReference"/>
        </w:rPr>
        <w:annotationRef/>
      </w:r>
      <w:r>
        <w:rPr>
          <w:rStyle w:val="CommentReference"/>
        </w:rPr>
        <w:t>Rodger confirmed that the calls volumes in each service interval (bucket) should be non cumulative.</w:t>
      </w:r>
    </w:p>
  </w:comment>
  <w:comment w:id="1" w:author="Bo Zhang" w:date="2013-06-11T16:14:00Z" w:initials="BZ">
    <w:p w:rsidR="00815239" w:rsidRDefault="00815239">
      <w:pPr>
        <w:pStyle w:val="CommentText"/>
      </w:pPr>
      <w:r>
        <w:rPr>
          <w:rStyle w:val="CommentReference"/>
        </w:rPr>
        <w:annotationRef/>
      </w:r>
      <w:r>
        <w:t>Talk time + After call work time = handle time</w:t>
      </w:r>
    </w:p>
  </w:comment>
  <w:comment w:id="15" w:author="Bo Zhang" w:date="2013-06-11T16:14:00Z" w:initials="BZ">
    <w:p w:rsidR="00EF2565" w:rsidRDefault="00EF2565">
      <w:pPr>
        <w:pStyle w:val="CommentText"/>
      </w:pPr>
      <w:r>
        <w:rPr>
          <w:rStyle w:val="CommentReference"/>
        </w:rPr>
        <w:annotationRef/>
      </w:r>
      <w:r>
        <w:t xml:space="preserve">I am leaning toward </w:t>
      </w:r>
      <w:proofErr w:type="gramStart"/>
      <w:r>
        <w:t>“ time</w:t>
      </w:r>
      <w:proofErr w:type="gramEnd"/>
      <w:r>
        <w:t xml:space="preserve"> interval” or “bucket interval”  instead</w:t>
      </w:r>
      <w:r w:rsidR="001C40CF">
        <w:t xml:space="preserve"> of a time point.. </w:t>
      </w:r>
      <w:proofErr w:type="gramStart"/>
      <w:r w:rsidR="001C40CF">
        <w:t>just</w:t>
      </w:r>
      <w:proofErr w:type="gramEnd"/>
      <w:r w:rsidR="001C40CF">
        <w:t xml:space="preserve"> because interval seems to be naturally associated with non cumulative data.  Randall, please chime in.</w:t>
      </w:r>
    </w:p>
  </w:comment>
  <w:comment w:id="16" w:author="Clay Rowland" w:date="2013-06-11T16:14:00Z" w:initials="chr">
    <w:p w:rsidR="00A959A0" w:rsidRDefault="00A959A0">
      <w:pPr>
        <w:pStyle w:val="CommentText"/>
      </w:pPr>
      <w:r>
        <w:rPr>
          <w:rStyle w:val="CommentReference"/>
        </w:rPr>
        <w:annotationRef/>
      </w:r>
      <w:r>
        <w:t>Should this be renamed to “Speed of Answer Period N” to match the data model?</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3FBB" w:rsidRDefault="00423FBB" w:rsidP="00B16F3D">
      <w:pPr>
        <w:spacing w:after="0" w:line="240" w:lineRule="auto"/>
      </w:pPr>
      <w:r>
        <w:separator/>
      </w:r>
    </w:p>
  </w:endnote>
  <w:endnote w:type="continuationSeparator" w:id="0">
    <w:p w:rsidR="00423FBB" w:rsidRDefault="00423FBB" w:rsidP="00B16F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4663090"/>
      <w:docPartObj>
        <w:docPartGallery w:val="Page Numbers (Bottom of Page)"/>
        <w:docPartUnique/>
      </w:docPartObj>
    </w:sdtPr>
    <w:sdtEndPr>
      <w:rPr>
        <w:noProof/>
      </w:rPr>
    </w:sdtEndPr>
    <w:sdtContent>
      <w:p w:rsidR="00B16F3D" w:rsidRDefault="0095270A">
        <w:pPr>
          <w:pStyle w:val="Footer"/>
          <w:jc w:val="center"/>
        </w:pPr>
        <w:r>
          <w:fldChar w:fldCharType="begin"/>
        </w:r>
        <w:r w:rsidR="00B16F3D">
          <w:instrText xml:space="preserve"> PAGE   \* MERGEFORMAT </w:instrText>
        </w:r>
        <w:r>
          <w:fldChar w:fldCharType="separate"/>
        </w:r>
        <w:r w:rsidR="000113D4">
          <w:rPr>
            <w:noProof/>
          </w:rPr>
          <w:t>7</w:t>
        </w:r>
        <w:r>
          <w:rPr>
            <w:noProof/>
          </w:rPr>
          <w:fldChar w:fldCharType="end"/>
        </w:r>
      </w:p>
    </w:sdtContent>
  </w:sdt>
  <w:p w:rsidR="00B16F3D" w:rsidRDefault="00B16F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3FBB" w:rsidRDefault="00423FBB" w:rsidP="00B16F3D">
      <w:pPr>
        <w:spacing w:after="0" w:line="240" w:lineRule="auto"/>
      </w:pPr>
      <w:r>
        <w:separator/>
      </w:r>
    </w:p>
  </w:footnote>
  <w:footnote w:type="continuationSeparator" w:id="0">
    <w:p w:rsidR="00423FBB" w:rsidRDefault="00423FBB" w:rsidP="00B16F3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800F5"/>
    <w:multiLevelType w:val="hybridMultilevel"/>
    <w:tmpl w:val="C9BCE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F5166A"/>
    <w:multiLevelType w:val="hybridMultilevel"/>
    <w:tmpl w:val="48D0C6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D86F7F"/>
    <w:multiLevelType w:val="multilevel"/>
    <w:tmpl w:val="C3D40F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66D24BDE"/>
    <w:multiLevelType w:val="hybridMultilevel"/>
    <w:tmpl w:val="A350D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6E430E"/>
    <w:multiLevelType w:val="hybridMultilevel"/>
    <w:tmpl w:val="817021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footnotePr>
    <w:footnote w:id="-1"/>
    <w:footnote w:id="0"/>
  </w:footnotePr>
  <w:endnotePr>
    <w:endnote w:id="-1"/>
    <w:endnote w:id="0"/>
  </w:endnotePr>
  <w:compat/>
  <w:rsids>
    <w:rsidRoot w:val="00717356"/>
    <w:rsid w:val="00001AB4"/>
    <w:rsid w:val="00003CC8"/>
    <w:rsid w:val="000113D4"/>
    <w:rsid w:val="000226BA"/>
    <w:rsid w:val="0002724D"/>
    <w:rsid w:val="00055C9D"/>
    <w:rsid w:val="0007653C"/>
    <w:rsid w:val="00080803"/>
    <w:rsid w:val="000833ED"/>
    <w:rsid w:val="00091A4B"/>
    <w:rsid w:val="000A36AA"/>
    <w:rsid w:val="000C065F"/>
    <w:rsid w:val="000C6146"/>
    <w:rsid w:val="000F4244"/>
    <w:rsid w:val="00112B21"/>
    <w:rsid w:val="0011675F"/>
    <w:rsid w:val="00125786"/>
    <w:rsid w:val="001400E5"/>
    <w:rsid w:val="0016646A"/>
    <w:rsid w:val="001B6C27"/>
    <w:rsid w:val="001C40CF"/>
    <w:rsid w:val="001E2271"/>
    <w:rsid w:val="002048D3"/>
    <w:rsid w:val="00207446"/>
    <w:rsid w:val="00214B1E"/>
    <w:rsid w:val="00215268"/>
    <w:rsid w:val="00215434"/>
    <w:rsid w:val="00243871"/>
    <w:rsid w:val="00253457"/>
    <w:rsid w:val="00260AA7"/>
    <w:rsid w:val="00287FD2"/>
    <w:rsid w:val="0029497C"/>
    <w:rsid w:val="002B4D99"/>
    <w:rsid w:val="002D56B5"/>
    <w:rsid w:val="002D7310"/>
    <w:rsid w:val="002E008A"/>
    <w:rsid w:val="002E121F"/>
    <w:rsid w:val="002F6AC4"/>
    <w:rsid w:val="003050C8"/>
    <w:rsid w:val="00353844"/>
    <w:rsid w:val="00371E94"/>
    <w:rsid w:val="00377AA6"/>
    <w:rsid w:val="003824AF"/>
    <w:rsid w:val="003A23FA"/>
    <w:rsid w:val="003A610B"/>
    <w:rsid w:val="003B5086"/>
    <w:rsid w:val="003C3742"/>
    <w:rsid w:val="003D1799"/>
    <w:rsid w:val="003E3B8B"/>
    <w:rsid w:val="003E6990"/>
    <w:rsid w:val="003F3990"/>
    <w:rsid w:val="00423FBB"/>
    <w:rsid w:val="00440842"/>
    <w:rsid w:val="00457353"/>
    <w:rsid w:val="004621DE"/>
    <w:rsid w:val="00493B80"/>
    <w:rsid w:val="004A0398"/>
    <w:rsid w:val="004C45BF"/>
    <w:rsid w:val="004D2287"/>
    <w:rsid w:val="004E1B7E"/>
    <w:rsid w:val="004E7C45"/>
    <w:rsid w:val="004F043C"/>
    <w:rsid w:val="005073E3"/>
    <w:rsid w:val="0054292C"/>
    <w:rsid w:val="00544C41"/>
    <w:rsid w:val="0055585F"/>
    <w:rsid w:val="005633AA"/>
    <w:rsid w:val="0056386A"/>
    <w:rsid w:val="00571100"/>
    <w:rsid w:val="005904E6"/>
    <w:rsid w:val="005A357E"/>
    <w:rsid w:val="005A702E"/>
    <w:rsid w:val="005B4E1B"/>
    <w:rsid w:val="005B53FC"/>
    <w:rsid w:val="005C1EA1"/>
    <w:rsid w:val="005D28F3"/>
    <w:rsid w:val="005D63CC"/>
    <w:rsid w:val="005D6AC6"/>
    <w:rsid w:val="005E07CC"/>
    <w:rsid w:val="005F0FAD"/>
    <w:rsid w:val="005F574D"/>
    <w:rsid w:val="00611CC3"/>
    <w:rsid w:val="00613C81"/>
    <w:rsid w:val="006167CD"/>
    <w:rsid w:val="00625396"/>
    <w:rsid w:val="00646164"/>
    <w:rsid w:val="00647F0A"/>
    <w:rsid w:val="00652892"/>
    <w:rsid w:val="00654CAB"/>
    <w:rsid w:val="006611A5"/>
    <w:rsid w:val="00661A49"/>
    <w:rsid w:val="00683E46"/>
    <w:rsid w:val="006A3C56"/>
    <w:rsid w:val="006A42E7"/>
    <w:rsid w:val="006B6A02"/>
    <w:rsid w:val="006C5EC2"/>
    <w:rsid w:val="006D04FB"/>
    <w:rsid w:val="006E06B0"/>
    <w:rsid w:val="00702502"/>
    <w:rsid w:val="00702A3D"/>
    <w:rsid w:val="00705344"/>
    <w:rsid w:val="00705C92"/>
    <w:rsid w:val="007168E0"/>
    <w:rsid w:val="00717356"/>
    <w:rsid w:val="007209A9"/>
    <w:rsid w:val="00741D67"/>
    <w:rsid w:val="00744724"/>
    <w:rsid w:val="00745B3B"/>
    <w:rsid w:val="0075097A"/>
    <w:rsid w:val="00752906"/>
    <w:rsid w:val="00762C58"/>
    <w:rsid w:val="0076488C"/>
    <w:rsid w:val="007A7D7A"/>
    <w:rsid w:val="007B1412"/>
    <w:rsid w:val="007C7BAE"/>
    <w:rsid w:val="007D7AFD"/>
    <w:rsid w:val="007F3E58"/>
    <w:rsid w:val="007F7B0F"/>
    <w:rsid w:val="00806226"/>
    <w:rsid w:val="008103BA"/>
    <w:rsid w:val="008111AD"/>
    <w:rsid w:val="00815239"/>
    <w:rsid w:val="00836807"/>
    <w:rsid w:val="00850E55"/>
    <w:rsid w:val="00854921"/>
    <w:rsid w:val="008643B0"/>
    <w:rsid w:val="008723EC"/>
    <w:rsid w:val="00894DF3"/>
    <w:rsid w:val="008A147F"/>
    <w:rsid w:val="008D5F61"/>
    <w:rsid w:val="008E1947"/>
    <w:rsid w:val="008E1C75"/>
    <w:rsid w:val="008E5079"/>
    <w:rsid w:val="009000FB"/>
    <w:rsid w:val="00925276"/>
    <w:rsid w:val="00925981"/>
    <w:rsid w:val="00943B75"/>
    <w:rsid w:val="00945AD1"/>
    <w:rsid w:val="0095270A"/>
    <w:rsid w:val="00977587"/>
    <w:rsid w:val="00990310"/>
    <w:rsid w:val="009B17C8"/>
    <w:rsid w:val="009B4A21"/>
    <w:rsid w:val="009D3FA2"/>
    <w:rsid w:val="00A12297"/>
    <w:rsid w:val="00A206B3"/>
    <w:rsid w:val="00A23F08"/>
    <w:rsid w:val="00A26FC2"/>
    <w:rsid w:val="00A460F0"/>
    <w:rsid w:val="00A50422"/>
    <w:rsid w:val="00A6569A"/>
    <w:rsid w:val="00A87B19"/>
    <w:rsid w:val="00A959A0"/>
    <w:rsid w:val="00AA1E8E"/>
    <w:rsid w:val="00AA34FF"/>
    <w:rsid w:val="00AA3A52"/>
    <w:rsid w:val="00AC0C8E"/>
    <w:rsid w:val="00AC4F00"/>
    <w:rsid w:val="00AE0183"/>
    <w:rsid w:val="00AE08F1"/>
    <w:rsid w:val="00AF367F"/>
    <w:rsid w:val="00B16F3D"/>
    <w:rsid w:val="00B2209A"/>
    <w:rsid w:val="00B24AF2"/>
    <w:rsid w:val="00B263DD"/>
    <w:rsid w:val="00B3032F"/>
    <w:rsid w:val="00B356F6"/>
    <w:rsid w:val="00B67AB9"/>
    <w:rsid w:val="00B8206D"/>
    <w:rsid w:val="00B95861"/>
    <w:rsid w:val="00BA5096"/>
    <w:rsid w:val="00BA6D29"/>
    <w:rsid w:val="00BC0D71"/>
    <w:rsid w:val="00BC1C52"/>
    <w:rsid w:val="00C433CE"/>
    <w:rsid w:val="00C56E1F"/>
    <w:rsid w:val="00C578F7"/>
    <w:rsid w:val="00C76A93"/>
    <w:rsid w:val="00C80BB9"/>
    <w:rsid w:val="00C868FF"/>
    <w:rsid w:val="00C962B2"/>
    <w:rsid w:val="00CB31B4"/>
    <w:rsid w:val="00CB5CC4"/>
    <w:rsid w:val="00CE0E93"/>
    <w:rsid w:val="00CF6B1C"/>
    <w:rsid w:val="00D003E3"/>
    <w:rsid w:val="00D12003"/>
    <w:rsid w:val="00D15FDF"/>
    <w:rsid w:val="00D27C2F"/>
    <w:rsid w:val="00D30441"/>
    <w:rsid w:val="00D4367C"/>
    <w:rsid w:val="00D504F8"/>
    <w:rsid w:val="00D52242"/>
    <w:rsid w:val="00D538A8"/>
    <w:rsid w:val="00D76200"/>
    <w:rsid w:val="00DA6E21"/>
    <w:rsid w:val="00DC36B6"/>
    <w:rsid w:val="00DC7E12"/>
    <w:rsid w:val="00DC7EE5"/>
    <w:rsid w:val="00DD13CA"/>
    <w:rsid w:val="00DD16B2"/>
    <w:rsid w:val="00DE3899"/>
    <w:rsid w:val="00DF0AC8"/>
    <w:rsid w:val="00DF6526"/>
    <w:rsid w:val="00E02243"/>
    <w:rsid w:val="00E25AFF"/>
    <w:rsid w:val="00E32A42"/>
    <w:rsid w:val="00E55C55"/>
    <w:rsid w:val="00E7548B"/>
    <w:rsid w:val="00E75B96"/>
    <w:rsid w:val="00E760D3"/>
    <w:rsid w:val="00E76623"/>
    <w:rsid w:val="00E82AB5"/>
    <w:rsid w:val="00E866D0"/>
    <w:rsid w:val="00E96FB3"/>
    <w:rsid w:val="00EB4CC1"/>
    <w:rsid w:val="00ED33E3"/>
    <w:rsid w:val="00EE448D"/>
    <w:rsid w:val="00EF2565"/>
    <w:rsid w:val="00F06A89"/>
    <w:rsid w:val="00F06D24"/>
    <w:rsid w:val="00F2212D"/>
    <w:rsid w:val="00F61017"/>
    <w:rsid w:val="00F63619"/>
    <w:rsid w:val="00F636BA"/>
    <w:rsid w:val="00F96574"/>
    <w:rsid w:val="00FA1DD9"/>
    <w:rsid w:val="00FB2C17"/>
    <w:rsid w:val="00FB48DA"/>
    <w:rsid w:val="00FB6608"/>
    <w:rsid w:val="00FC05BF"/>
    <w:rsid w:val="00FC4545"/>
    <w:rsid w:val="00FD4340"/>
    <w:rsid w:val="00FD7561"/>
    <w:rsid w:val="00FE1806"/>
    <w:rsid w:val="00FF00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70A"/>
  </w:style>
  <w:style w:type="paragraph" w:styleId="Heading1">
    <w:name w:val="heading 1"/>
    <w:basedOn w:val="Normal"/>
    <w:next w:val="Normal"/>
    <w:link w:val="Heading1Char"/>
    <w:uiPriority w:val="9"/>
    <w:qFormat/>
    <w:rsid w:val="008549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66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66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356"/>
    <w:pPr>
      <w:ind w:left="720"/>
      <w:contextualSpacing/>
    </w:pPr>
  </w:style>
  <w:style w:type="table" w:styleId="TableGrid">
    <w:name w:val="Table Grid"/>
    <w:basedOn w:val="TableNormal"/>
    <w:uiPriority w:val="59"/>
    <w:rsid w:val="00C578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B5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3FC"/>
    <w:rPr>
      <w:rFonts w:ascii="Tahoma" w:hAnsi="Tahoma" w:cs="Tahoma"/>
      <w:sz w:val="16"/>
      <w:szCs w:val="16"/>
    </w:rPr>
  </w:style>
  <w:style w:type="character" w:styleId="CommentReference">
    <w:name w:val="annotation reference"/>
    <w:basedOn w:val="DefaultParagraphFont"/>
    <w:uiPriority w:val="99"/>
    <w:semiHidden/>
    <w:unhideWhenUsed/>
    <w:rsid w:val="004D2287"/>
    <w:rPr>
      <w:sz w:val="16"/>
      <w:szCs w:val="16"/>
    </w:rPr>
  </w:style>
  <w:style w:type="paragraph" w:styleId="CommentText">
    <w:name w:val="annotation text"/>
    <w:basedOn w:val="Normal"/>
    <w:link w:val="CommentTextChar"/>
    <w:uiPriority w:val="99"/>
    <w:semiHidden/>
    <w:unhideWhenUsed/>
    <w:rsid w:val="004D2287"/>
    <w:pPr>
      <w:spacing w:line="240" w:lineRule="auto"/>
    </w:pPr>
    <w:rPr>
      <w:sz w:val="20"/>
      <w:szCs w:val="20"/>
    </w:rPr>
  </w:style>
  <w:style w:type="character" w:customStyle="1" w:styleId="CommentTextChar">
    <w:name w:val="Comment Text Char"/>
    <w:basedOn w:val="DefaultParagraphFont"/>
    <w:link w:val="CommentText"/>
    <w:uiPriority w:val="99"/>
    <w:semiHidden/>
    <w:rsid w:val="004D2287"/>
    <w:rPr>
      <w:sz w:val="20"/>
      <w:szCs w:val="20"/>
    </w:rPr>
  </w:style>
  <w:style w:type="paragraph" w:styleId="CommentSubject">
    <w:name w:val="annotation subject"/>
    <w:basedOn w:val="CommentText"/>
    <w:next w:val="CommentText"/>
    <w:link w:val="CommentSubjectChar"/>
    <w:uiPriority w:val="99"/>
    <w:semiHidden/>
    <w:unhideWhenUsed/>
    <w:rsid w:val="004D2287"/>
    <w:rPr>
      <w:b/>
      <w:bCs/>
    </w:rPr>
  </w:style>
  <w:style w:type="character" w:customStyle="1" w:styleId="CommentSubjectChar">
    <w:name w:val="Comment Subject Char"/>
    <w:basedOn w:val="CommentTextChar"/>
    <w:link w:val="CommentSubject"/>
    <w:uiPriority w:val="99"/>
    <w:semiHidden/>
    <w:rsid w:val="004D2287"/>
    <w:rPr>
      <w:b/>
      <w:bCs/>
      <w:sz w:val="20"/>
      <w:szCs w:val="20"/>
    </w:rPr>
  </w:style>
  <w:style w:type="character" w:customStyle="1" w:styleId="Heading1Char">
    <w:name w:val="Heading 1 Char"/>
    <w:basedOn w:val="DefaultParagraphFont"/>
    <w:link w:val="Heading1"/>
    <w:uiPriority w:val="9"/>
    <w:rsid w:val="0085492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2C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2C1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76623"/>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E766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6623"/>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E76623"/>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E76623"/>
    <w:rPr>
      <w:b/>
      <w:bCs/>
      <w:smallCaps/>
      <w:spacing w:val="5"/>
    </w:rPr>
  </w:style>
  <w:style w:type="paragraph" w:customStyle="1" w:styleId="Body1">
    <w:name w:val="*Body 1"/>
    <w:link w:val="Body1Char"/>
    <w:rsid w:val="00001AB4"/>
    <w:pPr>
      <w:spacing w:after="120" w:line="240" w:lineRule="auto"/>
    </w:pPr>
    <w:rPr>
      <w:rFonts w:ascii="Times New Roman" w:eastAsia="Times New Roman" w:hAnsi="Times New Roman" w:cs="Times New Roman"/>
      <w:szCs w:val="20"/>
    </w:rPr>
  </w:style>
  <w:style w:type="character" w:customStyle="1" w:styleId="Body1Char">
    <w:name w:val="*Body 1 Char"/>
    <w:link w:val="Body1"/>
    <w:rsid w:val="00001AB4"/>
    <w:rPr>
      <w:rFonts w:ascii="Times New Roman" w:eastAsia="Times New Roman" w:hAnsi="Times New Roman" w:cs="Times New Roman"/>
      <w:szCs w:val="20"/>
    </w:rPr>
  </w:style>
  <w:style w:type="paragraph" w:styleId="Revision">
    <w:name w:val="Revision"/>
    <w:hidden/>
    <w:uiPriority w:val="99"/>
    <w:semiHidden/>
    <w:rsid w:val="005904E6"/>
    <w:pPr>
      <w:spacing w:after="0" w:line="240" w:lineRule="auto"/>
    </w:pPr>
  </w:style>
  <w:style w:type="paragraph" w:styleId="Header">
    <w:name w:val="header"/>
    <w:basedOn w:val="Normal"/>
    <w:link w:val="HeaderChar"/>
    <w:uiPriority w:val="99"/>
    <w:unhideWhenUsed/>
    <w:rsid w:val="00B16F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F3D"/>
  </w:style>
  <w:style w:type="paragraph" w:styleId="Footer">
    <w:name w:val="footer"/>
    <w:basedOn w:val="Normal"/>
    <w:link w:val="FooterChar"/>
    <w:uiPriority w:val="99"/>
    <w:unhideWhenUsed/>
    <w:rsid w:val="00B16F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F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49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66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66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356"/>
    <w:pPr>
      <w:ind w:left="720"/>
      <w:contextualSpacing/>
    </w:pPr>
  </w:style>
  <w:style w:type="table" w:styleId="TableGrid">
    <w:name w:val="Table Grid"/>
    <w:basedOn w:val="TableNormal"/>
    <w:uiPriority w:val="59"/>
    <w:rsid w:val="00C578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B5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3FC"/>
    <w:rPr>
      <w:rFonts w:ascii="Tahoma" w:hAnsi="Tahoma" w:cs="Tahoma"/>
      <w:sz w:val="16"/>
      <w:szCs w:val="16"/>
    </w:rPr>
  </w:style>
  <w:style w:type="character" w:styleId="CommentReference">
    <w:name w:val="annotation reference"/>
    <w:basedOn w:val="DefaultParagraphFont"/>
    <w:uiPriority w:val="99"/>
    <w:semiHidden/>
    <w:unhideWhenUsed/>
    <w:rsid w:val="004D2287"/>
    <w:rPr>
      <w:sz w:val="16"/>
      <w:szCs w:val="16"/>
    </w:rPr>
  </w:style>
  <w:style w:type="paragraph" w:styleId="CommentText">
    <w:name w:val="annotation text"/>
    <w:basedOn w:val="Normal"/>
    <w:link w:val="CommentTextChar"/>
    <w:uiPriority w:val="99"/>
    <w:semiHidden/>
    <w:unhideWhenUsed/>
    <w:rsid w:val="004D2287"/>
    <w:pPr>
      <w:spacing w:line="240" w:lineRule="auto"/>
    </w:pPr>
    <w:rPr>
      <w:sz w:val="20"/>
      <w:szCs w:val="20"/>
    </w:rPr>
  </w:style>
  <w:style w:type="character" w:customStyle="1" w:styleId="CommentTextChar">
    <w:name w:val="Comment Text Char"/>
    <w:basedOn w:val="DefaultParagraphFont"/>
    <w:link w:val="CommentText"/>
    <w:uiPriority w:val="99"/>
    <w:semiHidden/>
    <w:rsid w:val="004D2287"/>
    <w:rPr>
      <w:sz w:val="20"/>
      <w:szCs w:val="20"/>
    </w:rPr>
  </w:style>
  <w:style w:type="paragraph" w:styleId="CommentSubject">
    <w:name w:val="annotation subject"/>
    <w:basedOn w:val="CommentText"/>
    <w:next w:val="CommentText"/>
    <w:link w:val="CommentSubjectChar"/>
    <w:uiPriority w:val="99"/>
    <w:semiHidden/>
    <w:unhideWhenUsed/>
    <w:rsid w:val="004D2287"/>
    <w:rPr>
      <w:b/>
      <w:bCs/>
    </w:rPr>
  </w:style>
  <w:style w:type="character" w:customStyle="1" w:styleId="CommentSubjectChar">
    <w:name w:val="Comment Subject Char"/>
    <w:basedOn w:val="CommentTextChar"/>
    <w:link w:val="CommentSubject"/>
    <w:uiPriority w:val="99"/>
    <w:semiHidden/>
    <w:rsid w:val="004D2287"/>
    <w:rPr>
      <w:b/>
      <w:bCs/>
      <w:sz w:val="20"/>
      <w:szCs w:val="20"/>
    </w:rPr>
  </w:style>
  <w:style w:type="character" w:customStyle="1" w:styleId="Heading1Char">
    <w:name w:val="Heading 1 Char"/>
    <w:basedOn w:val="DefaultParagraphFont"/>
    <w:link w:val="Heading1"/>
    <w:uiPriority w:val="9"/>
    <w:rsid w:val="0085492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2C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2C1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76623"/>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E766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6623"/>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E76623"/>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E76623"/>
    <w:rPr>
      <w:b/>
      <w:bCs/>
      <w:smallCaps/>
      <w:spacing w:val="5"/>
    </w:rPr>
  </w:style>
  <w:style w:type="paragraph" w:customStyle="1" w:styleId="Body1">
    <w:name w:val="*Body 1"/>
    <w:link w:val="Body1Char"/>
    <w:rsid w:val="00001AB4"/>
    <w:pPr>
      <w:spacing w:after="120" w:line="240" w:lineRule="auto"/>
    </w:pPr>
    <w:rPr>
      <w:rFonts w:ascii="Times New Roman" w:eastAsia="Times New Roman" w:hAnsi="Times New Roman" w:cs="Times New Roman"/>
      <w:szCs w:val="20"/>
    </w:rPr>
  </w:style>
  <w:style w:type="character" w:customStyle="1" w:styleId="Body1Char">
    <w:name w:val="*Body 1 Char"/>
    <w:link w:val="Body1"/>
    <w:rsid w:val="00001AB4"/>
    <w:rPr>
      <w:rFonts w:ascii="Times New Roman" w:eastAsia="Times New Roman" w:hAnsi="Times New Roman" w:cs="Times New Roman"/>
      <w:szCs w:val="20"/>
    </w:rPr>
  </w:style>
  <w:style w:type="paragraph" w:styleId="Revision">
    <w:name w:val="Revision"/>
    <w:hidden/>
    <w:uiPriority w:val="99"/>
    <w:semiHidden/>
    <w:rsid w:val="005904E6"/>
    <w:pPr>
      <w:spacing w:after="0" w:line="240" w:lineRule="auto"/>
    </w:pPr>
  </w:style>
  <w:style w:type="paragraph" w:styleId="Header">
    <w:name w:val="header"/>
    <w:basedOn w:val="Normal"/>
    <w:link w:val="HeaderChar"/>
    <w:uiPriority w:val="99"/>
    <w:unhideWhenUsed/>
    <w:rsid w:val="00B16F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F3D"/>
  </w:style>
  <w:style w:type="paragraph" w:styleId="Footer">
    <w:name w:val="footer"/>
    <w:basedOn w:val="Normal"/>
    <w:link w:val="FooterChar"/>
    <w:uiPriority w:val="99"/>
    <w:unhideWhenUsed/>
    <w:rsid w:val="00B16F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F3D"/>
  </w:style>
</w:styles>
</file>

<file path=word/webSettings.xml><?xml version="1.0" encoding="utf-8"?>
<w:webSettings xmlns:r="http://schemas.openxmlformats.org/officeDocument/2006/relationships" xmlns:w="http://schemas.openxmlformats.org/wordprocessingml/2006/main">
  <w:divs>
    <w:div w:id="312637076">
      <w:bodyDiv w:val="1"/>
      <w:marLeft w:val="0"/>
      <w:marRight w:val="0"/>
      <w:marTop w:val="0"/>
      <w:marBottom w:val="0"/>
      <w:divBdr>
        <w:top w:val="none" w:sz="0" w:space="0" w:color="auto"/>
        <w:left w:val="none" w:sz="0" w:space="0" w:color="auto"/>
        <w:bottom w:val="none" w:sz="0" w:space="0" w:color="auto"/>
        <w:right w:val="none" w:sz="0" w:space="0" w:color="auto"/>
      </w:divBdr>
    </w:div>
    <w:div w:id="705911386">
      <w:bodyDiv w:val="1"/>
      <w:marLeft w:val="0"/>
      <w:marRight w:val="0"/>
      <w:marTop w:val="0"/>
      <w:marBottom w:val="0"/>
      <w:divBdr>
        <w:top w:val="none" w:sz="0" w:space="0" w:color="auto"/>
        <w:left w:val="none" w:sz="0" w:space="0" w:color="auto"/>
        <w:bottom w:val="none" w:sz="0" w:space="0" w:color="auto"/>
        <w:right w:val="none" w:sz="0" w:space="0" w:color="auto"/>
      </w:divBdr>
    </w:div>
    <w:div w:id="92735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3D950-272B-4F75-B0A0-A0ADF68F8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10</Pages>
  <Words>2085</Words>
  <Characters>11890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MAXIMUS</Company>
  <LinksUpToDate>false</LinksUpToDate>
  <CharactersWithSpaces>13948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Pamela R. Ketchum</dc:creator>
  <cp:lastModifiedBy>Clay Rowland</cp:lastModifiedBy>
  <cp:revision>2</cp:revision>
  <cp:lastPrinted>2013-06-12T21:35:00Z</cp:lastPrinted>
  <dcterms:created xsi:type="dcterms:W3CDTF">2013-07-08T18:41:00Z</dcterms:created>
  <dcterms:modified xsi:type="dcterms:W3CDTF">2013-07-08T18:41:00Z</dcterms:modified>
</cp:coreProperties>
</file>