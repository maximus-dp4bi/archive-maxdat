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698D" w:rsidRDefault="005A0757" w:rsidP="00B67D3D">
      <w:pPr>
        <w:pStyle w:val="Heading1"/>
        <w:numPr>
          <w:ilvl w:val="0"/>
          <w:numId w:val="0"/>
        </w:numPr>
        <w:spacing w:before="100" w:beforeAutospacing="1"/>
        <w:ind w:left="612"/>
        <w:jc w:val="center"/>
        <w:rPr>
          <w:rFonts w:ascii="Times New Roman" w:hAnsi="Times New Roman"/>
          <w:bCs/>
          <w:i/>
        </w:rPr>
      </w:pPr>
      <w:r>
        <w:rPr>
          <w:rFonts w:ascii="Times New Roman" w:hAnsi="Times New Roman"/>
          <w:bCs/>
          <w:i/>
        </w:rPr>
        <w:t xml:space="preserve">DRAFT </w:t>
      </w:r>
      <w:r w:rsidR="00241515">
        <w:rPr>
          <w:rFonts w:ascii="Times New Roman" w:hAnsi="Times New Roman"/>
          <w:bCs/>
          <w:i/>
        </w:rPr>
        <w:t>Contact Center</w:t>
      </w:r>
      <w:r w:rsidR="005E698D">
        <w:rPr>
          <w:rFonts w:ascii="Times New Roman" w:hAnsi="Times New Roman"/>
          <w:bCs/>
          <w:i/>
        </w:rPr>
        <w:t xml:space="preserve"> Agent Efficiency </w:t>
      </w:r>
    </w:p>
    <w:p w:rsidR="00B67D3D" w:rsidRPr="00B67D3D" w:rsidRDefault="00CF395C" w:rsidP="00B67D3D">
      <w:pPr>
        <w:pStyle w:val="Heading1"/>
        <w:numPr>
          <w:ilvl w:val="0"/>
          <w:numId w:val="0"/>
        </w:numPr>
        <w:spacing w:before="100" w:beforeAutospacing="1"/>
        <w:ind w:left="612"/>
        <w:jc w:val="center"/>
        <w:rPr>
          <w:rFonts w:ascii="Times New Roman" w:hAnsi="Times New Roman"/>
          <w:bCs/>
          <w:i/>
        </w:rPr>
      </w:pPr>
      <w:r>
        <w:rPr>
          <w:rFonts w:ascii="Times New Roman" w:hAnsi="Times New Roman"/>
          <w:bCs/>
          <w:i/>
        </w:rPr>
        <w:t xml:space="preserve">MAXDat </w:t>
      </w:r>
      <w:r w:rsidR="00B67D3D" w:rsidRPr="00B67D3D">
        <w:rPr>
          <w:rFonts w:ascii="Times New Roman" w:hAnsi="Times New Roman"/>
          <w:bCs/>
          <w:i/>
        </w:rPr>
        <w:t>Out-of-the-Box Presentation Objects</w:t>
      </w:r>
    </w:p>
    <w:p w:rsidR="00D70009" w:rsidRPr="00507F25" w:rsidRDefault="00B67D3D" w:rsidP="00D70009">
      <w:pPr>
        <w:pStyle w:val="Heading1"/>
        <w:rPr>
          <w:rFonts w:ascii="Times New Roman" w:hAnsi="Times New Roman"/>
          <w:bCs/>
        </w:rPr>
      </w:pPr>
      <w:r>
        <w:rPr>
          <w:rFonts w:ascii="Times New Roman" w:hAnsi="Times New Roman"/>
          <w:bCs/>
        </w:rPr>
        <w:t>Overview</w:t>
      </w:r>
    </w:p>
    <w:p w:rsidR="00E83F9B" w:rsidRPr="00590D1E" w:rsidRDefault="00B67D3D" w:rsidP="00590D1E">
      <w:pPr>
        <w:pStyle w:val="Heading2"/>
        <w:ind w:left="576"/>
        <w:rPr>
          <w:rFonts w:ascii="Times New Roman" w:hAnsi="Times New Roman"/>
        </w:rPr>
      </w:pPr>
      <w:r w:rsidRPr="00590D1E">
        <w:rPr>
          <w:rFonts w:ascii="Times New Roman" w:hAnsi="Times New Roman"/>
        </w:rPr>
        <w:t>Context</w:t>
      </w:r>
    </w:p>
    <w:p w:rsidR="00C02F3C" w:rsidRPr="00B5780E" w:rsidRDefault="006C01EB" w:rsidP="00B5780E">
      <w:pPr>
        <w:pStyle w:val="Body"/>
        <w:rPr>
          <w:szCs w:val="22"/>
        </w:rPr>
      </w:pPr>
      <w:r w:rsidRPr="006C01EB">
        <w:rPr>
          <w:color w:val="000000"/>
          <w:szCs w:val="22"/>
        </w:rPr>
        <w:t xml:space="preserve">The purpose of the Agent Efficiency is to support analysis and comparisons, both inter and intra project, </w:t>
      </w:r>
      <w:del w:id="0" w:author="Elizabeth T. Wright" w:date="2013-07-01T20:18:00Z">
        <w:r w:rsidRPr="006C01EB" w:rsidDel="00C814B5">
          <w:rPr>
            <w:color w:val="000000"/>
            <w:szCs w:val="22"/>
          </w:rPr>
          <w:delText xml:space="preserve"> </w:delText>
        </w:r>
      </w:del>
      <w:r w:rsidRPr="006C01EB">
        <w:rPr>
          <w:color w:val="000000"/>
          <w:szCs w:val="22"/>
        </w:rPr>
        <w:t xml:space="preserve">on where agents paid time is being spent. </w:t>
      </w:r>
      <w:r w:rsidR="00B5780E">
        <w:rPr>
          <w:color w:val="000000"/>
          <w:szCs w:val="22"/>
        </w:rPr>
        <w:t>This module p</w:t>
      </w:r>
      <w:r w:rsidRPr="006C01EB">
        <w:rPr>
          <w:color w:val="000000"/>
          <w:szCs w:val="22"/>
        </w:rPr>
        <w:t xml:space="preserve">rovides the ability to measure </w:t>
      </w:r>
      <w:r w:rsidR="00707855">
        <w:rPr>
          <w:color w:val="000000"/>
          <w:szCs w:val="22"/>
        </w:rPr>
        <w:t xml:space="preserve">key summary metrics including </w:t>
      </w:r>
      <w:r w:rsidRPr="006C01EB">
        <w:rPr>
          <w:color w:val="000000"/>
          <w:szCs w:val="22"/>
        </w:rPr>
        <w:t xml:space="preserve">occupancy, utilization, </w:t>
      </w:r>
      <w:r w:rsidR="00642377">
        <w:rPr>
          <w:color w:val="000000"/>
          <w:szCs w:val="22"/>
        </w:rPr>
        <w:t xml:space="preserve">absenteeism, </w:t>
      </w:r>
      <w:r w:rsidR="00707855">
        <w:rPr>
          <w:color w:val="000000"/>
          <w:szCs w:val="22"/>
        </w:rPr>
        <w:t xml:space="preserve">and </w:t>
      </w:r>
      <w:r w:rsidRPr="006C01EB">
        <w:rPr>
          <w:color w:val="000000"/>
          <w:szCs w:val="22"/>
        </w:rPr>
        <w:t>direct</w:t>
      </w:r>
      <w:r w:rsidR="00707855">
        <w:rPr>
          <w:color w:val="000000"/>
          <w:szCs w:val="22"/>
        </w:rPr>
        <w:t xml:space="preserve"> labor time per</w:t>
      </w:r>
      <w:r w:rsidR="00642377">
        <w:rPr>
          <w:color w:val="000000"/>
          <w:szCs w:val="22"/>
        </w:rPr>
        <w:t xml:space="preserve"> contact</w:t>
      </w:r>
      <w:ins w:id="1" w:author="Randy Riefel" w:date="2013-07-02T11:38:00Z">
        <w:r w:rsidRPr="006C01EB">
          <w:rPr>
            <w:color w:val="000000"/>
            <w:szCs w:val="22"/>
          </w:rPr>
          <w:t>.</w:t>
        </w:r>
      </w:ins>
      <w:r w:rsidR="00642377">
        <w:rPr>
          <w:color w:val="000000"/>
          <w:szCs w:val="22"/>
        </w:rPr>
        <w:t xml:space="preserve"> This module addresses the following types of operational analysis needs: </w:t>
      </w:r>
      <w:r w:rsidR="00B5780E">
        <w:rPr>
          <w:color w:val="000000"/>
          <w:szCs w:val="22"/>
        </w:rPr>
        <w:t xml:space="preserve"> </w:t>
      </w:r>
    </w:p>
    <w:p w:rsidR="00B5780E" w:rsidRDefault="00B5780E" w:rsidP="00293F2D">
      <w:pPr>
        <w:pStyle w:val="ListParagraph"/>
        <w:numPr>
          <w:ilvl w:val="0"/>
          <w:numId w:val="23"/>
        </w:numPr>
        <w:rPr>
          <w:sz w:val="22"/>
          <w:szCs w:val="22"/>
        </w:rPr>
      </w:pPr>
      <w:r>
        <w:rPr>
          <w:sz w:val="22"/>
          <w:szCs w:val="22"/>
        </w:rPr>
        <w:t>Where / how</w:t>
      </w:r>
      <w:r w:rsidR="00642377">
        <w:rPr>
          <w:sz w:val="22"/>
          <w:szCs w:val="22"/>
        </w:rPr>
        <w:t xml:space="preserve"> are agents spending their </w:t>
      </w:r>
      <w:r>
        <w:rPr>
          <w:sz w:val="22"/>
          <w:szCs w:val="22"/>
        </w:rPr>
        <w:t>time</w:t>
      </w:r>
      <w:r w:rsidR="00F62ADA">
        <w:rPr>
          <w:sz w:val="22"/>
          <w:szCs w:val="22"/>
        </w:rPr>
        <w:t>?</w:t>
      </w:r>
    </w:p>
    <w:p w:rsidR="00A1710D" w:rsidRDefault="00B5780E" w:rsidP="00293F2D">
      <w:pPr>
        <w:pStyle w:val="ListParagraph"/>
        <w:numPr>
          <w:ilvl w:val="0"/>
          <w:numId w:val="23"/>
        </w:numPr>
        <w:rPr>
          <w:sz w:val="22"/>
          <w:szCs w:val="22"/>
        </w:rPr>
      </w:pPr>
      <w:r>
        <w:rPr>
          <w:sz w:val="22"/>
          <w:szCs w:val="22"/>
        </w:rPr>
        <w:t>Do I have projects, sites, agent groups, or individual agents that</w:t>
      </w:r>
      <w:r w:rsidR="00642377">
        <w:rPr>
          <w:sz w:val="22"/>
          <w:szCs w:val="22"/>
        </w:rPr>
        <w:t xml:space="preserve"> are statistically unusual with respect to labor time per contact</w:t>
      </w:r>
      <w:r w:rsidR="00047A85">
        <w:rPr>
          <w:sz w:val="22"/>
          <w:szCs w:val="22"/>
        </w:rPr>
        <w:t>?</w:t>
      </w:r>
      <w:r>
        <w:rPr>
          <w:sz w:val="22"/>
          <w:szCs w:val="22"/>
        </w:rPr>
        <w:t xml:space="preserve"> </w:t>
      </w:r>
      <w:r w:rsidR="00697691">
        <w:rPr>
          <w:sz w:val="22"/>
          <w:szCs w:val="22"/>
        </w:rPr>
        <w:t xml:space="preserve"> </w:t>
      </w:r>
    </w:p>
    <w:p w:rsidR="008A42DA" w:rsidRDefault="008A42DA" w:rsidP="00293F2D">
      <w:pPr>
        <w:pStyle w:val="ListParagraph"/>
        <w:numPr>
          <w:ilvl w:val="0"/>
          <w:numId w:val="23"/>
        </w:numPr>
        <w:rPr>
          <w:sz w:val="22"/>
          <w:szCs w:val="22"/>
        </w:rPr>
      </w:pPr>
      <w:r>
        <w:rPr>
          <w:sz w:val="22"/>
          <w:szCs w:val="22"/>
        </w:rPr>
        <w:t>What is my direct labor cost per call?</w:t>
      </w:r>
    </w:p>
    <w:p w:rsidR="00B5780E" w:rsidRDefault="00642377" w:rsidP="00293F2D">
      <w:pPr>
        <w:pStyle w:val="ListParagraph"/>
        <w:numPr>
          <w:ilvl w:val="0"/>
          <w:numId w:val="23"/>
        </w:numPr>
        <w:rPr>
          <w:sz w:val="22"/>
          <w:szCs w:val="22"/>
        </w:rPr>
      </w:pPr>
      <w:r>
        <w:rPr>
          <w:sz w:val="22"/>
          <w:szCs w:val="22"/>
        </w:rPr>
        <w:t>Are the types of activities agents are logging time against consistent with project, site, and agent groups’ goals?</w:t>
      </w:r>
    </w:p>
    <w:p w:rsidR="00B5780E" w:rsidRDefault="00642377" w:rsidP="00293F2D">
      <w:pPr>
        <w:pStyle w:val="ListParagraph"/>
        <w:numPr>
          <w:ilvl w:val="0"/>
          <w:numId w:val="23"/>
        </w:numPr>
        <w:rPr>
          <w:sz w:val="22"/>
          <w:szCs w:val="22"/>
        </w:rPr>
      </w:pPr>
      <w:r>
        <w:rPr>
          <w:sz w:val="22"/>
          <w:szCs w:val="22"/>
        </w:rPr>
        <w:t xml:space="preserve">Are occupancy and utilization </w:t>
      </w:r>
      <w:r w:rsidR="00AC3221">
        <w:rPr>
          <w:sz w:val="22"/>
          <w:szCs w:val="22"/>
        </w:rPr>
        <w:t xml:space="preserve">metrics </w:t>
      </w:r>
      <w:r>
        <w:rPr>
          <w:sz w:val="22"/>
          <w:szCs w:val="22"/>
        </w:rPr>
        <w:t xml:space="preserve">achieving goals of the </w:t>
      </w:r>
      <w:r w:rsidR="00AC3221">
        <w:rPr>
          <w:sz w:val="22"/>
          <w:szCs w:val="22"/>
        </w:rPr>
        <w:t>project, site, agent groups, or individual agents?</w:t>
      </w:r>
    </w:p>
    <w:p w:rsidR="00B5780E" w:rsidRDefault="00AC3221" w:rsidP="00293F2D">
      <w:pPr>
        <w:pStyle w:val="ListParagraph"/>
        <w:numPr>
          <w:ilvl w:val="0"/>
          <w:numId w:val="23"/>
        </w:numPr>
        <w:rPr>
          <w:sz w:val="22"/>
          <w:szCs w:val="22"/>
        </w:rPr>
      </w:pPr>
      <w:r>
        <w:rPr>
          <w:sz w:val="22"/>
          <w:szCs w:val="22"/>
        </w:rPr>
        <w:t xml:space="preserve">Is the total agent logged in time consistent with the sum of the </w:t>
      </w:r>
      <w:r w:rsidR="003747A0">
        <w:rPr>
          <w:sz w:val="22"/>
          <w:szCs w:val="22"/>
        </w:rPr>
        <w:t>agent’s</w:t>
      </w:r>
      <w:r>
        <w:rPr>
          <w:sz w:val="22"/>
          <w:szCs w:val="22"/>
        </w:rPr>
        <w:t xml:space="preserve"> time in each activity? </w:t>
      </w:r>
    </w:p>
    <w:p w:rsidR="003747A0" w:rsidRPr="003747A0" w:rsidRDefault="003747A0" w:rsidP="00293F2D">
      <w:pPr>
        <w:pStyle w:val="ListParagraph"/>
        <w:numPr>
          <w:ilvl w:val="0"/>
          <w:numId w:val="23"/>
        </w:numPr>
        <w:rPr>
          <w:sz w:val="22"/>
          <w:szCs w:val="22"/>
        </w:rPr>
      </w:pPr>
      <w:r>
        <w:rPr>
          <w:sz w:val="22"/>
          <w:szCs w:val="22"/>
        </w:rPr>
        <w:t>Are there trends in key metrics that indicate improving or declining performance?</w:t>
      </w:r>
    </w:p>
    <w:p w:rsidR="004C6F17" w:rsidRDefault="004C6F17" w:rsidP="006229EB">
      <w:pPr>
        <w:pStyle w:val="ListParagraph"/>
        <w:ind w:left="0"/>
        <w:rPr>
          <w:sz w:val="22"/>
          <w:szCs w:val="22"/>
        </w:rPr>
      </w:pPr>
    </w:p>
    <w:p w:rsidR="005E698D" w:rsidRDefault="00CF395C" w:rsidP="004C6F17">
      <w:pPr>
        <w:rPr>
          <w:szCs w:val="22"/>
        </w:rPr>
      </w:pPr>
      <w:r>
        <w:rPr>
          <w:szCs w:val="22"/>
        </w:rPr>
        <w:t>The Agent Efficiency m</w:t>
      </w:r>
      <w:r w:rsidR="005E698D">
        <w:rPr>
          <w:szCs w:val="22"/>
        </w:rPr>
        <w:t xml:space="preserve">odule </w:t>
      </w:r>
      <w:r>
        <w:rPr>
          <w:szCs w:val="22"/>
        </w:rPr>
        <w:t xml:space="preserve">can </w:t>
      </w:r>
      <w:r w:rsidR="005E698D">
        <w:rPr>
          <w:szCs w:val="22"/>
        </w:rPr>
        <w:t xml:space="preserve">work “in concert” with other </w:t>
      </w:r>
      <w:r>
        <w:rPr>
          <w:szCs w:val="22"/>
        </w:rPr>
        <w:t xml:space="preserve">MAXDat </w:t>
      </w:r>
      <w:r w:rsidR="005E698D">
        <w:rPr>
          <w:szCs w:val="22"/>
        </w:rPr>
        <w:t xml:space="preserve">contact </w:t>
      </w:r>
      <w:r>
        <w:rPr>
          <w:szCs w:val="22"/>
        </w:rPr>
        <w:t>center modules</w:t>
      </w:r>
      <w:r w:rsidR="005E698D">
        <w:rPr>
          <w:szCs w:val="22"/>
        </w:rPr>
        <w:t>:</w:t>
      </w:r>
    </w:p>
    <w:p w:rsidR="005E698D" w:rsidRPr="008D72EA" w:rsidRDefault="005E698D" w:rsidP="00293F2D">
      <w:pPr>
        <w:pStyle w:val="ListParagraph"/>
        <w:numPr>
          <w:ilvl w:val="0"/>
          <w:numId w:val="23"/>
        </w:numPr>
        <w:rPr>
          <w:sz w:val="22"/>
          <w:szCs w:val="22"/>
        </w:rPr>
      </w:pPr>
      <w:r w:rsidRPr="008D72EA">
        <w:rPr>
          <w:b/>
          <w:sz w:val="22"/>
          <w:szCs w:val="22"/>
        </w:rPr>
        <w:t>Contact Center Production Planning</w:t>
      </w:r>
      <w:r w:rsidR="008D72EA" w:rsidRPr="008D72EA">
        <w:rPr>
          <w:b/>
          <w:sz w:val="22"/>
          <w:szCs w:val="22"/>
        </w:rPr>
        <w:t>:</w:t>
      </w:r>
      <w:r w:rsidR="00B5780E" w:rsidRPr="00047A85">
        <w:rPr>
          <w:sz w:val="22"/>
          <w:szCs w:val="22"/>
        </w:rPr>
        <w:t xml:space="preserve"> </w:t>
      </w:r>
      <w:r w:rsidR="008D72EA">
        <w:rPr>
          <w:sz w:val="22"/>
          <w:szCs w:val="22"/>
        </w:rPr>
        <w:t xml:space="preserve"> tracks</w:t>
      </w:r>
      <w:r w:rsidR="008D72EA" w:rsidRPr="008D72EA">
        <w:rPr>
          <w:sz w:val="22"/>
          <w:szCs w:val="22"/>
        </w:rPr>
        <w:t xml:space="preserve"> forecasted </w:t>
      </w:r>
      <w:r w:rsidR="008D72EA">
        <w:rPr>
          <w:sz w:val="22"/>
          <w:szCs w:val="22"/>
        </w:rPr>
        <w:t xml:space="preserve">contact </w:t>
      </w:r>
      <w:r w:rsidR="008D72EA" w:rsidRPr="008D72EA">
        <w:rPr>
          <w:sz w:val="22"/>
          <w:szCs w:val="22"/>
        </w:rPr>
        <w:t xml:space="preserve">arrivals against actual arrivals, </w:t>
      </w:r>
      <w:r w:rsidR="008D72EA">
        <w:rPr>
          <w:sz w:val="22"/>
          <w:szCs w:val="22"/>
        </w:rPr>
        <w:t xml:space="preserve">supports </w:t>
      </w:r>
      <w:r w:rsidR="008D72EA" w:rsidRPr="008D72EA">
        <w:rPr>
          <w:sz w:val="22"/>
          <w:szCs w:val="22"/>
        </w:rPr>
        <w:t xml:space="preserve">optimizing </w:t>
      </w:r>
      <w:r w:rsidR="008D72EA">
        <w:rPr>
          <w:sz w:val="22"/>
          <w:szCs w:val="22"/>
        </w:rPr>
        <w:t xml:space="preserve">staffing needs, and analysis of service level performance with </w:t>
      </w:r>
      <w:r w:rsidR="008A42DA">
        <w:rPr>
          <w:sz w:val="22"/>
          <w:szCs w:val="22"/>
        </w:rPr>
        <w:t xml:space="preserve">contact </w:t>
      </w:r>
      <w:r w:rsidR="008D72EA">
        <w:rPr>
          <w:sz w:val="22"/>
          <w:szCs w:val="22"/>
        </w:rPr>
        <w:t>data collected at (typically) 30 minute intervals.</w:t>
      </w:r>
    </w:p>
    <w:p w:rsidR="005E698D" w:rsidRPr="00047A85" w:rsidRDefault="005E698D" w:rsidP="00293F2D">
      <w:pPr>
        <w:pStyle w:val="ListParagraph"/>
        <w:numPr>
          <w:ilvl w:val="0"/>
          <w:numId w:val="23"/>
        </w:numPr>
        <w:rPr>
          <w:sz w:val="22"/>
          <w:szCs w:val="22"/>
        </w:rPr>
      </w:pPr>
      <w:r w:rsidRPr="008D72EA">
        <w:rPr>
          <w:b/>
          <w:sz w:val="22"/>
          <w:szCs w:val="22"/>
        </w:rPr>
        <w:t>CRM – Call Handling</w:t>
      </w:r>
      <w:r w:rsidR="008D72EA" w:rsidRPr="008D72EA">
        <w:rPr>
          <w:b/>
          <w:sz w:val="22"/>
          <w:szCs w:val="22"/>
        </w:rPr>
        <w:t>:</w:t>
      </w:r>
      <w:r w:rsidR="008D72EA">
        <w:rPr>
          <w:sz w:val="22"/>
          <w:szCs w:val="22"/>
        </w:rPr>
        <w:t xml:space="preserve"> </w:t>
      </w:r>
      <w:r w:rsidR="008D72EA" w:rsidRPr="00962B22">
        <w:rPr>
          <w:bCs/>
          <w:sz w:val="22"/>
          <w:szCs w:val="22"/>
        </w:rPr>
        <w:t xml:space="preserve">monitor </w:t>
      </w:r>
      <w:r w:rsidR="008D72EA">
        <w:rPr>
          <w:bCs/>
          <w:sz w:val="22"/>
          <w:szCs w:val="22"/>
        </w:rPr>
        <w:t xml:space="preserve">and analyze customer contacts (calls, </w:t>
      </w:r>
      <w:r w:rsidR="008D72EA" w:rsidRPr="00962B22">
        <w:rPr>
          <w:bCs/>
          <w:sz w:val="22"/>
          <w:szCs w:val="22"/>
        </w:rPr>
        <w:t>web cha</w:t>
      </w:r>
      <w:r w:rsidR="008D72EA">
        <w:rPr>
          <w:bCs/>
          <w:sz w:val="22"/>
          <w:szCs w:val="22"/>
        </w:rPr>
        <w:t xml:space="preserve">ts) </w:t>
      </w:r>
      <w:r w:rsidR="008D72EA" w:rsidRPr="00962B22">
        <w:rPr>
          <w:bCs/>
          <w:sz w:val="22"/>
          <w:szCs w:val="22"/>
        </w:rPr>
        <w:t xml:space="preserve"> </w:t>
      </w:r>
      <w:r w:rsidR="008D72EA">
        <w:rPr>
          <w:bCs/>
          <w:sz w:val="22"/>
          <w:szCs w:val="22"/>
        </w:rPr>
        <w:t>recorded in the CRM application from the time the contact is "handled" by p</w:t>
      </w:r>
      <w:r w:rsidR="008D72EA" w:rsidRPr="00962B22">
        <w:rPr>
          <w:bCs/>
          <w:sz w:val="22"/>
          <w:szCs w:val="22"/>
        </w:rPr>
        <w:t xml:space="preserve">roject staff </w:t>
      </w:r>
      <w:r w:rsidR="008D72EA">
        <w:rPr>
          <w:bCs/>
          <w:sz w:val="22"/>
          <w:szCs w:val="22"/>
        </w:rPr>
        <w:t xml:space="preserve">to the time it is </w:t>
      </w:r>
      <w:r w:rsidR="008D72EA" w:rsidRPr="00962B22">
        <w:rPr>
          <w:bCs/>
          <w:sz w:val="22"/>
          <w:szCs w:val="22"/>
        </w:rPr>
        <w:t>complet</w:t>
      </w:r>
      <w:r w:rsidR="008D72EA">
        <w:rPr>
          <w:bCs/>
          <w:sz w:val="22"/>
          <w:szCs w:val="22"/>
        </w:rPr>
        <w:t>ed, including the outcome, or</w:t>
      </w:r>
      <w:r w:rsidR="008D72EA" w:rsidRPr="00962B22">
        <w:rPr>
          <w:bCs/>
          <w:sz w:val="22"/>
          <w:szCs w:val="22"/>
        </w:rPr>
        <w:t xml:space="preserve"> actions taken by s</w:t>
      </w:r>
      <w:r w:rsidR="008D72EA">
        <w:rPr>
          <w:bCs/>
          <w:sz w:val="22"/>
          <w:szCs w:val="22"/>
        </w:rPr>
        <w:t>taff as a result of the interaction.</w:t>
      </w:r>
    </w:p>
    <w:p w:rsidR="004C6F17" w:rsidRPr="008D72EA" w:rsidRDefault="005E698D" w:rsidP="00293F2D">
      <w:pPr>
        <w:pStyle w:val="ListParagraph"/>
        <w:numPr>
          <w:ilvl w:val="0"/>
          <w:numId w:val="23"/>
        </w:numPr>
        <w:rPr>
          <w:sz w:val="22"/>
          <w:szCs w:val="22"/>
        </w:rPr>
      </w:pPr>
      <w:r w:rsidRPr="008D72EA">
        <w:rPr>
          <w:b/>
          <w:sz w:val="22"/>
          <w:szCs w:val="22"/>
        </w:rPr>
        <w:t>Task Management</w:t>
      </w:r>
      <w:r w:rsidR="008D72EA" w:rsidRPr="008D72EA">
        <w:rPr>
          <w:b/>
          <w:sz w:val="22"/>
          <w:szCs w:val="22"/>
        </w:rPr>
        <w:t>:</w:t>
      </w:r>
      <w:r w:rsidR="008D72EA">
        <w:rPr>
          <w:sz w:val="22"/>
          <w:szCs w:val="22"/>
        </w:rPr>
        <w:t xml:space="preserve"> </w:t>
      </w:r>
      <w:r w:rsidR="008D72EA" w:rsidRPr="008D72EA">
        <w:rPr>
          <w:color w:val="000000"/>
          <w:sz w:val="22"/>
          <w:szCs w:val="22"/>
        </w:rPr>
        <w:t xml:space="preserve">monitor all work tasks </w:t>
      </w:r>
      <w:r w:rsidR="008D72EA">
        <w:rPr>
          <w:color w:val="000000"/>
          <w:sz w:val="22"/>
          <w:szCs w:val="22"/>
        </w:rPr>
        <w:t>that are created by contact center agents for others (typically in the back office) to process or task that contact center agents are to perform when not handling inbound contacts.</w:t>
      </w:r>
      <w:r w:rsidR="004C6F17" w:rsidRPr="008D72EA">
        <w:rPr>
          <w:sz w:val="22"/>
          <w:szCs w:val="22"/>
        </w:rPr>
        <w:t xml:space="preserve"> </w:t>
      </w:r>
    </w:p>
    <w:p w:rsidR="00B67D3D" w:rsidRDefault="00B67D3D" w:rsidP="00590D1E">
      <w:pPr>
        <w:pStyle w:val="Heading2"/>
        <w:ind w:left="576"/>
        <w:rPr>
          <w:rFonts w:ascii="Times New Roman" w:hAnsi="Times New Roman"/>
        </w:rPr>
      </w:pPr>
      <w:r>
        <w:rPr>
          <w:rFonts w:ascii="Times New Roman" w:hAnsi="Times New Roman"/>
        </w:rPr>
        <w:t>Business Purpose</w:t>
      </w:r>
    </w:p>
    <w:p w:rsidR="00AC29CD" w:rsidRPr="00AC29CD" w:rsidRDefault="00AC29CD" w:rsidP="0091518B">
      <w:pPr>
        <w:rPr>
          <w:b/>
          <w:szCs w:val="22"/>
        </w:rPr>
      </w:pPr>
      <w:r w:rsidRPr="00AC29CD">
        <w:rPr>
          <w:b/>
          <w:szCs w:val="22"/>
        </w:rPr>
        <w:t>Not just “today” but long term trending</w:t>
      </w:r>
      <w:r w:rsidR="00401A03">
        <w:rPr>
          <w:b/>
          <w:szCs w:val="22"/>
        </w:rPr>
        <w:t xml:space="preserve"> </w:t>
      </w:r>
    </w:p>
    <w:p w:rsidR="0045020F" w:rsidRDefault="0045020F" w:rsidP="0091518B">
      <w:pPr>
        <w:rPr>
          <w:szCs w:val="22"/>
        </w:rPr>
      </w:pPr>
      <w:r w:rsidRPr="0045020F">
        <w:rPr>
          <w:szCs w:val="22"/>
        </w:rPr>
        <w:t xml:space="preserve">The </w:t>
      </w:r>
      <w:r w:rsidR="008A42DA">
        <w:rPr>
          <w:szCs w:val="22"/>
        </w:rPr>
        <w:t xml:space="preserve">Agent Efficiency module integrates data from the </w:t>
      </w:r>
      <w:r w:rsidRPr="0045020F">
        <w:rPr>
          <w:szCs w:val="22"/>
        </w:rPr>
        <w:t>ACD</w:t>
      </w:r>
      <w:r w:rsidR="00CE6905">
        <w:rPr>
          <w:szCs w:val="22"/>
        </w:rPr>
        <w:t xml:space="preserve"> (</w:t>
      </w:r>
      <w:r w:rsidR="00DF21FD">
        <w:rPr>
          <w:szCs w:val="22"/>
        </w:rPr>
        <w:t>Automatic Call Distributor</w:t>
      </w:r>
      <w:r w:rsidR="00CE6905">
        <w:rPr>
          <w:szCs w:val="22"/>
        </w:rPr>
        <w:t>)</w:t>
      </w:r>
      <w:r w:rsidR="008A42DA">
        <w:rPr>
          <w:szCs w:val="22"/>
        </w:rPr>
        <w:t xml:space="preserve">, </w:t>
      </w:r>
      <w:r w:rsidRPr="0045020F">
        <w:rPr>
          <w:szCs w:val="22"/>
        </w:rPr>
        <w:t xml:space="preserve">the WFM </w:t>
      </w:r>
      <w:r w:rsidR="00DF21FD">
        <w:rPr>
          <w:szCs w:val="22"/>
        </w:rPr>
        <w:t xml:space="preserve">(Work Force Management) </w:t>
      </w:r>
      <w:r w:rsidRPr="0045020F">
        <w:rPr>
          <w:szCs w:val="22"/>
        </w:rPr>
        <w:t>application</w:t>
      </w:r>
      <w:r w:rsidR="008A42DA">
        <w:rPr>
          <w:szCs w:val="22"/>
        </w:rPr>
        <w:t>, and (optionally) the Human Resources (HR) system in order to perform short and long – term trend analysis on where agent paid time is being spent.</w:t>
      </w:r>
    </w:p>
    <w:p w:rsidR="00A505C6" w:rsidRPr="00AC173E" w:rsidRDefault="008A42DA" w:rsidP="0091518B">
      <w:r>
        <w:t>The p</w:t>
      </w:r>
      <w:r w:rsidR="00401A03">
        <w:t>resentation objects (dashboards</w:t>
      </w:r>
      <w:r>
        <w:t xml:space="preserve">, reports and alerts) </w:t>
      </w:r>
      <w:r w:rsidR="004C6F17">
        <w:t xml:space="preserve">allow management to </w:t>
      </w:r>
      <w:r w:rsidR="00AC173E">
        <w:t>be informed on performance,</w:t>
      </w:r>
      <w:r w:rsidR="002566DC">
        <w:t xml:space="preserve"> spot trends,</w:t>
      </w:r>
      <w:r w:rsidR="00AC173E">
        <w:t xml:space="preserve"> </w:t>
      </w:r>
      <w:r w:rsidR="004C6F17">
        <w:t xml:space="preserve">stay on top of issues, anticipate and address risks, and take actions at the earliest possible stage to minimize cost and ensure service </w:t>
      </w:r>
      <w:r w:rsidR="004C6F17" w:rsidRPr="007B76B8">
        <w:t>delivery</w:t>
      </w:r>
      <w:r w:rsidR="004C6F17">
        <w:t>.</w:t>
      </w:r>
    </w:p>
    <w:p w:rsidR="00E83F9B" w:rsidRDefault="00A056DE" w:rsidP="00590D1E">
      <w:pPr>
        <w:pStyle w:val="Heading2"/>
        <w:ind w:left="576"/>
        <w:rPr>
          <w:rFonts w:ascii="Times New Roman" w:hAnsi="Times New Roman"/>
        </w:rPr>
      </w:pPr>
      <w:r>
        <w:rPr>
          <w:rFonts w:ascii="Times New Roman" w:hAnsi="Times New Roman"/>
        </w:rPr>
        <w:lastRenderedPageBreak/>
        <w:t>Benefits</w:t>
      </w:r>
    </w:p>
    <w:p w:rsidR="00A156B4" w:rsidRDefault="00A156B4" w:rsidP="00293F2D">
      <w:pPr>
        <w:pStyle w:val="Heading1"/>
        <w:numPr>
          <w:ilvl w:val="0"/>
          <w:numId w:val="25"/>
        </w:numPr>
        <w:rPr>
          <w:rFonts w:ascii="Times New Roman" w:hAnsi="Times New Roman"/>
          <w:b w:val="0"/>
          <w:sz w:val="22"/>
          <w:szCs w:val="22"/>
        </w:rPr>
      </w:pPr>
      <w:r>
        <w:rPr>
          <w:rFonts w:ascii="Times New Roman" w:hAnsi="Times New Roman"/>
          <w:b w:val="0"/>
          <w:sz w:val="22"/>
          <w:szCs w:val="22"/>
        </w:rPr>
        <w:t xml:space="preserve">Provides automatic detection of statistically valid high or low </w:t>
      </w:r>
      <w:r w:rsidR="000C539C">
        <w:rPr>
          <w:rFonts w:ascii="Times New Roman" w:hAnsi="Times New Roman"/>
          <w:b w:val="0"/>
          <w:sz w:val="22"/>
          <w:szCs w:val="22"/>
        </w:rPr>
        <w:t>performing projects</w:t>
      </w:r>
      <w:r>
        <w:rPr>
          <w:rFonts w:ascii="Times New Roman" w:hAnsi="Times New Roman"/>
          <w:b w:val="0"/>
          <w:sz w:val="22"/>
          <w:szCs w:val="22"/>
        </w:rPr>
        <w:t xml:space="preserve"> , sites, agent groups, or individual agents </w:t>
      </w:r>
      <w:r w:rsidR="00047A85" w:rsidRPr="00047A85">
        <w:rPr>
          <w:rFonts w:ascii="Times New Roman" w:hAnsi="Times New Roman"/>
          <w:b w:val="0"/>
          <w:sz w:val="22"/>
          <w:szCs w:val="22"/>
        </w:rPr>
        <w:t xml:space="preserve">. </w:t>
      </w:r>
    </w:p>
    <w:p w:rsidR="00A156B4" w:rsidRPr="00A156B4" w:rsidRDefault="00047A85" w:rsidP="00293F2D">
      <w:pPr>
        <w:pStyle w:val="Heading1"/>
        <w:numPr>
          <w:ilvl w:val="0"/>
          <w:numId w:val="25"/>
        </w:numPr>
        <w:rPr>
          <w:rFonts w:ascii="Times New Roman" w:hAnsi="Times New Roman"/>
          <w:b w:val="0"/>
          <w:sz w:val="22"/>
          <w:szCs w:val="22"/>
        </w:rPr>
      </w:pPr>
      <w:r w:rsidRPr="00A156B4">
        <w:rPr>
          <w:rFonts w:ascii="Times New Roman" w:hAnsi="Times New Roman"/>
          <w:b w:val="0"/>
          <w:sz w:val="22"/>
          <w:szCs w:val="22"/>
        </w:rPr>
        <w:t>Allows fo</w:t>
      </w:r>
      <w:r w:rsidR="00A156B4">
        <w:rPr>
          <w:rFonts w:ascii="Times New Roman" w:hAnsi="Times New Roman"/>
          <w:b w:val="0"/>
          <w:sz w:val="22"/>
          <w:szCs w:val="22"/>
        </w:rPr>
        <w:t>r projects, sites, agent groups</w:t>
      </w:r>
      <w:r w:rsidRPr="00A156B4">
        <w:rPr>
          <w:rFonts w:ascii="Times New Roman" w:hAnsi="Times New Roman"/>
          <w:b w:val="0"/>
          <w:sz w:val="22"/>
          <w:szCs w:val="22"/>
        </w:rPr>
        <w:t>, or agents to compare performance on standardized metrics</w:t>
      </w:r>
      <w:r w:rsidR="00A156B4">
        <w:rPr>
          <w:rFonts w:ascii="Times New Roman" w:hAnsi="Times New Roman"/>
          <w:b w:val="0"/>
          <w:sz w:val="22"/>
          <w:szCs w:val="22"/>
        </w:rPr>
        <w:t>.</w:t>
      </w:r>
    </w:p>
    <w:p w:rsidR="00A156B4" w:rsidRDefault="00A156B4" w:rsidP="00293F2D">
      <w:pPr>
        <w:pStyle w:val="Heading1"/>
        <w:numPr>
          <w:ilvl w:val="0"/>
          <w:numId w:val="25"/>
        </w:numPr>
        <w:rPr>
          <w:rFonts w:ascii="Times New Roman" w:hAnsi="Times New Roman"/>
          <w:b w:val="0"/>
          <w:sz w:val="22"/>
          <w:szCs w:val="22"/>
        </w:rPr>
      </w:pPr>
      <w:r>
        <w:rPr>
          <w:rFonts w:ascii="Times New Roman" w:hAnsi="Times New Roman"/>
          <w:b w:val="0"/>
          <w:sz w:val="22"/>
          <w:szCs w:val="22"/>
        </w:rPr>
        <w:t>Organizes information in an easy to analyze format that preserves historically information on agent performance.</w:t>
      </w:r>
    </w:p>
    <w:p w:rsidR="00A156B4" w:rsidRPr="00A156B4" w:rsidRDefault="00A156B4" w:rsidP="00A156B4">
      <w:pPr>
        <w:pStyle w:val="Body"/>
      </w:pPr>
    </w:p>
    <w:p w:rsidR="00A156B4" w:rsidRPr="00A156B4" w:rsidRDefault="00A156B4" w:rsidP="00293F2D">
      <w:pPr>
        <w:pStyle w:val="Body"/>
        <w:numPr>
          <w:ilvl w:val="0"/>
          <w:numId w:val="25"/>
        </w:numPr>
        <w:rPr>
          <w:szCs w:val="22"/>
        </w:rPr>
      </w:pPr>
      <w:r w:rsidRPr="00A156B4">
        <w:rPr>
          <w:color w:val="000000"/>
          <w:szCs w:val="22"/>
        </w:rPr>
        <w:t>Provides automated alerts that mitigates the need to review dashboard and reports frequently as well as establishes a standardized “action value”.</w:t>
      </w:r>
    </w:p>
    <w:p w:rsidR="00047A85" w:rsidRPr="00047A85" w:rsidRDefault="00047A85" w:rsidP="00047A85">
      <w:pPr>
        <w:pStyle w:val="Body"/>
      </w:pPr>
    </w:p>
    <w:p w:rsidR="00973F49" w:rsidRPr="00097E90" w:rsidRDefault="00973F49" w:rsidP="004532F0">
      <w:pPr>
        <w:pStyle w:val="ss-textbullet"/>
        <w:numPr>
          <w:ilvl w:val="0"/>
          <w:numId w:val="0"/>
        </w:numPr>
        <w:spacing w:after="0"/>
        <w:rPr>
          <w:rFonts w:ascii="Times New Roman" w:hAnsi="Times New Roman" w:cs="Times New Roman"/>
          <w:noProof w:val="0"/>
          <w:sz w:val="22"/>
          <w:szCs w:val="24"/>
          <w:lang w:eastAsia="en-US"/>
        </w:rPr>
      </w:pPr>
    </w:p>
    <w:p w:rsidR="00E83F9B" w:rsidRDefault="00FE6D1F" w:rsidP="00A02343">
      <w:pPr>
        <w:pStyle w:val="Heading1"/>
        <w:rPr>
          <w:rFonts w:ascii="Times New Roman" w:hAnsi="Times New Roman"/>
          <w:bCs/>
        </w:rPr>
      </w:pPr>
      <w:r>
        <w:rPr>
          <w:rFonts w:ascii="Times New Roman" w:hAnsi="Times New Roman"/>
          <w:bCs/>
        </w:rPr>
        <w:t>Contact Center</w:t>
      </w:r>
      <w:r w:rsidR="00331C5D">
        <w:rPr>
          <w:rFonts w:ascii="Times New Roman" w:hAnsi="Times New Roman"/>
          <w:bCs/>
        </w:rPr>
        <w:t xml:space="preserve"> Agent Efficiency </w:t>
      </w:r>
      <w:r w:rsidR="00B67D3D">
        <w:rPr>
          <w:rFonts w:ascii="Times New Roman" w:hAnsi="Times New Roman"/>
          <w:bCs/>
        </w:rPr>
        <w:t>Out-of-the-Box Presentation Objects</w:t>
      </w:r>
    </w:p>
    <w:p w:rsidR="00FE6D1F" w:rsidRDefault="00FE6D1F" w:rsidP="00331E11"/>
    <w:p w:rsidR="008C0E61" w:rsidRDefault="006A2BAE" w:rsidP="00331E11">
      <w:r>
        <w:t xml:space="preserve">The Agent Efficiency module includes a collection </w:t>
      </w:r>
      <w:r w:rsidR="00666645">
        <w:t>of “</w:t>
      </w:r>
      <w:r w:rsidR="00A26309">
        <w:t xml:space="preserve">out of the box” </w:t>
      </w:r>
      <w:r>
        <w:t xml:space="preserve">dashboards, </w:t>
      </w:r>
      <w:r w:rsidR="00666645">
        <w:t>reports, and</w:t>
      </w:r>
      <w:r>
        <w:t xml:space="preserve"> alerts in addit</w:t>
      </w:r>
      <w:r w:rsidR="008A42DA">
        <w:t xml:space="preserve">ion to a rich ad-hoc BI object </w:t>
      </w:r>
      <w:r>
        <w:t xml:space="preserve">building environment. These BI objects are primarily designed to provide contact center management </w:t>
      </w:r>
      <w:r w:rsidR="00666645">
        <w:t xml:space="preserve">staff with </w:t>
      </w:r>
      <w:r>
        <w:t xml:space="preserve">analysis of </w:t>
      </w:r>
      <w:r w:rsidR="00666645">
        <w:t xml:space="preserve">key agent performance </w:t>
      </w:r>
      <w:r w:rsidR="008A42DA">
        <w:t xml:space="preserve">against </w:t>
      </w:r>
      <w:r>
        <w:t>standardized metrics. Additionally, the “out of the box” objects provide the basis for</w:t>
      </w:r>
      <w:r w:rsidR="00A26309" w:rsidRPr="00D46DED">
        <w:t xml:space="preserve"> mandator</w:t>
      </w:r>
      <w:r>
        <w:t xml:space="preserve">y state / </w:t>
      </w:r>
      <w:r w:rsidR="00666645">
        <w:t>client reports</w:t>
      </w:r>
      <w:r w:rsidR="008E2696">
        <w:t>.</w:t>
      </w:r>
      <w:r w:rsidR="003E5933">
        <w:t xml:space="preserve">  </w:t>
      </w:r>
    </w:p>
    <w:p w:rsidR="006A2BAE" w:rsidRDefault="006A2BAE" w:rsidP="00331E11"/>
    <w:p w:rsidR="003E5933" w:rsidRDefault="000D0118" w:rsidP="003E5933">
      <w:r>
        <w:t>Table 2.1: Presentation O</w:t>
      </w:r>
      <w:r w:rsidR="00331C5D">
        <w:t xml:space="preserve">bjects for Contact Center Agent </w:t>
      </w:r>
      <w:r w:rsidR="00EF02D4">
        <w:t>Efficiency</w:t>
      </w:r>
    </w:p>
    <w:tbl>
      <w:tblPr>
        <w:tblW w:w="8730" w:type="dxa"/>
        <w:tblInd w:w="108" w:type="dxa"/>
        <w:tblLook w:val="04A0" w:firstRow="1" w:lastRow="0" w:firstColumn="1" w:lastColumn="0" w:noHBand="0" w:noVBand="1"/>
      </w:tblPr>
      <w:tblGrid>
        <w:gridCol w:w="1260"/>
        <w:gridCol w:w="2520"/>
        <w:gridCol w:w="3690"/>
        <w:gridCol w:w="1260"/>
      </w:tblGrid>
      <w:tr w:rsidR="003E5933" w:rsidRPr="002A4E00" w:rsidTr="003F282E">
        <w:trPr>
          <w:trHeight w:val="300"/>
        </w:trPr>
        <w:tc>
          <w:tcPr>
            <w:tcW w:w="1260" w:type="dxa"/>
            <w:tcBorders>
              <w:top w:val="single" w:sz="4" w:space="0" w:color="auto"/>
              <w:left w:val="single" w:sz="4" w:space="0" w:color="auto"/>
              <w:bottom w:val="single" w:sz="4" w:space="0" w:color="auto"/>
              <w:right w:val="single" w:sz="4" w:space="0" w:color="auto"/>
            </w:tcBorders>
            <w:shd w:val="clear" w:color="000000" w:fill="4F81BD"/>
            <w:hideMark/>
          </w:tcPr>
          <w:p w:rsidR="003E5933" w:rsidRPr="002A4E00" w:rsidRDefault="003E5933" w:rsidP="00973F49">
            <w:pPr>
              <w:spacing w:before="0" w:after="0"/>
              <w:rPr>
                <w:color w:val="FFFFFF"/>
                <w:sz w:val="18"/>
                <w:szCs w:val="18"/>
              </w:rPr>
            </w:pPr>
            <w:r w:rsidRPr="002A4E00">
              <w:rPr>
                <w:color w:val="FFFFFF"/>
                <w:sz w:val="18"/>
                <w:szCs w:val="18"/>
              </w:rPr>
              <w:t>Name</w:t>
            </w:r>
          </w:p>
        </w:tc>
        <w:tc>
          <w:tcPr>
            <w:tcW w:w="2520" w:type="dxa"/>
            <w:tcBorders>
              <w:top w:val="single" w:sz="4" w:space="0" w:color="auto"/>
              <w:left w:val="nil"/>
              <w:bottom w:val="single" w:sz="4" w:space="0" w:color="auto"/>
              <w:right w:val="single" w:sz="4" w:space="0" w:color="auto"/>
            </w:tcBorders>
            <w:shd w:val="clear" w:color="000000" w:fill="4F81BD"/>
          </w:tcPr>
          <w:p w:rsidR="003E5933" w:rsidRPr="002A4E00" w:rsidRDefault="003E5933" w:rsidP="00973F49">
            <w:pPr>
              <w:spacing w:before="0" w:after="0"/>
              <w:rPr>
                <w:color w:val="FFFFFF"/>
                <w:sz w:val="18"/>
                <w:szCs w:val="18"/>
              </w:rPr>
            </w:pPr>
            <w:r>
              <w:rPr>
                <w:color w:val="FFFFFF"/>
                <w:sz w:val="18"/>
                <w:szCs w:val="18"/>
              </w:rPr>
              <w:t>Business Purpose</w:t>
            </w:r>
          </w:p>
        </w:tc>
        <w:tc>
          <w:tcPr>
            <w:tcW w:w="3690" w:type="dxa"/>
            <w:tcBorders>
              <w:top w:val="single" w:sz="4" w:space="0" w:color="auto"/>
              <w:left w:val="single" w:sz="4" w:space="0" w:color="auto"/>
              <w:bottom w:val="single" w:sz="4" w:space="0" w:color="auto"/>
              <w:right w:val="single" w:sz="4" w:space="0" w:color="auto"/>
            </w:tcBorders>
            <w:shd w:val="clear" w:color="000000" w:fill="4F81BD"/>
            <w:hideMark/>
          </w:tcPr>
          <w:p w:rsidR="003E5933" w:rsidRPr="002A4E00" w:rsidRDefault="003E5933" w:rsidP="00973F49">
            <w:pPr>
              <w:spacing w:before="0" w:after="0"/>
              <w:rPr>
                <w:color w:val="FFFFFF"/>
                <w:sz w:val="18"/>
                <w:szCs w:val="18"/>
              </w:rPr>
            </w:pPr>
            <w:r w:rsidRPr="002A4E00">
              <w:rPr>
                <w:color w:val="FFFFFF"/>
                <w:sz w:val="18"/>
                <w:szCs w:val="18"/>
              </w:rPr>
              <w:t>Description</w:t>
            </w:r>
          </w:p>
        </w:tc>
        <w:tc>
          <w:tcPr>
            <w:tcW w:w="1260" w:type="dxa"/>
            <w:tcBorders>
              <w:top w:val="single" w:sz="4" w:space="0" w:color="auto"/>
              <w:left w:val="single" w:sz="4" w:space="0" w:color="auto"/>
              <w:bottom w:val="single" w:sz="4" w:space="0" w:color="auto"/>
              <w:right w:val="single" w:sz="4" w:space="0" w:color="auto"/>
            </w:tcBorders>
            <w:shd w:val="clear" w:color="000000" w:fill="4F81BD"/>
          </w:tcPr>
          <w:p w:rsidR="003E5933" w:rsidRPr="002A4E00" w:rsidRDefault="003E5933" w:rsidP="00973F49">
            <w:pPr>
              <w:spacing w:before="0" w:after="0"/>
              <w:rPr>
                <w:color w:val="FFFFFF"/>
                <w:sz w:val="18"/>
                <w:szCs w:val="18"/>
              </w:rPr>
            </w:pPr>
            <w:r>
              <w:rPr>
                <w:color w:val="FFFFFF"/>
                <w:sz w:val="18"/>
                <w:szCs w:val="18"/>
              </w:rPr>
              <w:t>Consumer</w:t>
            </w:r>
          </w:p>
        </w:tc>
      </w:tr>
      <w:tr w:rsidR="00684F39" w:rsidRPr="002A4E00" w:rsidTr="003F282E">
        <w:trPr>
          <w:trHeight w:val="300"/>
        </w:trPr>
        <w:tc>
          <w:tcPr>
            <w:tcW w:w="1260" w:type="dxa"/>
            <w:tcBorders>
              <w:top w:val="nil"/>
              <w:left w:val="single" w:sz="4" w:space="0" w:color="auto"/>
              <w:bottom w:val="single" w:sz="4" w:space="0" w:color="auto"/>
              <w:right w:val="single" w:sz="4" w:space="0" w:color="auto"/>
            </w:tcBorders>
            <w:shd w:val="clear" w:color="000000" w:fill="B8CCE4"/>
            <w:hideMark/>
          </w:tcPr>
          <w:p w:rsidR="00684F39" w:rsidRPr="002A4E00" w:rsidRDefault="00684F39" w:rsidP="00C101B5">
            <w:pPr>
              <w:spacing w:before="0" w:after="0"/>
              <w:rPr>
                <w:b/>
                <w:bCs/>
                <w:color w:val="000000"/>
                <w:sz w:val="18"/>
                <w:szCs w:val="18"/>
              </w:rPr>
            </w:pPr>
            <w:r w:rsidRPr="002A4E00">
              <w:rPr>
                <w:b/>
                <w:bCs/>
                <w:color w:val="000000"/>
                <w:sz w:val="18"/>
                <w:szCs w:val="18"/>
              </w:rPr>
              <w:t>Dashboards</w:t>
            </w:r>
          </w:p>
        </w:tc>
        <w:tc>
          <w:tcPr>
            <w:tcW w:w="2520" w:type="dxa"/>
            <w:tcBorders>
              <w:top w:val="single" w:sz="4" w:space="0" w:color="auto"/>
              <w:left w:val="nil"/>
              <w:bottom w:val="single" w:sz="4" w:space="0" w:color="auto"/>
              <w:right w:val="single" w:sz="4" w:space="0" w:color="auto"/>
            </w:tcBorders>
            <w:shd w:val="clear" w:color="000000" w:fill="B8CCE4"/>
          </w:tcPr>
          <w:p w:rsidR="00684F39" w:rsidRPr="002A4E00" w:rsidRDefault="00684F39" w:rsidP="00C101B5">
            <w:pPr>
              <w:spacing w:before="0" w:after="0"/>
              <w:rPr>
                <w:b/>
                <w:bCs/>
                <w:color w:val="000000"/>
                <w:sz w:val="18"/>
                <w:szCs w:val="18"/>
              </w:rPr>
            </w:pPr>
          </w:p>
        </w:tc>
        <w:tc>
          <w:tcPr>
            <w:tcW w:w="3690" w:type="dxa"/>
            <w:tcBorders>
              <w:top w:val="nil"/>
              <w:left w:val="single" w:sz="4" w:space="0" w:color="auto"/>
              <w:bottom w:val="single" w:sz="4" w:space="0" w:color="auto"/>
              <w:right w:val="single" w:sz="4" w:space="0" w:color="auto"/>
            </w:tcBorders>
            <w:shd w:val="clear" w:color="000000" w:fill="B8CCE4"/>
            <w:hideMark/>
          </w:tcPr>
          <w:p w:rsidR="00684F39" w:rsidRPr="002A4E00" w:rsidRDefault="00684F39" w:rsidP="00C101B5">
            <w:pPr>
              <w:spacing w:before="0" w:after="0"/>
              <w:rPr>
                <w:b/>
                <w:bCs/>
                <w:color w:val="000000"/>
                <w:sz w:val="18"/>
                <w:szCs w:val="18"/>
              </w:rPr>
            </w:pPr>
            <w:r w:rsidRPr="002A4E00">
              <w:rPr>
                <w:b/>
                <w:bCs/>
                <w:color w:val="000000"/>
                <w:sz w:val="18"/>
                <w:szCs w:val="18"/>
              </w:rPr>
              <w:t> </w:t>
            </w:r>
          </w:p>
        </w:tc>
        <w:tc>
          <w:tcPr>
            <w:tcW w:w="1260" w:type="dxa"/>
            <w:tcBorders>
              <w:top w:val="nil"/>
              <w:left w:val="single" w:sz="4" w:space="0" w:color="auto"/>
              <w:bottom w:val="single" w:sz="4" w:space="0" w:color="auto"/>
              <w:right w:val="single" w:sz="4" w:space="0" w:color="auto"/>
            </w:tcBorders>
            <w:shd w:val="clear" w:color="000000" w:fill="B8CCE4"/>
          </w:tcPr>
          <w:p w:rsidR="00684F39" w:rsidRPr="002A4E00" w:rsidRDefault="00684F39" w:rsidP="00C101B5">
            <w:pPr>
              <w:spacing w:before="0" w:after="0"/>
              <w:rPr>
                <w:b/>
                <w:bCs/>
                <w:color w:val="000000"/>
                <w:sz w:val="18"/>
                <w:szCs w:val="18"/>
              </w:rPr>
            </w:pPr>
          </w:p>
        </w:tc>
      </w:tr>
      <w:tr w:rsidR="00E73228" w:rsidRPr="002A4E00" w:rsidTr="003F282E">
        <w:trPr>
          <w:trHeight w:val="53"/>
        </w:trPr>
        <w:tc>
          <w:tcPr>
            <w:tcW w:w="1260" w:type="dxa"/>
            <w:tcBorders>
              <w:top w:val="nil"/>
              <w:left w:val="single" w:sz="4" w:space="0" w:color="auto"/>
              <w:bottom w:val="single" w:sz="4" w:space="0" w:color="auto"/>
              <w:right w:val="single" w:sz="4" w:space="0" w:color="auto"/>
            </w:tcBorders>
            <w:shd w:val="clear" w:color="auto" w:fill="auto"/>
            <w:hideMark/>
          </w:tcPr>
          <w:p w:rsidR="00E73228" w:rsidRPr="002A4E00" w:rsidRDefault="00AC29CD" w:rsidP="00F55247">
            <w:pPr>
              <w:spacing w:before="0" w:after="0"/>
              <w:rPr>
                <w:color w:val="000000"/>
                <w:sz w:val="18"/>
                <w:szCs w:val="18"/>
              </w:rPr>
            </w:pPr>
            <w:bookmarkStart w:id="2" w:name="_GoBack" w:colFirst="1" w:colLast="2"/>
            <w:r>
              <w:rPr>
                <w:color w:val="000000"/>
                <w:sz w:val="18"/>
                <w:szCs w:val="18"/>
              </w:rPr>
              <w:t>Utilization and Occupancy Summary</w:t>
            </w:r>
          </w:p>
        </w:tc>
        <w:tc>
          <w:tcPr>
            <w:tcW w:w="2520" w:type="dxa"/>
            <w:tcBorders>
              <w:top w:val="single" w:sz="4" w:space="0" w:color="auto"/>
              <w:left w:val="nil"/>
              <w:bottom w:val="single" w:sz="4" w:space="0" w:color="auto"/>
              <w:right w:val="single" w:sz="4" w:space="0" w:color="auto"/>
            </w:tcBorders>
          </w:tcPr>
          <w:p w:rsidR="0008264B" w:rsidRDefault="00AC29CD" w:rsidP="002B6DB0">
            <w:pPr>
              <w:spacing w:before="0" w:after="0"/>
              <w:rPr>
                <w:color w:val="000000"/>
                <w:sz w:val="18"/>
                <w:szCs w:val="18"/>
              </w:rPr>
            </w:pPr>
            <w:r>
              <w:rPr>
                <w:color w:val="000000"/>
                <w:sz w:val="18"/>
                <w:szCs w:val="18"/>
              </w:rPr>
              <w:t xml:space="preserve">Provide Contact Center </w:t>
            </w:r>
            <w:r w:rsidR="00F16F04">
              <w:rPr>
                <w:color w:val="000000"/>
                <w:sz w:val="18"/>
                <w:szCs w:val="18"/>
              </w:rPr>
              <w:t>Sr. M</w:t>
            </w:r>
            <w:r>
              <w:rPr>
                <w:color w:val="000000"/>
                <w:sz w:val="18"/>
                <w:szCs w:val="18"/>
              </w:rPr>
              <w:t xml:space="preserve">anagers with </w:t>
            </w:r>
            <w:r w:rsidR="002839EC">
              <w:rPr>
                <w:color w:val="000000"/>
                <w:sz w:val="18"/>
                <w:szCs w:val="18"/>
              </w:rPr>
              <w:t xml:space="preserve">statistical </w:t>
            </w:r>
            <w:r>
              <w:rPr>
                <w:color w:val="000000"/>
                <w:sz w:val="18"/>
                <w:szCs w:val="18"/>
              </w:rPr>
              <w:t>trending analysis into where agent paid time is being spent</w:t>
            </w:r>
            <w:r w:rsidR="002B6DB0">
              <w:rPr>
                <w:color w:val="000000"/>
                <w:sz w:val="18"/>
                <w:szCs w:val="18"/>
              </w:rPr>
              <w:t xml:space="preserve"> and ultimately determine and analyze labor time per call</w:t>
            </w:r>
            <w:r>
              <w:rPr>
                <w:color w:val="000000"/>
                <w:sz w:val="18"/>
                <w:szCs w:val="18"/>
              </w:rPr>
              <w:t>.</w:t>
            </w:r>
            <w:r w:rsidR="00D96E65">
              <w:rPr>
                <w:color w:val="000000"/>
                <w:sz w:val="18"/>
                <w:szCs w:val="18"/>
              </w:rPr>
              <w:t xml:space="preserve"> Un-paid time, e.g., granted leave, is also tracked</w:t>
            </w:r>
            <w:r w:rsidR="004811FF">
              <w:rPr>
                <w:color w:val="000000"/>
                <w:sz w:val="18"/>
                <w:szCs w:val="18"/>
              </w:rPr>
              <w:t xml:space="preserve"> as it a component of labor time</w:t>
            </w:r>
            <w:r w:rsidR="00D96E65">
              <w:rPr>
                <w:color w:val="000000"/>
                <w:sz w:val="18"/>
                <w:szCs w:val="18"/>
              </w:rPr>
              <w:t xml:space="preserve">. </w:t>
            </w:r>
          </w:p>
        </w:tc>
        <w:tc>
          <w:tcPr>
            <w:tcW w:w="3690" w:type="dxa"/>
            <w:tcBorders>
              <w:top w:val="nil"/>
              <w:left w:val="single" w:sz="4" w:space="0" w:color="auto"/>
              <w:bottom w:val="single" w:sz="4" w:space="0" w:color="auto"/>
              <w:right w:val="single" w:sz="4" w:space="0" w:color="auto"/>
            </w:tcBorders>
            <w:shd w:val="clear" w:color="auto" w:fill="auto"/>
            <w:hideMark/>
          </w:tcPr>
          <w:p w:rsidR="00D85665" w:rsidRDefault="00D96E65" w:rsidP="00331C5D">
            <w:pPr>
              <w:pStyle w:val="ListParagraph"/>
              <w:ind w:left="0"/>
              <w:rPr>
                <w:color w:val="000000"/>
                <w:sz w:val="18"/>
                <w:szCs w:val="18"/>
              </w:rPr>
            </w:pPr>
            <w:r>
              <w:rPr>
                <w:color w:val="000000"/>
                <w:sz w:val="18"/>
                <w:szCs w:val="18"/>
              </w:rPr>
              <w:t xml:space="preserve">The following </w:t>
            </w:r>
            <w:r w:rsidR="001F34EE" w:rsidRPr="001F34EE">
              <w:rPr>
                <w:b/>
                <w:color w:val="000000"/>
                <w:sz w:val="18"/>
                <w:szCs w:val="18"/>
              </w:rPr>
              <w:t xml:space="preserve">data </w:t>
            </w:r>
            <w:r w:rsidRPr="001F34EE">
              <w:rPr>
                <w:b/>
                <w:color w:val="000000"/>
                <w:sz w:val="18"/>
                <w:szCs w:val="18"/>
              </w:rPr>
              <w:t>metrics</w:t>
            </w:r>
            <w:r>
              <w:rPr>
                <w:color w:val="000000"/>
                <w:sz w:val="18"/>
                <w:szCs w:val="18"/>
              </w:rPr>
              <w:t xml:space="preserve"> are displayed d</w:t>
            </w:r>
            <w:r w:rsidR="00F06B52" w:rsidRPr="00F06B52">
              <w:rPr>
                <w:color w:val="000000"/>
                <w:sz w:val="18"/>
                <w:szCs w:val="18"/>
              </w:rPr>
              <w:t>aily, weekly, monthly</w:t>
            </w:r>
            <w:r>
              <w:rPr>
                <w:color w:val="000000"/>
                <w:sz w:val="18"/>
                <w:szCs w:val="18"/>
              </w:rPr>
              <w:t xml:space="preserve">, or </w:t>
            </w:r>
            <w:r w:rsidR="00F06B52" w:rsidRPr="00F06B52">
              <w:rPr>
                <w:color w:val="000000"/>
                <w:sz w:val="18"/>
                <w:szCs w:val="18"/>
              </w:rPr>
              <w:t xml:space="preserve">by selectable </w:t>
            </w:r>
            <w:r>
              <w:rPr>
                <w:color w:val="000000"/>
                <w:sz w:val="18"/>
                <w:szCs w:val="18"/>
              </w:rPr>
              <w:t xml:space="preserve">time </w:t>
            </w:r>
            <w:r w:rsidR="00F06B52" w:rsidRPr="00F06B52">
              <w:rPr>
                <w:color w:val="000000"/>
                <w:sz w:val="18"/>
                <w:szCs w:val="18"/>
              </w:rPr>
              <w:t>period</w:t>
            </w:r>
            <w:r w:rsidR="00530F75">
              <w:rPr>
                <w:color w:val="000000"/>
                <w:sz w:val="18"/>
                <w:szCs w:val="18"/>
              </w:rPr>
              <w:t xml:space="preserve"> f</w:t>
            </w:r>
            <w:r w:rsidR="00D85665">
              <w:rPr>
                <w:color w:val="000000"/>
                <w:sz w:val="18"/>
                <w:szCs w:val="18"/>
              </w:rPr>
              <w:t>or each site and program</w:t>
            </w:r>
            <w:r w:rsidR="00A2397B">
              <w:rPr>
                <w:color w:val="000000"/>
                <w:sz w:val="18"/>
                <w:szCs w:val="18"/>
              </w:rPr>
              <w:t xml:space="preserve"> across all agents</w:t>
            </w:r>
            <w:r w:rsidR="00530F75">
              <w:rPr>
                <w:color w:val="000000"/>
                <w:sz w:val="18"/>
                <w:szCs w:val="18"/>
              </w:rPr>
              <w:t>:</w:t>
            </w:r>
            <w:r w:rsidR="00D85665">
              <w:rPr>
                <w:color w:val="000000"/>
                <w:sz w:val="18"/>
                <w:szCs w:val="18"/>
              </w:rPr>
              <w:t xml:space="preserve"> </w:t>
            </w:r>
          </w:p>
          <w:p w:rsidR="00D85665" w:rsidRPr="00056A09" w:rsidRDefault="00D85665" w:rsidP="00293F2D">
            <w:pPr>
              <w:pStyle w:val="ListParagraph"/>
              <w:numPr>
                <w:ilvl w:val="0"/>
                <w:numId w:val="24"/>
              </w:numPr>
              <w:ind w:left="252" w:hanging="180"/>
              <w:rPr>
                <w:color w:val="FF0000"/>
                <w:sz w:val="18"/>
                <w:szCs w:val="18"/>
              </w:rPr>
            </w:pPr>
            <w:r>
              <w:rPr>
                <w:color w:val="000000"/>
                <w:sz w:val="18"/>
                <w:szCs w:val="18"/>
              </w:rPr>
              <w:t>Scheduled Agent Time</w:t>
            </w:r>
            <w:r w:rsidR="00056A09">
              <w:rPr>
                <w:color w:val="000000"/>
                <w:sz w:val="18"/>
                <w:szCs w:val="18"/>
              </w:rPr>
              <w:t xml:space="preserve"> </w:t>
            </w:r>
            <w:r w:rsidR="00056A09" w:rsidRPr="00056A09">
              <w:rPr>
                <w:color w:val="FF0000"/>
                <w:sz w:val="18"/>
                <w:szCs w:val="18"/>
              </w:rPr>
              <w:t>(</w:t>
            </w:r>
            <w:commentRangeStart w:id="3"/>
            <w:r w:rsidR="00056A09" w:rsidRPr="00056A09">
              <w:rPr>
                <w:color w:val="FF0000"/>
                <w:sz w:val="18"/>
                <w:szCs w:val="18"/>
              </w:rPr>
              <w:t>WFM</w:t>
            </w:r>
            <w:commentRangeEnd w:id="3"/>
            <w:r w:rsidR="00056A09">
              <w:rPr>
                <w:rStyle w:val="CommentReference"/>
                <w:rFonts w:ascii="Arial" w:hAnsi="Arial"/>
              </w:rPr>
              <w:commentReference w:id="3"/>
            </w:r>
            <w:r w:rsidR="00056A09" w:rsidRPr="00056A09">
              <w:rPr>
                <w:color w:val="FF0000"/>
                <w:sz w:val="18"/>
                <w:szCs w:val="18"/>
              </w:rPr>
              <w:t>)</w:t>
            </w:r>
          </w:p>
          <w:p w:rsidR="00D85665" w:rsidRPr="00056A09" w:rsidRDefault="00D85665" w:rsidP="00293F2D">
            <w:pPr>
              <w:pStyle w:val="ListParagraph"/>
              <w:numPr>
                <w:ilvl w:val="0"/>
                <w:numId w:val="24"/>
              </w:numPr>
              <w:ind w:left="252" w:hanging="180"/>
              <w:rPr>
                <w:color w:val="FF0000"/>
                <w:sz w:val="18"/>
                <w:szCs w:val="18"/>
              </w:rPr>
            </w:pPr>
            <w:r>
              <w:rPr>
                <w:color w:val="000000"/>
                <w:sz w:val="18"/>
                <w:szCs w:val="18"/>
              </w:rPr>
              <w:t>Actual Agent Time</w:t>
            </w:r>
            <w:r w:rsidR="00056A09">
              <w:rPr>
                <w:color w:val="000000"/>
                <w:sz w:val="18"/>
                <w:szCs w:val="18"/>
              </w:rPr>
              <w:t xml:space="preserve"> </w:t>
            </w:r>
            <w:r w:rsidR="000D5245">
              <w:rPr>
                <w:color w:val="FF0000"/>
                <w:sz w:val="18"/>
                <w:szCs w:val="18"/>
              </w:rPr>
              <w:t xml:space="preserve">(ACD or </w:t>
            </w:r>
            <w:commentRangeStart w:id="4"/>
            <w:r w:rsidR="000D5245">
              <w:rPr>
                <w:color w:val="FF0000"/>
                <w:sz w:val="18"/>
                <w:szCs w:val="18"/>
              </w:rPr>
              <w:t>WFM</w:t>
            </w:r>
            <w:commentRangeEnd w:id="4"/>
            <w:r w:rsidR="000D5245">
              <w:rPr>
                <w:rStyle w:val="CommentReference"/>
                <w:rFonts w:ascii="Arial" w:hAnsi="Arial"/>
              </w:rPr>
              <w:commentReference w:id="4"/>
            </w:r>
            <w:r w:rsidR="00056A09" w:rsidRPr="00056A09">
              <w:rPr>
                <w:color w:val="FF0000"/>
                <w:sz w:val="18"/>
                <w:szCs w:val="18"/>
              </w:rPr>
              <w:t>)</w:t>
            </w:r>
          </w:p>
          <w:p w:rsidR="00D85665" w:rsidRPr="00056A09" w:rsidRDefault="00D85665" w:rsidP="00293F2D">
            <w:pPr>
              <w:pStyle w:val="ListParagraph"/>
              <w:numPr>
                <w:ilvl w:val="0"/>
                <w:numId w:val="24"/>
              </w:numPr>
              <w:ind w:left="252" w:hanging="180"/>
              <w:rPr>
                <w:color w:val="FF0000"/>
                <w:sz w:val="18"/>
                <w:szCs w:val="18"/>
              </w:rPr>
            </w:pPr>
            <w:r>
              <w:rPr>
                <w:color w:val="000000"/>
                <w:sz w:val="18"/>
                <w:szCs w:val="18"/>
              </w:rPr>
              <w:t>Scheduled PTO  Time</w:t>
            </w:r>
            <w:r w:rsidR="00056A09">
              <w:rPr>
                <w:color w:val="000000"/>
                <w:sz w:val="18"/>
                <w:szCs w:val="18"/>
              </w:rPr>
              <w:t xml:space="preserve"> </w:t>
            </w:r>
            <w:r w:rsidR="00056A09" w:rsidRPr="00056A09">
              <w:rPr>
                <w:color w:val="FF0000"/>
                <w:sz w:val="18"/>
                <w:szCs w:val="18"/>
              </w:rPr>
              <w:t>(WFM)</w:t>
            </w:r>
          </w:p>
          <w:p w:rsidR="00D85665" w:rsidRPr="00056A09" w:rsidRDefault="00D85665" w:rsidP="00293F2D">
            <w:pPr>
              <w:pStyle w:val="ListParagraph"/>
              <w:numPr>
                <w:ilvl w:val="0"/>
                <w:numId w:val="24"/>
              </w:numPr>
              <w:ind w:left="252" w:hanging="180"/>
              <w:rPr>
                <w:color w:val="FF0000"/>
                <w:sz w:val="18"/>
                <w:szCs w:val="18"/>
              </w:rPr>
            </w:pPr>
            <w:r>
              <w:rPr>
                <w:color w:val="000000"/>
                <w:sz w:val="18"/>
                <w:szCs w:val="18"/>
              </w:rPr>
              <w:t>Unscheduled PTO</w:t>
            </w:r>
            <w:r w:rsidR="00056A09">
              <w:rPr>
                <w:color w:val="000000"/>
                <w:sz w:val="18"/>
                <w:szCs w:val="18"/>
              </w:rPr>
              <w:t xml:space="preserve"> </w:t>
            </w:r>
            <w:r w:rsidR="00056A09" w:rsidRPr="00056A09">
              <w:rPr>
                <w:color w:val="FF0000"/>
                <w:sz w:val="18"/>
                <w:szCs w:val="18"/>
              </w:rPr>
              <w:t>(WFM)</w:t>
            </w:r>
          </w:p>
          <w:p w:rsidR="00D85665" w:rsidRPr="0012445C" w:rsidRDefault="00530F75" w:rsidP="00293F2D">
            <w:pPr>
              <w:pStyle w:val="ListParagraph"/>
              <w:numPr>
                <w:ilvl w:val="0"/>
                <w:numId w:val="24"/>
              </w:numPr>
              <w:ind w:left="252" w:hanging="180"/>
              <w:rPr>
                <w:color w:val="000000"/>
                <w:sz w:val="18"/>
                <w:szCs w:val="18"/>
              </w:rPr>
            </w:pPr>
            <w:r>
              <w:rPr>
                <w:color w:val="000000"/>
                <w:sz w:val="18"/>
                <w:szCs w:val="18"/>
              </w:rPr>
              <w:t xml:space="preserve">Total </w:t>
            </w:r>
            <w:r w:rsidR="00D85665">
              <w:rPr>
                <w:color w:val="000000"/>
                <w:sz w:val="18"/>
                <w:szCs w:val="18"/>
              </w:rPr>
              <w:t>Logged in Time</w:t>
            </w:r>
            <w:r w:rsidR="00056A09">
              <w:rPr>
                <w:color w:val="000000"/>
                <w:sz w:val="18"/>
                <w:szCs w:val="18"/>
              </w:rPr>
              <w:t xml:space="preserve"> </w:t>
            </w:r>
            <w:r w:rsidR="00056A09" w:rsidRPr="00056A09">
              <w:rPr>
                <w:color w:val="FF0000"/>
                <w:sz w:val="18"/>
                <w:szCs w:val="18"/>
              </w:rPr>
              <w:t>(ACD)</w:t>
            </w:r>
          </w:p>
          <w:p w:rsidR="0012445C" w:rsidRPr="004A4823" w:rsidRDefault="0012445C" w:rsidP="00293F2D">
            <w:pPr>
              <w:pStyle w:val="ListParagraph"/>
              <w:numPr>
                <w:ilvl w:val="0"/>
                <w:numId w:val="24"/>
              </w:numPr>
              <w:ind w:left="252" w:hanging="180"/>
              <w:rPr>
                <w:color w:val="000000"/>
                <w:sz w:val="18"/>
                <w:szCs w:val="18"/>
              </w:rPr>
            </w:pPr>
            <w:r w:rsidRPr="0012445C">
              <w:rPr>
                <w:rFonts w:ascii="Times" w:hAnsi="Times"/>
                <w:sz w:val="18"/>
                <w:szCs w:val="18"/>
              </w:rPr>
              <w:t>Total “Ready Time”</w:t>
            </w:r>
            <w:r>
              <w:rPr>
                <w:color w:val="FF0000"/>
                <w:sz w:val="18"/>
                <w:szCs w:val="18"/>
              </w:rPr>
              <w:t xml:space="preserve"> (</w:t>
            </w:r>
            <w:r w:rsidR="00A44A75">
              <w:rPr>
                <w:color w:val="FF0000"/>
                <w:sz w:val="18"/>
                <w:szCs w:val="18"/>
              </w:rPr>
              <w:t xml:space="preserve">Calculated from </w:t>
            </w:r>
            <w:r>
              <w:rPr>
                <w:color w:val="FF0000"/>
                <w:sz w:val="18"/>
                <w:szCs w:val="18"/>
              </w:rPr>
              <w:t>ACD)</w:t>
            </w:r>
          </w:p>
          <w:p w:rsidR="004A4823" w:rsidRPr="00056A09" w:rsidRDefault="004A4823" w:rsidP="00293F2D">
            <w:pPr>
              <w:pStyle w:val="ListParagraph"/>
              <w:numPr>
                <w:ilvl w:val="0"/>
                <w:numId w:val="24"/>
              </w:numPr>
              <w:ind w:left="252" w:hanging="180"/>
              <w:rPr>
                <w:color w:val="000000"/>
                <w:sz w:val="18"/>
                <w:szCs w:val="18"/>
              </w:rPr>
            </w:pPr>
            <w:r>
              <w:rPr>
                <w:color w:val="000000"/>
                <w:sz w:val="18"/>
                <w:szCs w:val="18"/>
              </w:rPr>
              <w:t xml:space="preserve">Total “Not Ready” Time </w:t>
            </w:r>
            <w:r w:rsidRPr="00056A09">
              <w:rPr>
                <w:color w:val="FF0000"/>
                <w:sz w:val="18"/>
                <w:szCs w:val="18"/>
              </w:rPr>
              <w:t>(ACD)</w:t>
            </w:r>
          </w:p>
          <w:p w:rsidR="004A4823" w:rsidRPr="004A4823" w:rsidRDefault="004A4823" w:rsidP="00293F2D">
            <w:pPr>
              <w:pStyle w:val="ListParagraph"/>
              <w:numPr>
                <w:ilvl w:val="0"/>
                <w:numId w:val="24"/>
              </w:numPr>
              <w:ind w:left="252" w:hanging="180"/>
              <w:rPr>
                <w:color w:val="FF0000"/>
                <w:sz w:val="18"/>
                <w:szCs w:val="18"/>
              </w:rPr>
            </w:pPr>
            <w:r>
              <w:rPr>
                <w:color w:val="000000"/>
                <w:sz w:val="18"/>
                <w:szCs w:val="18"/>
              </w:rPr>
              <w:t xml:space="preserve">Calculated Logged in Time </w:t>
            </w:r>
            <w:r w:rsidRPr="004A4823">
              <w:rPr>
                <w:color w:val="FF0000"/>
                <w:sz w:val="18"/>
                <w:szCs w:val="18"/>
              </w:rPr>
              <w:t>(Calculation  - Ready Plus Not Ready Time)</w:t>
            </w:r>
          </w:p>
          <w:p w:rsidR="004A4823" w:rsidRPr="004A4823" w:rsidRDefault="004A4823" w:rsidP="00293F2D">
            <w:pPr>
              <w:pStyle w:val="ListParagraph"/>
              <w:numPr>
                <w:ilvl w:val="0"/>
                <w:numId w:val="24"/>
              </w:numPr>
              <w:ind w:left="252" w:hanging="180"/>
              <w:rPr>
                <w:color w:val="FF0000"/>
                <w:sz w:val="18"/>
                <w:szCs w:val="18"/>
              </w:rPr>
            </w:pPr>
            <w:r>
              <w:rPr>
                <w:color w:val="000000"/>
                <w:sz w:val="18"/>
                <w:szCs w:val="18"/>
              </w:rPr>
              <w:t xml:space="preserve">Logged in Time Error </w:t>
            </w:r>
            <w:r w:rsidRPr="004A4823">
              <w:rPr>
                <w:color w:val="FF0000"/>
                <w:sz w:val="18"/>
                <w:szCs w:val="18"/>
              </w:rPr>
              <w:t>(Calculation – Total Logged in Time – Calculated Logged in Time)</w:t>
            </w:r>
          </w:p>
          <w:p w:rsidR="00282F74" w:rsidRDefault="00056A09" w:rsidP="00293F2D">
            <w:pPr>
              <w:pStyle w:val="ListParagraph"/>
              <w:numPr>
                <w:ilvl w:val="0"/>
                <w:numId w:val="24"/>
              </w:numPr>
              <w:ind w:left="252" w:hanging="180"/>
              <w:rPr>
                <w:color w:val="000000"/>
                <w:sz w:val="18"/>
                <w:szCs w:val="18"/>
              </w:rPr>
            </w:pPr>
            <w:r>
              <w:rPr>
                <w:color w:val="000000"/>
                <w:sz w:val="18"/>
                <w:szCs w:val="18"/>
              </w:rPr>
              <w:t xml:space="preserve">Breakdown of Logged in Time when </w:t>
            </w:r>
            <w:r w:rsidR="00273829">
              <w:rPr>
                <w:color w:val="000000"/>
                <w:sz w:val="18"/>
                <w:szCs w:val="18"/>
              </w:rPr>
              <w:t xml:space="preserve">“Ready” </w:t>
            </w:r>
            <w:r>
              <w:rPr>
                <w:color w:val="000000"/>
                <w:sz w:val="18"/>
                <w:szCs w:val="18"/>
              </w:rPr>
              <w:t xml:space="preserve">to Receive Contacts </w:t>
            </w:r>
            <w:r w:rsidRPr="00056A09">
              <w:rPr>
                <w:color w:val="FF0000"/>
                <w:sz w:val="18"/>
                <w:szCs w:val="18"/>
              </w:rPr>
              <w:t>(all ACD)</w:t>
            </w:r>
            <w:r w:rsidR="00530F75">
              <w:rPr>
                <w:color w:val="000000"/>
                <w:sz w:val="18"/>
                <w:szCs w:val="18"/>
              </w:rPr>
              <w:t xml:space="preserve"> </w:t>
            </w:r>
          </w:p>
          <w:p w:rsidR="00530F75" w:rsidRDefault="00273829" w:rsidP="00293F2D">
            <w:pPr>
              <w:pStyle w:val="ListParagraph"/>
              <w:numPr>
                <w:ilvl w:val="0"/>
                <w:numId w:val="26"/>
              </w:numPr>
              <w:rPr>
                <w:color w:val="000000"/>
                <w:sz w:val="18"/>
                <w:szCs w:val="18"/>
              </w:rPr>
            </w:pPr>
            <w:r>
              <w:rPr>
                <w:color w:val="000000"/>
                <w:sz w:val="18"/>
                <w:szCs w:val="18"/>
              </w:rPr>
              <w:t>Talk Time</w:t>
            </w:r>
            <w:r w:rsidR="00FA73AC">
              <w:rPr>
                <w:color w:val="000000"/>
                <w:sz w:val="18"/>
                <w:szCs w:val="18"/>
              </w:rPr>
              <w:t xml:space="preserve"> </w:t>
            </w:r>
            <w:r w:rsidR="00FA73AC" w:rsidRPr="00FA73AC">
              <w:rPr>
                <w:color w:val="FF0000"/>
                <w:sz w:val="18"/>
                <w:szCs w:val="18"/>
              </w:rPr>
              <w:t>(ACD)</w:t>
            </w:r>
          </w:p>
          <w:p w:rsidR="00282F74" w:rsidRDefault="00273829" w:rsidP="00293F2D">
            <w:pPr>
              <w:pStyle w:val="ListParagraph"/>
              <w:numPr>
                <w:ilvl w:val="0"/>
                <w:numId w:val="26"/>
              </w:numPr>
              <w:rPr>
                <w:color w:val="000000"/>
                <w:sz w:val="18"/>
                <w:szCs w:val="18"/>
              </w:rPr>
            </w:pPr>
            <w:r>
              <w:rPr>
                <w:color w:val="000000"/>
                <w:sz w:val="18"/>
                <w:szCs w:val="18"/>
              </w:rPr>
              <w:t>Hold Time</w:t>
            </w:r>
            <w:r w:rsidR="00FA73AC">
              <w:rPr>
                <w:color w:val="000000"/>
                <w:sz w:val="18"/>
                <w:szCs w:val="18"/>
              </w:rPr>
              <w:t xml:space="preserve"> </w:t>
            </w:r>
            <w:r w:rsidR="00FA73AC" w:rsidRPr="00FA73AC">
              <w:rPr>
                <w:color w:val="FF0000"/>
                <w:sz w:val="18"/>
                <w:szCs w:val="18"/>
              </w:rPr>
              <w:t>(ACD)</w:t>
            </w:r>
          </w:p>
          <w:p w:rsidR="00273829" w:rsidRDefault="00273829" w:rsidP="00293F2D">
            <w:pPr>
              <w:pStyle w:val="ListParagraph"/>
              <w:numPr>
                <w:ilvl w:val="0"/>
                <w:numId w:val="26"/>
              </w:numPr>
              <w:rPr>
                <w:color w:val="000000"/>
                <w:sz w:val="18"/>
                <w:szCs w:val="18"/>
              </w:rPr>
            </w:pPr>
            <w:r>
              <w:rPr>
                <w:color w:val="000000"/>
                <w:sz w:val="18"/>
                <w:szCs w:val="18"/>
              </w:rPr>
              <w:t>After Call Work, i.e., Wrap Time</w:t>
            </w:r>
            <w:r w:rsidR="00FA73AC">
              <w:rPr>
                <w:color w:val="000000"/>
                <w:sz w:val="18"/>
                <w:szCs w:val="18"/>
              </w:rPr>
              <w:t xml:space="preserve"> </w:t>
            </w:r>
            <w:r w:rsidR="00FA73AC" w:rsidRPr="00FA73AC">
              <w:rPr>
                <w:color w:val="FF0000"/>
                <w:sz w:val="18"/>
                <w:szCs w:val="18"/>
              </w:rPr>
              <w:t>(ACD)</w:t>
            </w:r>
          </w:p>
          <w:p w:rsidR="00210F80" w:rsidRDefault="00210F80" w:rsidP="00293F2D">
            <w:pPr>
              <w:pStyle w:val="ListParagraph"/>
              <w:numPr>
                <w:ilvl w:val="0"/>
                <w:numId w:val="26"/>
              </w:numPr>
              <w:rPr>
                <w:color w:val="000000"/>
                <w:sz w:val="18"/>
                <w:szCs w:val="18"/>
              </w:rPr>
            </w:pPr>
            <w:r>
              <w:rPr>
                <w:color w:val="000000"/>
                <w:sz w:val="18"/>
                <w:szCs w:val="18"/>
              </w:rPr>
              <w:t>External Talk Time</w:t>
            </w:r>
            <w:r w:rsidR="00FA73AC">
              <w:rPr>
                <w:color w:val="000000"/>
                <w:sz w:val="18"/>
                <w:szCs w:val="18"/>
              </w:rPr>
              <w:t xml:space="preserve"> </w:t>
            </w:r>
            <w:r w:rsidR="00FA73AC" w:rsidRPr="00FA73AC">
              <w:rPr>
                <w:color w:val="FF0000"/>
                <w:sz w:val="18"/>
                <w:szCs w:val="18"/>
              </w:rPr>
              <w:t>(ACD)</w:t>
            </w:r>
          </w:p>
          <w:p w:rsidR="00210F80" w:rsidRDefault="00210F80" w:rsidP="00293F2D">
            <w:pPr>
              <w:pStyle w:val="ListParagraph"/>
              <w:numPr>
                <w:ilvl w:val="0"/>
                <w:numId w:val="26"/>
              </w:numPr>
              <w:rPr>
                <w:color w:val="000000"/>
                <w:sz w:val="18"/>
                <w:szCs w:val="18"/>
              </w:rPr>
            </w:pPr>
            <w:r>
              <w:rPr>
                <w:color w:val="000000"/>
                <w:sz w:val="18"/>
                <w:szCs w:val="18"/>
              </w:rPr>
              <w:t>Internal Talk Time</w:t>
            </w:r>
            <w:r w:rsidR="00FA73AC">
              <w:rPr>
                <w:color w:val="000000"/>
                <w:sz w:val="18"/>
                <w:szCs w:val="18"/>
              </w:rPr>
              <w:t xml:space="preserve"> </w:t>
            </w:r>
            <w:r w:rsidR="00FA73AC" w:rsidRPr="00FA73AC">
              <w:rPr>
                <w:color w:val="FF0000"/>
                <w:sz w:val="18"/>
                <w:szCs w:val="18"/>
              </w:rPr>
              <w:t>(ACD)</w:t>
            </w:r>
          </w:p>
          <w:p w:rsidR="00210F80" w:rsidRDefault="00210F80" w:rsidP="00293F2D">
            <w:pPr>
              <w:pStyle w:val="ListParagraph"/>
              <w:numPr>
                <w:ilvl w:val="0"/>
                <w:numId w:val="26"/>
              </w:numPr>
              <w:rPr>
                <w:color w:val="000000"/>
                <w:sz w:val="18"/>
                <w:szCs w:val="18"/>
              </w:rPr>
            </w:pPr>
            <w:r>
              <w:rPr>
                <w:color w:val="000000"/>
                <w:sz w:val="18"/>
                <w:szCs w:val="18"/>
              </w:rPr>
              <w:t>Other Talk Time</w:t>
            </w:r>
            <w:r w:rsidR="00FA73AC">
              <w:rPr>
                <w:color w:val="000000"/>
                <w:sz w:val="18"/>
                <w:szCs w:val="18"/>
              </w:rPr>
              <w:t xml:space="preserve"> </w:t>
            </w:r>
            <w:r w:rsidR="00FA73AC" w:rsidRPr="00FA73AC">
              <w:rPr>
                <w:color w:val="FF0000"/>
                <w:sz w:val="18"/>
                <w:szCs w:val="18"/>
              </w:rPr>
              <w:t>(ACD)</w:t>
            </w:r>
          </w:p>
          <w:p w:rsidR="00273829" w:rsidRDefault="00273829" w:rsidP="00293F2D">
            <w:pPr>
              <w:pStyle w:val="ListParagraph"/>
              <w:numPr>
                <w:ilvl w:val="0"/>
                <w:numId w:val="26"/>
              </w:numPr>
              <w:rPr>
                <w:color w:val="000000"/>
                <w:sz w:val="18"/>
                <w:szCs w:val="18"/>
              </w:rPr>
            </w:pPr>
            <w:r>
              <w:rPr>
                <w:color w:val="000000"/>
                <w:sz w:val="18"/>
                <w:szCs w:val="18"/>
              </w:rPr>
              <w:t>Ring Time</w:t>
            </w:r>
            <w:r w:rsidR="00FA73AC">
              <w:rPr>
                <w:color w:val="000000"/>
                <w:sz w:val="18"/>
                <w:szCs w:val="18"/>
              </w:rPr>
              <w:t xml:space="preserve"> </w:t>
            </w:r>
            <w:r w:rsidR="00FA73AC" w:rsidRPr="00FA73AC">
              <w:rPr>
                <w:color w:val="FF0000"/>
                <w:sz w:val="18"/>
                <w:szCs w:val="18"/>
              </w:rPr>
              <w:t>(ACD)</w:t>
            </w:r>
          </w:p>
          <w:p w:rsidR="00273829" w:rsidRPr="00273829" w:rsidRDefault="00273829" w:rsidP="00293F2D">
            <w:pPr>
              <w:pStyle w:val="ListParagraph"/>
              <w:numPr>
                <w:ilvl w:val="0"/>
                <w:numId w:val="26"/>
              </w:numPr>
              <w:rPr>
                <w:color w:val="000000"/>
                <w:sz w:val="18"/>
                <w:szCs w:val="18"/>
              </w:rPr>
            </w:pPr>
            <w:r>
              <w:rPr>
                <w:color w:val="000000"/>
                <w:sz w:val="18"/>
                <w:szCs w:val="18"/>
              </w:rPr>
              <w:t xml:space="preserve">Idle Time </w:t>
            </w:r>
            <w:r w:rsidR="00FA73AC" w:rsidRPr="00FA73AC">
              <w:rPr>
                <w:color w:val="FF0000"/>
                <w:sz w:val="18"/>
                <w:szCs w:val="18"/>
              </w:rPr>
              <w:t>(ACD)</w:t>
            </w:r>
          </w:p>
          <w:p w:rsidR="00056A09" w:rsidRPr="00210F80" w:rsidRDefault="00056A09" w:rsidP="00293F2D">
            <w:pPr>
              <w:pStyle w:val="ListParagraph"/>
              <w:numPr>
                <w:ilvl w:val="0"/>
                <w:numId w:val="24"/>
              </w:numPr>
              <w:ind w:left="252" w:hanging="180"/>
              <w:rPr>
                <w:rFonts w:ascii="Times" w:hAnsi="Times"/>
                <w:color w:val="FF0000"/>
                <w:sz w:val="18"/>
                <w:szCs w:val="18"/>
              </w:rPr>
            </w:pPr>
            <w:r w:rsidRPr="00056A09">
              <w:rPr>
                <w:rFonts w:ascii="Times" w:hAnsi="Times"/>
                <w:sz w:val="18"/>
                <w:szCs w:val="18"/>
              </w:rPr>
              <w:t xml:space="preserve">Breakdown </w:t>
            </w:r>
            <w:r w:rsidR="00210F80">
              <w:rPr>
                <w:rFonts w:ascii="Times" w:hAnsi="Times"/>
                <w:sz w:val="18"/>
                <w:szCs w:val="18"/>
              </w:rPr>
              <w:t xml:space="preserve">of </w:t>
            </w:r>
            <w:r w:rsidR="004A4823">
              <w:rPr>
                <w:rFonts w:ascii="Times" w:hAnsi="Times"/>
                <w:sz w:val="18"/>
                <w:szCs w:val="18"/>
              </w:rPr>
              <w:t>“</w:t>
            </w:r>
            <w:r w:rsidR="00210F80">
              <w:rPr>
                <w:rFonts w:ascii="Times" w:hAnsi="Times"/>
                <w:sz w:val="18"/>
                <w:szCs w:val="18"/>
              </w:rPr>
              <w:t>Not Ready</w:t>
            </w:r>
            <w:r w:rsidR="004A4823">
              <w:rPr>
                <w:rFonts w:ascii="Times" w:hAnsi="Times"/>
                <w:sz w:val="18"/>
                <w:szCs w:val="18"/>
              </w:rPr>
              <w:t>”</w:t>
            </w:r>
            <w:r w:rsidR="00210F80">
              <w:rPr>
                <w:rFonts w:ascii="Times" w:hAnsi="Times"/>
                <w:sz w:val="18"/>
                <w:szCs w:val="18"/>
              </w:rPr>
              <w:t xml:space="preserve"> </w:t>
            </w:r>
            <w:r w:rsidR="00210F80" w:rsidRPr="00210F80">
              <w:rPr>
                <w:rFonts w:ascii="Times" w:hAnsi="Times"/>
                <w:color w:val="FF0000"/>
                <w:sz w:val="18"/>
                <w:szCs w:val="18"/>
              </w:rPr>
              <w:t>Time (All WFM – if available)</w:t>
            </w:r>
          </w:p>
          <w:p w:rsidR="00273829" w:rsidRDefault="00273829" w:rsidP="00293F2D">
            <w:pPr>
              <w:pStyle w:val="ListParagraph"/>
              <w:numPr>
                <w:ilvl w:val="0"/>
                <w:numId w:val="27"/>
              </w:numPr>
              <w:rPr>
                <w:color w:val="000000"/>
                <w:sz w:val="18"/>
                <w:szCs w:val="18"/>
              </w:rPr>
            </w:pPr>
            <w:r>
              <w:rPr>
                <w:color w:val="000000"/>
                <w:sz w:val="18"/>
                <w:szCs w:val="18"/>
              </w:rPr>
              <w:t>Training Time</w:t>
            </w:r>
            <w:r w:rsidR="0012445C">
              <w:rPr>
                <w:color w:val="000000"/>
                <w:sz w:val="18"/>
                <w:szCs w:val="18"/>
              </w:rPr>
              <w:t xml:space="preserve"> </w:t>
            </w:r>
            <w:r w:rsidR="0012445C" w:rsidRPr="0012445C">
              <w:rPr>
                <w:color w:val="FF0000"/>
                <w:sz w:val="18"/>
                <w:szCs w:val="18"/>
              </w:rPr>
              <w:t>(WFM)</w:t>
            </w:r>
          </w:p>
          <w:p w:rsidR="00273829" w:rsidRPr="0012445C" w:rsidRDefault="00273829" w:rsidP="00293F2D">
            <w:pPr>
              <w:pStyle w:val="ListParagraph"/>
              <w:numPr>
                <w:ilvl w:val="0"/>
                <w:numId w:val="27"/>
              </w:numPr>
              <w:rPr>
                <w:color w:val="FF0000"/>
                <w:sz w:val="18"/>
                <w:szCs w:val="18"/>
              </w:rPr>
            </w:pPr>
            <w:r>
              <w:rPr>
                <w:color w:val="000000"/>
                <w:sz w:val="18"/>
                <w:szCs w:val="18"/>
              </w:rPr>
              <w:t>Meeting Time</w:t>
            </w:r>
            <w:r w:rsidR="0012445C">
              <w:rPr>
                <w:color w:val="000000"/>
                <w:sz w:val="18"/>
                <w:szCs w:val="18"/>
              </w:rPr>
              <w:t xml:space="preserve"> </w:t>
            </w:r>
            <w:r w:rsidR="0012445C" w:rsidRPr="0012445C">
              <w:rPr>
                <w:color w:val="FF0000"/>
                <w:sz w:val="18"/>
                <w:szCs w:val="18"/>
              </w:rPr>
              <w:t>(WFM)</w:t>
            </w:r>
          </w:p>
          <w:p w:rsidR="00273829" w:rsidRPr="0012445C" w:rsidRDefault="0012445C" w:rsidP="00293F2D">
            <w:pPr>
              <w:pStyle w:val="ListParagraph"/>
              <w:numPr>
                <w:ilvl w:val="0"/>
                <w:numId w:val="27"/>
              </w:numPr>
              <w:rPr>
                <w:color w:val="FF0000"/>
                <w:sz w:val="18"/>
                <w:szCs w:val="18"/>
              </w:rPr>
            </w:pPr>
            <w:r>
              <w:rPr>
                <w:color w:val="000000"/>
                <w:sz w:val="18"/>
                <w:szCs w:val="18"/>
              </w:rPr>
              <w:t xml:space="preserve">Lunch and </w:t>
            </w:r>
            <w:r w:rsidR="00273829">
              <w:rPr>
                <w:color w:val="000000"/>
                <w:sz w:val="18"/>
                <w:szCs w:val="18"/>
              </w:rPr>
              <w:t>Break Time</w:t>
            </w:r>
            <w:r>
              <w:rPr>
                <w:color w:val="000000"/>
                <w:sz w:val="18"/>
                <w:szCs w:val="18"/>
              </w:rPr>
              <w:t xml:space="preserve"> </w:t>
            </w:r>
            <w:r w:rsidRPr="0012445C">
              <w:rPr>
                <w:color w:val="FF0000"/>
                <w:sz w:val="18"/>
                <w:szCs w:val="18"/>
              </w:rPr>
              <w:t>(WFM)</w:t>
            </w:r>
          </w:p>
          <w:p w:rsidR="00273829" w:rsidRPr="00273829" w:rsidRDefault="0012445C" w:rsidP="00293F2D">
            <w:pPr>
              <w:pStyle w:val="ListParagraph"/>
              <w:numPr>
                <w:ilvl w:val="0"/>
                <w:numId w:val="27"/>
              </w:numPr>
              <w:rPr>
                <w:color w:val="000000"/>
                <w:sz w:val="18"/>
                <w:szCs w:val="18"/>
              </w:rPr>
            </w:pPr>
            <w:r>
              <w:rPr>
                <w:color w:val="000000"/>
                <w:sz w:val="18"/>
                <w:szCs w:val="18"/>
              </w:rPr>
              <w:t xml:space="preserve">Other </w:t>
            </w:r>
            <w:r w:rsidRPr="0012445C">
              <w:rPr>
                <w:color w:val="FF0000"/>
                <w:sz w:val="18"/>
                <w:szCs w:val="18"/>
              </w:rPr>
              <w:t>(WFM)</w:t>
            </w:r>
          </w:p>
          <w:p w:rsidR="00530F75" w:rsidRPr="0012445C" w:rsidRDefault="00530F75" w:rsidP="00293F2D">
            <w:pPr>
              <w:pStyle w:val="ListParagraph"/>
              <w:numPr>
                <w:ilvl w:val="0"/>
                <w:numId w:val="24"/>
              </w:numPr>
              <w:ind w:left="252" w:hanging="180"/>
              <w:rPr>
                <w:color w:val="FF0000"/>
                <w:sz w:val="18"/>
                <w:szCs w:val="18"/>
              </w:rPr>
            </w:pPr>
            <w:r>
              <w:rPr>
                <w:color w:val="000000"/>
                <w:sz w:val="18"/>
                <w:szCs w:val="18"/>
              </w:rPr>
              <w:t>Utilization</w:t>
            </w:r>
            <w:r w:rsidR="001527FF">
              <w:rPr>
                <w:color w:val="000000"/>
                <w:sz w:val="18"/>
                <w:szCs w:val="18"/>
              </w:rPr>
              <w:t xml:space="preserve"> %</w:t>
            </w:r>
            <w:r w:rsidR="0012445C">
              <w:rPr>
                <w:color w:val="000000"/>
                <w:sz w:val="18"/>
                <w:szCs w:val="18"/>
              </w:rPr>
              <w:t xml:space="preserve"> </w:t>
            </w:r>
            <w:r w:rsidR="0012445C" w:rsidRPr="0012445C">
              <w:rPr>
                <w:color w:val="FF0000"/>
                <w:sz w:val="18"/>
                <w:szCs w:val="18"/>
              </w:rPr>
              <w:t>(Calculation)</w:t>
            </w:r>
          </w:p>
          <w:p w:rsidR="00530F75" w:rsidRDefault="00530F75" w:rsidP="00293F2D">
            <w:pPr>
              <w:pStyle w:val="ListParagraph"/>
              <w:numPr>
                <w:ilvl w:val="0"/>
                <w:numId w:val="24"/>
              </w:numPr>
              <w:ind w:left="252" w:hanging="180"/>
              <w:rPr>
                <w:color w:val="000000"/>
                <w:sz w:val="18"/>
                <w:szCs w:val="18"/>
              </w:rPr>
            </w:pPr>
            <w:r>
              <w:rPr>
                <w:color w:val="000000"/>
                <w:sz w:val="18"/>
                <w:szCs w:val="18"/>
              </w:rPr>
              <w:t>Occupancy</w:t>
            </w:r>
            <w:r w:rsidR="001527FF">
              <w:rPr>
                <w:color w:val="000000"/>
                <w:sz w:val="18"/>
                <w:szCs w:val="18"/>
              </w:rPr>
              <w:t xml:space="preserve"> %</w:t>
            </w:r>
            <w:r w:rsidR="0012445C">
              <w:rPr>
                <w:color w:val="000000"/>
                <w:sz w:val="18"/>
                <w:szCs w:val="18"/>
              </w:rPr>
              <w:t xml:space="preserve"> </w:t>
            </w:r>
            <w:r w:rsidR="0012445C" w:rsidRPr="0012445C">
              <w:rPr>
                <w:color w:val="FF0000"/>
                <w:sz w:val="18"/>
                <w:szCs w:val="18"/>
              </w:rPr>
              <w:t>(Calculation)</w:t>
            </w:r>
          </w:p>
          <w:p w:rsidR="00530F75" w:rsidRPr="001527FF" w:rsidRDefault="002839EC" w:rsidP="00293F2D">
            <w:pPr>
              <w:pStyle w:val="ListParagraph"/>
              <w:numPr>
                <w:ilvl w:val="0"/>
                <w:numId w:val="24"/>
              </w:numPr>
              <w:ind w:left="252" w:hanging="180"/>
              <w:rPr>
                <w:color w:val="000000"/>
                <w:sz w:val="18"/>
                <w:szCs w:val="18"/>
              </w:rPr>
            </w:pPr>
            <w:r>
              <w:rPr>
                <w:color w:val="000000"/>
                <w:sz w:val="18"/>
                <w:szCs w:val="18"/>
              </w:rPr>
              <w:t>Total Calls Handled</w:t>
            </w:r>
            <w:r w:rsidR="0012445C">
              <w:rPr>
                <w:color w:val="000000"/>
                <w:sz w:val="18"/>
                <w:szCs w:val="18"/>
              </w:rPr>
              <w:t xml:space="preserve"> </w:t>
            </w:r>
            <w:r w:rsidR="0012445C" w:rsidRPr="0012445C">
              <w:rPr>
                <w:color w:val="FF0000"/>
                <w:sz w:val="18"/>
                <w:szCs w:val="18"/>
              </w:rPr>
              <w:t>(ACD)</w:t>
            </w:r>
          </w:p>
          <w:p w:rsidR="00EF48B0" w:rsidRDefault="00EF48B0" w:rsidP="00293F2D">
            <w:pPr>
              <w:pStyle w:val="ListParagraph"/>
              <w:numPr>
                <w:ilvl w:val="0"/>
                <w:numId w:val="24"/>
              </w:numPr>
              <w:ind w:left="252" w:hanging="180"/>
              <w:rPr>
                <w:color w:val="000000"/>
                <w:sz w:val="18"/>
                <w:szCs w:val="18"/>
              </w:rPr>
            </w:pPr>
            <w:r>
              <w:rPr>
                <w:color w:val="000000"/>
                <w:sz w:val="18"/>
                <w:szCs w:val="18"/>
              </w:rPr>
              <w:t>Average Handle Time</w:t>
            </w:r>
            <w:r w:rsidR="0012445C">
              <w:rPr>
                <w:color w:val="000000"/>
                <w:sz w:val="18"/>
                <w:szCs w:val="18"/>
              </w:rPr>
              <w:t xml:space="preserve"> </w:t>
            </w:r>
            <w:r w:rsidR="0012445C" w:rsidRPr="0012445C">
              <w:rPr>
                <w:color w:val="FF0000"/>
                <w:sz w:val="18"/>
                <w:szCs w:val="18"/>
              </w:rPr>
              <w:t>(ACD)</w:t>
            </w:r>
          </w:p>
          <w:p w:rsidR="001527FF" w:rsidRDefault="001527FF" w:rsidP="00293F2D">
            <w:pPr>
              <w:pStyle w:val="ListParagraph"/>
              <w:numPr>
                <w:ilvl w:val="0"/>
                <w:numId w:val="24"/>
              </w:numPr>
              <w:ind w:left="252" w:hanging="180"/>
              <w:rPr>
                <w:color w:val="000000"/>
                <w:sz w:val="18"/>
                <w:szCs w:val="18"/>
              </w:rPr>
            </w:pPr>
            <w:r>
              <w:rPr>
                <w:color w:val="000000"/>
                <w:sz w:val="18"/>
                <w:szCs w:val="18"/>
              </w:rPr>
              <w:t>Labor Time per Call</w:t>
            </w:r>
            <w:r w:rsidR="0012445C">
              <w:rPr>
                <w:color w:val="000000"/>
                <w:sz w:val="18"/>
                <w:szCs w:val="18"/>
              </w:rPr>
              <w:t xml:space="preserve"> </w:t>
            </w:r>
            <w:r w:rsidR="0012445C" w:rsidRPr="0012445C">
              <w:rPr>
                <w:color w:val="FF0000"/>
                <w:sz w:val="18"/>
                <w:szCs w:val="18"/>
              </w:rPr>
              <w:t>(Calculation)</w:t>
            </w:r>
          </w:p>
          <w:p w:rsidR="001527FF" w:rsidRDefault="001527FF" w:rsidP="00293F2D">
            <w:pPr>
              <w:pStyle w:val="ListParagraph"/>
              <w:numPr>
                <w:ilvl w:val="0"/>
                <w:numId w:val="24"/>
              </w:numPr>
              <w:ind w:left="252" w:hanging="180"/>
              <w:rPr>
                <w:color w:val="000000"/>
                <w:sz w:val="18"/>
                <w:szCs w:val="18"/>
              </w:rPr>
            </w:pPr>
            <w:r>
              <w:rPr>
                <w:color w:val="000000"/>
                <w:sz w:val="18"/>
                <w:szCs w:val="18"/>
              </w:rPr>
              <w:t>Labor Cost per Call (Optional – only if HR data on hourly rate is available)</w:t>
            </w:r>
          </w:p>
          <w:p w:rsidR="00D85665" w:rsidRDefault="00D85665" w:rsidP="00331C5D">
            <w:pPr>
              <w:pStyle w:val="ListParagraph"/>
              <w:ind w:left="0"/>
              <w:rPr>
                <w:color w:val="000000"/>
                <w:sz w:val="18"/>
                <w:szCs w:val="18"/>
              </w:rPr>
            </w:pPr>
          </w:p>
          <w:p w:rsidR="007C14F2" w:rsidRDefault="00832943" w:rsidP="00331C5D">
            <w:pPr>
              <w:pStyle w:val="ListParagraph"/>
              <w:ind w:left="0"/>
              <w:rPr>
                <w:color w:val="000000"/>
                <w:sz w:val="18"/>
                <w:szCs w:val="18"/>
              </w:rPr>
            </w:pPr>
            <w:r>
              <w:rPr>
                <w:color w:val="000000"/>
                <w:sz w:val="18"/>
                <w:szCs w:val="18"/>
              </w:rPr>
              <w:t>Utilization,</w:t>
            </w:r>
            <w:r w:rsidR="007C14F2">
              <w:rPr>
                <w:color w:val="000000"/>
                <w:sz w:val="18"/>
                <w:szCs w:val="18"/>
              </w:rPr>
              <w:t xml:space="preserve"> Occupancy, and Labor Time per Call </w:t>
            </w:r>
            <w:r w:rsidR="001F34EE">
              <w:rPr>
                <w:color w:val="000000"/>
                <w:sz w:val="18"/>
                <w:szCs w:val="18"/>
              </w:rPr>
              <w:t xml:space="preserve">(across all agents in the selected “set”) </w:t>
            </w:r>
            <w:r w:rsidR="007C14F2">
              <w:rPr>
                <w:color w:val="000000"/>
                <w:sz w:val="18"/>
                <w:szCs w:val="18"/>
              </w:rPr>
              <w:t xml:space="preserve">are presented in separate statistical control charts where the x-axis is time – </w:t>
            </w:r>
            <w:r w:rsidR="00550574">
              <w:rPr>
                <w:color w:val="000000"/>
                <w:sz w:val="18"/>
                <w:szCs w:val="18"/>
              </w:rPr>
              <w:t>a</w:t>
            </w:r>
            <w:r w:rsidR="007C14F2">
              <w:rPr>
                <w:color w:val="000000"/>
                <w:sz w:val="18"/>
                <w:szCs w:val="18"/>
              </w:rPr>
              <w:t xml:space="preserve"> month</w:t>
            </w:r>
            <w:r w:rsidR="00550574">
              <w:rPr>
                <w:color w:val="000000"/>
                <w:sz w:val="18"/>
                <w:szCs w:val="18"/>
              </w:rPr>
              <w:t xml:space="preserve">, week, </w:t>
            </w:r>
            <w:r w:rsidR="007C14F2">
              <w:rPr>
                <w:color w:val="000000"/>
                <w:sz w:val="18"/>
                <w:szCs w:val="18"/>
              </w:rPr>
              <w:t>or day.</w:t>
            </w:r>
            <w:r>
              <w:rPr>
                <w:color w:val="000000"/>
                <w:sz w:val="18"/>
                <w:szCs w:val="18"/>
              </w:rPr>
              <w:t xml:space="preserve"> Statistically unusual trends are highlighted. </w:t>
            </w:r>
          </w:p>
          <w:p w:rsidR="007C14F2" w:rsidRDefault="007C14F2" w:rsidP="00331C5D">
            <w:pPr>
              <w:pStyle w:val="ListParagraph"/>
              <w:ind w:left="0"/>
              <w:rPr>
                <w:color w:val="000000"/>
                <w:sz w:val="18"/>
                <w:szCs w:val="18"/>
              </w:rPr>
            </w:pPr>
          </w:p>
          <w:p w:rsidR="00255C5D" w:rsidRDefault="00255C5D" w:rsidP="007C14F2">
            <w:pPr>
              <w:pStyle w:val="ListParagraph"/>
              <w:ind w:left="0"/>
              <w:rPr>
                <w:color w:val="000000"/>
                <w:sz w:val="18"/>
                <w:szCs w:val="18"/>
              </w:rPr>
            </w:pPr>
            <w:r>
              <w:rPr>
                <w:color w:val="000000"/>
                <w:sz w:val="18"/>
                <w:szCs w:val="18"/>
              </w:rPr>
              <w:t>Additionally, a</w:t>
            </w:r>
            <w:r w:rsidR="007C14F2">
              <w:rPr>
                <w:color w:val="000000"/>
                <w:sz w:val="18"/>
                <w:szCs w:val="18"/>
              </w:rPr>
              <w:t>ll metrics are presented in a table matrix where a row is the metric, e.g., Total Logged in Time and the columns time periods. Values that are statistical likely due to “special causes”</w:t>
            </w:r>
            <w:r>
              <w:rPr>
                <w:color w:val="000000"/>
                <w:sz w:val="18"/>
                <w:szCs w:val="18"/>
              </w:rPr>
              <w:t xml:space="preserve"> are highlighted.</w:t>
            </w:r>
            <w:r w:rsidR="00EF02D4">
              <w:rPr>
                <w:color w:val="000000"/>
                <w:sz w:val="18"/>
                <w:szCs w:val="18"/>
              </w:rPr>
              <w:t xml:space="preserve"> Sub “totals” </w:t>
            </w:r>
            <w:r w:rsidR="008C117F">
              <w:rPr>
                <w:color w:val="000000"/>
                <w:sz w:val="18"/>
                <w:szCs w:val="18"/>
              </w:rPr>
              <w:t xml:space="preserve">(sum, percentages, or averages </w:t>
            </w:r>
            <w:r w:rsidR="00EF02D4">
              <w:rPr>
                <w:color w:val="000000"/>
                <w:sz w:val="18"/>
                <w:szCs w:val="18"/>
              </w:rPr>
              <w:t xml:space="preserve">are included </w:t>
            </w:r>
            <w:r w:rsidR="001F34EE">
              <w:rPr>
                <w:color w:val="000000"/>
                <w:sz w:val="18"/>
                <w:szCs w:val="18"/>
              </w:rPr>
              <w:t xml:space="preserve">(if more than one row in a group) </w:t>
            </w:r>
            <w:r w:rsidR="00EF02D4">
              <w:rPr>
                <w:color w:val="000000"/>
                <w:sz w:val="18"/>
                <w:szCs w:val="18"/>
              </w:rPr>
              <w:t>for</w:t>
            </w:r>
            <w:r w:rsidR="001F34EE">
              <w:rPr>
                <w:color w:val="000000"/>
                <w:sz w:val="18"/>
                <w:szCs w:val="18"/>
              </w:rPr>
              <w:t xml:space="preserve">, Site, </w:t>
            </w:r>
            <w:r w:rsidR="00EC5C46">
              <w:rPr>
                <w:color w:val="000000"/>
                <w:sz w:val="18"/>
                <w:szCs w:val="18"/>
              </w:rPr>
              <w:t>Program,</w:t>
            </w:r>
            <w:r w:rsidR="00EF02D4">
              <w:rPr>
                <w:color w:val="000000"/>
                <w:sz w:val="18"/>
                <w:szCs w:val="18"/>
              </w:rPr>
              <w:t xml:space="preserve"> </w:t>
            </w:r>
            <w:r w:rsidR="008C117F">
              <w:rPr>
                <w:color w:val="000000"/>
                <w:sz w:val="18"/>
                <w:szCs w:val="18"/>
              </w:rPr>
              <w:t>Manager and Supervisor. Grand “totals” are included for the entire data set.</w:t>
            </w:r>
            <w:r w:rsidR="00EF02D4">
              <w:rPr>
                <w:color w:val="000000"/>
                <w:sz w:val="18"/>
                <w:szCs w:val="18"/>
              </w:rPr>
              <w:t xml:space="preserve"> </w:t>
            </w:r>
          </w:p>
          <w:p w:rsidR="00255C5D" w:rsidRDefault="00255C5D" w:rsidP="007C14F2">
            <w:pPr>
              <w:pStyle w:val="ListParagraph"/>
              <w:ind w:left="0"/>
              <w:rPr>
                <w:color w:val="000000"/>
                <w:sz w:val="18"/>
                <w:szCs w:val="18"/>
              </w:rPr>
            </w:pPr>
          </w:p>
          <w:p w:rsidR="00847EA1" w:rsidRDefault="00255C5D" w:rsidP="007C14F2">
            <w:pPr>
              <w:pStyle w:val="ListParagraph"/>
              <w:ind w:left="0"/>
              <w:rPr>
                <w:color w:val="000000"/>
                <w:sz w:val="18"/>
                <w:szCs w:val="18"/>
              </w:rPr>
            </w:pPr>
            <w:r w:rsidRPr="001F34EE">
              <w:rPr>
                <w:b/>
                <w:color w:val="000000"/>
                <w:sz w:val="18"/>
                <w:szCs w:val="18"/>
              </w:rPr>
              <w:t>User input parameters</w:t>
            </w:r>
            <w:r w:rsidR="001F34EE" w:rsidRPr="001F34EE">
              <w:rPr>
                <w:b/>
                <w:color w:val="000000"/>
                <w:sz w:val="18"/>
                <w:szCs w:val="18"/>
              </w:rPr>
              <w:t xml:space="preserve"> (filters)</w:t>
            </w:r>
            <w:r w:rsidR="00763F01">
              <w:rPr>
                <w:color w:val="000000"/>
                <w:sz w:val="18"/>
                <w:szCs w:val="18"/>
              </w:rPr>
              <w:t xml:space="preserve"> </w:t>
            </w:r>
            <w:r>
              <w:rPr>
                <w:color w:val="000000"/>
                <w:sz w:val="18"/>
                <w:szCs w:val="18"/>
              </w:rPr>
              <w:t xml:space="preserve">Program, </w:t>
            </w:r>
            <w:r w:rsidR="00A2397B">
              <w:rPr>
                <w:color w:val="000000"/>
                <w:sz w:val="18"/>
                <w:szCs w:val="18"/>
              </w:rPr>
              <w:t xml:space="preserve">Supervisor or Manager, </w:t>
            </w:r>
            <w:r>
              <w:rPr>
                <w:color w:val="000000"/>
                <w:sz w:val="18"/>
                <w:szCs w:val="18"/>
              </w:rPr>
              <w:t xml:space="preserve">and Time Period </w:t>
            </w:r>
            <w:r w:rsidR="007C14F2">
              <w:rPr>
                <w:color w:val="000000"/>
                <w:sz w:val="18"/>
                <w:szCs w:val="18"/>
              </w:rPr>
              <w:t xml:space="preserve">  </w:t>
            </w:r>
          </w:p>
          <w:p w:rsidR="007C14F2" w:rsidRPr="00847EA1" w:rsidRDefault="007C14F2" w:rsidP="007C14F2">
            <w:pPr>
              <w:pStyle w:val="ListParagraph"/>
              <w:ind w:left="0"/>
              <w:rPr>
                <w:color w:val="000000"/>
                <w:sz w:val="18"/>
                <w:szCs w:val="18"/>
              </w:rPr>
            </w:pPr>
          </w:p>
        </w:tc>
        <w:tc>
          <w:tcPr>
            <w:tcW w:w="1260" w:type="dxa"/>
            <w:tcBorders>
              <w:top w:val="nil"/>
              <w:left w:val="single" w:sz="4" w:space="0" w:color="auto"/>
              <w:bottom w:val="single" w:sz="4" w:space="0" w:color="auto"/>
              <w:right w:val="single" w:sz="4" w:space="0" w:color="auto"/>
            </w:tcBorders>
          </w:tcPr>
          <w:p w:rsidR="00E73228" w:rsidRDefault="00F06B52" w:rsidP="00BE4E7D">
            <w:pPr>
              <w:spacing w:before="0" w:after="0"/>
              <w:rPr>
                <w:color w:val="000000"/>
                <w:sz w:val="18"/>
                <w:szCs w:val="18"/>
              </w:rPr>
            </w:pPr>
            <w:r>
              <w:rPr>
                <w:color w:val="000000"/>
                <w:sz w:val="18"/>
                <w:szCs w:val="18"/>
              </w:rPr>
              <w:t xml:space="preserve">Contact Center </w:t>
            </w:r>
            <w:r w:rsidR="007C6BF1">
              <w:rPr>
                <w:color w:val="000000"/>
                <w:sz w:val="18"/>
                <w:szCs w:val="18"/>
              </w:rPr>
              <w:t xml:space="preserve">Sr. </w:t>
            </w:r>
            <w:r>
              <w:rPr>
                <w:color w:val="000000"/>
                <w:sz w:val="18"/>
                <w:szCs w:val="18"/>
              </w:rPr>
              <w:t>Management</w:t>
            </w:r>
          </w:p>
        </w:tc>
      </w:tr>
      <w:bookmarkEnd w:id="2"/>
      <w:tr w:rsidR="002203F3" w:rsidRPr="002A4E00" w:rsidTr="002203F3">
        <w:trPr>
          <w:trHeight w:val="53"/>
        </w:trPr>
        <w:tc>
          <w:tcPr>
            <w:tcW w:w="1260" w:type="dxa"/>
            <w:tcBorders>
              <w:top w:val="nil"/>
              <w:left w:val="single" w:sz="4" w:space="0" w:color="auto"/>
              <w:bottom w:val="single" w:sz="4" w:space="0" w:color="auto"/>
              <w:right w:val="single" w:sz="4" w:space="0" w:color="auto"/>
            </w:tcBorders>
            <w:shd w:val="clear" w:color="auto" w:fill="auto"/>
          </w:tcPr>
          <w:p w:rsidR="002203F3" w:rsidRDefault="002203F3" w:rsidP="0080009E">
            <w:pPr>
              <w:spacing w:before="0" w:after="0"/>
              <w:rPr>
                <w:color w:val="000000"/>
                <w:sz w:val="18"/>
                <w:szCs w:val="18"/>
              </w:rPr>
            </w:pPr>
            <w:r>
              <w:rPr>
                <w:color w:val="000000"/>
                <w:sz w:val="18"/>
                <w:szCs w:val="18"/>
              </w:rPr>
              <w:t>Agent Level Utilization and Occupancy</w:t>
            </w:r>
          </w:p>
        </w:tc>
        <w:tc>
          <w:tcPr>
            <w:tcW w:w="2520" w:type="dxa"/>
            <w:tcBorders>
              <w:top w:val="single" w:sz="4" w:space="0" w:color="auto"/>
              <w:left w:val="nil"/>
              <w:bottom w:val="single" w:sz="4" w:space="0" w:color="auto"/>
              <w:right w:val="single" w:sz="4" w:space="0" w:color="auto"/>
            </w:tcBorders>
          </w:tcPr>
          <w:p w:rsidR="002203F3" w:rsidRDefault="002203F3" w:rsidP="0080009E">
            <w:pPr>
              <w:spacing w:before="0" w:after="0"/>
              <w:rPr>
                <w:color w:val="000000"/>
                <w:sz w:val="18"/>
                <w:szCs w:val="18"/>
              </w:rPr>
            </w:pPr>
            <w:r>
              <w:rPr>
                <w:color w:val="000000"/>
                <w:sz w:val="18"/>
                <w:szCs w:val="18"/>
              </w:rPr>
              <w:t>Provide supervisors and managers who oversee a group of agents with statistical trending analysis into where individual agent paid time is being spent and ultimately determine and analyze labor time per call.</w:t>
            </w:r>
          </w:p>
          <w:p w:rsidR="002203F3" w:rsidRPr="008C0E61" w:rsidRDefault="002203F3" w:rsidP="0080009E">
            <w:pPr>
              <w:spacing w:before="0" w:after="0"/>
              <w:rPr>
                <w:color w:val="000000"/>
                <w:sz w:val="18"/>
                <w:szCs w:val="18"/>
              </w:rPr>
            </w:pPr>
          </w:p>
        </w:tc>
        <w:tc>
          <w:tcPr>
            <w:tcW w:w="3690" w:type="dxa"/>
            <w:tcBorders>
              <w:top w:val="nil"/>
              <w:left w:val="single" w:sz="4" w:space="0" w:color="auto"/>
              <w:bottom w:val="single" w:sz="4" w:space="0" w:color="auto"/>
              <w:right w:val="single" w:sz="4" w:space="0" w:color="auto"/>
            </w:tcBorders>
            <w:shd w:val="clear" w:color="auto" w:fill="auto"/>
          </w:tcPr>
          <w:p w:rsidR="002203F3" w:rsidRDefault="002203F3" w:rsidP="0080009E">
            <w:pPr>
              <w:pStyle w:val="ListParagraph"/>
              <w:ind w:left="0"/>
              <w:rPr>
                <w:color w:val="000000"/>
                <w:sz w:val="18"/>
                <w:szCs w:val="18"/>
              </w:rPr>
            </w:pPr>
            <w:r>
              <w:rPr>
                <w:color w:val="000000"/>
                <w:sz w:val="18"/>
                <w:szCs w:val="18"/>
              </w:rPr>
              <w:t xml:space="preserve">The dashboard is organized and presents the same metrics as the </w:t>
            </w:r>
            <w:r w:rsidRPr="00011E84">
              <w:rPr>
                <w:i/>
                <w:color w:val="000000"/>
                <w:sz w:val="18"/>
                <w:szCs w:val="18"/>
              </w:rPr>
              <w:t>Utilization and Occupancy Summary</w:t>
            </w:r>
            <w:r>
              <w:rPr>
                <w:color w:val="000000"/>
                <w:sz w:val="18"/>
                <w:szCs w:val="18"/>
              </w:rPr>
              <w:t xml:space="preserve"> (above) however the information is at the </w:t>
            </w:r>
            <w:r w:rsidRPr="00EC5C46">
              <w:rPr>
                <w:b/>
                <w:color w:val="000000"/>
                <w:sz w:val="18"/>
                <w:szCs w:val="18"/>
              </w:rPr>
              <w:t>individual agent level</w:t>
            </w:r>
            <w:r>
              <w:rPr>
                <w:color w:val="000000"/>
                <w:sz w:val="18"/>
                <w:szCs w:val="18"/>
              </w:rPr>
              <w:t xml:space="preserve"> with group totals at the Supervisor or Manager level. Additional user input parameters include Agent Name and Agent Group. </w:t>
            </w:r>
          </w:p>
          <w:p w:rsidR="002203F3" w:rsidRPr="00A45506" w:rsidRDefault="002203F3" w:rsidP="0080009E">
            <w:pPr>
              <w:pStyle w:val="ListParagraph"/>
              <w:ind w:left="0"/>
              <w:rPr>
                <w:color w:val="000000"/>
                <w:sz w:val="18"/>
                <w:szCs w:val="18"/>
              </w:rPr>
            </w:pPr>
          </w:p>
        </w:tc>
        <w:tc>
          <w:tcPr>
            <w:tcW w:w="1260" w:type="dxa"/>
            <w:tcBorders>
              <w:top w:val="nil"/>
              <w:left w:val="single" w:sz="4" w:space="0" w:color="auto"/>
              <w:bottom w:val="single" w:sz="4" w:space="0" w:color="auto"/>
              <w:right w:val="single" w:sz="4" w:space="0" w:color="auto"/>
            </w:tcBorders>
          </w:tcPr>
          <w:p w:rsidR="002203F3" w:rsidRPr="007850F6" w:rsidRDefault="002203F3" w:rsidP="0080009E">
            <w:pPr>
              <w:spacing w:before="0" w:after="0"/>
              <w:rPr>
                <w:color w:val="000000"/>
                <w:sz w:val="18"/>
                <w:szCs w:val="18"/>
              </w:rPr>
            </w:pPr>
            <w:r>
              <w:rPr>
                <w:color w:val="000000"/>
                <w:sz w:val="18"/>
                <w:szCs w:val="18"/>
              </w:rPr>
              <w:t>Supervisors and Front – Line Managers</w:t>
            </w:r>
          </w:p>
        </w:tc>
      </w:tr>
      <w:tr w:rsidR="002203F3" w:rsidRPr="002A4E00" w:rsidTr="002203F3">
        <w:trPr>
          <w:trHeight w:val="53"/>
        </w:trPr>
        <w:tc>
          <w:tcPr>
            <w:tcW w:w="1260" w:type="dxa"/>
            <w:tcBorders>
              <w:top w:val="single" w:sz="4" w:space="0" w:color="auto"/>
              <w:left w:val="single" w:sz="4" w:space="0" w:color="auto"/>
              <w:bottom w:val="single" w:sz="4" w:space="0" w:color="auto"/>
              <w:right w:val="single" w:sz="4" w:space="0" w:color="auto"/>
            </w:tcBorders>
            <w:shd w:val="clear" w:color="auto" w:fill="auto"/>
          </w:tcPr>
          <w:p w:rsidR="002203F3" w:rsidRDefault="002203F3" w:rsidP="00973F49">
            <w:pPr>
              <w:spacing w:before="0" w:after="0"/>
              <w:rPr>
                <w:color w:val="000000"/>
                <w:sz w:val="18"/>
                <w:szCs w:val="18"/>
              </w:rPr>
            </w:pPr>
            <w:r>
              <w:rPr>
                <w:color w:val="000000"/>
                <w:sz w:val="18"/>
                <w:szCs w:val="18"/>
              </w:rPr>
              <w:t>Utilization and Occupancy Cross – Project Comparison  Summary</w:t>
            </w:r>
          </w:p>
          <w:p w:rsidR="002203F3" w:rsidRDefault="002203F3" w:rsidP="00973F49">
            <w:pPr>
              <w:spacing w:before="0" w:after="0"/>
              <w:rPr>
                <w:color w:val="000000"/>
                <w:sz w:val="18"/>
                <w:szCs w:val="18"/>
              </w:rPr>
            </w:pPr>
          </w:p>
        </w:tc>
        <w:tc>
          <w:tcPr>
            <w:tcW w:w="2520" w:type="dxa"/>
            <w:tcBorders>
              <w:top w:val="single" w:sz="4" w:space="0" w:color="auto"/>
              <w:left w:val="nil"/>
              <w:bottom w:val="single" w:sz="4" w:space="0" w:color="auto"/>
              <w:right w:val="single" w:sz="4" w:space="0" w:color="auto"/>
            </w:tcBorders>
          </w:tcPr>
          <w:p w:rsidR="002203F3" w:rsidRPr="00CB75DA" w:rsidRDefault="002203F3" w:rsidP="00E20DFC">
            <w:pPr>
              <w:spacing w:before="0" w:after="0"/>
              <w:rPr>
                <w:color w:val="000000"/>
                <w:sz w:val="18"/>
                <w:szCs w:val="18"/>
              </w:rPr>
            </w:pPr>
            <w:r>
              <w:rPr>
                <w:color w:val="000000"/>
                <w:sz w:val="18"/>
                <w:szCs w:val="18"/>
              </w:rPr>
              <w:t xml:space="preserve">Provide Sr. Managers and Executives ability to identify top – performing </w:t>
            </w:r>
            <w:r w:rsidR="00A156B4">
              <w:rPr>
                <w:color w:val="000000"/>
                <w:sz w:val="18"/>
                <w:szCs w:val="18"/>
              </w:rPr>
              <w:t xml:space="preserve">projects by comparing performance against </w:t>
            </w:r>
            <w:r>
              <w:rPr>
                <w:color w:val="000000"/>
                <w:sz w:val="18"/>
                <w:szCs w:val="18"/>
              </w:rPr>
              <w:t xml:space="preserve">standardized agent efficiency metrics. </w:t>
            </w:r>
          </w:p>
        </w:tc>
        <w:tc>
          <w:tcPr>
            <w:tcW w:w="3690" w:type="dxa"/>
            <w:tcBorders>
              <w:top w:val="single" w:sz="4" w:space="0" w:color="auto"/>
              <w:left w:val="single" w:sz="4" w:space="0" w:color="auto"/>
              <w:bottom w:val="single" w:sz="4" w:space="0" w:color="auto"/>
              <w:right w:val="single" w:sz="4" w:space="0" w:color="auto"/>
            </w:tcBorders>
            <w:shd w:val="clear" w:color="auto" w:fill="auto"/>
          </w:tcPr>
          <w:p w:rsidR="002203F3" w:rsidRDefault="002203F3" w:rsidP="002203F3">
            <w:pPr>
              <w:pStyle w:val="ListParagraph"/>
              <w:ind w:left="0"/>
              <w:rPr>
                <w:color w:val="000000"/>
                <w:sz w:val="18"/>
                <w:szCs w:val="18"/>
              </w:rPr>
            </w:pPr>
            <w:r>
              <w:rPr>
                <w:color w:val="000000"/>
                <w:sz w:val="18"/>
                <w:szCs w:val="18"/>
              </w:rPr>
              <w:t xml:space="preserve">The following </w:t>
            </w:r>
            <w:r w:rsidRPr="001F34EE">
              <w:rPr>
                <w:b/>
                <w:color w:val="000000"/>
                <w:sz w:val="18"/>
                <w:szCs w:val="18"/>
              </w:rPr>
              <w:t>data metrics</w:t>
            </w:r>
            <w:r>
              <w:rPr>
                <w:color w:val="000000"/>
                <w:sz w:val="18"/>
                <w:szCs w:val="18"/>
              </w:rPr>
              <w:t xml:space="preserve"> are displayed </w:t>
            </w:r>
            <w:r w:rsidRPr="00F06B52">
              <w:rPr>
                <w:color w:val="000000"/>
                <w:sz w:val="18"/>
                <w:szCs w:val="18"/>
              </w:rPr>
              <w:t>weekly, monthly</w:t>
            </w:r>
            <w:r>
              <w:rPr>
                <w:color w:val="000000"/>
                <w:sz w:val="18"/>
                <w:szCs w:val="18"/>
              </w:rPr>
              <w:t xml:space="preserve">, or </w:t>
            </w:r>
            <w:r w:rsidRPr="00F06B52">
              <w:rPr>
                <w:color w:val="000000"/>
                <w:sz w:val="18"/>
                <w:szCs w:val="18"/>
              </w:rPr>
              <w:t xml:space="preserve">by selectable </w:t>
            </w:r>
            <w:r>
              <w:rPr>
                <w:color w:val="000000"/>
                <w:sz w:val="18"/>
                <w:szCs w:val="18"/>
              </w:rPr>
              <w:t xml:space="preserve">time </w:t>
            </w:r>
            <w:r w:rsidRPr="00F06B52">
              <w:rPr>
                <w:color w:val="000000"/>
                <w:sz w:val="18"/>
                <w:szCs w:val="18"/>
              </w:rPr>
              <w:t>period</w:t>
            </w:r>
            <w:r>
              <w:rPr>
                <w:color w:val="000000"/>
                <w:sz w:val="18"/>
                <w:szCs w:val="18"/>
              </w:rPr>
              <w:t xml:space="preserve"> for each project selected (default is all projects within a region) across all agents: </w:t>
            </w:r>
          </w:p>
          <w:p w:rsidR="002203F3" w:rsidRDefault="002203F3" w:rsidP="00293F2D">
            <w:pPr>
              <w:pStyle w:val="ListParagraph"/>
              <w:numPr>
                <w:ilvl w:val="0"/>
                <w:numId w:val="24"/>
              </w:numPr>
              <w:ind w:left="252" w:hanging="180"/>
              <w:rPr>
                <w:color w:val="000000"/>
                <w:sz w:val="18"/>
                <w:szCs w:val="18"/>
              </w:rPr>
            </w:pPr>
            <w:r>
              <w:rPr>
                <w:color w:val="000000"/>
                <w:sz w:val="18"/>
                <w:szCs w:val="18"/>
              </w:rPr>
              <w:t>Scheduled Agent Time</w:t>
            </w:r>
          </w:p>
          <w:p w:rsidR="002203F3" w:rsidRDefault="002203F3" w:rsidP="00293F2D">
            <w:pPr>
              <w:pStyle w:val="ListParagraph"/>
              <w:numPr>
                <w:ilvl w:val="0"/>
                <w:numId w:val="24"/>
              </w:numPr>
              <w:ind w:left="252" w:hanging="180"/>
              <w:rPr>
                <w:color w:val="000000"/>
                <w:sz w:val="18"/>
                <w:szCs w:val="18"/>
              </w:rPr>
            </w:pPr>
            <w:r>
              <w:rPr>
                <w:color w:val="000000"/>
                <w:sz w:val="18"/>
                <w:szCs w:val="18"/>
              </w:rPr>
              <w:t>Actual Agent Time</w:t>
            </w:r>
          </w:p>
          <w:p w:rsidR="002203F3" w:rsidRDefault="002203F3" w:rsidP="00293F2D">
            <w:pPr>
              <w:pStyle w:val="ListParagraph"/>
              <w:numPr>
                <w:ilvl w:val="0"/>
                <w:numId w:val="24"/>
              </w:numPr>
              <w:ind w:left="252" w:hanging="180"/>
              <w:rPr>
                <w:color w:val="000000"/>
                <w:sz w:val="18"/>
                <w:szCs w:val="18"/>
              </w:rPr>
            </w:pPr>
            <w:r>
              <w:rPr>
                <w:color w:val="000000"/>
                <w:sz w:val="18"/>
                <w:szCs w:val="18"/>
              </w:rPr>
              <w:t>Scheduled PTO  Time</w:t>
            </w:r>
          </w:p>
          <w:p w:rsidR="002203F3" w:rsidRDefault="002203F3" w:rsidP="00293F2D">
            <w:pPr>
              <w:pStyle w:val="ListParagraph"/>
              <w:numPr>
                <w:ilvl w:val="0"/>
                <w:numId w:val="24"/>
              </w:numPr>
              <w:ind w:left="252" w:hanging="180"/>
              <w:rPr>
                <w:color w:val="000000"/>
                <w:sz w:val="18"/>
                <w:szCs w:val="18"/>
              </w:rPr>
            </w:pPr>
            <w:r>
              <w:rPr>
                <w:color w:val="000000"/>
                <w:sz w:val="18"/>
                <w:szCs w:val="18"/>
              </w:rPr>
              <w:t>Unscheduled PTO</w:t>
            </w:r>
          </w:p>
          <w:p w:rsidR="002203F3" w:rsidRDefault="002203F3" w:rsidP="00293F2D">
            <w:pPr>
              <w:pStyle w:val="ListParagraph"/>
              <w:numPr>
                <w:ilvl w:val="0"/>
                <w:numId w:val="24"/>
              </w:numPr>
              <w:ind w:left="252" w:hanging="180"/>
              <w:rPr>
                <w:color w:val="000000"/>
                <w:sz w:val="18"/>
                <w:szCs w:val="18"/>
              </w:rPr>
            </w:pPr>
            <w:r>
              <w:rPr>
                <w:color w:val="000000"/>
                <w:sz w:val="18"/>
                <w:szCs w:val="18"/>
              </w:rPr>
              <w:t>Absenteeism Percentage</w:t>
            </w:r>
          </w:p>
          <w:p w:rsidR="002203F3" w:rsidRDefault="002203F3" w:rsidP="00293F2D">
            <w:pPr>
              <w:pStyle w:val="ListParagraph"/>
              <w:numPr>
                <w:ilvl w:val="0"/>
                <w:numId w:val="24"/>
              </w:numPr>
              <w:ind w:left="252" w:hanging="180"/>
              <w:rPr>
                <w:color w:val="000000"/>
                <w:sz w:val="18"/>
                <w:szCs w:val="18"/>
              </w:rPr>
            </w:pPr>
            <w:r>
              <w:rPr>
                <w:color w:val="000000"/>
                <w:sz w:val="18"/>
                <w:szCs w:val="18"/>
              </w:rPr>
              <w:t>Total Logged in Time</w:t>
            </w:r>
          </w:p>
          <w:p w:rsidR="002203F3" w:rsidRDefault="002203F3" w:rsidP="00293F2D">
            <w:pPr>
              <w:pStyle w:val="ListParagraph"/>
              <w:numPr>
                <w:ilvl w:val="0"/>
                <w:numId w:val="24"/>
              </w:numPr>
              <w:ind w:left="252" w:hanging="180"/>
              <w:rPr>
                <w:color w:val="000000"/>
                <w:sz w:val="18"/>
                <w:szCs w:val="18"/>
              </w:rPr>
            </w:pPr>
            <w:r>
              <w:rPr>
                <w:color w:val="000000"/>
                <w:sz w:val="18"/>
                <w:szCs w:val="18"/>
              </w:rPr>
              <w:t xml:space="preserve">Total Logged in Time  - all “Ready” Status Codes </w:t>
            </w:r>
          </w:p>
          <w:p w:rsidR="002203F3" w:rsidRDefault="002203F3" w:rsidP="00293F2D">
            <w:pPr>
              <w:pStyle w:val="ListParagraph"/>
              <w:numPr>
                <w:ilvl w:val="0"/>
                <w:numId w:val="24"/>
              </w:numPr>
              <w:ind w:left="252" w:hanging="180"/>
              <w:rPr>
                <w:color w:val="000000"/>
                <w:sz w:val="18"/>
                <w:szCs w:val="18"/>
              </w:rPr>
            </w:pPr>
            <w:r>
              <w:rPr>
                <w:color w:val="000000"/>
                <w:sz w:val="18"/>
                <w:szCs w:val="18"/>
              </w:rPr>
              <w:t>Total Logged in Time all  “Not Ready” Status Codes</w:t>
            </w:r>
          </w:p>
          <w:p w:rsidR="002203F3" w:rsidRDefault="002203F3" w:rsidP="00293F2D">
            <w:pPr>
              <w:pStyle w:val="ListParagraph"/>
              <w:numPr>
                <w:ilvl w:val="0"/>
                <w:numId w:val="24"/>
              </w:numPr>
              <w:ind w:left="252" w:hanging="180"/>
              <w:rPr>
                <w:color w:val="000000"/>
                <w:sz w:val="18"/>
                <w:szCs w:val="18"/>
              </w:rPr>
            </w:pPr>
            <w:r>
              <w:rPr>
                <w:color w:val="000000"/>
                <w:sz w:val="18"/>
                <w:szCs w:val="18"/>
              </w:rPr>
              <w:t>Utilization %</w:t>
            </w:r>
          </w:p>
          <w:p w:rsidR="002203F3" w:rsidRDefault="002203F3" w:rsidP="00293F2D">
            <w:pPr>
              <w:pStyle w:val="ListParagraph"/>
              <w:numPr>
                <w:ilvl w:val="0"/>
                <w:numId w:val="24"/>
              </w:numPr>
              <w:ind w:left="252" w:hanging="180"/>
              <w:rPr>
                <w:color w:val="000000"/>
                <w:sz w:val="18"/>
                <w:szCs w:val="18"/>
              </w:rPr>
            </w:pPr>
            <w:r>
              <w:rPr>
                <w:color w:val="000000"/>
                <w:sz w:val="18"/>
                <w:szCs w:val="18"/>
              </w:rPr>
              <w:t>Occupancy %</w:t>
            </w:r>
          </w:p>
          <w:p w:rsidR="002203F3" w:rsidRPr="001527FF" w:rsidRDefault="002203F3" w:rsidP="00293F2D">
            <w:pPr>
              <w:pStyle w:val="ListParagraph"/>
              <w:numPr>
                <w:ilvl w:val="0"/>
                <w:numId w:val="24"/>
              </w:numPr>
              <w:ind w:left="252" w:hanging="180"/>
              <w:rPr>
                <w:color w:val="000000"/>
                <w:sz w:val="18"/>
                <w:szCs w:val="18"/>
              </w:rPr>
            </w:pPr>
            <w:r>
              <w:rPr>
                <w:color w:val="000000"/>
                <w:sz w:val="18"/>
                <w:szCs w:val="18"/>
              </w:rPr>
              <w:t>Total Calls Handled</w:t>
            </w:r>
          </w:p>
          <w:p w:rsidR="002203F3" w:rsidRDefault="002203F3" w:rsidP="00293F2D">
            <w:pPr>
              <w:pStyle w:val="ListParagraph"/>
              <w:numPr>
                <w:ilvl w:val="0"/>
                <w:numId w:val="24"/>
              </w:numPr>
              <w:ind w:left="252" w:hanging="180"/>
              <w:rPr>
                <w:color w:val="000000"/>
                <w:sz w:val="18"/>
                <w:szCs w:val="18"/>
              </w:rPr>
            </w:pPr>
            <w:r>
              <w:rPr>
                <w:color w:val="000000"/>
                <w:sz w:val="18"/>
                <w:szCs w:val="18"/>
              </w:rPr>
              <w:t>Average Handle Time</w:t>
            </w:r>
          </w:p>
          <w:p w:rsidR="002203F3" w:rsidRDefault="002203F3" w:rsidP="00293F2D">
            <w:pPr>
              <w:pStyle w:val="ListParagraph"/>
              <w:numPr>
                <w:ilvl w:val="0"/>
                <w:numId w:val="24"/>
              </w:numPr>
              <w:ind w:left="252" w:hanging="180"/>
              <w:rPr>
                <w:color w:val="000000"/>
                <w:sz w:val="18"/>
                <w:szCs w:val="18"/>
              </w:rPr>
            </w:pPr>
            <w:r>
              <w:rPr>
                <w:color w:val="000000"/>
                <w:sz w:val="18"/>
                <w:szCs w:val="18"/>
              </w:rPr>
              <w:t>Labor Time per Call</w:t>
            </w:r>
          </w:p>
          <w:p w:rsidR="002203F3" w:rsidRDefault="002203F3" w:rsidP="00293F2D">
            <w:pPr>
              <w:pStyle w:val="ListParagraph"/>
              <w:numPr>
                <w:ilvl w:val="0"/>
                <w:numId w:val="24"/>
              </w:numPr>
              <w:ind w:left="252" w:hanging="180"/>
              <w:rPr>
                <w:color w:val="000000"/>
                <w:sz w:val="18"/>
                <w:szCs w:val="18"/>
              </w:rPr>
            </w:pPr>
            <w:r>
              <w:rPr>
                <w:color w:val="000000"/>
                <w:sz w:val="18"/>
                <w:szCs w:val="18"/>
              </w:rPr>
              <w:t>Labor Cost per Call (Optional – only if HR data on hourly rate is available)</w:t>
            </w:r>
          </w:p>
          <w:p w:rsidR="002203F3" w:rsidRDefault="002203F3" w:rsidP="002203F3">
            <w:pPr>
              <w:pStyle w:val="ListParagraph"/>
              <w:ind w:left="0"/>
              <w:rPr>
                <w:color w:val="000000"/>
                <w:sz w:val="18"/>
                <w:szCs w:val="18"/>
              </w:rPr>
            </w:pPr>
          </w:p>
          <w:p w:rsidR="002203F3" w:rsidRDefault="002203F3" w:rsidP="002203F3">
            <w:pPr>
              <w:pStyle w:val="ListParagraph"/>
              <w:ind w:left="0"/>
              <w:rPr>
                <w:color w:val="000000"/>
                <w:sz w:val="18"/>
                <w:szCs w:val="18"/>
              </w:rPr>
            </w:pPr>
            <w:r>
              <w:rPr>
                <w:color w:val="000000"/>
                <w:sz w:val="18"/>
                <w:szCs w:val="18"/>
              </w:rPr>
              <w:t xml:space="preserve">Utilization, Occupancy, and Labor Time per Call (across all agents in a project) are presented in separate statistical control charts for each project where the x-axis is time – a month or week. Statistically unusual trends are highlighted. </w:t>
            </w:r>
          </w:p>
          <w:p w:rsidR="002203F3" w:rsidRDefault="002203F3" w:rsidP="002203F3">
            <w:pPr>
              <w:pStyle w:val="ListParagraph"/>
              <w:ind w:left="0"/>
              <w:rPr>
                <w:color w:val="000000"/>
                <w:sz w:val="18"/>
                <w:szCs w:val="18"/>
              </w:rPr>
            </w:pPr>
          </w:p>
          <w:p w:rsidR="002203F3" w:rsidRDefault="002203F3" w:rsidP="002203F3">
            <w:pPr>
              <w:pStyle w:val="ListParagraph"/>
              <w:ind w:left="0"/>
              <w:rPr>
                <w:color w:val="000000"/>
                <w:sz w:val="18"/>
                <w:szCs w:val="18"/>
              </w:rPr>
            </w:pPr>
            <w:r>
              <w:rPr>
                <w:color w:val="000000"/>
                <w:sz w:val="18"/>
                <w:szCs w:val="18"/>
              </w:rPr>
              <w:t>Additionally, all metrics are presented in a table matrix where a row is the metric, e.g., Total Logged in Time and the columns time periods. Values that are statistical likely due to “special causes” are highlighted. Sub “totals” (sum, percentages, or averages are included (if more than one row in a group) for</w:t>
            </w:r>
            <w:r w:rsidR="008257D4">
              <w:rPr>
                <w:color w:val="000000"/>
                <w:sz w:val="18"/>
                <w:szCs w:val="18"/>
              </w:rPr>
              <w:t xml:space="preserve"> each project</w:t>
            </w:r>
            <w:r>
              <w:rPr>
                <w:color w:val="000000"/>
                <w:sz w:val="18"/>
                <w:szCs w:val="18"/>
              </w:rPr>
              <w:t>. Grand “totals” are included</w:t>
            </w:r>
            <w:r w:rsidR="008257D4">
              <w:rPr>
                <w:color w:val="000000"/>
                <w:sz w:val="18"/>
                <w:szCs w:val="18"/>
              </w:rPr>
              <w:t xml:space="preserve"> across all projects</w:t>
            </w:r>
            <w:r>
              <w:rPr>
                <w:color w:val="000000"/>
                <w:sz w:val="18"/>
                <w:szCs w:val="18"/>
              </w:rPr>
              <w:t xml:space="preserve">. </w:t>
            </w:r>
          </w:p>
          <w:p w:rsidR="002203F3" w:rsidRDefault="002203F3" w:rsidP="002203F3">
            <w:pPr>
              <w:pStyle w:val="ListParagraph"/>
              <w:ind w:left="0"/>
              <w:rPr>
                <w:color w:val="000000"/>
                <w:sz w:val="18"/>
                <w:szCs w:val="18"/>
              </w:rPr>
            </w:pPr>
          </w:p>
          <w:p w:rsidR="002203F3" w:rsidRDefault="002203F3" w:rsidP="002203F3">
            <w:pPr>
              <w:pStyle w:val="ListParagraph"/>
              <w:ind w:left="0"/>
              <w:rPr>
                <w:color w:val="000000"/>
                <w:sz w:val="18"/>
                <w:szCs w:val="18"/>
              </w:rPr>
            </w:pPr>
            <w:r w:rsidRPr="001F34EE">
              <w:rPr>
                <w:b/>
                <w:color w:val="000000"/>
                <w:sz w:val="18"/>
                <w:szCs w:val="18"/>
              </w:rPr>
              <w:t>User input parameters (filters)</w:t>
            </w:r>
            <w:r w:rsidR="008257D4">
              <w:rPr>
                <w:color w:val="000000"/>
                <w:sz w:val="18"/>
                <w:szCs w:val="18"/>
              </w:rPr>
              <w:t xml:space="preserve"> are</w:t>
            </w:r>
            <w:r w:rsidR="00354D29">
              <w:rPr>
                <w:color w:val="000000"/>
                <w:sz w:val="18"/>
                <w:szCs w:val="18"/>
              </w:rPr>
              <w:t xml:space="preserve"> Region,</w:t>
            </w:r>
            <w:r w:rsidR="008257D4">
              <w:rPr>
                <w:color w:val="000000"/>
                <w:sz w:val="18"/>
                <w:szCs w:val="18"/>
              </w:rPr>
              <w:t xml:space="preserve"> Project, Program</w:t>
            </w:r>
            <w:r>
              <w:rPr>
                <w:color w:val="000000"/>
                <w:sz w:val="18"/>
                <w:szCs w:val="18"/>
              </w:rPr>
              <w:t xml:space="preserve">, and Time Period   </w:t>
            </w:r>
          </w:p>
          <w:p w:rsidR="002203F3" w:rsidRPr="00367FBE" w:rsidRDefault="002203F3" w:rsidP="00E20DFC">
            <w:pPr>
              <w:pStyle w:val="ListParagraph"/>
              <w:ind w:left="0"/>
              <w:rPr>
                <w:color w:val="000000"/>
                <w:sz w:val="18"/>
                <w:szCs w:val="18"/>
              </w:rPr>
            </w:pPr>
          </w:p>
        </w:tc>
        <w:tc>
          <w:tcPr>
            <w:tcW w:w="1260" w:type="dxa"/>
            <w:tcBorders>
              <w:top w:val="single" w:sz="4" w:space="0" w:color="auto"/>
              <w:left w:val="single" w:sz="4" w:space="0" w:color="auto"/>
              <w:bottom w:val="single" w:sz="4" w:space="0" w:color="auto"/>
              <w:right w:val="single" w:sz="4" w:space="0" w:color="auto"/>
            </w:tcBorders>
          </w:tcPr>
          <w:p w:rsidR="002203F3" w:rsidRPr="001241BE" w:rsidRDefault="002203F3" w:rsidP="00C101B5">
            <w:pPr>
              <w:spacing w:before="0" w:after="0"/>
              <w:rPr>
                <w:color w:val="000000"/>
                <w:sz w:val="18"/>
                <w:szCs w:val="18"/>
              </w:rPr>
            </w:pPr>
            <w:r>
              <w:rPr>
                <w:color w:val="000000"/>
                <w:sz w:val="18"/>
                <w:szCs w:val="18"/>
              </w:rPr>
              <w:t>Manager, reporting analyst</w:t>
            </w:r>
          </w:p>
        </w:tc>
      </w:tr>
      <w:tr w:rsidR="002203F3" w:rsidRPr="008D4086" w:rsidTr="003F282E">
        <w:trPr>
          <w:trHeight w:val="300"/>
        </w:trPr>
        <w:tc>
          <w:tcPr>
            <w:tcW w:w="1260" w:type="dxa"/>
            <w:tcBorders>
              <w:top w:val="nil"/>
              <w:left w:val="single" w:sz="4" w:space="0" w:color="auto"/>
              <w:bottom w:val="single" w:sz="4" w:space="0" w:color="auto"/>
              <w:right w:val="single" w:sz="4" w:space="0" w:color="auto"/>
            </w:tcBorders>
            <w:shd w:val="clear" w:color="000000" w:fill="B8CCE4"/>
            <w:hideMark/>
          </w:tcPr>
          <w:p w:rsidR="002203F3" w:rsidRPr="008D4086" w:rsidRDefault="002203F3" w:rsidP="00C101B5">
            <w:pPr>
              <w:spacing w:before="0" w:after="0"/>
              <w:rPr>
                <w:b/>
                <w:bCs/>
                <w:color w:val="000000"/>
                <w:sz w:val="18"/>
                <w:szCs w:val="18"/>
              </w:rPr>
            </w:pPr>
            <w:r w:rsidRPr="008D4086">
              <w:rPr>
                <w:b/>
                <w:bCs/>
                <w:color w:val="000000"/>
                <w:sz w:val="18"/>
                <w:szCs w:val="18"/>
              </w:rPr>
              <w:t>Reports</w:t>
            </w:r>
          </w:p>
        </w:tc>
        <w:tc>
          <w:tcPr>
            <w:tcW w:w="2520" w:type="dxa"/>
            <w:tcBorders>
              <w:top w:val="single" w:sz="4" w:space="0" w:color="auto"/>
              <w:left w:val="nil"/>
              <w:bottom w:val="single" w:sz="4" w:space="0" w:color="auto"/>
              <w:right w:val="single" w:sz="4" w:space="0" w:color="auto"/>
            </w:tcBorders>
            <w:shd w:val="clear" w:color="000000" w:fill="B8CCE4"/>
          </w:tcPr>
          <w:p w:rsidR="002203F3" w:rsidRPr="008D4086" w:rsidRDefault="002203F3" w:rsidP="00C101B5">
            <w:pPr>
              <w:spacing w:before="0" w:after="0"/>
              <w:rPr>
                <w:b/>
                <w:bCs/>
                <w:color w:val="000000"/>
                <w:sz w:val="18"/>
                <w:szCs w:val="18"/>
              </w:rPr>
            </w:pPr>
          </w:p>
        </w:tc>
        <w:tc>
          <w:tcPr>
            <w:tcW w:w="3690" w:type="dxa"/>
            <w:tcBorders>
              <w:top w:val="nil"/>
              <w:left w:val="single" w:sz="4" w:space="0" w:color="auto"/>
              <w:bottom w:val="single" w:sz="4" w:space="0" w:color="auto"/>
              <w:right w:val="single" w:sz="4" w:space="0" w:color="auto"/>
            </w:tcBorders>
            <w:shd w:val="clear" w:color="000000" w:fill="B8CCE4"/>
            <w:hideMark/>
          </w:tcPr>
          <w:p w:rsidR="002203F3" w:rsidRPr="008D4086" w:rsidRDefault="002203F3" w:rsidP="00C101B5">
            <w:pPr>
              <w:spacing w:before="0" w:after="0"/>
              <w:rPr>
                <w:b/>
                <w:bCs/>
                <w:color w:val="000000"/>
                <w:sz w:val="18"/>
                <w:szCs w:val="18"/>
              </w:rPr>
            </w:pPr>
            <w:r w:rsidRPr="008D4086">
              <w:rPr>
                <w:b/>
                <w:bCs/>
                <w:color w:val="000000"/>
                <w:sz w:val="18"/>
                <w:szCs w:val="18"/>
              </w:rPr>
              <w:t> </w:t>
            </w:r>
          </w:p>
        </w:tc>
        <w:tc>
          <w:tcPr>
            <w:tcW w:w="1260" w:type="dxa"/>
            <w:tcBorders>
              <w:top w:val="nil"/>
              <w:left w:val="single" w:sz="4" w:space="0" w:color="auto"/>
              <w:bottom w:val="single" w:sz="4" w:space="0" w:color="auto"/>
              <w:right w:val="single" w:sz="4" w:space="0" w:color="auto"/>
            </w:tcBorders>
            <w:shd w:val="clear" w:color="000000" w:fill="B8CCE4"/>
          </w:tcPr>
          <w:p w:rsidR="002203F3" w:rsidRPr="008D4086" w:rsidRDefault="002203F3" w:rsidP="00C101B5">
            <w:pPr>
              <w:spacing w:before="0" w:after="0"/>
              <w:rPr>
                <w:b/>
                <w:bCs/>
                <w:color w:val="000000"/>
                <w:sz w:val="18"/>
                <w:szCs w:val="18"/>
              </w:rPr>
            </w:pPr>
          </w:p>
        </w:tc>
      </w:tr>
      <w:tr w:rsidR="002203F3" w:rsidRPr="002A4E00" w:rsidTr="003F282E">
        <w:trPr>
          <w:trHeight w:val="53"/>
        </w:trPr>
        <w:tc>
          <w:tcPr>
            <w:tcW w:w="1260" w:type="dxa"/>
            <w:tcBorders>
              <w:top w:val="nil"/>
              <w:left w:val="single" w:sz="4" w:space="0" w:color="auto"/>
              <w:bottom w:val="single" w:sz="4" w:space="0" w:color="auto"/>
              <w:right w:val="single" w:sz="4" w:space="0" w:color="auto"/>
            </w:tcBorders>
            <w:shd w:val="clear" w:color="auto" w:fill="auto"/>
          </w:tcPr>
          <w:p w:rsidR="002203F3" w:rsidRDefault="002203F3" w:rsidP="00F46673">
            <w:pPr>
              <w:spacing w:before="0" w:after="0"/>
              <w:rPr>
                <w:color w:val="000000"/>
                <w:sz w:val="18"/>
                <w:szCs w:val="18"/>
              </w:rPr>
            </w:pPr>
            <w:r>
              <w:rPr>
                <w:color w:val="000000"/>
                <w:sz w:val="18"/>
                <w:szCs w:val="18"/>
              </w:rPr>
              <w:t>Utilization and Occupancy Summary</w:t>
            </w:r>
          </w:p>
        </w:tc>
        <w:tc>
          <w:tcPr>
            <w:tcW w:w="2520" w:type="dxa"/>
            <w:tcBorders>
              <w:top w:val="single" w:sz="4" w:space="0" w:color="auto"/>
              <w:left w:val="nil"/>
              <w:bottom w:val="single" w:sz="4" w:space="0" w:color="auto"/>
              <w:right w:val="single" w:sz="4" w:space="0" w:color="auto"/>
            </w:tcBorders>
          </w:tcPr>
          <w:p w:rsidR="002203F3" w:rsidRPr="00E73228" w:rsidRDefault="00640CEF" w:rsidP="00F46673">
            <w:pPr>
              <w:spacing w:before="0" w:after="0"/>
              <w:rPr>
                <w:color w:val="000000"/>
                <w:sz w:val="18"/>
                <w:szCs w:val="18"/>
              </w:rPr>
            </w:pPr>
            <w:r>
              <w:rPr>
                <w:color w:val="000000"/>
                <w:sz w:val="18"/>
                <w:szCs w:val="18"/>
              </w:rPr>
              <w:t>Provide Contact Center Managers with trending analysis into where agent paid time is being spent and ultimately determine and analyze labor time per call</w:t>
            </w:r>
            <w:r w:rsidR="00487DAE">
              <w:rPr>
                <w:color w:val="000000"/>
                <w:sz w:val="18"/>
                <w:szCs w:val="18"/>
              </w:rPr>
              <w:t xml:space="preserve"> in a printable format</w:t>
            </w:r>
            <w:r>
              <w:rPr>
                <w:color w:val="000000"/>
                <w:sz w:val="18"/>
                <w:szCs w:val="18"/>
              </w:rPr>
              <w:t>.</w:t>
            </w:r>
            <w:r w:rsidR="00487DAE">
              <w:rPr>
                <w:color w:val="000000"/>
                <w:sz w:val="18"/>
                <w:szCs w:val="18"/>
              </w:rPr>
              <w:t xml:space="preserve"> This format can also be used to export data to Excel and other formats.</w:t>
            </w:r>
          </w:p>
        </w:tc>
        <w:tc>
          <w:tcPr>
            <w:tcW w:w="3690" w:type="dxa"/>
            <w:tcBorders>
              <w:top w:val="nil"/>
              <w:left w:val="single" w:sz="4" w:space="0" w:color="auto"/>
              <w:bottom w:val="single" w:sz="4" w:space="0" w:color="auto"/>
              <w:right w:val="single" w:sz="4" w:space="0" w:color="auto"/>
            </w:tcBorders>
            <w:shd w:val="clear" w:color="auto" w:fill="auto"/>
          </w:tcPr>
          <w:p w:rsidR="00087C31" w:rsidRDefault="00087C31" w:rsidP="00087C31">
            <w:pPr>
              <w:pStyle w:val="ListParagraph"/>
              <w:ind w:left="0"/>
              <w:rPr>
                <w:color w:val="000000"/>
                <w:sz w:val="18"/>
                <w:szCs w:val="18"/>
              </w:rPr>
            </w:pPr>
            <w:r>
              <w:rPr>
                <w:color w:val="000000"/>
                <w:sz w:val="18"/>
                <w:szCs w:val="18"/>
              </w:rPr>
              <w:t xml:space="preserve">The following </w:t>
            </w:r>
            <w:r w:rsidRPr="001F34EE">
              <w:rPr>
                <w:b/>
                <w:color w:val="000000"/>
                <w:sz w:val="18"/>
                <w:szCs w:val="18"/>
              </w:rPr>
              <w:t>metrics</w:t>
            </w:r>
            <w:r>
              <w:rPr>
                <w:color w:val="000000"/>
                <w:sz w:val="18"/>
                <w:szCs w:val="18"/>
              </w:rPr>
              <w:t xml:space="preserve"> are presented in a table matrix where a row is the metric, e.g., Total Logged in Time</w:t>
            </w:r>
            <w:r w:rsidR="00354D29">
              <w:rPr>
                <w:color w:val="000000"/>
                <w:sz w:val="18"/>
                <w:szCs w:val="18"/>
              </w:rPr>
              <w:t xml:space="preserve"> </w:t>
            </w:r>
            <w:r>
              <w:rPr>
                <w:color w:val="000000"/>
                <w:sz w:val="18"/>
                <w:szCs w:val="18"/>
              </w:rPr>
              <w:t xml:space="preserve">with the columns representing time periods (day, week, or month depending on time period selected). </w:t>
            </w:r>
          </w:p>
          <w:p w:rsidR="00087C31" w:rsidRDefault="00087C31" w:rsidP="00087C31">
            <w:pPr>
              <w:pStyle w:val="ListParagraph"/>
              <w:ind w:left="0"/>
              <w:rPr>
                <w:color w:val="000000"/>
                <w:sz w:val="18"/>
                <w:szCs w:val="18"/>
              </w:rPr>
            </w:pPr>
          </w:p>
          <w:p w:rsidR="003C2424" w:rsidRPr="003C2424" w:rsidRDefault="00087C31" w:rsidP="003C2424">
            <w:pPr>
              <w:pStyle w:val="ListParagraph"/>
              <w:ind w:left="0"/>
              <w:rPr>
                <w:color w:val="000000"/>
                <w:sz w:val="18"/>
                <w:szCs w:val="18"/>
              </w:rPr>
            </w:pPr>
            <w:r>
              <w:rPr>
                <w:color w:val="000000"/>
                <w:sz w:val="18"/>
                <w:szCs w:val="18"/>
              </w:rPr>
              <w:t xml:space="preserve">Sub “totals” (sum, percentages, or averages are included (if more than one row in a group) for, </w:t>
            </w:r>
            <w:r w:rsidR="00EE6DB6">
              <w:rPr>
                <w:color w:val="000000"/>
                <w:sz w:val="18"/>
                <w:szCs w:val="18"/>
              </w:rPr>
              <w:t xml:space="preserve">Project, </w:t>
            </w:r>
            <w:r w:rsidR="00487DAE">
              <w:rPr>
                <w:color w:val="000000"/>
                <w:sz w:val="18"/>
                <w:szCs w:val="18"/>
              </w:rPr>
              <w:t>Program</w:t>
            </w:r>
            <w:r>
              <w:rPr>
                <w:color w:val="000000"/>
                <w:sz w:val="18"/>
                <w:szCs w:val="18"/>
              </w:rPr>
              <w:t xml:space="preserve">, </w:t>
            </w:r>
            <w:r w:rsidR="00487DAE">
              <w:rPr>
                <w:color w:val="000000"/>
                <w:sz w:val="18"/>
                <w:szCs w:val="18"/>
              </w:rPr>
              <w:t>Site</w:t>
            </w:r>
            <w:r>
              <w:rPr>
                <w:color w:val="000000"/>
                <w:sz w:val="18"/>
                <w:szCs w:val="18"/>
              </w:rPr>
              <w:t>, Manager</w:t>
            </w:r>
            <w:r w:rsidR="00EE6DB6">
              <w:rPr>
                <w:color w:val="000000"/>
                <w:sz w:val="18"/>
                <w:szCs w:val="18"/>
              </w:rPr>
              <w:t xml:space="preserve">, </w:t>
            </w:r>
            <w:r>
              <w:rPr>
                <w:color w:val="000000"/>
                <w:sz w:val="18"/>
                <w:szCs w:val="18"/>
              </w:rPr>
              <w:t>Supervisor</w:t>
            </w:r>
            <w:r w:rsidR="00EE6DB6">
              <w:rPr>
                <w:color w:val="000000"/>
                <w:sz w:val="18"/>
                <w:szCs w:val="18"/>
              </w:rPr>
              <w:t xml:space="preserve"> and Agent Group</w:t>
            </w:r>
            <w:r>
              <w:rPr>
                <w:color w:val="000000"/>
                <w:sz w:val="18"/>
                <w:szCs w:val="18"/>
              </w:rPr>
              <w:t>. Grand “totals” are included for the entire data set.</w:t>
            </w:r>
          </w:p>
          <w:p w:rsidR="003C2424" w:rsidRDefault="003C2424" w:rsidP="00087C31">
            <w:pPr>
              <w:pStyle w:val="ListParagraph"/>
              <w:ind w:left="0"/>
              <w:rPr>
                <w:b/>
                <w:color w:val="000000"/>
                <w:sz w:val="18"/>
                <w:szCs w:val="18"/>
              </w:rPr>
            </w:pPr>
          </w:p>
          <w:p w:rsidR="00087C31" w:rsidRDefault="006A7A03" w:rsidP="00087C31">
            <w:pPr>
              <w:pStyle w:val="ListParagraph"/>
              <w:ind w:left="0"/>
              <w:rPr>
                <w:color w:val="000000"/>
                <w:sz w:val="18"/>
                <w:szCs w:val="18"/>
              </w:rPr>
            </w:pPr>
            <w:r w:rsidRPr="006A7A03">
              <w:rPr>
                <w:b/>
                <w:color w:val="000000"/>
                <w:sz w:val="18"/>
                <w:szCs w:val="18"/>
              </w:rPr>
              <w:t>Metric</w:t>
            </w:r>
            <w:r w:rsidR="001A3920">
              <w:rPr>
                <w:b/>
                <w:color w:val="000000"/>
                <w:sz w:val="18"/>
                <w:szCs w:val="18"/>
              </w:rPr>
              <w:t>s</w:t>
            </w:r>
            <w:r w:rsidRPr="006A7A03">
              <w:rPr>
                <w:b/>
                <w:color w:val="000000"/>
                <w:sz w:val="18"/>
                <w:szCs w:val="18"/>
              </w:rPr>
              <w:t xml:space="preserve"> Included</w:t>
            </w:r>
            <w:r>
              <w:rPr>
                <w:color w:val="000000"/>
                <w:sz w:val="18"/>
                <w:szCs w:val="18"/>
              </w:rPr>
              <w:t>:</w:t>
            </w:r>
          </w:p>
          <w:p w:rsidR="004A4823" w:rsidRPr="00056A09" w:rsidRDefault="004A4823" w:rsidP="00293F2D">
            <w:pPr>
              <w:pStyle w:val="ListParagraph"/>
              <w:numPr>
                <w:ilvl w:val="0"/>
                <w:numId w:val="24"/>
              </w:numPr>
              <w:ind w:left="252" w:hanging="180"/>
              <w:rPr>
                <w:color w:val="FF0000"/>
                <w:sz w:val="18"/>
                <w:szCs w:val="18"/>
              </w:rPr>
            </w:pPr>
            <w:r>
              <w:rPr>
                <w:color w:val="000000"/>
                <w:sz w:val="18"/>
                <w:szCs w:val="18"/>
              </w:rPr>
              <w:t xml:space="preserve">Scheduled Agent Time </w:t>
            </w:r>
            <w:r w:rsidRPr="00056A09">
              <w:rPr>
                <w:color w:val="FF0000"/>
                <w:sz w:val="18"/>
                <w:szCs w:val="18"/>
              </w:rPr>
              <w:t>(</w:t>
            </w:r>
            <w:commentRangeStart w:id="5"/>
            <w:r w:rsidRPr="00056A09">
              <w:rPr>
                <w:color w:val="FF0000"/>
                <w:sz w:val="18"/>
                <w:szCs w:val="18"/>
              </w:rPr>
              <w:t>WFM</w:t>
            </w:r>
            <w:commentRangeEnd w:id="5"/>
            <w:r>
              <w:rPr>
                <w:rStyle w:val="CommentReference"/>
                <w:rFonts w:ascii="Arial" w:hAnsi="Arial"/>
              </w:rPr>
              <w:commentReference w:id="5"/>
            </w:r>
            <w:r w:rsidRPr="00056A09">
              <w:rPr>
                <w:color w:val="FF0000"/>
                <w:sz w:val="18"/>
                <w:szCs w:val="18"/>
              </w:rPr>
              <w:t>)</w:t>
            </w:r>
          </w:p>
          <w:p w:rsidR="004A4823" w:rsidRPr="00056A09" w:rsidRDefault="004A4823" w:rsidP="00293F2D">
            <w:pPr>
              <w:pStyle w:val="ListParagraph"/>
              <w:numPr>
                <w:ilvl w:val="0"/>
                <w:numId w:val="24"/>
              </w:numPr>
              <w:ind w:left="252" w:hanging="180"/>
              <w:rPr>
                <w:color w:val="FF0000"/>
                <w:sz w:val="18"/>
                <w:szCs w:val="18"/>
              </w:rPr>
            </w:pPr>
            <w:r>
              <w:rPr>
                <w:color w:val="000000"/>
                <w:sz w:val="18"/>
                <w:szCs w:val="18"/>
              </w:rPr>
              <w:t xml:space="preserve">Actual Agent Time </w:t>
            </w:r>
            <w:r w:rsidRPr="00056A09">
              <w:rPr>
                <w:color w:val="FF0000"/>
                <w:sz w:val="18"/>
                <w:szCs w:val="18"/>
              </w:rPr>
              <w:t>(WFM)</w:t>
            </w:r>
          </w:p>
          <w:p w:rsidR="004A4823" w:rsidRPr="00056A09" w:rsidRDefault="004A4823" w:rsidP="00293F2D">
            <w:pPr>
              <w:pStyle w:val="ListParagraph"/>
              <w:numPr>
                <w:ilvl w:val="0"/>
                <w:numId w:val="24"/>
              </w:numPr>
              <w:ind w:left="252" w:hanging="180"/>
              <w:rPr>
                <w:color w:val="FF0000"/>
                <w:sz w:val="18"/>
                <w:szCs w:val="18"/>
              </w:rPr>
            </w:pPr>
            <w:r>
              <w:rPr>
                <w:color w:val="000000"/>
                <w:sz w:val="18"/>
                <w:szCs w:val="18"/>
              </w:rPr>
              <w:t xml:space="preserve">Scheduled PTO  Time </w:t>
            </w:r>
            <w:r w:rsidRPr="00056A09">
              <w:rPr>
                <w:color w:val="FF0000"/>
                <w:sz w:val="18"/>
                <w:szCs w:val="18"/>
              </w:rPr>
              <w:t>(WFM)</w:t>
            </w:r>
          </w:p>
          <w:p w:rsidR="004A4823" w:rsidRPr="00056A09" w:rsidRDefault="004A4823" w:rsidP="00293F2D">
            <w:pPr>
              <w:pStyle w:val="ListParagraph"/>
              <w:numPr>
                <w:ilvl w:val="0"/>
                <w:numId w:val="24"/>
              </w:numPr>
              <w:ind w:left="252" w:hanging="180"/>
              <w:rPr>
                <w:color w:val="FF0000"/>
                <w:sz w:val="18"/>
                <w:szCs w:val="18"/>
              </w:rPr>
            </w:pPr>
            <w:r>
              <w:rPr>
                <w:color w:val="000000"/>
                <w:sz w:val="18"/>
                <w:szCs w:val="18"/>
              </w:rPr>
              <w:t xml:space="preserve">Unscheduled PTO </w:t>
            </w:r>
            <w:r w:rsidRPr="00056A09">
              <w:rPr>
                <w:color w:val="FF0000"/>
                <w:sz w:val="18"/>
                <w:szCs w:val="18"/>
              </w:rPr>
              <w:t>(WFM)</w:t>
            </w:r>
          </w:p>
          <w:p w:rsidR="004A4823" w:rsidRPr="0012445C" w:rsidRDefault="004A4823" w:rsidP="00293F2D">
            <w:pPr>
              <w:pStyle w:val="ListParagraph"/>
              <w:numPr>
                <w:ilvl w:val="0"/>
                <w:numId w:val="24"/>
              </w:numPr>
              <w:ind w:left="252" w:hanging="180"/>
              <w:rPr>
                <w:color w:val="000000"/>
                <w:sz w:val="18"/>
                <w:szCs w:val="18"/>
              </w:rPr>
            </w:pPr>
            <w:r>
              <w:rPr>
                <w:color w:val="000000"/>
                <w:sz w:val="18"/>
                <w:szCs w:val="18"/>
              </w:rPr>
              <w:t xml:space="preserve">Total Logged in Time </w:t>
            </w:r>
            <w:r w:rsidRPr="00056A09">
              <w:rPr>
                <w:color w:val="FF0000"/>
                <w:sz w:val="18"/>
                <w:szCs w:val="18"/>
              </w:rPr>
              <w:t>(ACD)</w:t>
            </w:r>
          </w:p>
          <w:p w:rsidR="004A4823" w:rsidRPr="004A4823" w:rsidRDefault="004A4823" w:rsidP="00293F2D">
            <w:pPr>
              <w:pStyle w:val="ListParagraph"/>
              <w:numPr>
                <w:ilvl w:val="0"/>
                <w:numId w:val="24"/>
              </w:numPr>
              <w:ind w:left="252" w:hanging="180"/>
              <w:rPr>
                <w:color w:val="000000"/>
                <w:sz w:val="18"/>
                <w:szCs w:val="18"/>
              </w:rPr>
            </w:pPr>
            <w:r w:rsidRPr="0012445C">
              <w:rPr>
                <w:rFonts w:ascii="Times" w:hAnsi="Times"/>
                <w:sz w:val="18"/>
                <w:szCs w:val="18"/>
              </w:rPr>
              <w:t>Total “Ready Time”</w:t>
            </w:r>
            <w:r>
              <w:rPr>
                <w:color w:val="FF0000"/>
                <w:sz w:val="18"/>
                <w:szCs w:val="18"/>
              </w:rPr>
              <w:t xml:space="preserve"> (</w:t>
            </w:r>
            <w:r w:rsidR="00A44A75">
              <w:rPr>
                <w:color w:val="FF0000"/>
                <w:sz w:val="18"/>
                <w:szCs w:val="18"/>
              </w:rPr>
              <w:t xml:space="preserve">Calculation from </w:t>
            </w:r>
            <w:r>
              <w:rPr>
                <w:color w:val="FF0000"/>
                <w:sz w:val="18"/>
                <w:szCs w:val="18"/>
              </w:rPr>
              <w:t>ACD)</w:t>
            </w:r>
          </w:p>
          <w:p w:rsidR="004A4823" w:rsidRPr="00056A09" w:rsidRDefault="004A4823" w:rsidP="00293F2D">
            <w:pPr>
              <w:pStyle w:val="ListParagraph"/>
              <w:numPr>
                <w:ilvl w:val="0"/>
                <w:numId w:val="24"/>
              </w:numPr>
              <w:ind w:left="252" w:hanging="180"/>
              <w:rPr>
                <w:color w:val="000000"/>
                <w:sz w:val="18"/>
                <w:szCs w:val="18"/>
              </w:rPr>
            </w:pPr>
            <w:r>
              <w:rPr>
                <w:color w:val="000000"/>
                <w:sz w:val="18"/>
                <w:szCs w:val="18"/>
              </w:rPr>
              <w:t xml:space="preserve">Total “Not Ready” Time </w:t>
            </w:r>
            <w:r w:rsidRPr="00056A09">
              <w:rPr>
                <w:color w:val="FF0000"/>
                <w:sz w:val="18"/>
                <w:szCs w:val="18"/>
              </w:rPr>
              <w:t>(ACD)</w:t>
            </w:r>
          </w:p>
          <w:p w:rsidR="004A4823" w:rsidRPr="004A4823" w:rsidRDefault="004A4823" w:rsidP="00293F2D">
            <w:pPr>
              <w:pStyle w:val="ListParagraph"/>
              <w:numPr>
                <w:ilvl w:val="0"/>
                <w:numId w:val="24"/>
              </w:numPr>
              <w:ind w:left="252" w:hanging="180"/>
              <w:rPr>
                <w:color w:val="FF0000"/>
                <w:sz w:val="18"/>
                <w:szCs w:val="18"/>
              </w:rPr>
            </w:pPr>
            <w:r>
              <w:rPr>
                <w:color w:val="000000"/>
                <w:sz w:val="18"/>
                <w:szCs w:val="18"/>
              </w:rPr>
              <w:t xml:space="preserve">Calculated Logged in Time </w:t>
            </w:r>
            <w:r w:rsidRPr="004A4823">
              <w:rPr>
                <w:color w:val="FF0000"/>
                <w:sz w:val="18"/>
                <w:szCs w:val="18"/>
              </w:rPr>
              <w:t>(Calculation  - Ready Plus Not Ready Time)</w:t>
            </w:r>
          </w:p>
          <w:p w:rsidR="004A4823" w:rsidRPr="004A4823" w:rsidRDefault="004A4823" w:rsidP="00293F2D">
            <w:pPr>
              <w:pStyle w:val="ListParagraph"/>
              <w:numPr>
                <w:ilvl w:val="0"/>
                <w:numId w:val="24"/>
              </w:numPr>
              <w:ind w:left="252" w:hanging="180"/>
              <w:rPr>
                <w:color w:val="FF0000"/>
                <w:sz w:val="18"/>
                <w:szCs w:val="18"/>
              </w:rPr>
            </w:pPr>
            <w:r>
              <w:rPr>
                <w:color w:val="000000"/>
                <w:sz w:val="18"/>
                <w:szCs w:val="18"/>
              </w:rPr>
              <w:t xml:space="preserve">Logged in Time Error </w:t>
            </w:r>
            <w:r w:rsidRPr="004A4823">
              <w:rPr>
                <w:color w:val="FF0000"/>
                <w:sz w:val="18"/>
                <w:szCs w:val="18"/>
              </w:rPr>
              <w:t>(Calculation – Total Logged in Time – Calculated Logged in Time)</w:t>
            </w:r>
          </w:p>
          <w:p w:rsidR="004A4823" w:rsidRDefault="004A4823" w:rsidP="00293F2D">
            <w:pPr>
              <w:pStyle w:val="ListParagraph"/>
              <w:numPr>
                <w:ilvl w:val="0"/>
                <w:numId w:val="24"/>
              </w:numPr>
              <w:ind w:left="252" w:hanging="180"/>
              <w:rPr>
                <w:color w:val="000000"/>
                <w:sz w:val="18"/>
                <w:szCs w:val="18"/>
              </w:rPr>
            </w:pPr>
            <w:r>
              <w:rPr>
                <w:color w:val="000000"/>
                <w:sz w:val="18"/>
                <w:szCs w:val="18"/>
              </w:rPr>
              <w:t xml:space="preserve">Breakdown of Logged in Time when “Ready” to Receive Contacts </w:t>
            </w:r>
            <w:r w:rsidRPr="00056A09">
              <w:rPr>
                <w:color w:val="FF0000"/>
                <w:sz w:val="18"/>
                <w:szCs w:val="18"/>
              </w:rPr>
              <w:t>(all ACD)</w:t>
            </w:r>
            <w:r>
              <w:rPr>
                <w:color w:val="000000"/>
                <w:sz w:val="18"/>
                <w:szCs w:val="18"/>
              </w:rPr>
              <w:t xml:space="preserve"> </w:t>
            </w:r>
          </w:p>
          <w:p w:rsidR="004A4823" w:rsidRDefault="004A4823" w:rsidP="00293F2D">
            <w:pPr>
              <w:pStyle w:val="ListParagraph"/>
              <w:numPr>
                <w:ilvl w:val="0"/>
                <w:numId w:val="28"/>
              </w:numPr>
              <w:rPr>
                <w:color w:val="000000"/>
                <w:sz w:val="18"/>
                <w:szCs w:val="18"/>
              </w:rPr>
            </w:pPr>
            <w:r>
              <w:rPr>
                <w:color w:val="000000"/>
                <w:sz w:val="18"/>
                <w:szCs w:val="18"/>
              </w:rPr>
              <w:t xml:space="preserve">Talk Time </w:t>
            </w:r>
            <w:r w:rsidRPr="00FA73AC">
              <w:rPr>
                <w:color w:val="FF0000"/>
                <w:sz w:val="18"/>
                <w:szCs w:val="18"/>
              </w:rPr>
              <w:t>(ACD)</w:t>
            </w:r>
          </w:p>
          <w:p w:rsidR="004A4823" w:rsidRDefault="004A4823" w:rsidP="00293F2D">
            <w:pPr>
              <w:pStyle w:val="ListParagraph"/>
              <w:numPr>
                <w:ilvl w:val="0"/>
                <w:numId w:val="28"/>
              </w:numPr>
              <w:rPr>
                <w:color w:val="000000"/>
                <w:sz w:val="18"/>
                <w:szCs w:val="18"/>
              </w:rPr>
            </w:pPr>
            <w:r>
              <w:rPr>
                <w:color w:val="000000"/>
                <w:sz w:val="18"/>
                <w:szCs w:val="18"/>
              </w:rPr>
              <w:t xml:space="preserve">Hold Time </w:t>
            </w:r>
            <w:r w:rsidRPr="00FA73AC">
              <w:rPr>
                <w:color w:val="FF0000"/>
                <w:sz w:val="18"/>
                <w:szCs w:val="18"/>
              </w:rPr>
              <w:t>(ACD)</w:t>
            </w:r>
          </w:p>
          <w:p w:rsidR="004A4823" w:rsidRDefault="004A4823" w:rsidP="00293F2D">
            <w:pPr>
              <w:pStyle w:val="ListParagraph"/>
              <w:numPr>
                <w:ilvl w:val="0"/>
                <w:numId w:val="28"/>
              </w:numPr>
              <w:rPr>
                <w:color w:val="000000"/>
                <w:sz w:val="18"/>
                <w:szCs w:val="18"/>
              </w:rPr>
            </w:pPr>
            <w:r>
              <w:rPr>
                <w:color w:val="000000"/>
                <w:sz w:val="18"/>
                <w:szCs w:val="18"/>
              </w:rPr>
              <w:t xml:space="preserve">After Call Work, i.e., Wrap Time </w:t>
            </w:r>
            <w:r w:rsidRPr="00FA73AC">
              <w:rPr>
                <w:color w:val="FF0000"/>
                <w:sz w:val="18"/>
                <w:szCs w:val="18"/>
              </w:rPr>
              <w:t>(ACD)</w:t>
            </w:r>
          </w:p>
          <w:p w:rsidR="004A4823" w:rsidRDefault="004A4823" w:rsidP="00293F2D">
            <w:pPr>
              <w:pStyle w:val="ListParagraph"/>
              <w:numPr>
                <w:ilvl w:val="0"/>
                <w:numId w:val="28"/>
              </w:numPr>
              <w:rPr>
                <w:color w:val="000000"/>
                <w:sz w:val="18"/>
                <w:szCs w:val="18"/>
              </w:rPr>
            </w:pPr>
            <w:r>
              <w:rPr>
                <w:color w:val="000000"/>
                <w:sz w:val="18"/>
                <w:szCs w:val="18"/>
              </w:rPr>
              <w:t xml:space="preserve">External Talk Time </w:t>
            </w:r>
            <w:r w:rsidRPr="00FA73AC">
              <w:rPr>
                <w:color w:val="FF0000"/>
                <w:sz w:val="18"/>
                <w:szCs w:val="18"/>
              </w:rPr>
              <w:t>(ACD)</w:t>
            </w:r>
          </w:p>
          <w:p w:rsidR="004A4823" w:rsidRDefault="004A4823" w:rsidP="00293F2D">
            <w:pPr>
              <w:pStyle w:val="ListParagraph"/>
              <w:numPr>
                <w:ilvl w:val="0"/>
                <w:numId w:val="28"/>
              </w:numPr>
              <w:rPr>
                <w:color w:val="000000"/>
                <w:sz w:val="18"/>
                <w:szCs w:val="18"/>
              </w:rPr>
            </w:pPr>
            <w:r>
              <w:rPr>
                <w:color w:val="000000"/>
                <w:sz w:val="18"/>
                <w:szCs w:val="18"/>
              </w:rPr>
              <w:t xml:space="preserve">Internal Talk Time </w:t>
            </w:r>
            <w:r w:rsidRPr="00FA73AC">
              <w:rPr>
                <w:color w:val="FF0000"/>
                <w:sz w:val="18"/>
                <w:szCs w:val="18"/>
              </w:rPr>
              <w:t>(ACD)</w:t>
            </w:r>
          </w:p>
          <w:p w:rsidR="004A4823" w:rsidRDefault="004A4823" w:rsidP="00293F2D">
            <w:pPr>
              <w:pStyle w:val="ListParagraph"/>
              <w:numPr>
                <w:ilvl w:val="0"/>
                <w:numId w:val="28"/>
              </w:numPr>
              <w:rPr>
                <w:color w:val="000000"/>
                <w:sz w:val="18"/>
                <w:szCs w:val="18"/>
              </w:rPr>
            </w:pPr>
            <w:r>
              <w:rPr>
                <w:color w:val="000000"/>
                <w:sz w:val="18"/>
                <w:szCs w:val="18"/>
              </w:rPr>
              <w:t xml:space="preserve">Other Talk Time </w:t>
            </w:r>
            <w:r w:rsidRPr="00FA73AC">
              <w:rPr>
                <w:color w:val="FF0000"/>
                <w:sz w:val="18"/>
                <w:szCs w:val="18"/>
              </w:rPr>
              <w:t>(ACD)</w:t>
            </w:r>
          </w:p>
          <w:p w:rsidR="004A4823" w:rsidRDefault="004A4823" w:rsidP="00293F2D">
            <w:pPr>
              <w:pStyle w:val="ListParagraph"/>
              <w:numPr>
                <w:ilvl w:val="0"/>
                <w:numId w:val="28"/>
              </w:numPr>
              <w:rPr>
                <w:color w:val="000000"/>
                <w:sz w:val="18"/>
                <w:szCs w:val="18"/>
              </w:rPr>
            </w:pPr>
            <w:r>
              <w:rPr>
                <w:color w:val="000000"/>
                <w:sz w:val="18"/>
                <w:szCs w:val="18"/>
              </w:rPr>
              <w:t xml:space="preserve">Ring Time </w:t>
            </w:r>
            <w:r w:rsidRPr="00FA73AC">
              <w:rPr>
                <w:color w:val="FF0000"/>
                <w:sz w:val="18"/>
                <w:szCs w:val="18"/>
              </w:rPr>
              <w:t>(ACD)</w:t>
            </w:r>
          </w:p>
          <w:p w:rsidR="004A4823" w:rsidRPr="00273829" w:rsidRDefault="004A4823" w:rsidP="00293F2D">
            <w:pPr>
              <w:pStyle w:val="ListParagraph"/>
              <w:numPr>
                <w:ilvl w:val="0"/>
                <w:numId w:val="28"/>
              </w:numPr>
              <w:rPr>
                <w:color w:val="000000"/>
                <w:sz w:val="18"/>
                <w:szCs w:val="18"/>
              </w:rPr>
            </w:pPr>
            <w:r>
              <w:rPr>
                <w:color w:val="000000"/>
                <w:sz w:val="18"/>
                <w:szCs w:val="18"/>
              </w:rPr>
              <w:t xml:space="preserve">Idle Time </w:t>
            </w:r>
            <w:r w:rsidRPr="00FA73AC">
              <w:rPr>
                <w:color w:val="FF0000"/>
                <w:sz w:val="18"/>
                <w:szCs w:val="18"/>
              </w:rPr>
              <w:t>(ACD)</w:t>
            </w:r>
          </w:p>
          <w:p w:rsidR="004A4823" w:rsidRPr="00210F80" w:rsidRDefault="004A4823" w:rsidP="00293F2D">
            <w:pPr>
              <w:pStyle w:val="ListParagraph"/>
              <w:numPr>
                <w:ilvl w:val="0"/>
                <w:numId w:val="24"/>
              </w:numPr>
              <w:ind w:left="252" w:hanging="180"/>
              <w:rPr>
                <w:rFonts w:ascii="Times" w:hAnsi="Times"/>
                <w:color w:val="FF0000"/>
                <w:sz w:val="18"/>
                <w:szCs w:val="18"/>
              </w:rPr>
            </w:pPr>
            <w:r w:rsidRPr="00056A09">
              <w:rPr>
                <w:rFonts w:ascii="Times" w:hAnsi="Times"/>
                <w:sz w:val="18"/>
                <w:szCs w:val="18"/>
              </w:rPr>
              <w:t xml:space="preserve">Breakdown </w:t>
            </w:r>
            <w:r>
              <w:rPr>
                <w:rFonts w:ascii="Times" w:hAnsi="Times"/>
                <w:sz w:val="18"/>
                <w:szCs w:val="18"/>
              </w:rPr>
              <w:t xml:space="preserve">of “Not Ready” </w:t>
            </w:r>
            <w:r w:rsidRPr="00210F80">
              <w:rPr>
                <w:rFonts w:ascii="Times" w:hAnsi="Times"/>
                <w:color w:val="FF0000"/>
                <w:sz w:val="18"/>
                <w:szCs w:val="18"/>
              </w:rPr>
              <w:t>Time (All WFM – if available)</w:t>
            </w:r>
          </w:p>
          <w:p w:rsidR="004A4823" w:rsidRDefault="004A4823" w:rsidP="00293F2D">
            <w:pPr>
              <w:pStyle w:val="ListParagraph"/>
              <w:numPr>
                <w:ilvl w:val="0"/>
                <w:numId w:val="29"/>
              </w:numPr>
              <w:rPr>
                <w:color w:val="000000"/>
                <w:sz w:val="18"/>
                <w:szCs w:val="18"/>
              </w:rPr>
            </w:pPr>
            <w:r>
              <w:rPr>
                <w:color w:val="000000"/>
                <w:sz w:val="18"/>
                <w:szCs w:val="18"/>
              </w:rPr>
              <w:t xml:space="preserve">Training Time </w:t>
            </w:r>
            <w:r w:rsidRPr="0012445C">
              <w:rPr>
                <w:color w:val="FF0000"/>
                <w:sz w:val="18"/>
                <w:szCs w:val="18"/>
              </w:rPr>
              <w:t>(WFM)</w:t>
            </w:r>
          </w:p>
          <w:p w:rsidR="004A4823" w:rsidRPr="0012445C" w:rsidRDefault="004A4823" w:rsidP="00293F2D">
            <w:pPr>
              <w:pStyle w:val="ListParagraph"/>
              <w:numPr>
                <w:ilvl w:val="0"/>
                <w:numId w:val="29"/>
              </w:numPr>
              <w:rPr>
                <w:color w:val="FF0000"/>
                <w:sz w:val="18"/>
                <w:szCs w:val="18"/>
              </w:rPr>
            </w:pPr>
            <w:r>
              <w:rPr>
                <w:color w:val="000000"/>
                <w:sz w:val="18"/>
                <w:szCs w:val="18"/>
              </w:rPr>
              <w:t xml:space="preserve">Meeting Time </w:t>
            </w:r>
            <w:r w:rsidRPr="0012445C">
              <w:rPr>
                <w:color w:val="FF0000"/>
                <w:sz w:val="18"/>
                <w:szCs w:val="18"/>
              </w:rPr>
              <w:t>(WFM)</w:t>
            </w:r>
          </w:p>
          <w:p w:rsidR="004A4823" w:rsidRPr="0012445C" w:rsidRDefault="004A4823" w:rsidP="00293F2D">
            <w:pPr>
              <w:pStyle w:val="ListParagraph"/>
              <w:numPr>
                <w:ilvl w:val="0"/>
                <w:numId w:val="29"/>
              </w:numPr>
              <w:rPr>
                <w:color w:val="FF0000"/>
                <w:sz w:val="18"/>
                <w:szCs w:val="18"/>
              </w:rPr>
            </w:pPr>
            <w:r>
              <w:rPr>
                <w:color w:val="000000"/>
                <w:sz w:val="18"/>
                <w:szCs w:val="18"/>
              </w:rPr>
              <w:t xml:space="preserve">Lunch and Break Time </w:t>
            </w:r>
            <w:r w:rsidRPr="0012445C">
              <w:rPr>
                <w:color w:val="FF0000"/>
                <w:sz w:val="18"/>
                <w:szCs w:val="18"/>
              </w:rPr>
              <w:t>(WFM)</w:t>
            </w:r>
          </w:p>
          <w:p w:rsidR="004A4823" w:rsidRPr="00273829" w:rsidRDefault="004A4823" w:rsidP="00293F2D">
            <w:pPr>
              <w:pStyle w:val="ListParagraph"/>
              <w:numPr>
                <w:ilvl w:val="0"/>
                <w:numId w:val="29"/>
              </w:numPr>
              <w:rPr>
                <w:color w:val="000000"/>
                <w:sz w:val="18"/>
                <w:szCs w:val="18"/>
              </w:rPr>
            </w:pPr>
            <w:r>
              <w:rPr>
                <w:color w:val="000000"/>
                <w:sz w:val="18"/>
                <w:szCs w:val="18"/>
              </w:rPr>
              <w:t xml:space="preserve">Other </w:t>
            </w:r>
            <w:r w:rsidRPr="0012445C">
              <w:rPr>
                <w:color w:val="FF0000"/>
                <w:sz w:val="18"/>
                <w:szCs w:val="18"/>
              </w:rPr>
              <w:t>(WFM)</w:t>
            </w:r>
          </w:p>
          <w:p w:rsidR="004A4823" w:rsidRPr="0012445C" w:rsidRDefault="004A4823" w:rsidP="00293F2D">
            <w:pPr>
              <w:pStyle w:val="ListParagraph"/>
              <w:numPr>
                <w:ilvl w:val="0"/>
                <w:numId w:val="24"/>
              </w:numPr>
              <w:ind w:left="252" w:hanging="180"/>
              <w:rPr>
                <w:color w:val="FF0000"/>
                <w:sz w:val="18"/>
                <w:szCs w:val="18"/>
              </w:rPr>
            </w:pPr>
            <w:r>
              <w:rPr>
                <w:color w:val="000000"/>
                <w:sz w:val="18"/>
                <w:szCs w:val="18"/>
              </w:rPr>
              <w:t xml:space="preserve">Utilization % </w:t>
            </w:r>
            <w:r w:rsidRPr="0012445C">
              <w:rPr>
                <w:color w:val="FF0000"/>
                <w:sz w:val="18"/>
                <w:szCs w:val="18"/>
              </w:rPr>
              <w:t>(Calculation)</w:t>
            </w:r>
          </w:p>
          <w:p w:rsidR="004A4823" w:rsidRDefault="004A4823" w:rsidP="00293F2D">
            <w:pPr>
              <w:pStyle w:val="ListParagraph"/>
              <w:numPr>
                <w:ilvl w:val="0"/>
                <w:numId w:val="24"/>
              </w:numPr>
              <w:ind w:left="252" w:hanging="180"/>
              <w:rPr>
                <w:color w:val="000000"/>
                <w:sz w:val="18"/>
                <w:szCs w:val="18"/>
              </w:rPr>
            </w:pPr>
            <w:r>
              <w:rPr>
                <w:color w:val="000000"/>
                <w:sz w:val="18"/>
                <w:szCs w:val="18"/>
              </w:rPr>
              <w:t xml:space="preserve">Occupancy % </w:t>
            </w:r>
            <w:r w:rsidRPr="0012445C">
              <w:rPr>
                <w:color w:val="FF0000"/>
                <w:sz w:val="18"/>
                <w:szCs w:val="18"/>
              </w:rPr>
              <w:t>(Calculation)</w:t>
            </w:r>
          </w:p>
          <w:p w:rsidR="004A4823" w:rsidRPr="001527FF" w:rsidRDefault="004A4823" w:rsidP="00293F2D">
            <w:pPr>
              <w:pStyle w:val="ListParagraph"/>
              <w:numPr>
                <w:ilvl w:val="0"/>
                <w:numId w:val="24"/>
              </w:numPr>
              <w:ind w:left="252" w:hanging="180"/>
              <w:rPr>
                <w:color w:val="000000"/>
                <w:sz w:val="18"/>
                <w:szCs w:val="18"/>
              </w:rPr>
            </w:pPr>
            <w:r>
              <w:rPr>
                <w:color w:val="000000"/>
                <w:sz w:val="18"/>
                <w:szCs w:val="18"/>
              </w:rPr>
              <w:t xml:space="preserve">Total Calls Handled </w:t>
            </w:r>
            <w:r w:rsidRPr="0012445C">
              <w:rPr>
                <w:color w:val="FF0000"/>
                <w:sz w:val="18"/>
                <w:szCs w:val="18"/>
              </w:rPr>
              <w:t>(ACD)</w:t>
            </w:r>
          </w:p>
          <w:p w:rsidR="004A4823" w:rsidRDefault="004A4823" w:rsidP="00293F2D">
            <w:pPr>
              <w:pStyle w:val="ListParagraph"/>
              <w:numPr>
                <w:ilvl w:val="0"/>
                <w:numId w:val="24"/>
              </w:numPr>
              <w:ind w:left="252" w:hanging="180"/>
              <w:rPr>
                <w:color w:val="000000"/>
                <w:sz w:val="18"/>
                <w:szCs w:val="18"/>
              </w:rPr>
            </w:pPr>
            <w:r>
              <w:rPr>
                <w:color w:val="000000"/>
                <w:sz w:val="18"/>
                <w:szCs w:val="18"/>
              </w:rPr>
              <w:t xml:space="preserve">Average Handle Time </w:t>
            </w:r>
            <w:r w:rsidRPr="0012445C">
              <w:rPr>
                <w:color w:val="FF0000"/>
                <w:sz w:val="18"/>
                <w:szCs w:val="18"/>
              </w:rPr>
              <w:t>(ACD)</w:t>
            </w:r>
          </w:p>
          <w:p w:rsidR="004A4823" w:rsidRDefault="004A4823" w:rsidP="00293F2D">
            <w:pPr>
              <w:pStyle w:val="ListParagraph"/>
              <w:numPr>
                <w:ilvl w:val="0"/>
                <w:numId w:val="24"/>
              </w:numPr>
              <w:ind w:left="252" w:hanging="180"/>
              <w:rPr>
                <w:color w:val="000000"/>
                <w:sz w:val="18"/>
                <w:szCs w:val="18"/>
              </w:rPr>
            </w:pPr>
            <w:r>
              <w:rPr>
                <w:color w:val="000000"/>
                <w:sz w:val="18"/>
                <w:szCs w:val="18"/>
              </w:rPr>
              <w:t xml:space="preserve">Labor Time per Call </w:t>
            </w:r>
            <w:r w:rsidRPr="0012445C">
              <w:rPr>
                <w:color w:val="FF0000"/>
                <w:sz w:val="18"/>
                <w:szCs w:val="18"/>
              </w:rPr>
              <w:t>(Calculation)</w:t>
            </w:r>
          </w:p>
          <w:p w:rsidR="00087C31" w:rsidRPr="004A4823" w:rsidRDefault="004A4823" w:rsidP="00293F2D">
            <w:pPr>
              <w:pStyle w:val="ListParagraph"/>
              <w:numPr>
                <w:ilvl w:val="0"/>
                <w:numId w:val="24"/>
              </w:numPr>
              <w:ind w:left="252" w:hanging="180"/>
              <w:rPr>
                <w:color w:val="000000"/>
                <w:sz w:val="18"/>
                <w:szCs w:val="18"/>
              </w:rPr>
            </w:pPr>
            <w:r>
              <w:rPr>
                <w:color w:val="000000"/>
                <w:sz w:val="18"/>
                <w:szCs w:val="18"/>
              </w:rPr>
              <w:t>Labor Cost per Call (Optional – only if HR data on hourly rate is available)</w:t>
            </w:r>
          </w:p>
          <w:p w:rsidR="00087C31" w:rsidRDefault="00087C31" w:rsidP="00087C31">
            <w:pPr>
              <w:pStyle w:val="ListParagraph"/>
              <w:ind w:left="0"/>
              <w:rPr>
                <w:color w:val="000000"/>
                <w:sz w:val="18"/>
                <w:szCs w:val="18"/>
              </w:rPr>
            </w:pPr>
          </w:p>
          <w:p w:rsidR="00087C31" w:rsidRDefault="00087C31" w:rsidP="00087C31">
            <w:pPr>
              <w:pStyle w:val="ListParagraph"/>
              <w:ind w:left="0"/>
              <w:rPr>
                <w:color w:val="000000"/>
                <w:sz w:val="18"/>
                <w:szCs w:val="18"/>
              </w:rPr>
            </w:pPr>
            <w:r w:rsidRPr="001F34EE">
              <w:rPr>
                <w:b/>
                <w:color w:val="000000"/>
                <w:sz w:val="18"/>
                <w:szCs w:val="18"/>
              </w:rPr>
              <w:t>User input parameters (filters)</w:t>
            </w:r>
            <w:r>
              <w:rPr>
                <w:color w:val="000000"/>
                <w:sz w:val="18"/>
                <w:szCs w:val="18"/>
              </w:rPr>
              <w:t xml:space="preserve"> are </w:t>
            </w:r>
            <w:r w:rsidR="00763F01">
              <w:rPr>
                <w:color w:val="000000"/>
                <w:sz w:val="18"/>
                <w:szCs w:val="18"/>
              </w:rPr>
              <w:t>Project</w:t>
            </w:r>
            <w:r>
              <w:rPr>
                <w:color w:val="000000"/>
                <w:sz w:val="18"/>
                <w:szCs w:val="18"/>
              </w:rPr>
              <w:t>, Program, Supervisor or Manager,</w:t>
            </w:r>
            <w:r w:rsidR="00EE6DB6">
              <w:rPr>
                <w:color w:val="000000"/>
                <w:sz w:val="18"/>
                <w:szCs w:val="18"/>
              </w:rPr>
              <w:t xml:space="preserve"> Agent Group,</w:t>
            </w:r>
            <w:r>
              <w:rPr>
                <w:color w:val="000000"/>
                <w:sz w:val="18"/>
                <w:szCs w:val="18"/>
              </w:rPr>
              <w:t xml:space="preserve"> and Time Period   </w:t>
            </w:r>
          </w:p>
          <w:p w:rsidR="002203F3" w:rsidRPr="00AA1B3A" w:rsidRDefault="002203F3" w:rsidP="00E5182F">
            <w:pPr>
              <w:pStyle w:val="ListParagraph"/>
              <w:ind w:left="0"/>
              <w:rPr>
                <w:color w:val="000000"/>
                <w:sz w:val="18"/>
                <w:szCs w:val="18"/>
              </w:rPr>
            </w:pPr>
          </w:p>
        </w:tc>
        <w:tc>
          <w:tcPr>
            <w:tcW w:w="1260" w:type="dxa"/>
            <w:tcBorders>
              <w:top w:val="nil"/>
              <w:left w:val="single" w:sz="4" w:space="0" w:color="auto"/>
              <w:bottom w:val="single" w:sz="4" w:space="0" w:color="auto"/>
              <w:right w:val="single" w:sz="4" w:space="0" w:color="auto"/>
            </w:tcBorders>
          </w:tcPr>
          <w:p w:rsidR="002203F3" w:rsidRPr="00805340" w:rsidRDefault="002203F3" w:rsidP="00973F49">
            <w:pPr>
              <w:spacing w:before="0" w:after="0"/>
              <w:rPr>
                <w:color w:val="000000"/>
                <w:sz w:val="18"/>
                <w:szCs w:val="18"/>
              </w:rPr>
            </w:pPr>
          </w:p>
        </w:tc>
      </w:tr>
      <w:tr w:rsidR="002203F3" w:rsidRPr="002A4E00" w:rsidTr="003F282E">
        <w:trPr>
          <w:trHeight w:val="53"/>
        </w:trPr>
        <w:tc>
          <w:tcPr>
            <w:tcW w:w="1260" w:type="dxa"/>
            <w:tcBorders>
              <w:top w:val="nil"/>
              <w:left w:val="single" w:sz="4" w:space="0" w:color="auto"/>
              <w:bottom w:val="single" w:sz="4" w:space="0" w:color="auto"/>
              <w:right w:val="single" w:sz="4" w:space="0" w:color="auto"/>
            </w:tcBorders>
            <w:shd w:val="clear" w:color="auto" w:fill="auto"/>
          </w:tcPr>
          <w:p w:rsidR="002203F3" w:rsidRDefault="002203F3" w:rsidP="005F4662">
            <w:pPr>
              <w:spacing w:before="0" w:after="0"/>
              <w:rPr>
                <w:color w:val="000000"/>
                <w:sz w:val="18"/>
                <w:szCs w:val="18"/>
              </w:rPr>
            </w:pPr>
            <w:r>
              <w:rPr>
                <w:color w:val="000000"/>
                <w:sz w:val="18"/>
                <w:szCs w:val="18"/>
              </w:rPr>
              <w:t>Project Comparison Summary</w:t>
            </w:r>
          </w:p>
          <w:p w:rsidR="002203F3" w:rsidRDefault="002203F3" w:rsidP="00F46673">
            <w:pPr>
              <w:spacing w:before="0" w:after="0"/>
              <w:rPr>
                <w:color w:val="000000"/>
                <w:sz w:val="18"/>
                <w:szCs w:val="18"/>
              </w:rPr>
            </w:pPr>
          </w:p>
        </w:tc>
        <w:tc>
          <w:tcPr>
            <w:tcW w:w="2520" w:type="dxa"/>
            <w:tcBorders>
              <w:top w:val="single" w:sz="4" w:space="0" w:color="auto"/>
              <w:left w:val="nil"/>
              <w:bottom w:val="single" w:sz="4" w:space="0" w:color="auto"/>
              <w:right w:val="single" w:sz="4" w:space="0" w:color="auto"/>
            </w:tcBorders>
          </w:tcPr>
          <w:p w:rsidR="002203F3" w:rsidRPr="00E73228" w:rsidRDefault="00487DAE" w:rsidP="00F46673">
            <w:pPr>
              <w:spacing w:before="0" w:after="0"/>
              <w:rPr>
                <w:color w:val="000000"/>
                <w:sz w:val="18"/>
                <w:szCs w:val="18"/>
              </w:rPr>
            </w:pPr>
            <w:r>
              <w:rPr>
                <w:color w:val="000000"/>
                <w:sz w:val="18"/>
                <w:szCs w:val="18"/>
              </w:rPr>
              <w:t>Provide Sr. Managers and Executives ability to identify top – performing by comparing projects against standardized agent efficiency metrics in a printable format. This format can also be used to export data to Excel and other formats.</w:t>
            </w:r>
          </w:p>
        </w:tc>
        <w:tc>
          <w:tcPr>
            <w:tcW w:w="3690" w:type="dxa"/>
            <w:tcBorders>
              <w:top w:val="nil"/>
              <w:left w:val="single" w:sz="4" w:space="0" w:color="auto"/>
              <w:bottom w:val="single" w:sz="4" w:space="0" w:color="auto"/>
              <w:right w:val="single" w:sz="4" w:space="0" w:color="auto"/>
            </w:tcBorders>
            <w:shd w:val="clear" w:color="auto" w:fill="auto"/>
          </w:tcPr>
          <w:p w:rsidR="001A3920" w:rsidRDefault="001A3920" w:rsidP="001A3920">
            <w:pPr>
              <w:pStyle w:val="ListParagraph"/>
              <w:ind w:left="0"/>
              <w:rPr>
                <w:color w:val="000000"/>
                <w:sz w:val="18"/>
                <w:szCs w:val="18"/>
              </w:rPr>
            </w:pPr>
            <w:r>
              <w:rPr>
                <w:color w:val="000000"/>
                <w:sz w:val="18"/>
                <w:szCs w:val="18"/>
              </w:rPr>
              <w:t xml:space="preserve">The following </w:t>
            </w:r>
            <w:r w:rsidRPr="001F34EE">
              <w:rPr>
                <w:b/>
                <w:color w:val="000000"/>
                <w:sz w:val="18"/>
                <w:szCs w:val="18"/>
              </w:rPr>
              <w:t>metrics</w:t>
            </w:r>
            <w:r>
              <w:rPr>
                <w:color w:val="000000"/>
                <w:sz w:val="18"/>
                <w:szCs w:val="18"/>
              </w:rPr>
              <w:t xml:space="preserve"> are displayed </w:t>
            </w:r>
            <w:r w:rsidR="00E35B17">
              <w:rPr>
                <w:color w:val="000000"/>
                <w:sz w:val="18"/>
                <w:szCs w:val="18"/>
              </w:rPr>
              <w:t xml:space="preserve">in a table matrix where a row is the metric, e.g., Total Logged in Time with the columns representing time periods (day, week, or month depending on time period selected) </w:t>
            </w:r>
            <w:r>
              <w:rPr>
                <w:color w:val="000000"/>
                <w:sz w:val="18"/>
                <w:szCs w:val="18"/>
              </w:rPr>
              <w:t>for each project selected (default is all projects within a region) across all agents</w:t>
            </w:r>
            <w:r w:rsidR="00AE0084">
              <w:rPr>
                <w:color w:val="000000"/>
                <w:sz w:val="18"/>
                <w:szCs w:val="18"/>
              </w:rPr>
              <w:t>.</w:t>
            </w:r>
          </w:p>
          <w:p w:rsidR="00AE0084" w:rsidRDefault="00AE0084" w:rsidP="001A3920">
            <w:pPr>
              <w:pStyle w:val="ListParagraph"/>
              <w:ind w:left="0"/>
              <w:rPr>
                <w:color w:val="000000"/>
                <w:sz w:val="18"/>
                <w:szCs w:val="18"/>
              </w:rPr>
            </w:pPr>
          </w:p>
          <w:p w:rsidR="00AE0084" w:rsidRDefault="00AE0084" w:rsidP="001A3920">
            <w:pPr>
              <w:pStyle w:val="ListParagraph"/>
              <w:ind w:left="0"/>
              <w:rPr>
                <w:color w:val="000000"/>
                <w:sz w:val="18"/>
                <w:szCs w:val="18"/>
              </w:rPr>
            </w:pPr>
            <w:r>
              <w:rPr>
                <w:color w:val="000000"/>
                <w:sz w:val="18"/>
                <w:szCs w:val="18"/>
              </w:rPr>
              <w:t>Sub “totals” (sum, percentages, or averages are included (if more than one row in a group) for each project. Grand “totals” are included across all projects.</w:t>
            </w:r>
          </w:p>
          <w:p w:rsidR="001A3920" w:rsidRDefault="001A3920" w:rsidP="001A3920">
            <w:pPr>
              <w:pStyle w:val="ListParagraph"/>
              <w:ind w:left="0"/>
              <w:rPr>
                <w:color w:val="000000"/>
                <w:sz w:val="18"/>
                <w:szCs w:val="18"/>
              </w:rPr>
            </w:pPr>
          </w:p>
          <w:p w:rsidR="001A3920" w:rsidRPr="001A3920" w:rsidRDefault="001A3920" w:rsidP="001A3920">
            <w:pPr>
              <w:pStyle w:val="ListParagraph"/>
              <w:ind w:left="0"/>
              <w:rPr>
                <w:b/>
                <w:color w:val="000000"/>
                <w:sz w:val="18"/>
                <w:szCs w:val="18"/>
              </w:rPr>
            </w:pPr>
            <w:r w:rsidRPr="001A3920">
              <w:rPr>
                <w:b/>
                <w:color w:val="000000"/>
                <w:sz w:val="18"/>
                <w:szCs w:val="18"/>
              </w:rPr>
              <w:t>Metrics Included</w:t>
            </w:r>
          </w:p>
          <w:p w:rsidR="001A3920" w:rsidRDefault="001A3920" w:rsidP="00293F2D">
            <w:pPr>
              <w:pStyle w:val="ListParagraph"/>
              <w:numPr>
                <w:ilvl w:val="0"/>
                <w:numId w:val="24"/>
              </w:numPr>
              <w:ind w:left="252" w:hanging="180"/>
              <w:rPr>
                <w:color w:val="000000"/>
                <w:sz w:val="18"/>
                <w:szCs w:val="18"/>
              </w:rPr>
            </w:pPr>
            <w:r>
              <w:rPr>
                <w:color w:val="000000"/>
                <w:sz w:val="18"/>
                <w:szCs w:val="18"/>
              </w:rPr>
              <w:t>Scheduled Agent Time</w:t>
            </w:r>
          </w:p>
          <w:p w:rsidR="001A3920" w:rsidRDefault="001A3920" w:rsidP="00293F2D">
            <w:pPr>
              <w:pStyle w:val="ListParagraph"/>
              <w:numPr>
                <w:ilvl w:val="0"/>
                <w:numId w:val="24"/>
              </w:numPr>
              <w:ind w:left="252" w:hanging="180"/>
              <w:rPr>
                <w:color w:val="000000"/>
                <w:sz w:val="18"/>
                <w:szCs w:val="18"/>
              </w:rPr>
            </w:pPr>
            <w:r>
              <w:rPr>
                <w:color w:val="000000"/>
                <w:sz w:val="18"/>
                <w:szCs w:val="18"/>
              </w:rPr>
              <w:t>Actual Agent Time</w:t>
            </w:r>
          </w:p>
          <w:p w:rsidR="001A3920" w:rsidRDefault="001A3920" w:rsidP="00293F2D">
            <w:pPr>
              <w:pStyle w:val="ListParagraph"/>
              <w:numPr>
                <w:ilvl w:val="0"/>
                <w:numId w:val="24"/>
              </w:numPr>
              <w:ind w:left="252" w:hanging="180"/>
              <w:rPr>
                <w:color w:val="000000"/>
                <w:sz w:val="18"/>
                <w:szCs w:val="18"/>
              </w:rPr>
            </w:pPr>
            <w:r>
              <w:rPr>
                <w:color w:val="000000"/>
                <w:sz w:val="18"/>
                <w:szCs w:val="18"/>
              </w:rPr>
              <w:t>Scheduled PTO  Time</w:t>
            </w:r>
          </w:p>
          <w:p w:rsidR="001A3920" w:rsidRDefault="001A3920" w:rsidP="00293F2D">
            <w:pPr>
              <w:pStyle w:val="ListParagraph"/>
              <w:numPr>
                <w:ilvl w:val="0"/>
                <w:numId w:val="24"/>
              </w:numPr>
              <w:ind w:left="252" w:hanging="180"/>
              <w:rPr>
                <w:color w:val="000000"/>
                <w:sz w:val="18"/>
                <w:szCs w:val="18"/>
              </w:rPr>
            </w:pPr>
            <w:r>
              <w:rPr>
                <w:color w:val="000000"/>
                <w:sz w:val="18"/>
                <w:szCs w:val="18"/>
              </w:rPr>
              <w:t>Unscheduled PTO</w:t>
            </w:r>
          </w:p>
          <w:p w:rsidR="001A3920" w:rsidRDefault="001A3920" w:rsidP="00293F2D">
            <w:pPr>
              <w:pStyle w:val="ListParagraph"/>
              <w:numPr>
                <w:ilvl w:val="0"/>
                <w:numId w:val="24"/>
              </w:numPr>
              <w:ind w:left="252" w:hanging="180"/>
              <w:rPr>
                <w:color w:val="000000"/>
                <w:sz w:val="18"/>
                <w:szCs w:val="18"/>
              </w:rPr>
            </w:pPr>
            <w:r>
              <w:rPr>
                <w:color w:val="000000"/>
                <w:sz w:val="18"/>
                <w:szCs w:val="18"/>
              </w:rPr>
              <w:t>Absenteeism Percentage</w:t>
            </w:r>
          </w:p>
          <w:p w:rsidR="001A3920" w:rsidRDefault="001A3920" w:rsidP="00293F2D">
            <w:pPr>
              <w:pStyle w:val="ListParagraph"/>
              <w:numPr>
                <w:ilvl w:val="0"/>
                <w:numId w:val="24"/>
              </w:numPr>
              <w:ind w:left="252" w:hanging="180"/>
              <w:rPr>
                <w:color w:val="000000"/>
                <w:sz w:val="18"/>
                <w:szCs w:val="18"/>
              </w:rPr>
            </w:pPr>
            <w:r>
              <w:rPr>
                <w:color w:val="000000"/>
                <w:sz w:val="18"/>
                <w:szCs w:val="18"/>
              </w:rPr>
              <w:t>Total Logged in Time</w:t>
            </w:r>
          </w:p>
          <w:p w:rsidR="001A3920" w:rsidRDefault="001A3920" w:rsidP="00293F2D">
            <w:pPr>
              <w:pStyle w:val="ListParagraph"/>
              <w:numPr>
                <w:ilvl w:val="0"/>
                <w:numId w:val="24"/>
              </w:numPr>
              <w:ind w:left="252" w:hanging="180"/>
              <w:rPr>
                <w:color w:val="000000"/>
                <w:sz w:val="18"/>
                <w:szCs w:val="18"/>
              </w:rPr>
            </w:pPr>
            <w:r>
              <w:rPr>
                <w:color w:val="000000"/>
                <w:sz w:val="18"/>
                <w:szCs w:val="18"/>
              </w:rPr>
              <w:t xml:space="preserve">Total Logged in Time  - all “Ready” Status Codes </w:t>
            </w:r>
          </w:p>
          <w:p w:rsidR="001A3920" w:rsidRDefault="001A3920" w:rsidP="00293F2D">
            <w:pPr>
              <w:pStyle w:val="ListParagraph"/>
              <w:numPr>
                <w:ilvl w:val="0"/>
                <w:numId w:val="24"/>
              </w:numPr>
              <w:ind w:left="252" w:hanging="180"/>
              <w:rPr>
                <w:color w:val="000000"/>
                <w:sz w:val="18"/>
                <w:szCs w:val="18"/>
              </w:rPr>
            </w:pPr>
            <w:r>
              <w:rPr>
                <w:color w:val="000000"/>
                <w:sz w:val="18"/>
                <w:szCs w:val="18"/>
              </w:rPr>
              <w:t>Total Logged in Time all  “Not Ready” Status Codes</w:t>
            </w:r>
          </w:p>
          <w:p w:rsidR="001A3920" w:rsidRDefault="001A3920" w:rsidP="00293F2D">
            <w:pPr>
              <w:pStyle w:val="ListParagraph"/>
              <w:numPr>
                <w:ilvl w:val="0"/>
                <w:numId w:val="24"/>
              </w:numPr>
              <w:ind w:left="252" w:hanging="180"/>
              <w:rPr>
                <w:color w:val="000000"/>
                <w:sz w:val="18"/>
                <w:szCs w:val="18"/>
              </w:rPr>
            </w:pPr>
            <w:r>
              <w:rPr>
                <w:color w:val="000000"/>
                <w:sz w:val="18"/>
                <w:szCs w:val="18"/>
              </w:rPr>
              <w:t>Utilization %</w:t>
            </w:r>
          </w:p>
          <w:p w:rsidR="001A3920" w:rsidRDefault="001A3920" w:rsidP="00293F2D">
            <w:pPr>
              <w:pStyle w:val="ListParagraph"/>
              <w:numPr>
                <w:ilvl w:val="0"/>
                <w:numId w:val="24"/>
              </w:numPr>
              <w:ind w:left="252" w:hanging="180"/>
              <w:rPr>
                <w:color w:val="000000"/>
                <w:sz w:val="18"/>
                <w:szCs w:val="18"/>
              </w:rPr>
            </w:pPr>
            <w:r>
              <w:rPr>
                <w:color w:val="000000"/>
                <w:sz w:val="18"/>
                <w:szCs w:val="18"/>
              </w:rPr>
              <w:t>Occupancy %</w:t>
            </w:r>
          </w:p>
          <w:p w:rsidR="001A3920" w:rsidRPr="001527FF" w:rsidRDefault="001A3920" w:rsidP="00293F2D">
            <w:pPr>
              <w:pStyle w:val="ListParagraph"/>
              <w:numPr>
                <w:ilvl w:val="0"/>
                <w:numId w:val="24"/>
              </w:numPr>
              <w:ind w:left="252" w:hanging="180"/>
              <w:rPr>
                <w:color w:val="000000"/>
                <w:sz w:val="18"/>
                <w:szCs w:val="18"/>
              </w:rPr>
            </w:pPr>
            <w:r>
              <w:rPr>
                <w:color w:val="000000"/>
                <w:sz w:val="18"/>
                <w:szCs w:val="18"/>
              </w:rPr>
              <w:t>Total Calls Handled</w:t>
            </w:r>
          </w:p>
          <w:p w:rsidR="001A3920" w:rsidRDefault="001A3920" w:rsidP="00293F2D">
            <w:pPr>
              <w:pStyle w:val="ListParagraph"/>
              <w:numPr>
                <w:ilvl w:val="0"/>
                <w:numId w:val="24"/>
              </w:numPr>
              <w:ind w:left="252" w:hanging="180"/>
              <w:rPr>
                <w:color w:val="000000"/>
                <w:sz w:val="18"/>
                <w:szCs w:val="18"/>
              </w:rPr>
            </w:pPr>
            <w:r>
              <w:rPr>
                <w:color w:val="000000"/>
                <w:sz w:val="18"/>
                <w:szCs w:val="18"/>
              </w:rPr>
              <w:t>Average Handle Time</w:t>
            </w:r>
          </w:p>
          <w:p w:rsidR="001A3920" w:rsidRDefault="001A3920" w:rsidP="00293F2D">
            <w:pPr>
              <w:pStyle w:val="ListParagraph"/>
              <w:numPr>
                <w:ilvl w:val="0"/>
                <w:numId w:val="24"/>
              </w:numPr>
              <w:ind w:left="252" w:hanging="180"/>
              <w:rPr>
                <w:color w:val="000000"/>
                <w:sz w:val="18"/>
                <w:szCs w:val="18"/>
              </w:rPr>
            </w:pPr>
            <w:r>
              <w:rPr>
                <w:color w:val="000000"/>
                <w:sz w:val="18"/>
                <w:szCs w:val="18"/>
              </w:rPr>
              <w:t>Labor Time per Call</w:t>
            </w:r>
          </w:p>
          <w:p w:rsidR="001A3920" w:rsidRDefault="001A3920" w:rsidP="00293F2D">
            <w:pPr>
              <w:pStyle w:val="ListParagraph"/>
              <w:numPr>
                <w:ilvl w:val="0"/>
                <w:numId w:val="24"/>
              </w:numPr>
              <w:ind w:left="252" w:hanging="180"/>
              <w:rPr>
                <w:color w:val="000000"/>
                <w:sz w:val="18"/>
                <w:szCs w:val="18"/>
              </w:rPr>
            </w:pPr>
            <w:r>
              <w:rPr>
                <w:color w:val="000000"/>
                <w:sz w:val="18"/>
                <w:szCs w:val="18"/>
              </w:rPr>
              <w:t>Labor Cost per Call (Optional – only if HR data on hourly rate is available)</w:t>
            </w:r>
          </w:p>
          <w:p w:rsidR="001A3920" w:rsidRDefault="001A3920" w:rsidP="001A3920">
            <w:pPr>
              <w:pStyle w:val="ListParagraph"/>
              <w:ind w:left="0"/>
              <w:rPr>
                <w:color w:val="000000"/>
                <w:sz w:val="18"/>
                <w:szCs w:val="18"/>
              </w:rPr>
            </w:pPr>
          </w:p>
          <w:p w:rsidR="001A3920" w:rsidRDefault="001A3920" w:rsidP="001A3920">
            <w:pPr>
              <w:pStyle w:val="ListParagraph"/>
              <w:ind w:left="0"/>
              <w:rPr>
                <w:color w:val="000000"/>
                <w:sz w:val="18"/>
                <w:szCs w:val="18"/>
              </w:rPr>
            </w:pPr>
            <w:r w:rsidRPr="001F34EE">
              <w:rPr>
                <w:b/>
                <w:color w:val="000000"/>
                <w:sz w:val="18"/>
                <w:szCs w:val="18"/>
              </w:rPr>
              <w:t>User input parameters (filters)</w:t>
            </w:r>
            <w:r>
              <w:rPr>
                <w:color w:val="000000"/>
                <w:sz w:val="18"/>
                <w:szCs w:val="18"/>
              </w:rPr>
              <w:t xml:space="preserve"> are </w:t>
            </w:r>
            <w:r w:rsidR="00354D29">
              <w:rPr>
                <w:color w:val="000000"/>
                <w:sz w:val="18"/>
                <w:szCs w:val="18"/>
              </w:rPr>
              <w:t xml:space="preserve">Region, </w:t>
            </w:r>
            <w:r>
              <w:rPr>
                <w:color w:val="000000"/>
                <w:sz w:val="18"/>
                <w:szCs w:val="18"/>
              </w:rPr>
              <w:t xml:space="preserve">Project, Program, and Time Period   </w:t>
            </w:r>
          </w:p>
          <w:p w:rsidR="002203F3" w:rsidRDefault="002203F3" w:rsidP="00E5182F">
            <w:pPr>
              <w:pStyle w:val="ListParagraph"/>
              <w:ind w:left="0"/>
              <w:rPr>
                <w:color w:val="000000"/>
                <w:sz w:val="18"/>
                <w:szCs w:val="18"/>
              </w:rPr>
            </w:pPr>
          </w:p>
        </w:tc>
        <w:tc>
          <w:tcPr>
            <w:tcW w:w="1260" w:type="dxa"/>
            <w:tcBorders>
              <w:top w:val="nil"/>
              <w:left w:val="single" w:sz="4" w:space="0" w:color="auto"/>
              <w:bottom w:val="single" w:sz="4" w:space="0" w:color="auto"/>
              <w:right w:val="single" w:sz="4" w:space="0" w:color="auto"/>
            </w:tcBorders>
          </w:tcPr>
          <w:p w:rsidR="002203F3" w:rsidRPr="00805340" w:rsidRDefault="002203F3" w:rsidP="00973F49">
            <w:pPr>
              <w:spacing w:before="0" w:after="0"/>
              <w:rPr>
                <w:color w:val="000000"/>
                <w:sz w:val="18"/>
                <w:szCs w:val="18"/>
              </w:rPr>
            </w:pPr>
          </w:p>
        </w:tc>
      </w:tr>
      <w:tr w:rsidR="002203F3" w:rsidRPr="002A4E00" w:rsidTr="001774A0">
        <w:trPr>
          <w:trHeight w:val="314"/>
        </w:trPr>
        <w:tc>
          <w:tcPr>
            <w:tcW w:w="1260" w:type="dxa"/>
            <w:tcBorders>
              <w:top w:val="nil"/>
              <w:left w:val="single" w:sz="4" w:space="0" w:color="auto"/>
              <w:bottom w:val="single" w:sz="4" w:space="0" w:color="auto"/>
              <w:right w:val="single" w:sz="4" w:space="0" w:color="auto"/>
            </w:tcBorders>
            <w:shd w:val="pct20" w:color="auto" w:fill="auto"/>
          </w:tcPr>
          <w:p w:rsidR="002203F3" w:rsidRPr="008D4086" w:rsidRDefault="002203F3" w:rsidP="0080009E">
            <w:pPr>
              <w:spacing w:before="0" w:after="0"/>
              <w:rPr>
                <w:b/>
                <w:bCs/>
                <w:color w:val="000000"/>
                <w:sz w:val="18"/>
                <w:szCs w:val="18"/>
              </w:rPr>
            </w:pPr>
            <w:r>
              <w:rPr>
                <w:b/>
                <w:bCs/>
                <w:color w:val="000000"/>
                <w:sz w:val="18"/>
                <w:szCs w:val="18"/>
              </w:rPr>
              <w:t>Alerts</w:t>
            </w:r>
          </w:p>
        </w:tc>
        <w:tc>
          <w:tcPr>
            <w:tcW w:w="2520" w:type="dxa"/>
            <w:tcBorders>
              <w:top w:val="single" w:sz="4" w:space="0" w:color="auto"/>
              <w:left w:val="nil"/>
              <w:bottom w:val="single" w:sz="4" w:space="0" w:color="auto"/>
              <w:right w:val="single" w:sz="4" w:space="0" w:color="auto"/>
            </w:tcBorders>
            <w:shd w:val="pct20" w:color="auto" w:fill="auto"/>
          </w:tcPr>
          <w:p w:rsidR="002203F3" w:rsidRPr="008D4086" w:rsidRDefault="002203F3" w:rsidP="0080009E">
            <w:pPr>
              <w:spacing w:before="0" w:after="0"/>
              <w:rPr>
                <w:b/>
                <w:bCs/>
                <w:color w:val="000000"/>
                <w:sz w:val="18"/>
                <w:szCs w:val="18"/>
              </w:rPr>
            </w:pPr>
          </w:p>
        </w:tc>
        <w:tc>
          <w:tcPr>
            <w:tcW w:w="3690" w:type="dxa"/>
            <w:tcBorders>
              <w:top w:val="nil"/>
              <w:left w:val="single" w:sz="4" w:space="0" w:color="auto"/>
              <w:bottom w:val="single" w:sz="4" w:space="0" w:color="auto"/>
              <w:right w:val="single" w:sz="4" w:space="0" w:color="auto"/>
            </w:tcBorders>
            <w:shd w:val="pct20" w:color="auto" w:fill="auto"/>
          </w:tcPr>
          <w:p w:rsidR="002203F3" w:rsidRPr="008D4086" w:rsidRDefault="002203F3" w:rsidP="0080009E">
            <w:pPr>
              <w:spacing w:before="0" w:after="0"/>
              <w:rPr>
                <w:b/>
                <w:bCs/>
                <w:color w:val="000000"/>
                <w:sz w:val="18"/>
                <w:szCs w:val="18"/>
              </w:rPr>
            </w:pPr>
            <w:r w:rsidRPr="008D4086">
              <w:rPr>
                <w:b/>
                <w:bCs/>
                <w:color w:val="000000"/>
                <w:sz w:val="18"/>
                <w:szCs w:val="18"/>
              </w:rPr>
              <w:t> </w:t>
            </w:r>
          </w:p>
        </w:tc>
        <w:tc>
          <w:tcPr>
            <w:tcW w:w="1260" w:type="dxa"/>
            <w:tcBorders>
              <w:top w:val="nil"/>
              <w:left w:val="single" w:sz="4" w:space="0" w:color="auto"/>
              <w:bottom w:val="single" w:sz="4" w:space="0" w:color="auto"/>
              <w:right w:val="single" w:sz="4" w:space="0" w:color="auto"/>
            </w:tcBorders>
            <w:shd w:val="pct20" w:color="auto" w:fill="auto"/>
          </w:tcPr>
          <w:p w:rsidR="002203F3" w:rsidRPr="008D4086" w:rsidRDefault="002203F3" w:rsidP="0080009E">
            <w:pPr>
              <w:spacing w:before="0" w:after="0"/>
              <w:rPr>
                <w:b/>
                <w:bCs/>
                <w:color w:val="000000"/>
                <w:sz w:val="18"/>
                <w:szCs w:val="18"/>
              </w:rPr>
            </w:pPr>
          </w:p>
        </w:tc>
      </w:tr>
      <w:tr w:rsidR="002203F3" w:rsidRPr="002A4E00" w:rsidTr="001774A0">
        <w:trPr>
          <w:trHeight w:val="53"/>
        </w:trPr>
        <w:tc>
          <w:tcPr>
            <w:tcW w:w="1260" w:type="dxa"/>
            <w:tcBorders>
              <w:top w:val="single" w:sz="4" w:space="0" w:color="auto"/>
              <w:left w:val="single" w:sz="4" w:space="0" w:color="auto"/>
              <w:bottom w:val="single" w:sz="4" w:space="0" w:color="auto"/>
              <w:right w:val="single" w:sz="4" w:space="0" w:color="auto"/>
            </w:tcBorders>
            <w:shd w:val="clear" w:color="auto" w:fill="auto"/>
          </w:tcPr>
          <w:p w:rsidR="002203F3" w:rsidRDefault="002203F3" w:rsidP="00973F49">
            <w:pPr>
              <w:spacing w:before="0" w:after="0"/>
              <w:rPr>
                <w:color w:val="000000"/>
                <w:sz w:val="18"/>
                <w:szCs w:val="18"/>
              </w:rPr>
            </w:pPr>
            <w:r>
              <w:rPr>
                <w:color w:val="000000"/>
                <w:sz w:val="18"/>
                <w:szCs w:val="18"/>
              </w:rPr>
              <w:t xml:space="preserve">Agent Group Efficiency </w:t>
            </w:r>
          </w:p>
          <w:p w:rsidR="002203F3" w:rsidRDefault="002203F3" w:rsidP="00973F49">
            <w:pPr>
              <w:spacing w:before="0" w:after="0"/>
              <w:rPr>
                <w:color w:val="000000"/>
                <w:sz w:val="18"/>
                <w:szCs w:val="18"/>
              </w:rPr>
            </w:pPr>
          </w:p>
        </w:tc>
        <w:tc>
          <w:tcPr>
            <w:tcW w:w="2520" w:type="dxa"/>
            <w:tcBorders>
              <w:top w:val="single" w:sz="4" w:space="0" w:color="auto"/>
              <w:left w:val="nil"/>
              <w:bottom w:val="single" w:sz="4" w:space="0" w:color="auto"/>
              <w:right w:val="single" w:sz="4" w:space="0" w:color="auto"/>
            </w:tcBorders>
          </w:tcPr>
          <w:p w:rsidR="002203F3" w:rsidRPr="00E73228" w:rsidRDefault="002203F3" w:rsidP="00EB55F0">
            <w:pPr>
              <w:spacing w:before="0" w:after="0"/>
              <w:rPr>
                <w:color w:val="000000"/>
                <w:sz w:val="18"/>
                <w:szCs w:val="18"/>
              </w:rPr>
            </w:pPr>
            <w:r>
              <w:rPr>
                <w:color w:val="000000"/>
                <w:sz w:val="18"/>
                <w:szCs w:val="18"/>
              </w:rPr>
              <w:t xml:space="preserve"> </w:t>
            </w:r>
            <w:r w:rsidR="009D2E43">
              <w:rPr>
                <w:color w:val="000000"/>
                <w:sz w:val="18"/>
                <w:szCs w:val="18"/>
              </w:rPr>
              <w:t xml:space="preserve">Automated notification prevents the “missed” signal on overall agent efficiency in a dashboard or report from being overlooked. This automated monitoring mitigates the need to review dashboard and reports frequently as well as establishes a standardized “action value”. </w:t>
            </w:r>
          </w:p>
        </w:tc>
        <w:tc>
          <w:tcPr>
            <w:tcW w:w="3690" w:type="dxa"/>
            <w:tcBorders>
              <w:top w:val="single" w:sz="4" w:space="0" w:color="auto"/>
              <w:left w:val="single" w:sz="4" w:space="0" w:color="auto"/>
              <w:bottom w:val="single" w:sz="4" w:space="0" w:color="auto"/>
              <w:right w:val="single" w:sz="4" w:space="0" w:color="auto"/>
            </w:tcBorders>
            <w:shd w:val="clear" w:color="auto" w:fill="auto"/>
          </w:tcPr>
          <w:p w:rsidR="002203F3" w:rsidRPr="00680BD8" w:rsidRDefault="001774A0" w:rsidP="005574F4">
            <w:pPr>
              <w:rPr>
                <w:color w:val="000000"/>
                <w:sz w:val="18"/>
                <w:szCs w:val="18"/>
              </w:rPr>
            </w:pPr>
            <w:r>
              <w:rPr>
                <w:color w:val="000000"/>
                <w:sz w:val="18"/>
                <w:szCs w:val="18"/>
              </w:rPr>
              <w:t xml:space="preserve">If any of the following </w:t>
            </w:r>
            <w:r w:rsidRPr="001774A0">
              <w:rPr>
                <w:b/>
                <w:color w:val="000000"/>
                <w:sz w:val="18"/>
                <w:szCs w:val="18"/>
              </w:rPr>
              <w:t>data metrics</w:t>
            </w:r>
            <w:r>
              <w:rPr>
                <w:color w:val="000000"/>
                <w:sz w:val="18"/>
                <w:szCs w:val="18"/>
              </w:rPr>
              <w:t xml:space="preserve"> Utilization, Occupancy, or Labor Time per Call for defined agent groups, e.g., the agents that belong to a supervisor, or the agents working a given queue, demonstrate statistically valid </w:t>
            </w:r>
            <w:r w:rsidR="00366F9A">
              <w:rPr>
                <w:color w:val="000000"/>
                <w:sz w:val="18"/>
                <w:szCs w:val="18"/>
              </w:rPr>
              <w:t>“special cause” patterns</w:t>
            </w:r>
            <w:r w:rsidR="009D2E43">
              <w:rPr>
                <w:color w:val="000000"/>
                <w:sz w:val="18"/>
                <w:szCs w:val="18"/>
              </w:rPr>
              <w:t xml:space="preserve"> / thresholds an</w:t>
            </w:r>
            <w:r w:rsidR="00366F9A">
              <w:rPr>
                <w:color w:val="000000"/>
                <w:sz w:val="18"/>
                <w:szCs w:val="18"/>
              </w:rPr>
              <w:t xml:space="preserve"> alert will be emailed to the supervisor and manager of the agent group. Notified</w:t>
            </w:r>
            <w:r w:rsidR="009559BD">
              <w:rPr>
                <w:color w:val="000000"/>
                <w:sz w:val="18"/>
                <w:szCs w:val="18"/>
              </w:rPr>
              <w:t xml:space="preserve"> parties</w:t>
            </w:r>
            <w:r w:rsidR="00366F9A">
              <w:rPr>
                <w:color w:val="000000"/>
                <w:sz w:val="18"/>
                <w:szCs w:val="18"/>
              </w:rPr>
              <w:t xml:space="preserve"> can use the Utilization and Occupancy dashboards or reports for additional details</w:t>
            </w:r>
          </w:p>
        </w:tc>
        <w:tc>
          <w:tcPr>
            <w:tcW w:w="1260" w:type="dxa"/>
            <w:tcBorders>
              <w:top w:val="single" w:sz="4" w:space="0" w:color="auto"/>
              <w:left w:val="single" w:sz="4" w:space="0" w:color="auto"/>
              <w:bottom w:val="single" w:sz="4" w:space="0" w:color="auto"/>
              <w:right w:val="single" w:sz="4" w:space="0" w:color="auto"/>
            </w:tcBorders>
          </w:tcPr>
          <w:p w:rsidR="002203F3" w:rsidRPr="00805340" w:rsidRDefault="002203F3" w:rsidP="00973F49">
            <w:pPr>
              <w:spacing w:before="0" w:after="0"/>
              <w:rPr>
                <w:color w:val="000000"/>
                <w:sz w:val="18"/>
                <w:szCs w:val="18"/>
              </w:rPr>
            </w:pPr>
          </w:p>
        </w:tc>
      </w:tr>
      <w:tr w:rsidR="001774A0" w:rsidRPr="002A4E00" w:rsidTr="001774A0">
        <w:trPr>
          <w:trHeight w:val="53"/>
        </w:trPr>
        <w:tc>
          <w:tcPr>
            <w:tcW w:w="1260" w:type="dxa"/>
            <w:tcBorders>
              <w:top w:val="single" w:sz="4" w:space="0" w:color="auto"/>
              <w:left w:val="single" w:sz="4" w:space="0" w:color="auto"/>
              <w:bottom w:val="single" w:sz="4" w:space="0" w:color="auto"/>
              <w:right w:val="single" w:sz="4" w:space="0" w:color="auto"/>
            </w:tcBorders>
            <w:shd w:val="clear" w:color="auto" w:fill="auto"/>
          </w:tcPr>
          <w:p w:rsidR="001774A0" w:rsidRDefault="001774A0" w:rsidP="00973F49">
            <w:pPr>
              <w:spacing w:before="0" w:after="0"/>
              <w:rPr>
                <w:color w:val="000000"/>
                <w:sz w:val="18"/>
                <w:szCs w:val="18"/>
              </w:rPr>
            </w:pPr>
            <w:r>
              <w:rPr>
                <w:color w:val="000000"/>
                <w:sz w:val="18"/>
                <w:szCs w:val="18"/>
              </w:rPr>
              <w:t>Individual Agent Efficiency</w:t>
            </w:r>
          </w:p>
        </w:tc>
        <w:tc>
          <w:tcPr>
            <w:tcW w:w="2520" w:type="dxa"/>
            <w:tcBorders>
              <w:top w:val="single" w:sz="4" w:space="0" w:color="auto"/>
              <w:left w:val="nil"/>
              <w:bottom w:val="single" w:sz="4" w:space="0" w:color="auto"/>
              <w:right w:val="single" w:sz="4" w:space="0" w:color="auto"/>
            </w:tcBorders>
          </w:tcPr>
          <w:p w:rsidR="001774A0" w:rsidRDefault="009D2E43" w:rsidP="00EB55F0">
            <w:pPr>
              <w:spacing w:before="0" w:after="0"/>
              <w:rPr>
                <w:color w:val="000000"/>
                <w:sz w:val="18"/>
                <w:szCs w:val="18"/>
              </w:rPr>
            </w:pPr>
            <w:r>
              <w:rPr>
                <w:color w:val="000000"/>
                <w:sz w:val="18"/>
                <w:szCs w:val="18"/>
              </w:rPr>
              <w:t>Automated notification prevents the “missed” signal on an individual agent in a dashboard or reports from being overlooked. This automated monitoring mitigates the need to review dashboard and reports frequently as well as establishes a standardized “action value”.</w:t>
            </w:r>
          </w:p>
        </w:tc>
        <w:tc>
          <w:tcPr>
            <w:tcW w:w="3690" w:type="dxa"/>
            <w:tcBorders>
              <w:top w:val="single" w:sz="4" w:space="0" w:color="auto"/>
              <w:left w:val="single" w:sz="4" w:space="0" w:color="auto"/>
              <w:bottom w:val="single" w:sz="4" w:space="0" w:color="auto"/>
              <w:right w:val="single" w:sz="4" w:space="0" w:color="auto"/>
            </w:tcBorders>
            <w:shd w:val="clear" w:color="auto" w:fill="auto"/>
          </w:tcPr>
          <w:p w:rsidR="001774A0" w:rsidRDefault="009559BD" w:rsidP="005574F4">
            <w:pPr>
              <w:rPr>
                <w:color w:val="000000"/>
                <w:sz w:val="18"/>
                <w:szCs w:val="18"/>
              </w:rPr>
            </w:pPr>
            <w:r>
              <w:rPr>
                <w:color w:val="000000"/>
                <w:sz w:val="18"/>
                <w:szCs w:val="18"/>
              </w:rPr>
              <w:t xml:space="preserve">If any of the following </w:t>
            </w:r>
            <w:r w:rsidRPr="001774A0">
              <w:rPr>
                <w:b/>
                <w:color w:val="000000"/>
                <w:sz w:val="18"/>
                <w:szCs w:val="18"/>
              </w:rPr>
              <w:t>data metrics</w:t>
            </w:r>
            <w:r>
              <w:rPr>
                <w:color w:val="000000"/>
                <w:sz w:val="18"/>
                <w:szCs w:val="18"/>
              </w:rPr>
              <w:t xml:space="preserve"> Utilization, Occupancy, or Labor Time per Call for an individual agent demonstrate statistically valid “special cause” patterns </w:t>
            </w:r>
            <w:r w:rsidR="009D2E43">
              <w:rPr>
                <w:color w:val="000000"/>
                <w:sz w:val="18"/>
                <w:szCs w:val="18"/>
              </w:rPr>
              <w:t xml:space="preserve">/ thresholds </w:t>
            </w:r>
            <w:r>
              <w:rPr>
                <w:color w:val="000000"/>
                <w:sz w:val="18"/>
                <w:szCs w:val="18"/>
              </w:rPr>
              <w:t>an alert will be emailed to the supervisor. Notified party can use the Utilization and Occupancy dashboards or reports for additional details</w:t>
            </w:r>
          </w:p>
        </w:tc>
        <w:tc>
          <w:tcPr>
            <w:tcW w:w="1260" w:type="dxa"/>
            <w:tcBorders>
              <w:top w:val="single" w:sz="4" w:space="0" w:color="auto"/>
              <w:left w:val="single" w:sz="4" w:space="0" w:color="auto"/>
              <w:bottom w:val="single" w:sz="4" w:space="0" w:color="auto"/>
              <w:right w:val="single" w:sz="4" w:space="0" w:color="auto"/>
            </w:tcBorders>
          </w:tcPr>
          <w:p w:rsidR="001774A0" w:rsidRPr="00805340" w:rsidRDefault="001774A0" w:rsidP="00973F49">
            <w:pPr>
              <w:spacing w:before="0" w:after="0"/>
              <w:rPr>
                <w:color w:val="000000"/>
                <w:sz w:val="18"/>
                <w:szCs w:val="18"/>
              </w:rPr>
            </w:pPr>
          </w:p>
        </w:tc>
      </w:tr>
    </w:tbl>
    <w:p w:rsidR="006D738C" w:rsidRDefault="000C539C" w:rsidP="00145DD2">
      <w:pPr>
        <w:pStyle w:val="Heading1"/>
        <w:pageBreakBefore/>
        <w:ind w:left="619"/>
        <w:rPr>
          <w:rFonts w:ascii="Times New Roman" w:hAnsi="Times New Roman"/>
          <w:bCs/>
        </w:rPr>
      </w:pPr>
      <w:r>
        <w:rPr>
          <w:rFonts w:ascii="Times New Roman" w:hAnsi="Times New Roman"/>
          <w:bCs/>
        </w:rPr>
        <w:t>Agent Efficiency Presentation Object Details</w:t>
      </w:r>
    </w:p>
    <w:p w:rsidR="00C255A5" w:rsidRDefault="00C255A5" w:rsidP="00C255A5">
      <w:pPr>
        <w:pStyle w:val="Body"/>
      </w:pPr>
    </w:p>
    <w:p w:rsidR="00C255A5" w:rsidRDefault="00C255A5" w:rsidP="00C255A5">
      <w:pPr>
        <w:pStyle w:val="Body"/>
      </w:pPr>
      <w:r>
        <w:t>Mock-ups go here</w:t>
      </w:r>
    </w:p>
    <w:p w:rsidR="000A69AC" w:rsidRDefault="00D77E73" w:rsidP="00C255A5">
      <w:pPr>
        <w:pStyle w:val="Body"/>
      </w:pPr>
      <w:r>
        <w:t>Can be configured to any date range</w:t>
      </w:r>
    </w:p>
    <w:p w:rsidR="000C44B3" w:rsidRDefault="000C44B3" w:rsidP="00C255A5">
      <w:pPr>
        <w:pStyle w:val="Body"/>
      </w:pPr>
    </w:p>
    <w:p w:rsidR="000C44B3" w:rsidRPr="00C255A5" w:rsidRDefault="000C44B3" w:rsidP="00C255A5">
      <w:pPr>
        <w:pStyle w:val="Body"/>
      </w:pPr>
    </w:p>
    <w:sectPr w:rsidR="000C44B3" w:rsidRPr="00C255A5" w:rsidSect="00AA1B3A">
      <w:footerReference w:type="default" r:id="rId10"/>
      <w:pgSz w:w="12240" w:h="15840" w:code="1"/>
      <w:pgMar w:top="990" w:right="1440" w:bottom="117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Randy Riefel" w:date="2013-08-13T19:40:00Z" w:initials="R.R.">
    <w:p w:rsidR="00056A09" w:rsidRDefault="00056A09">
      <w:pPr>
        <w:pStyle w:val="CommentText"/>
      </w:pPr>
      <w:r>
        <w:rPr>
          <w:rStyle w:val="CommentReference"/>
        </w:rPr>
        <w:annotationRef/>
      </w:r>
      <w:r>
        <w:t>Indicates Source of Data</w:t>
      </w:r>
    </w:p>
  </w:comment>
  <w:comment w:id="4" w:author="Randy Riefel" w:date="2013-08-13T20:26:00Z" w:initials="R.R.">
    <w:p w:rsidR="000D5245" w:rsidRDefault="000D5245">
      <w:pPr>
        <w:pStyle w:val="CommentText"/>
      </w:pPr>
      <w:r>
        <w:rPr>
          <w:rStyle w:val="CommentReference"/>
        </w:rPr>
        <w:annotationRef/>
      </w:r>
      <w:r>
        <w:t>Development Needs to Discuss with Randall</w:t>
      </w:r>
    </w:p>
  </w:comment>
  <w:comment w:id="5" w:author="Randy Riefel" w:date="2013-08-13T20:24:00Z" w:initials="R.R.">
    <w:p w:rsidR="004A4823" w:rsidRDefault="004A4823" w:rsidP="004A4823">
      <w:pPr>
        <w:pStyle w:val="CommentText"/>
      </w:pPr>
      <w:r>
        <w:rPr>
          <w:rStyle w:val="CommentReference"/>
        </w:rPr>
        <w:annotationRef/>
      </w:r>
      <w:r>
        <w:t>Indicates Source of Data</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4C8D" w:rsidRDefault="006A4C8D">
      <w:r>
        <w:separator/>
      </w:r>
    </w:p>
  </w:endnote>
  <w:endnote w:type="continuationSeparator" w:id="0">
    <w:p w:rsidR="006A4C8D" w:rsidRDefault="006A4C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Arial Bold">
    <w:altName w:val="Arial Unicode MS"/>
    <w:panose1 w:val="00000000000000000000"/>
    <w:charset w:val="00"/>
    <w:family w:val="roman"/>
    <w:notTrueType/>
    <w:pitch w:val="default"/>
    <w:sig w:usb0="00000073" w:usb1="00000000" w:usb2="00550000" w:usb3="0069006E" w:csb0="00650076" w:csb1="00730072"/>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TimesNewRoman,Bold">
    <w:panose1 w:val="00000000000000000000"/>
    <w:charset w:val="00"/>
    <w:family w:val="roman"/>
    <w:notTrueType/>
    <w:pitch w:val="default"/>
    <w:sig w:usb0="00000003" w:usb1="00000000" w:usb2="00000000" w:usb3="00000000" w:csb0="00000001" w:csb1="00000000"/>
  </w:font>
  <w:font w:name="TimesNewRoman">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1B5" w:rsidRDefault="00C101B5" w:rsidP="00C65D91">
    <w:pPr>
      <w:pStyle w:val="FooterEven"/>
      <w:rPr>
        <w:noProof/>
      </w:rPr>
    </w:pPr>
    <w:r>
      <w:tab/>
    </w:r>
    <w:r>
      <w:tab/>
    </w:r>
    <w:r>
      <w:tab/>
    </w:r>
    <w:r w:rsidR="009C62D9">
      <w:rPr>
        <w:rStyle w:val="PageNumber"/>
      </w:rPr>
      <w:fldChar w:fldCharType="begin"/>
    </w:r>
    <w:r>
      <w:rPr>
        <w:rStyle w:val="PageNumber"/>
      </w:rPr>
      <w:instrText xml:space="preserve"> PAGE </w:instrText>
    </w:r>
    <w:r w:rsidR="009C62D9">
      <w:rPr>
        <w:rStyle w:val="PageNumber"/>
      </w:rPr>
      <w:fldChar w:fldCharType="separate"/>
    </w:r>
    <w:r w:rsidR="002C0F57">
      <w:rPr>
        <w:rStyle w:val="PageNumber"/>
        <w:noProof/>
      </w:rPr>
      <w:t>3</w:t>
    </w:r>
    <w:r w:rsidR="009C62D9">
      <w:rPr>
        <w:rStyle w:val="PageNumber"/>
      </w:rPr>
      <w:fldChar w:fldCharType="end"/>
    </w:r>
    <w:r>
      <w:rPr>
        <w:rStyle w:val="PageNumber"/>
      </w:rPr>
      <w:t xml:space="preserve"> of </w:t>
    </w:r>
    <w:r w:rsidR="009C62D9">
      <w:rPr>
        <w:rStyle w:val="PageNumber"/>
      </w:rPr>
      <w:fldChar w:fldCharType="begin"/>
    </w:r>
    <w:r>
      <w:rPr>
        <w:rStyle w:val="PageNumber"/>
      </w:rPr>
      <w:instrText xml:space="preserve"> NUMPAGES </w:instrText>
    </w:r>
    <w:r w:rsidR="009C62D9">
      <w:rPr>
        <w:rStyle w:val="PageNumber"/>
      </w:rPr>
      <w:fldChar w:fldCharType="separate"/>
    </w:r>
    <w:r w:rsidR="002C0F57">
      <w:rPr>
        <w:rStyle w:val="PageNumber"/>
        <w:noProof/>
      </w:rPr>
      <w:t>7</w:t>
    </w:r>
    <w:r w:rsidR="009C62D9">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4C8D" w:rsidRDefault="006A4C8D">
      <w:r>
        <w:separator/>
      </w:r>
    </w:p>
  </w:footnote>
  <w:footnote w:type="continuationSeparator" w:id="0">
    <w:p w:rsidR="006A4C8D" w:rsidRDefault="006A4C8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pStyle w:val="BulletIntSubSub"/>
      <w:lvlText w:val="*"/>
      <w:lvlJc w:val="left"/>
      <w:rPr>
        <w:rFonts w:cs="Times New Roman"/>
      </w:rPr>
    </w:lvl>
  </w:abstractNum>
  <w:abstractNum w:abstractNumId="1">
    <w:nsid w:val="02727385"/>
    <w:multiLevelType w:val="singleLevel"/>
    <w:tmpl w:val="4C06F532"/>
    <w:lvl w:ilvl="0">
      <w:start w:val="1"/>
      <w:numFmt w:val="bullet"/>
      <w:pStyle w:val="CellBullet"/>
      <w:lvlText w:val=""/>
      <w:lvlJc w:val="left"/>
      <w:pPr>
        <w:tabs>
          <w:tab w:val="num" w:pos="360"/>
        </w:tabs>
        <w:ind w:left="144" w:hanging="144"/>
      </w:pPr>
      <w:rPr>
        <w:rFonts w:ascii="Symbol" w:hAnsi="Symbol" w:hint="default"/>
      </w:rPr>
    </w:lvl>
  </w:abstractNum>
  <w:abstractNum w:abstractNumId="2">
    <w:nsid w:val="085A21C6"/>
    <w:multiLevelType w:val="hybridMultilevel"/>
    <w:tmpl w:val="0958EDA6"/>
    <w:lvl w:ilvl="0" w:tplc="0118523C">
      <w:start w:val="1"/>
      <w:numFmt w:val="decimal"/>
      <w:pStyle w:val="CellStepNumber"/>
      <w:lvlText w:val="%1"/>
      <w:lvlJc w:val="left"/>
      <w:pPr>
        <w:tabs>
          <w:tab w:val="num" w:pos="360"/>
        </w:tabs>
      </w:pPr>
      <w:rPr>
        <w:rFonts w:cs="Times New Roman" w:hint="default"/>
        <w:sz w:val="22"/>
        <w:szCs w:val="22"/>
      </w:rPr>
    </w:lvl>
    <w:lvl w:ilvl="1" w:tplc="5A5E1FE8">
      <w:start w:val="1"/>
      <w:numFmt w:val="lowerLetter"/>
      <w:pStyle w:val="CellNumberabc"/>
      <w:lvlText w:val="%2)"/>
      <w:lvlJc w:val="left"/>
      <w:pPr>
        <w:tabs>
          <w:tab w:val="num" w:pos="1440"/>
        </w:tabs>
        <w:ind w:left="1296" w:hanging="216"/>
      </w:pPr>
      <w:rPr>
        <w:rFonts w:cs="Times New Roman" w:hint="default"/>
      </w:rPr>
    </w:lvl>
    <w:lvl w:ilvl="2" w:tplc="78749A62">
      <w:start w:val="1"/>
      <w:numFmt w:val="decimal"/>
      <w:lvlText w:val="%3)"/>
      <w:lvlJc w:val="left"/>
      <w:pPr>
        <w:tabs>
          <w:tab w:val="num" w:pos="2340"/>
        </w:tabs>
        <w:ind w:left="2340" w:hanging="360"/>
      </w:pPr>
      <w:rPr>
        <w:rFonts w:cs="Times New Roman" w:hint="default"/>
      </w:rPr>
    </w:lvl>
    <w:lvl w:ilvl="3" w:tplc="4D9E04CC" w:tentative="1">
      <w:start w:val="1"/>
      <w:numFmt w:val="decimal"/>
      <w:lvlText w:val="%4."/>
      <w:lvlJc w:val="left"/>
      <w:pPr>
        <w:tabs>
          <w:tab w:val="num" w:pos="2880"/>
        </w:tabs>
        <w:ind w:left="2880" w:hanging="360"/>
      </w:pPr>
      <w:rPr>
        <w:rFonts w:cs="Times New Roman"/>
      </w:rPr>
    </w:lvl>
    <w:lvl w:ilvl="4" w:tplc="6CD836FA" w:tentative="1">
      <w:start w:val="1"/>
      <w:numFmt w:val="lowerLetter"/>
      <w:lvlText w:val="%5."/>
      <w:lvlJc w:val="left"/>
      <w:pPr>
        <w:tabs>
          <w:tab w:val="num" w:pos="3600"/>
        </w:tabs>
        <w:ind w:left="3600" w:hanging="360"/>
      </w:pPr>
      <w:rPr>
        <w:rFonts w:cs="Times New Roman"/>
      </w:rPr>
    </w:lvl>
    <w:lvl w:ilvl="5" w:tplc="A0542128" w:tentative="1">
      <w:start w:val="1"/>
      <w:numFmt w:val="lowerRoman"/>
      <w:lvlText w:val="%6."/>
      <w:lvlJc w:val="right"/>
      <w:pPr>
        <w:tabs>
          <w:tab w:val="num" w:pos="4320"/>
        </w:tabs>
        <w:ind w:left="4320" w:hanging="180"/>
      </w:pPr>
      <w:rPr>
        <w:rFonts w:cs="Times New Roman"/>
      </w:rPr>
    </w:lvl>
    <w:lvl w:ilvl="6" w:tplc="4C7EF266" w:tentative="1">
      <w:start w:val="1"/>
      <w:numFmt w:val="decimal"/>
      <w:lvlText w:val="%7."/>
      <w:lvlJc w:val="left"/>
      <w:pPr>
        <w:tabs>
          <w:tab w:val="num" w:pos="5040"/>
        </w:tabs>
        <w:ind w:left="5040" w:hanging="360"/>
      </w:pPr>
      <w:rPr>
        <w:rFonts w:cs="Times New Roman"/>
      </w:rPr>
    </w:lvl>
    <w:lvl w:ilvl="7" w:tplc="DB063446" w:tentative="1">
      <w:start w:val="1"/>
      <w:numFmt w:val="lowerLetter"/>
      <w:lvlText w:val="%8."/>
      <w:lvlJc w:val="left"/>
      <w:pPr>
        <w:tabs>
          <w:tab w:val="num" w:pos="5760"/>
        </w:tabs>
        <w:ind w:left="5760" w:hanging="360"/>
      </w:pPr>
      <w:rPr>
        <w:rFonts w:cs="Times New Roman"/>
      </w:rPr>
    </w:lvl>
    <w:lvl w:ilvl="8" w:tplc="EFB82624" w:tentative="1">
      <w:start w:val="1"/>
      <w:numFmt w:val="lowerRoman"/>
      <w:lvlText w:val="%9."/>
      <w:lvlJc w:val="right"/>
      <w:pPr>
        <w:tabs>
          <w:tab w:val="num" w:pos="6480"/>
        </w:tabs>
        <w:ind w:left="6480" w:hanging="180"/>
      </w:pPr>
      <w:rPr>
        <w:rFonts w:cs="Times New Roman"/>
      </w:rPr>
    </w:lvl>
  </w:abstractNum>
  <w:abstractNum w:abstractNumId="3">
    <w:nsid w:val="0EF57CBB"/>
    <w:multiLevelType w:val="hybridMultilevel"/>
    <w:tmpl w:val="A9E2E272"/>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C5684C"/>
    <w:multiLevelType w:val="hybridMultilevel"/>
    <w:tmpl w:val="366C386A"/>
    <w:lvl w:ilvl="0" w:tplc="A8623646">
      <w:start w:val="1"/>
      <w:numFmt w:val="bullet"/>
      <w:pStyle w:val="ss-text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5">
    <w:nsid w:val="1EEB4A70"/>
    <w:multiLevelType w:val="hybridMultilevel"/>
    <w:tmpl w:val="EE74757E"/>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2E679A"/>
    <w:multiLevelType w:val="singleLevel"/>
    <w:tmpl w:val="98C8D3E4"/>
    <w:lvl w:ilvl="0">
      <w:start w:val="1"/>
      <w:numFmt w:val="decimal"/>
      <w:pStyle w:val="CellNumber"/>
      <w:lvlText w:val="%1)"/>
      <w:lvlJc w:val="left"/>
      <w:pPr>
        <w:tabs>
          <w:tab w:val="num" w:pos="360"/>
        </w:tabs>
        <w:ind w:left="288" w:hanging="288"/>
      </w:pPr>
      <w:rPr>
        <w:rFonts w:cs="Times New Roman" w:hint="default"/>
      </w:rPr>
    </w:lvl>
  </w:abstractNum>
  <w:abstractNum w:abstractNumId="7">
    <w:nsid w:val="26890BD7"/>
    <w:multiLevelType w:val="hybridMultilevel"/>
    <w:tmpl w:val="ED7E8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BA7CC0"/>
    <w:multiLevelType w:val="hybridMultilevel"/>
    <w:tmpl w:val="48BCB00C"/>
    <w:lvl w:ilvl="0" w:tplc="1C6000A0">
      <w:start w:val="1"/>
      <w:numFmt w:val="none"/>
      <w:pStyle w:val="Tip"/>
      <w:lvlText w:val="%1TIP:"/>
      <w:lvlJc w:val="left"/>
      <w:pPr>
        <w:tabs>
          <w:tab w:val="num" w:pos="576"/>
        </w:tabs>
        <w:ind w:left="576" w:hanging="576"/>
      </w:pPr>
      <w:rPr>
        <w:rFonts w:ascii="Times New Roman" w:hAnsi="Times New Roman" w:cs="Times New Roman" w:hint="default"/>
        <w:b/>
        <w:i w:val="0"/>
        <w:sz w:val="20"/>
      </w:rPr>
    </w:lvl>
    <w:lvl w:ilvl="1" w:tplc="68A85AA2" w:tentative="1">
      <w:start w:val="1"/>
      <w:numFmt w:val="lowerLetter"/>
      <w:lvlText w:val="%2."/>
      <w:lvlJc w:val="left"/>
      <w:pPr>
        <w:tabs>
          <w:tab w:val="num" w:pos="1440"/>
        </w:tabs>
        <w:ind w:left="1440" w:hanging="360"/>
      </w:pPr>
      <w:rPr>
        <w:rFonts w:cs="Times New Roman"/>
      </w:rPr>
    </w:lvl>
    <w:lvl w:ilvl="2" w:tplc="598A6BD4" w:tentative="1">
      <w:start w:val="1"/>
      <w:numFmt w:val="lowerRoman"/>
      <w:lvlText w:val="%3."/>
      <w:lvlJc w:val="right"/>
      <w:pPr>
        <w:tabs>
          <w:tab w:val="num" w:pos="2160"/>
        </w:tabs>
        <w:ind w:left="2160" w:hanging="180"/>
      </w:pPr>
      <w:rPr>
        <w:rFonts w:cs="Times New Roman"/>
      </w:rPr>
    </w:lvl>
    <w:lvl w:ilvl="3" w:tplc="0FC2EA68" w:tentative="1">
      <w:start w:val="1"/>
      <w:numFmt w:val="decimal"/>
      <w:lvlText w:val="%4."/>
      <w:lvlJc w:val="left"/>
      <w:pPr>
        <w:tabs>
          <w:tab w:val="num" w:pos="2880"/>
        </w:tabs>
        <w:ind w:left="2880" w:hanging="360"/>
      </w:pPr>
      <w:rPr>
        <w:rFonts w:cs="Times New Roman"/>
      </w:rPr>
    </w:lvl>
    <w:lvl w:ilvl="4" w:tplc="2DD22160" w:tentative="1">
      <w:start w:val="1"/>
      <w:numFmt w:val="lowerLetter"/>
      <w:lvlText w:val="%5."/>
      <w:lvlJc w:val="left"/>
      <w:pPr>
        <w:tabs>
          <w:tab w:val="num" w:pos="3600"/>
        </w:tabs>
        <w:ind w:left="3600" w:hanging="360"/>
      </w:pPr>
      <w:rPr>
        <w:rFonts w:cs="Times New Roman"/>
      </w:rPr>
    </w:lvl>
    <w:lvl w:ilvl="5" w:tplc="DD6C1588" w:tentative="1">
      <w:start w:val="1"/>
      <w:numFmt w:val="lowerRoman"/>
      <w:lvlText w:val="%6."/>
      <w:lvlJc w:val="right"/>
      <w:pPr>
        <w:tabs>
          <w:tab w:val="num" w:pos="4320"/>
        </w:tabs>
        <w:ind w:left="4320" w:hanging="180"/>
      </w:pPr>
      <w:rPr>
        <w:rFonts w:cs="Times New Roman"/>
      </w:rPr>
    </w:lvl>
    <w:lvl w:ilvl="6" w:tplc="6D62A52C" w:tentative="1">
      <w:start w:val="1"/>
      <w:numFmt w:val="decimal"/>
      <w:lvlText w:val="%7."/>
      <w:lvlJc w:val="left"/>
      <w:pPr>
        <w:tabs>
          <w:tab w:val="num" w:pos="5040"/>
        </w:tabs>
        <w:ind w:left="5040" w:hanging="360"/>
      </w:pPr>
      <w:rPr>
        <w:rFonts w:cs="Times New Roman"/>
      </w:rPr>
    </w:lvl>
    <w:lvl w:ilvl="7" w:tplc="2F2C3A7E" w:tentative="1">
      <w:start w:val="1"/>
      <w:numFmt w:val="lowerLetter"/>
      <w:lvlText w:val="%8."/>
      <w:lvlJc w:val="left"/>
      <w:pPr>
        <w:tabs>
          <w:tab w:val="num" w:pos="5760"/>
        </w:tabs>
        <w:ind w:left="5760" w:hanging="360"/>
      </w:pPr>
      <w:rPr>
        <w:rFonts w:cs="Times New Roman"/>
      </w:rPr>
    </w:lvl>
    <w:lvl w:ilvl="8" w:tplc="632AAAE2" w:tentative="1">
      <w:start w:val="1"/>
      <w:numFmt w:val="lowerRoman"/>
      <w:lvlText w:val="%9."/>
      <w:lvlJc w:val="right"/>
      <w:pPr>
        <w:tabs>
          <w:tab w:val="num" w:pos="6480"/>
        </w:tabs>
        <w:ind w:left="6480" w:hanging="180"/>
      </w:pPr>
      <w:rPr>
        <w:rFonts w:cs="Times New Roman"/>
      </w:rPr>
    </w:lvl>
  </w:abstractNum>
  <w:abstractNum w:abstractNumId="9">
    <w:nsid w:val="2B5D4CD5"/>
    <w:multiLevelType w:val="hybridMultilevel"/>
    <w:tmpl w:val="A490D2DA"/>
    <w:lvl w:ilvl="0" w:tplc="0409000D">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0">
    <w:nsid w:val="2FE10C5A"/>
    <w:multiLevelType w:val="hybridMultilevel"/>
    <w:tmpl w:val="1564FDF8"/>
    <w:lvl w:ilvl="0" w:tplc="BB068ADA">
      <w:start w:val="1"/>
      <w:numFmt w:val="bullet"/>
      <w:pStyle w:val="Bullet1"/>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FEC1D2C"/>
    <w:multiLevelType w:val="singleLevel"/>
    <w:tmpl w:val="F220566A"/>
    <w:lvl w:ilvl="0">
      <w:start w:val="1"/>
      <w:numFmt w:val="bullet"/>
      <w:pStyle w:val="BulletDash2"/>
      <w:lvlText w:val=""/>
      <w:lvlJc w:val="left"/>
      <w:pPr>
        <w:tabs>
          <w:tab w:val="num" w:pos="1080"/>
        </w:tabs>
        <w:ind w:left="360" w:firstLine="360"/>
      </w:pPr>
      <w:rPr>
        <w:rFonts w:ascii="Symbol" w:hAnsi="Symbol" w:hint="default"/>
      </w:rPr>
    </w:lvl>
  </w:abstractNum>
  <w:abstractNum w:abstractNumId="12">
    <w:nsid w:val="30F55AD4"/>
    <w:multiLevelType w:val="multilevel"/>
    <w:tmpl w:val="3B0821B8"/>
    <w:lvl w:ilvl="0">
      <w:start w:val="1"/>
      <w:numFmt w:val="none"/>
      <w:pStyle w:val="TOC2"/>
      <w:lvlText w:val=""/>
      <w:lvlJc w:val="left"/>
      <w:pPr>
        <w:tabs>
          <w:tab w:val="num" w:pos="864"/>
        </w:tabs>
        <w:ind w:firstLine="504"/>
      </w:pPr>
      <w:rPr>
        <w:rFonts w:cs="Times New Roman" w:hint="default"/>
      </w:rPr>
    </w:lvl>
    <w:lvl w:ilvl="1">
      <w:start w:val="1"/>
      <w:numFmt w:val="decimal"/>
      <w:lvlText w:val="%1.%2"/>
      <w:lvlJc w:val="left"/>
      <w:pPr>
        <w:tabs>
          <w:tab w:val="num" w:pos="1296"/>
        </w:tabs>
        <w:ind w:left="1296" w:hanging="576"/>
      </w:pPr>
      <w:rPr>
        <w:rFonts w:cs="Times New Roman" w:hint="default"/>
      </w:rPr>
    </w:lvl>
    <w:lvl w:ilvl="2">
      <w:start w:val="1"/>
      <w:numFmt w:val="decimal"/>
      <w:lvlText w:val="%1.%2.%3"/>
      <w:lvlJc w:val="left"/>
      <w:pPr>
        <w:tabs>
          <w:tab w:val="num" w:pos="1440"/>
        </w:tabs>
        <w:ind w:left="1440" w:hanging="720"/>
      </w:pPr>
      <w:rPr>
        <w:rFonts w:cs="Times New Roman" w:hint="default"/>
      </w:rPr>
    </w:lvl>
    <w:lvl w:ilvl="3">
      <w:start w:val="1"/>
      <w:numFmt w:val="decimal"/>
      <w:lvlText w:val="%1.%2.%3.%4"/>
      <w:lvlJc w:val="left"/>
      <w:pPr>
        <w:tabs>
          <w:tab w:val="num" w:pos="1584"/>
        </w:tabs>
        <w:ind w:left="1584" w:hanging="864"/>
      </w:pPr>
      <w:rPr>
        <w:rFonts w:cs="Times New Roman" w:hint="default"/>
      </w:rPr>
    </w:lvl>
    <w:lvl w:ilvl="4">
      <w:start w:val="1"/>
      <w:numFmt w:val="decimal"/>
      <w:lvlText w:val="%1.%2.%3.%4.%5"/>
      <w:lvlJc w:val="left"/>
      <w:pPr>
        <w:tabs>
          <w:tab w:val="num" w:pos="1728"/>
        </w:tabs>
        <w:ind w:left="1728" w:hanging="1008"/>
      </w:pPr>
      <w:rPr>
        <w:rFonts w:cs="Times New Roman" w:hint="default"/>
      </w:rPr>
    </w:lvl>
    <w:lvl w:ilvl="5">
      <w:start w:val="1"/>
      <w:numFmt w:val="decimal"/>
      <w:lvlText w:val="%1.%2.%3.%4.%5.%6"/>
      <w:lvlJc w:val="left"/>
      <w:pPr>
        <w:tabs>
          <w:tab w:val="num" w:pos="1872"/>
        </w:tabs>
        <w:ind w:left="1872" w:hanging="1152"/>
      </w:pPr>
      <w:rPr>
        <w:rFonts w:cs="Times New Roman" w:hint="default"/>
      </w:rPr>
    </w:lvl>
    <w:lvl w:ilvl="6">
      <w:start w:val="1"/>
      <w:numFmt w:val="decimal"/>
      <w:lvlText w:val="%1.%2.%3.%4.%5.%6.%7"/>
      <w:lvlJc w:val="left"/>
      <w:pPr>
        <w:tabs>
          <w:tab w:val="num" w:pos="2016"/>
        </w:tabs>
        <w:ind w:left="2016" w:hanging="1296"/>
      </w:pPr>
      <w:rPr>
        <w:rFonts w:cs="Times New Roman" w:hint="default"/>
      </w:rPr>
    </w:lvl>
    <w:lvl w:ilvl="7">
      <w:start w:val="1"/>
      <w:numFmt w:val="decimal"/>
      <w:lvlText w:val="%1.%2.%3.%4.%5.%6.%7.%8"/>
      <w:lvlJc w:val="left"/>
      <w:pPr>
        <w:tabs>
          <w:tab w:val="num" w:pos="2160"/>
        </w:tabs>
        <w:ind w:left="2160" w:hanging="1440"/>
      </w:pPr>
      <w:rPr>
        <w:rFonts w:cs="Times New Roman" w:hint="default"/>
      </w:rPr>
    </w:lvl>
    <w:lvl w:ilvl="8">
      <w:start w:val="1"/>
      <w:numFmt w:val="decimal"/>
      <w:lvlText w:val="%1.%2.%3.%4.%5.%6.%7.%8.%9"/>
      <w:lvlJc w:val="left"/>
      <w:pPr>
        <w:tabs>
          <w:tab w:val="num" w:pos="2304"/>
        </w:tabs>
        <w:ind w:left="2304" w:hanging="1584"/>
      </w:pPr>
      <w:rPr>
        <w:rFonts w:cs="Times New Roman" w:hint="default"/>
      </w:rPr>
    </w:lvl>
  </w:abstractNum>
  <w:abstractNum w:abstractNumId="13">
    <w:nsid w:val="373A7D8E"/>
    <w:multiLevelType w:val="singleLevel"/>
    <w:tmpl w:val="AF5033B8"/>
    <w:lvl w:ilvl="0">
      <w:start w:val="1"/>
      <w:numFmt w:val="decimal"/>
      <w:pStyle w:val="Number"/>
      <w:lvlText w:val="%1."/>
      <w:lvlJc w:val="left"/>
      <w:pPr>
        <w:tabs>
          <w:tab w:val="num" w:pos="360"/>
        </w:tabs>
        <w:ind w:left="360" w:hanging="360"/>
      </w:pPr>
      <w:rPr>
        <w:rFonts w:cs="Times New Roman"/>
      </w:rPr>
    </w:lvl>
  </w:abstractNum>
  <w:abstractNum w:abstractNumId="14">
    <w:nsid w:val="422958C6"/>
    <w:multiLevelType w:val="multilevel"/>
    <w:tmpl w:val="F1A862D0"/>
    <w:lvl w:ilvl="0">
      <w:start w:val="1"/>
      <w:numFmt w:val="none"/>
      <w:pStyle w:val="TOC1"/>
      <w:lvlText w:val=""/>
      <w:lvlJc w:val="left"/>
      <w:pPr>
        <w:tabs>
          <w:tab w:val="num" w:pos="360"/>
        </w:tabs>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5">
    <w:nsid w:val="43A0143D"/>
    <w:multiLevelType w:val="hybridMultilevel"/>
    <w:tmpl w:val="F326AFBE"/>
    <w:lvl w:ilvl="0" w:tplc="68063198">
      <w:start w:val="1"/>
      <w:numFmt w:val="bullet"/>
      <w:pStyle w:val="CellBulletDash"/>
      <w:lvlText w:val=""/>
      <w:lvlJc w:val="left"/>
      <w:pPr>
        <w:tabs>
          <w:tab w:val="num" w:pos="576"/>
        </w:tabs>
        <w:ind w:left="216"/>
      </w:pPr>
      <w:rPr>
        <w:rFonts w:ascii="Symbol" w:hAnsi="Symbol" w:hint="default"/>
      </w:rPr>
    </w:lvl>
    <w:lvl w:ilvl="1" w:tplc="FAA08E58">
      <w:start w:val="1"/>
      <w:numFmt w:val="bullet"/>
      <w:pStyle w:val="CellBulletDash"/>
      <w:lvlText w:val="o"/>
      <w:lvlJc w:val="left"/>
      <w:pPr>
        <w:tabs>
          <w:tab w:val="num" w:pos="1440"/>
        </w:tabs>
        <w:ind w:left="1440" w:hanging="360"/>
      </w:pPr>
      <w:rPr>
        <w:rFonts w:ascii="Courier New" w:hAnsi="Courier New" w:hint="default"/>
      </w:rPr>
    </w:lvl>
    <w:lvl w:ilvl="2" w:tplc="494E9D46" w:tentative="1">
      <w:start w:val="1"/>
      <w:numFmt w:val="bullet"/>
      <w:lvlText w:val=""/>
      <w:lvlJc w:val="left"/>
      <w:pPr>
        <w:tabs>
          <w:tab w:val="num" w:pos="2160"/>
        </w:tabs>
        <w:ind w:left="2160" w:hanging="360"/>
      </w:pPr>
      <w:rPr>
        <w:rFonts w:ascii="Wingdings" w:hAnsi="Wingdings" w:hint="default"/>
      </w:rPr>
    </w:lvl>
    <w:lvl w:ilvl="3" w:tplc="206AFB1A" w:tentative="1">
      <w:start w:val="1"/>
      <w:numFmt w:val="bullet"/>
      <w:lvlText w:val=""/>
      <w:lvlJc w:val="left"/>
      <w:pPr>
        <w:tabs>
          <w:tab w:val="num" w:pos="2880"/>
        </w:tabs>
        <w:ind w:left="2880" w:hanging="360"/>
      </w:pPr>
      <w:rPr>
        <w:rFonts w:ascii="Symbol" w:hAnsi="Symbol" w:hint="default"/>
      </w:rPr>
    </w:lvl>
    <w:lvl w:ilvl="4" w:tplc="988E1868" w:tentative="1">
      <w:start w:val="1"/>
      <w:numFmt w:val="bullet"/>
      <w:lvlText w:val="o"/>
      <w:lvlJc w:val="left"/>
      <w:pPr>
        <w:tabs>
          <w:tab w:val="num" w:pos="3600"/>
        </w:tabs>
        <w:ind w:left="3600" w:hanging="360"/>
      </w:pPr>
      <w:rPr>
        <w:rFonts w:ascii="Courier New" w:hAnsi="Courier New" w:hint="default"/>
      </w:rPr>
    </w:lvl>
    <w:lvl w:ilvl="5" w:tplc="C37C15A0" w:tentative="1">
      <w:start w:val="1"/>
      <w:numFmt w:val="bullet"/>
      <w:lvlText w:val=""/>
      <w:lvlJc w:val="left"/>
      <w:pPr>
        <w:tabs>
          <w:tab w:val="num" w:pos="4320"/>
        </w:tabs>
        <w:ind w:left="4320" w:hanging="360"/>
      </w:pPr>
      <w:rPr>
        <w:rFonts w:ascii="Wingdings" w:hAnsi="Wingdings" w:hint="default"/>
      </w:rPr>
    </w:lvl>
    <w:lvl w:ilvl="6" w:tplc="E92C03E0" w:tentative="1">
      <w:start w:val="1"/>
      <w:numFmt w:val="bullet"/>
      <w:lvlText w:val=""/>
      <w:lvlJc w:val="left"/>
      <w:pPr>
        <w:tabs>
          <w:tab w:val="num" w:pos="5040"/>
        </w:tabs>
        <w:ind w:left="5040" w:hanging="360"/>
      </w:pPr>
      <w:rPr>
        <w:rFonts w:ascii="Symbol" w:hAnsi="Symbol" w:hint="default"/>
      </w:rPr>
    </w:lvl>
    <w:lvl w:ilvl="7" w:tplc="0910F6B0" w:tentative="1">
      <w:start w:val="1"/>
      <w:numFmt w:val="bullet"/>
      <w:lvlText w:val="o"/>
      <w:lvlJc w:val="left"/>
      <w:pPr>
        <w:tabs>
          <w:tab w:val="num" w:pos="5760"/>
        </w:tabs>
        <w:ind w:left="5760" w:hanging="360"/>
      </w:pPr>
      <w:rPr>
        <w:rFonts w:ascii="Courier New" w:hAnsi="Courier New" w:hint="default"/>
      </w:rPr>
    </w:lvl>
    <w:lvl w:ilvl="8" w:tplc="782E0000" w:tentative="1">
      <w:start w:val="1"/>
      <w:numFmt w:val="bullet"/>
      <w:lvlText w:val=""/>
      <w:lvlJc w:val="left"/>
      <w:pPr>
        <w:tabs>
          <w:tab w:val="num" w:pos="6480"/>
        </w:tabs>
        <w:ind w:left="6480" w:hanging="360"/>
      </w:pPr>
      <w:rPr>
        <w:rFonts w:ascii="Wingdings" w:hAnsi="Wingdings" w:hint="default"/>
      </w:rPr>
    </w:lvl>
  </w:abstractNum>
  <w:abstractNum w:abstractNumId="16">
    <w:nsid w:val="4410667A"/>
    <w:multiLevelType w:val="hybridMultilevel"/>
    <w:tmpl w:val="5F8CD59E"/>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B36558"/>
    <w:multiLevelType w:val="singleLevel"/>
    <w:tmpl w:val="7F5ECC6C"/>
    <w:lvl w:ilvl="0">
      <w:start w:val="1"/>
      <w:numFmt w:val="lowerLetter"/>
      <w:pStyle w:val="Numberabc"/>
      <w:lvlText w:val="%1."/>
      <w:lvlJc w:val="left"/>
      <w:pPr>
        <w:tabs>
          <w:tab w:val="num" w:pos="720"/>
        </w:tabs>
        <w:ind w:left="360"/>
      </w:pPr>
      <w:rPr>
        <w:rFonts w:cs="Times New Roman"/>
      </w:rPr>
    </w:lvl>
  </w:abstractNum>
  <w:abstractNum w:abstractNumId="18">
    <w:nsid w:val="61565B5A"/>
    <w:multiLevelType w:val="hybridMultilevel"/>
    <w:tmpl w:val="39143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1A42D49"/>
    <w:multiLevelType w:val="multilevel"/>
    <w:tmpl w:val="375AC630"/>
    <w:lvl w:ilvl="0">
      <w:start w:val="1"/>
      <w:numFmt w:val="decimal"/>
      <w:pStyle w:val="List-ID"/>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80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880"/>
        </w:tabs>
        <w:ind w:left="2232" w:hanging="792"/>
      </w:pPr>
      <w:rPr>
        <w:rFonts w:cs="Times New Roman" w:hint="default"/>
      </w:rPr>
    </w:lvl>
    <w:lvl w:ilvl="5">
      <w:start w:val="1"/>
      <w:numFmt w:val="decimal"/>
      <w:lvlText w:val="%1.%2.%3.%4.%5.%6."/>
      <w:lvlJc w:val="left"/>
      <w:pPr>
        <w:tabs>
          <w:tab w:val="num" w:pos="3600"/>
        </w:tabs>
        <w:ind w:left="2736" w:hanging="936"/>
      </w:pPr>
      <w:rPr>
        <w:rFonts w:cs="Times New Roman" w:hint="default"/>
      </w:rPr>
    </w:lvl>
    <w:lvl w:ilvl="6">
      <w:start w:val="1"/>
      <w:numFmt w:val="decimal"/>
      <w:lvlText w:val="%1.%2.%3.%4.%5.%6.%7."/>
      <w:lvlJc w:val="left"/>
      <w:pPr>
        <w:tabs>
          <w:tab w:val="num" w:pos="4320"/>
        </w:tabs>
        <w:ind w:left="3240" w:hanging="1080"/>
      </w:pPr>
      <w:rPr>
        <w:rFonts w:cs="Times New Roman" w:hint="default"/>
      </w:rPr>
    </w:lvl>
    <w:lvl w:ilvl="7">
      <w:start w:val="1"/>
      <w:numFmt w:val="decimal"/>
      <w:lvlText w:val="%1.%2.%3.%4.%5.%6.%7.%8."/>
      <w:lvlJc w:val="left"/>
      <w:pPr>
        <w:tabs>
          <w:tab w:val="num" w:pos="4680"/>
        </w:tabs>
        <w:ind w:left="3744" w:hanging="1224"/>
      </w:pPr>
      <w:rPr>
        <w:rFonts w:cs="Times New Roman" w:hint="default"/>
      </w:rPr>
    </w:lvl>
    <w:lvl w:ilvl="8">
      <w:start w:val="1"/>
      <w:numFmt w:val="decimal"/>
      <w:lvlText w:val="%1.%2.%3.%4.%5.%6.%7.%8.%9."/>
      <w:lvlJc w:val="left"/>
      <w:pPr>
        <w:tabs>
          <w:tab w:val="num" w:pos="5400"/>
        </w:tabs>
        <w:ind w:left="4320" w:hanging="1440"/>
      </w:pPr>
      <w:rPr>
        <w:rFonts w:cs="Times New Roman" w:hint="default"/>
      </w:rPr>
    </w:lvl>
  </w:abstractNum>
  <w:abstractNum w:abstractNumId="20">
    <w:nsid w:val="67114856"/>
    <w:multiLevelType w:val="multilevel"/>
    <w:tmpl w:val="5112A28A"/>
    <w:lvl w:ilvl="0">
      <w:start w:val="1"/>
      <w:numFmt w:val="upperRoman"/>
      <w:pStyle w:val="ChapterTitle"/>
      <w:lvlText w:val="%1."/>
      <w:lvlJc w:val="left"/>
      <w:pPr>
        <w:tabs>
          <w:tab w:val="num" w:pos="720"/>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1080"/>
        </w:tabs>
        <w:ind w:left="720" w:hanging="720"/>
      </w:pPr>
      <w:rPr>
        <w:rFonts w:cs="Times New Roman" w:hint="default"/>
      </w:rPr>
    </w:lvl>
    <w:lvl w:ilvl="3">
      <w:start w:val="1"/>
      <w:numFmt w:val="decimal"/>
      <w:lvlText w:val="%1.%2.%3.%4"/>
      <w:lvlJc w:val="left"/>
      <w:pPr>
        <w:tabs>
          <w:tab w:val="num" w:pos="1440"/>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1">
    <w:nsid w:val="71884590"/>
    <w:multiLevelType w:val="singleLevel"/>
    <w:tmpl w:val="620CD5E8"/>
    <w:lvl w:ilvl="0">
      <w:start w:val="1"/>
      <w:numFmt w:val="bullet"/>
      <w:pStyle w:val="Bullet10"/>
      <w:lvlText w:val=""/>
      <w:lvlJc w:val="left"/>
      <w:pPr>
        <w:tabs>
          <w:tab w:val="num" w:pos="360"/>
        </w:tabs>
        <w:ind w:left="360" w:hanging="360"/>
      </w:pPr>
      <w:rPr>
        <w:rFonts w:ascii="Symbol" w:hAnsi="Symbol" w:hint="default"/>
      </w:rPr>
    </w:lvl>
  </w:abstractNum>
  <w:abstractNum w:abstractNumId="22">
    <w:nsid w:val="734028E8"/>
    <w:multiLevelType w:val="hybridMultilevel"/>
    <w:tmpl w:val="2B9A22F4"/>
    <w:lvl w:ilvl="0" w:tplc="E6305FF0">
      <w:start w:val="1"/>
      <w:numFmt w:val="none"/>
      <w:pStyle w:val="Note"/>
      <w:lvlText w:val="%1NOTE:"/>
      <w:lvlJc w:val="left"/>
      <w:pPr>
        <w:tabs>
          <w:tab w:val="num" w:pos="864"/>
        </w:tabs>
        <w:ind w:left="864" w:hanging="864"/>
      </w:pPr>
      <w:rPr>
        <w:rFonts w:ascii="Times New Roman" w:hAnsi="Times New Roman" w:cs="Times New Roman" w:hint="default"/>
        <w:b/>
        <w:i w:val="0"/>
        <w:sz w:val="20"/>
      </w:rPr>
    </w:lvl>
    <w:lvl w:ilvl="1" w:tplc="FDA2CC9A" w:tentative="1">
      <w:start w:val="1"/>
      <w:numFmt w:val="lowerLetter"/>
      <w:lvlText w:val="%2."/>
      <w:lvlJc w:val="left"/>
      <w:pPr>
        <w:tabs>
          <w:tab w:val="num" w:pos="1440"/>
        </w:tabs>
        <w:ind w:left="1440" w:hanging="360"/>
      </w:pPr>
      <w:rPr>
        <w:rFonts w:cs="Times New Roman"/>
      </w:rPr>
    </w:lvl>
    <w:lvl w:ilvl="2" w:tplc="AEEE4FD2" w:tentative="1">
      <w:start w:val="1"/>
      <w:numFmt w:val="lowerRoman"/>
      <w:lvlText w:val="%3."/>
      <w:lvlJc w:val="right"/>
      <w:pPr>
        <w:tabs>
          <w:tab w:val="num" w:pos="2160"/>
        </w:tabs>
        <w:ind w:left="2160" w:hanging="180"/>
      </w:pPr>
      <w:rPr>
        <w:rFonts w:cs="Times New Roman"/>
      </w:rPr>
    </w:lvl>
    <w:lvl w:ilvl="3" w:tplc="AF363A48" w:tentative="1">
      <w:start w:val="1"/>
      <w:numFmt w:val="decimal"/>
      <w:lvlText w:val="%4."/>
      <w:lvlJc w:val="left"/>
      <w:pPr>
        <w:tabs>
          <w:tab w:val="num" w:pos="2880"/>
        </w:tabs>
        <w:ind w:left="2880" w:hanging="360"/>
      </w:pPr>
      <w:rPr>
        <w:rFonts w:cs="Times New Roman"/>
      </w:rPr>
    </w:lvl>
    <w:lvl w:ilvl="4" w:tplc="6EFC1D08" w:tentative="1">
      <w:start w:val="1"/>
      <w:numFmt w:val="lowerLetter"/>
      <w:lvlText w:val="%5."/>
      <w:lvlJc w:val="left"/>
      <w:pPr>
        <w:tabs>
          <w:tab w:val="num" w:pos="3600"/>
        </w:tabs>
        <w:ind w:left="3600" w:hanging="360"/>
      </w:pPr>
      <w:rPr>
        <w:rFonts w:cs="Times New Roman"/>
      </w:rPr>
    </w:lvl>
    <w:lvl w:ilvl="5" w:tplc="2BD0310C" w:tentative="1">
      <w:start w:val="1"/>
      <w:numFmt w:val="lowerRoman"/>
      <w:lvlText w:val="%6."/>
      <w:lvlJc w:val="right"/>
      <w:pPr>
        <w:tabs>
          <w:tab w:val="num" w:pos="4320"/>
        </w:tabs>
        <w:ind w:left="4320" w:hanging="180"/>
      </w:pPr>
      <w:rPr>
        <w:rFonts w:cs="Times New Roman"/>
      </w:rPr>
    </w:lvl>
    <w:lvl w:ilvl="6" w:tplc="002E5868" w:tentative="1">
      <w:start w:val="1"/>
      <w:numFmt w:val="decimal"/>
      <w:lvlText w:val="%7."/>
      <w:lvlJc w:val="left"/>
      <w:pPr>
        <w:tabs>
          <w:tab w:val="num" w:pos="5040"/>
        </w:tabs>
        <w:ind w:left="5040" w:hanging="360"/>
      </w:pPr>
      <w:rPr>
        <w:rFonts w:cs="Times New Roman"/>
      </w:rPr>
    </w:lvl>
    <w:lvl w:ilvl="7" w:tplc="E4228384" w:tentative="1">
      <w:start w:val="1"/>
      <w:numFmt w:val="lowerLetter"/>
      <w:lvlText w:val="%8."/>
      <w:lvlJc w:val="left"/>
      <w:pPr>
        <w:tabs>
          <w:tab w:val="num" w:pos="5760"/>
        </w:tabs>
        <w:ind w:left="5760" w:hanging="360"/>
      </w:pPr>
      <w:rPr>
        <w:rFonts w:cs="Times New Roman"/>
      </w:rPr>
    </w:lvl>
    <w:lvl w:ilvl="8" w:tplc="D442950C" w:tentative="1">
      <w:start w:val="1"/>
      <w:numFmt w:val="lowerRoman"/>
      <w:lvlText w:val="%9."/>
      <w:lvlJc w:val="right"/>
      <w:pPr>
        <w:tabs>
          <w:tab w:val="num" w:pos="6480"/>
        </w:tabs>
        <w:ind w:left="6480" w:hanging="180"/>
      </w:pPr>
      <w:rPr>
        <w:rFonts w:cs="Times New Roman"/>
      </w:rPr>
    </w:lvl>
  </w:abstractNum>
  <w:abstractNum w:abstractNumId="23">
    <w:nsid w:val="7708493B"/>
    <w:multiLevelType w:val="singleLevel"/>
    <w:tmpl w:val="7AFA404E"/>
    <w:lvl w:ilvl="0">
      <w:start w:val="1"/>
      <w:numFmt w:val="bullet"/>
      <w:pStyle w:val="BulletDash3"/>
      <w:lvlText w:val=""/>
      <w:lvlJc w:val="left"/>
      <w:pPr>
        <w:tabs>
          <w:tab w:val="num" w:pos="1440"/>
        </w:tabs>
        <w:ind w:left="360" w:firstLine="720"/>
      </w:pPr>
      <w:rPr>
        <w:rFonts w:ascii="Symbol" w:hAnsi="Symbol" w:hint="default"/>
      </w:rPr>
    </w:lvl>
  </w:abstractNum>
  <w:abstractNum w:abstractNumId="24">
    <w:nsid w:val="78743989"/>
    <w:multiLevelType w:val="hybridMultilevel"/>
    <w:tmpl w:val="DEBA0036"/>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B542A4B"/>
    <w:multiLevelType w:val="multilevel"/>
    <w:tmpl w:val="EFD08806"/>
    <w:lvl w:ilvl="0">
      <w:start w:val="1"/>
      <w:numFmt w:val="decimal"/>
      <w:pStyle w:val="Heading1"/>
      <w:lvlText w:val="%1."/>
      <w:lvlJc w:val="left"/>
      <w:pPr>
        <w:tabs>
          <w:tab w:val="num" w:pos="612"/>
        </w:tabs>
        <w:ind w:left="612" w:hanging="432"/>
      </w:pPr>
      <w:rPr>
        <w:rFonts w:cs="Times New Roman" w:hint="default"/>
      </w:rPr>
    </w:lvl>
    <w:lvl w:ilvl="1">
      <w:start w:val="1"/>
      <w:numFmt w:val="decimal"/>
      <w:pStyle w:val="Heading2"/>
      <w:lvlText w:val="%1.%2"/>
      <w:lvlJc w:val="left"/>
      <w:pPr>
        <w:tabs>
          <w:tab w:val="num" w:pos="2646"/>
        </w:tabs>
        <w:ind w:left="2646" w:hanging="576"/>
      </w:pPr>
      <w:rPr>
        <w:rFonts w:ascii="Times New Roman" w:hAnsi="Times New Roman" w:cs="Times New Roman" w:hint="default"/>
      </w:rPr>
    </w:lvl>
    <w:lvl w:ilvl="2">
      <w:start w:val="1"/>
      <w:numFmt w:val="decimal"/>
      <w:pStyle w:val="Heading3"/>
      <w:lvlText w:val="%1.%2.%3"/>
      <w:lvlJc w:val="left"/>
      <w:pPr>
        <w:tabs>
          <w:tab w:val="num" w:pos="1170"/>
        </w:tabs>
        <w:ind w:left="1170" w:hanging="720"/>
      </w:pPr>
      <w:rPr>
        <w:rFonts w:ascii="Times New Roman" w:hAnsi="Times New Roman" w:cs="Times New Roman" w:hint="default"/>
        <w:b w:val="0"/>
        <w:sz w:val="22"/>
        <w:szCs w:val="22"/>
      </w:rPr>
    </w:lvl>
    <w:lvl w:ilvl="3">
      <w:start w:val="1"/>
      <w:numFmt w:val="decimal"/>
      <w:pStyle w:val="Heading4"/>
      <w:lvlText w:val="%1.%2.%3.%4"/>
      <w:lvlJc w:val="left"/>
      <w:pPr>
        <w:tabs>
          <w:tab w:val="num" w:pos="864"/>
        </w:tabs>
        <w:ind w:left="864" w:hanging="864"/>
      </w:pPr>
      <w:rPr>
        <w:rFonts w:ascii="Times New Roman" w:hAnsi="Times New Roman" w:cs="Times New Roman" w:hint="default"/>
        <w:b w:val="0"/>
        <w:i w:val="0"/>
        <w:sz w:val="22"/>
        <w:szCs w:val="22"/>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26">
    <w:nsid w:val="7E6F4837"/>
    <w:multiLevelType w:val="hybridMultilevel"/>
    <w:tmpl w:val="0FFA3CF8"/>
    <w:lvl w:ilvl="0" w:tplc="77522910">
      <w:start w:val="1"/>
      <w:numFmt w:val="bullet"/>
      <w:pStyle w:val="BoxBullet"/>
      <w:lvlText w:val=""/>
      <w:lvlJc w:val="left"/>
      <w:pPr>
        <w:tabs>
          <w:tab w:val="num" w:pos="720"/>
        </w:tabs>
        <w:ind w:left="720" w:hanging="360"/>
      </w:pPr>
      <w:rPr>
        <w:rFonts w:ascii="Wingdings" w:hAnsi="Wingdings" w:hint="default"/>
        <w:sz w:val="16"/>
      </w:rPr>
    </w:lvl>
    <w:lvl w:ilvl="1" w:tplc="9650DEF6">
      <w:start w:val="1"/>
      <w:numFmt w:val="bullet"/>
      <w:lvlText w:val=""/>
      <w:lvlJc w:val="left"/>
      <w:pPr>
        <w:tabs>
          <w:tab w:val="num" w:pos="1440"/>
        </w:tabs>
        <w:ind w:left="1440" w:hanging="360"/>
      </w:pPr>
      <w:rPr>
        <w:rFonts w:ascii="Symbol" w:hAnsi="Symbol" w:hint="default"/>
        <w:sz w:val="16"/>
      </w:rPr>
    </w:lvl>
    <w:lvl w:ilvl="2" w:tplc="3434FD54" w:tentative="1">
      <w:start w:val="1"/>
      <w:numFmt w:val="bullet"/>
      <w:lvlText w:val=""/>
      <w:lvlJc w:val="left"/>
      <w:pPr>
        <w:tabs>
          <w:tab w:val="num" w:pos="2160"/>
        </w:tabs>
        <w:ind w:left="2160" w:hanging="360"/>
      </w:pPr>
      <w:rPr>
        <w:rFonts w:ascii="Wingdings" w:hAnsi="Wingdings" w:hint="default"/>
      </w:rPr>
    </w:lvl>
    <w:lvl w:ilvl="3" w:tplc="2CD41A14" w:tentative="1">
      <w:start w:val="1"/>
      <w:numFmt w:val="bullet"/>
      <w:lvlText w:val=""/>
      <w:lvlJc w:val="left"/>
      <w:pPr>
        <w:tabs>
          <w:tab w:val="num" w:pos="2880"/>
        </w:tabs>
        <w:ind w:left="2880" w:hanging="360"/>
      </w:pPr>
      <w:rPr>
        <w:rFonts w:ascii="Symbol" w:hAnsi="Symbol" w:hint="default"/>
      </w:rPr>
    </w:lvl>
    <w:lvl w:ilvl="4" w:tplc="CCE884CC" w:tentative="1">
      <w:start w:val="1"/>
      <w:numFmt w:val="bullet"/>
      <w:lvlText w:val="o"/>
      <w:lvlJc w:val="left"/>
      <w:pPr>
        <w:tabs>
          <w:tab w:val="num" w:pos="3600"/>
        </w:tabs>
        <w:ind w:left="3600" w:hanging="360"/>
      </w:pPr>
      <w:rPr>
        <w:rFonts w:ascii="Courier New" w:hAnsi="Courier New" w:hint="default"/>
      </w:rPr>
    </w:lvl>
    <w:lvl w:ilvl="5" w:tplc="FD2416BC" w:tentative="1">
      <w:start w:val="1"/>
      <w:numFmt w:val="bullet"/>
      <w:lvlText w:val=""/>
      <w:lvlJc w:val="left"/>
      <w:pPr>
        <w:tabs>
          <w:tab w:val="num" w:pos="4320"/>
        </w:tabs>
        <w:ind w:left="4320" w:hanging="360"/>
      </w:pPr>
      <w:rPr>
        <w:rFonts w:ascii="Wingdings" w:hAnsi="Wingdings" w:hint="default"/>
      </w:rPr>
    </w:lvl>
    <w:lvl w:ilvl="6" w:tplc="8274175A" w:tentative="1">
      <w:start w:val="1"/>
      <w:numFmt w:val="bullet"/>
      <w:lvlText w:val=""/>
      <w:lvlJc w:val="left"/>
      <w:pPr>
        <w:tabs>
          <w:tab w:val="num" w:pos="5040"/>
        </w:tabs>
        <w:ind w:left="5040" w:hanging="360"/>
      </w:pPr>
      <w:rPr>
        <w:rFonts w:ascii="Symbol" w:hAnsi="Symbol" w:hint="default"/>
      </w:rPr>
    </w:lvl>
    <w:lvl w:ilvl="7" w:tplc="5642A132" w:tentative="1">
      <w:start w:val="1"/>
      <w:numFmt w:val="bullet"/>
      <w:lvlText w:val="o"/>
      <w:lvlJc w:val="left"/>
      <w:pPr>
        <w:tabs>
          <w:tab w:val="num" w:pos="5760"/>
        </w:tabs>
        <w:ind w:left="5760" w:hanging="360"/>
      </w:pPr>
      <w:rPr>
        <w:rFonts w:ascii="Courier New" w:hAnsi="Courier New" w:hint="default"/>
      </w:rPr>
    </w:lvl>
    <w:lvl w:ilvl="8" w:tplc="ACE2E5E0" w:tentative="1">
      <w:start w:val="1"/>
      <w:numFmt w:val="bullet"/>
      <w:lvlText w:val=""/>
      <w:lvlJc w:val="left"/>
      <w:pPr>
        <w:tabs>
          <w:tab w:val="num" w:pos="6480"/>
        </w:tabs>
        <w:ind w:left="6480" w:hanging="360"/>
      </w:pPr>
      <w:rPr>
        <w:rFonts w:ascii="Wingdings" w:hAnsi="Wingdings" w:hint="default"/>
      </w:rPr>
    </w:lvl>
  </w:abstractNum>
  <w:abstractNum w:abstractNumId="27">
    <w:nsid w:val="7E776E06"/>
    <w:multiLevelType w:val="singleLevel"/>
    <w:tmpl w:val="2FF8BCDC"/>
    <w:lvl w:ilvl="0">
      <w:start w:val="1"/>
      <w:numFmt w:val="bullet"/>
      <w:pStyle w:val="BulletDash1"/>
      <w:lvlText w:val=""/>
      <w:lvlJc w:val="left"/>
      <w:pPr>
        <w:tabs>
          <w:tab w:val="num" w:pos="720"/>
        </w:tabs>
        <w:ind w:left="360"/>
      </w:pPr>
      <w:rPr>
        <w:rFonts w:ascii="Symbol" w:hAnsi="Symbol" w:hint="default"/>
      </w:rPr>
    </w:lvl>
  </w:abstractNum>
  <w:num w:numId="1">
    <w:abstractNumId w:val="6"/>
  </w:num>
  <w:num w:numId="2">
    <w:abstractNumId w:val="1"/>
  </w:num>
  <w:num w:numId="3">
    <w:abstractNumId w:val="27"/>
  </w:num>
  <w:num w:numId="4">
    <w:abstractNumId w:val="11"/>
  </w:num>
  <w:num w:numId="5">
    <w:abstractNumId w:val="23"/>
  </w:num>
  <w:num w:numId="6">
    <w:abstractNumId w:val="17"/>
  </w:num>
  <w:num w:numId="7">
    <w:abstractNumId w:val="21"/>
  </w:num>
  <w:num w:numId="8">
    <w:abstractNumId w:val="13"/>
  </w:num>
  <w:num w:numId="9">
    <w:abstractNumId w:val="15"/>
  </w:num>
  <w:num w:numId="10">
    <w:abstractNumId w:val="2"/>
  </w:num>
  <w:num w:numId="11">
    <w:abstractNumId w:val="25"/>
  </w:num>
  <w:num w:numId="12">
    <w:abstractNumId w:val="14"/>
  </w:num>
  <w:num w:numId="13">
    <w:abstractNumId w:val="12"/>
  </w:num>
  <w:num w:numId="14">
    <w:abstractNumId w:val="2"/>
  </w:num>
  <w:num w:numId="15">
    <w:abstractNumId w:val="22"/>
  </w:num>
  <w:num w:numId="16">
    <w:abstractNumId w:val="8"/>
  </w:num>
  <w:num w:numId="17">
    <w:abstractNumId w:val="20"/>
  </w:num>
  <w:num w:numId="18">
    <w:abstractNumId w:val="26"/>
  </w:num>
  <w:num w:numId="19">
    <w:abstractNumId w:val="10"/>
  </w:num>
  <w:num w:numId="20">
    <w:abstractNumId w:val="0"/>
    <w:lvlOverride w:ilvl="0">
      <w:lvl w:ilvl="0">
        <w:start w:val="1"/>
        <w:numFmt w:val="bullet"/>
        <w:pStyle w:val="BulletIntSubSub"/>
        <w:lvlText w:val=""/>
        <w:legacy w:legacy="1" w:legacySpace="0" w:legacyIndent="504"/>
        <w:lvlJc w:val="left"/>
        <w:pPr>
          <w:ind w:left="504" w:hanging="504"/>
        </w:pPr>
        <w:rPr>
          <w:rFonts w:ascii="Wingdings" w:hAnsi="Wingdings" w:hint="default"/>
          <w:sz w:val="28"/>
        </w:rPr>
      </w:lvl>
    </w:lvlOverride>
  </w:num>
  <w:num w:numId="21">
    <w:abstractNumId w:val="19"/>
  </w:num>
  <w:num w:numId="22">
    <w:abstractNumId w:val="4"/>
  </w:num>
  <w:num w:numId="23">
    <w:abstractNumId w:val="18"/>
  </w:num>
  <w:num w:numId="24">
    <w:abstractNumId w:val="7"/>
  </w:num>
  <w:num w:numId="25">
    <w:abstractNumId w:val="9"/>
  </w:num>
  <w:num w:numId="26">
    <w:abstractNumId w:val="5"/>
  </w:num>
  <w:num w:numId="27">
    <w:abstractNumId w:val="16"/>
  </w:num>
  <w:num w:numId="28">
    <w:abstractNumId w:val="3"/>
  </w:num>
  <w:num w:numId="29">
    <w:abstractNumId w:val="24"/>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53CD"/>
    <w:rsid w:val="0000025A"/>
    <w:rsid w:val="0000089E"/>
    <w:rsid w:val="00000AE2"/>
    <w:rsid w:val="00000E42"/>
    <w:rsid w:val="00001D6E"/>
    <w:rsid w:val="00002DD6"/>
    <w:rsid w:val="00003174"/>
    <w:rsid w:val="00003F46"/>
    <w:rsid w:val="00004729"/>
    <w:rsid w:val="00004BB4"/>
    <w:rsid w:val="00004F1F"/>
    <w:rsid w:val="0000572E"/>
    <w:rsid w:val="00006199"/>
    <w:rsid w:val="0000662F"/>
    <w:rsid w:val="0000743E"/>
    <w:rsid w:val="00007721"/>
    <w:rsid w:val="00007763"/>
    <w:rsid w:val="00007A58"/>
    <w:rsid w:val="00007AEB"/>
    <w:rsid w:val="00007FF3"/>
    <w:rsid w:val="0001006B"/>
    <w:rsid w:val="000108FA"/>
    <w:rsid w:val="0001109B"/>
    <w:rsid w:val="00011589"/>
    <w:rsid w:val="00011AAC"/>
    <w:rsid w:val="00011D55"/>
    <w:rsid w:val="00011E84"/>
    <w:rsid w:val="000123D3"/>
    <w:rsid w:val="00012EF3"/>
    <w:rsid w:val="00013370"/>
    <w:rsid w:val="0001410E"/>
    <w:rsid w:val="00014171"/>
    <w:rsid w:val="00014549"/>
    <w:rsid w:val="000148E1"/>
    <w:rsid w:val="00015379"/>
    <w:rsid w:val="00015416"/>
    <w:rsid w:val="000156E7"/>
    <w:rsid w:val="0001721E"/>
    <w:rsid w:val="00017BE6"/>
    <w:rsid w:val="00017EF1"/>
    <w:rsid w:val="00020659"/>
    <w:rsid w:val="000215AF"/>
    <w:rsid w:val="0002183F"/>
    <w:rsid w:val="00021B1B"/>
    <w:rsid w:val="00022140"/>
    <w:rsid w:val="00023539"/>
    <w:rsid w:val="000240DB"/>
    <w:rsid w:val="000246F0"/>
    <w:rsid w:val="00024D2E"/>
    <w:rsid w:val="00027B34"/>
    <w:rsid w:val="00027E57"/>
    <w:rsid w:val="00030FE2"/>
    <w:rsid w:val="0003117C"/>
    <w:rsid w:val="00031D2D"/>
    <w:rsid w:val="000322A2"/>
    <w:rsid w:val="0003240E"/>
    <w:rsid w:val="00032B38"/>
    <w:rsid w:val="00033A06"/>
    <w:rsid w:val="000343D5"/>
    <w:rsid w:val="0003516F"/>
    <w:rsid w:val="00035AEF"/>
    <w:rsid w:val="00035CF8"/>
    <w:rsid w:val="0003620E"/>
    <w:rsid w:val="0003642A"/>
    <w:rsid w:val="00036E3A"/>
    <w:rsid w:val="00036FDE"/>
    <w:rsid w:val="00037AD7"/>
    <w:rsid w:val="000411B3"/>
    <w:rsid w:val="000413AD"/>
    <w:rsid w:val="00041B49"/>
    <w:rsid w:val="00042D8C"/>
    <w:rsid w:val="0004492A"/>
    <w:rsid w:val="000452CA"/>
    <w:rsid w:val="000455B9"/>
    <w:rsid w:val="00046167"/>
    <w:rsid w:val="00046BD2"/>
    <w:rsid w:val="00046F78"/>
    <w:rsid w:val="00047A85"/>
    <w:rsid w:val="00047FD4"/>
    <w:rsid w:val="00050C1D"/>
    <w:rsid w:val="000516B9"/>
    <w:rsid w:val="00053075"/>
    <w:rsid w:val="00054E37"/>
    <w:rsid w:val="0005503D"/>
    <w:rsid w:val="0005591C"/>
    <w:rsid w:val="00055D67"/>
    <w:rsid w:val="000569E9"/>
    <w:rsid w:val="00056A09"/>
    <w:rsid w:val="000576BD"/>
    <w:rsid w:val="000577D5"/>
    <w:rsid w:val="00057E6F"/>
    <w:rsid w:val="000608BD"/>
    <w:rsid w:val="00061DC8"/>
    <w:rsid w:val="000623CA"/>
    <w:rsid w:val="000624B8"/>
    <w:rsid w:val="00062B66"/>
    <w:rsid w:val="00063894"/>
    <w:rsid w:val="00063FAA"/>
    <w:rsid w:val="000654FF"/>
    <w:rsid w:val="00065FC6"/>
    <w:rsid w:val="00065FED"/>
    <w:rsid w:val="0006624C"/>
    <w:rsid w:val="00066717"/>
    <w:rsid w:val="0006699D"/>
    <w:rsid w:val="00066A68"/>
    <w:rsid w:val="000672F8"/>
    <w:rsid w:val="000679AE"/>
    <w:rsid w:val="00067D42"/>
    <w:rsid w:val="00070275"/>
    <w:rsid w:val="00070285"/>
    <w:rsid w:val="00070C4A"/>
    <w:rsid w:val="000710CD"/>
    <w:rsid w:val="00071120"/>
    <w:rsid w:val="000713AD"/>
    <w:rsid w:val="000713FF"/>
    <w:rsid w:val="00071E31"/>
    <w:rsid w:val="00072115"/>
    <w:rsid w:val="000736D1"/>
    <w:rsid w:val="000745B7"/>
    <w:rsid w:val="0007481D"/>
    <w:rsid w:val="000752E5"/>
    <w:rsid w:val="00076082"/>
    <w:rsid w:val="00081309"/>
    <w:rsid w:val="00081319"/>
    <w:rsid w:val="0008193D"/>
    <w:rsid w:val="0008264B"/>
    <w:rsid w:val="00083376"/>
    <w:rsid w:val="00083731"/>
    <w:rsid w:val="00084951"/>
    <w:rsid w:val="00084DA1"/>
    <w:rsid w:val="00084F4C"/>
    <w:rsid w:val="000854FA"/>
    <w:rsid w:val="00085606"/>
    <w:rsid w:val="000862A0"/>
    <w:rsid w:val="00087812"/>
    <w:rsid w:val="00087C31"/>
    <w:rsid w:val="000906D9"/>
    <w:rsid w:val="0009078C"/>
    <w:rsid w:val="00090EB5"/>
    <w:rsid w:val="000912CF"/>
    <w:rsid w:val="0009294E"/>
    <w:rsid w:val="00092BAC"/>
    <w:rsid w:val="00092CFC"/>
    <w:rsid w:val="000944CB"/>
    <w:rsid w:val="00095985"/>
    <w:rsid w:val="0009689A"/>
    <w:rsid w:val="00096F86"/>
    <w:rsid w:val="00097E90"/>
    <w:rsid w:val="000A1111"/>
    <w:rsid w:val="000A1720"/>
    <w:rsid w:val="000A1D30"/>
    <w:rsid w:val="000A1E1D"/>
    <w:rsid w:val="000A22FE"/>
    <w:rsid w:val="000A28A3"/>
    <w:rsid w:val="000A3173"/>
    <w:rsid w:val="000A43FB"/>
    <w:rsid w:val="000A4C6A"/>
    <w:rsid w:val="000A6072"/>
    <w:rsid w:val="000A640E"/>
    <w:rsid w:val="000A651A"/>
    <w:rsid w:val="000A65CA"/>
    <w:rsid w:val="000A69AC"/>
    <w:rsid w:val="000B0682"/>
    <w:rsid w:val="000B0ACB"/>
    <w:rsid w:val="000B0B89"/>
    <w:rsid w:val="000B1DD4"/>
    <w:rsid w:val="000B284F"/>
    <w:rsid w:val="000B4550"/>
    <w:rsid w:val="000B7175"/>
    <w:rsid w:val="000B751D"/>
    <w:rsid w:val="000C0A47"/>
    <w:rsid w:val="000C2243"/>
    <w:rsid w:val="000C3286"/>
    <w:rsid w:val="000C3599"/>
    <w:rsid w:val="000C37DB"/>
    <w:rsid w:val="000C3F59"/>
    <w:rsid w:val="000C4072"/>
    <w:rsid w:val="000C44B3"/>
    <w:rsid w:val="000C4E16"/>
    <w:rsid w:val="000C539C"/>
    <w:rsid w:val="000C57B3"/>
    <w:rsid w:val="000C6959"/>
    <w:rsid w:val="000C7300"/>
    <w:rsid w:val="000C7345"/>
    <w:rsid w:val="000C7535"/>
    <w:rsid w:val="000D0118"/>
    <w:rsid w:val="000D0C16"/>
    <w:rsid w:val="000D133A"/>
    <w:rsid w:val="000D24D3"/>
    <w:rsid w:val="000D2C28"/>
    <w:rsid w:val="000D3042"/>
    <w:rsid w:val="000D4E75"/>
    <w:rsid w:val="000D4F66"/>
    <w:rsid w:val="000D5245"/>
    <w:rsid w:val="000D5302"/>
    <w:rsid w:val="000D5740"/>
    <w:rsid w:val="000D6298"/>
    <w:rsid w:val="000D65F5"/>
    <w:rsid w:val="000D6CD6"/>
    <w:rsid w:val="000E0914"/>
    <w:rsid w:val="000E0F9E"/>
    <w:rsid w:val="000E114B"/>
    <w:rsid w:val="000E127F"/>
    <w:rsid w:val="000E1326"/>
    <w:rsid w:val="000E20FF"/>
    <w:rsid w:val="000E21BB"/>
    <w:rsid w:val="000E2EA1"/>
    <w:rsid w:val="000E4117"/>
    <w:rsid w:val="000E43B3"/>
    <w:rsid w:val="000E464F"/>
    <w:rsid w:val="000E4687"/>
    <w:rsid w:val="000E6368"/>
    <w:rsid w:val="000E6438"/>
    <w:rsid w:val="000E6C88"/>
    <w:rsid w:val="000E6E08"/>
    <w:rsid w:val="000E7F52"/>
    <w:rsid w:val="000F07E0"/>
    <w:rsid w:val="000F3CC8"/>
    <w:rsid w:val="000F3E62"/>
    <w:rsid w:val="000F4C8E"/>
    <w:rsid w:val="000F56EE"/>
    <w:rsid w:val="000F5FA1"/>
    <w:rsid w:val="000F64CE"/>
    <w:rsid w:val="000F67CD"/>
    <w:rsid w:val="00100152"/>
    <w:rsid w:val="00100339"/>
    <w:rsid w:val="001008AA"/>
    <w:rsid w:val="0010149C"/>
    <w:rsid w:val="00101DD5"/>
    <w:rsid w:val="00101DE4"/>
    <w:rsid w:val="001021C0"/>
    <w:rsid w:val="0010282D"/>
    <w:rsid w:val="00103D2C"/>
    <w:rsid w:val="00103FA7"/>
    <w:rsid w:val="001062DE"/>
    <w:rsid w:val="00106E74"/>
    <w:rsid w:val="00106E8D"/>
    <w:rsid w:val="00106F1D"/>
    <w:rsid w:val="001116F9"/>
    <w:rsid w:val="00111BA2"/>
    <w:rsid w:val="0011393A"/>
    <w:rsid w:val="00113B1D"/>
    <w:rsid w:val="00113F6C"/>
    <w:rsid w:val="00114083"/>
    <w:rsid w:val="00114140"/>
    <w:rsid w:val="0011600F"/>
    <w:rsid w:val="00116155"/>
    <w:rsid w:val="00116CE7"/>
    <w:rsid w:val="001173A0"/>
    <w:rsid w:val="001175C6"/>
    <w:rsid w:val="00117D29"/>
    <w:rsid w:val="0012088B"/>
    <w:rsid w:val="001218AC"/>
    <w:rsid w:val="00121E1F"/>
    <w:rsid w:val="00122608"/>
    <w:rsid w:val="00122E99"/>
    <w:rsid w:val="001232D1"/>
    <w:rsid w:val="001235A0"/>
    <w:rsid w:val="001241BE"/>
    <w:rsid w:val="0012445C"/>
    <w:rsid w:val="0012448D"/>
    <w:rsid w:val="0012455F"/>
    <w:rsid w:val="001248AE"/>
    <w:rsid w:val="00125155"/>
    <w:rsid w:val="0012570E"/>
    <w:rsid w:val="001259E0"/>
    <w:rsid w:val="00126219"/>
    <w:rsid w:val="0012663F"/>
    <w:rsid w:val="00127C12"/>
    <w:rsid w:val="00130810"/>
    <w:rsid w:val="00130BA9"/>
    <w:rsid w:val="00131261"/>
    <w:rsid w:val="00132DF1"/>
    <w:rsid w:val="00135323"/>
    <w:rsid w:val="00135BB9"/>
    <w:rsid w:val="00135C8E"/>
    <w:rsid w:val="00135FC6"/>
    <w:rsid w:val="0013649B"/>
    <w:rsid w:val="0013654A"/>
    <w:rsid w:val="0013700C"/>
    <w:rsid w:val="001379BA"/>
    <w:rsid w:val="0014047C"/>
    <w:rsid w:val="001407DF"/>
    <w:rsid w:val="00140D2B"/>
    <w:rsid w:val="0014313A"/>
    <w:rsid w:val="00143F77"/>
    <w:rsid w:val="00144E8B"/>
    <w:rsid w:val="001452A0"/>
    <w:rsid w:val="00145344"/>
    <w:rsid w:val="00145DD2"/>
    <w:rsid w:val="00146A3C"/>
    <w:rsid w:val="00146CBF"/>
    <w:rsid w:val="00146EE8"/>
    <w:rsid w:val="001470F1"/>
    <w:rsid w:val="00147106"/>
    <w:rsid w:val="001473E7"/>
    <w:rsid w:val="00147AAF"/>
    <w:rsid w:val="00150338"/>
    <w:rsid w:val="00150588"/>
    <w:rsid w:val="00150CC2"/>
    <w:rsid w:val="00151203"/>
    <w:rsid w:val="00151C79"/>
    <w:rsid w:val="001527FF"/>
    <w:rsid w:val="00152A45"/>
    <w:rsid w:val="00152DD9"/>
    <w:rsid w:val="00153D7B"/>
    <w:rsid w:val="0015568E"/>
    <w:rsid w:val="0015666D"/>
    <w:rsid w:val="00156797"/>
    <w:rsid w:val="00156B4C"/>
    <w:rsid w:val="00157EDD"/>
    <w:rsid w:val="00160A3B"/>
    <w:rsid w:val="00160B0E"/>
    <w:rsid w:val="00160E95"/>
    <w:rsid w:val="00160F9A"/>
    <w:rsid w:val="00161A92"/>
    <w:rsid w:val="00162560"/>
    <w:rsid w:val="00162F5E"/>
    <w:rsid w:val="00162FF4"/>
    <w:rsid w:val="00163683"/>
    <w:rsid w:val="00163C1B"/>
    <w:rsid w:val="00163C3C"/>
    <w:rsid w:val="00165845"/>
    <w:rsid w:val="00166141"/>
    <w:rsid w:val="00166292"/>
    <w:rsid w:val="00166B02"/>
    <w:rsid w:val="00167ED0"/>
    <w:rsid w:val="001708F0"/>
    <w:rsid w:val="00171098"/>
    <w:rsid w:val="00171A86"/>
    <w:rsid w:val="00173386"/>
    <w:rsid w:val="0017383F"/>
    <w:rsid w:val="00173E52"/>
    <w:rsid w:val="001746BC"/>
    <w:rsid w:val="001755CE"/>
    <w:rsid w:val="00175BBE"/>
    <w:rsid w:val="00176480"/>
    <w:rsid w:val="001774A0"/>
    <w:rsid w:val="0017788A"/>
    <w:rsid w:val="00180D5C"/>
    <w:rsid w:val="001818EB"/>
    <w:rsid w:val="00181983"/>
    <w:rsid w:val="0018372D"/>
    <w:rsid w:val="0018424F"/>
    <w:rsid w:val="001874FC"/>
    <w:rsid w:val="00190CBE"/>
    <w:rsid w:val="001917AB"/>
    <w:rsid w:val="00191B87"/>
    <w:rsid w:val="0019217E"/>
    <w:rsid w:val="001926FD"/>
    <w:rsid w:val="001928DC"/>
    <w:rsid w:val="00193415"/>
    <w:rsid w:val="001938A5"/>
    <w:rsid w:val="0019431C"/>
    <w:rsid w:val="0019433A"/>
    <w:rsid w:val="00194A64"/>
    <w:rsid w:val="00197FF7"/>
    <w:rsid w:val="001A02B1"/>
    <w:rsid w:val="001A0793"/>
    <w:rsid w:val="001A0A50"/>
    <w:rsid w:val="001A0DB8"/>
    <w:rsid w:val="001A1389"/>
    <w:rsid w:val="001A3920"/>
    <w:rsid w:val="001A4FF4"/>
    <w:rsid w:val="001A51F8"/>
    <w:rsid w:val="001A6C10"/>
    <w:rsid w:val="001A7EE9"/>
    <w:rsid w:val="001A7FC8"/>
    <w:rsid w:val="001B1777"/>
    <w:rsid w:val="001B19C4"/>
    <w:rsid w:val="001B1A8A"/>
    <w:rsid w:val="001B213C"/>
    <w:rsid w:val="001B2645"/>
    <w:rsid w:val="001B29F1"/>
    <w:rsid w:val="001B36C0"/>
    <w:rsid w:val="001B3A0E"/>
    <w:rsid w:val="001B40AD"/>
    <w:rsid w:val="001B728C"/>
    <w:rsid w:val="001C0213"/>
    <w:rsid w:val="001C0617"/>
    <w:rsid w:val="001C2005"/>
    <w:rsid w:val="001C2C67"/>
    <w:rsid w:val="001C2D53"/>
    <w:rsid w:val="001C35CA"/>
    <w:rsid w:val="001C3D81"/>
    <w:rsid w:val="001C4ED4"/>
    <w:rsid w:val="001C54F8"/>
    <w:rsid w:val="001C5FB9"/>
    <w:rsid w:val="001C6179"/>
    <w:rsid w:val="001C7927"/>
    <w:rsid w:val="001D18AB"/>
    <w:rsid w:val="001D26C8"/>
    <w:rsid w:val="001D27F0"/>
    <w:rsid w:val="001D42D0"/>
    <w:rsid w:val="001D4931"/>
    <w:rsid w:val="001D57FC"/>
    <w:rsid w:val="001D5E1C"/>
    <w:rsid w:val="001D7A77"/>
    <w:rsid w:val="001E0B42"/>
    <w:rsid w:val="001E0E69"/>
    <w:rsid w:val="001E2252"/>
    <w:rsid w:val="001E2942"/>
    <w:rsid w:val="001E459D"/>
    <w:rsid w:val="001E55E4"/>
    <w:rsid w:val="001E5AEF"/>
    <w:rsid w:val="001E6AFF"/>
    <w:rsid w:val="001E799C"/>
    <w:rsid w:val="001E79DD"/>
    <w:rsid w:val="001F0962"/>
    <w:rsid w:val="001F0A27"/>
    <w:rsid w:val="001F2709"/>
    <w:rsid w:val="001F2EFA"/>
    <w:rsid w:val="001F34EE"/>
    <w:rsid w:val="001F46C5"/>
    <w:rsid w:val="001F4875"/>
    <w:rsid w:val="001F51F8"/>
    <w:rsid w:val="001F5327"/>
    <w:rsid w:val="001F598A"/>
    <w:rsid w:val="001F5DC9"/>
    <w:rsid w:val="001F6BC2"/>
    <w:rsid w:val="001F704D"/>
    <w:rsid w:val="00200194"/>
    <w:rsid w:val="00201CDD"/>
    <w:rsid w:val="00201D32"/>
    <w:rsid w:val="00202205"/>
    <w:rsid w:val="002029C5"/>
    <w:rsid w:val="0020335F"/>
    <w:rsid w:val="002039FD"/>
    <w:rsid w:val="002041C7"/>
    <w:rsid w:val="002067F6"/>
    <w:rsid w:val="00206FEB"/>
    <w:rsid w:val="00207361"/>
    <w:rsid w:val="002074BF"/>
    <w:rsid w:val="00207CD3"/>
    <w:rsid w:val="00210F80"/>
    <w:rsid w:val="00213195"/>
    <w:rsid w:val="002148F6"/>
    <w:rsid w:val="0021679C"/>
    <w:rsid w:val="0021685D"/>
    <w:rsid w:val="00217D96"/>
    <w:rsid w:val="0022033E"/>
    <w:rsid w:val="002203F3"/>
    <w:rsid w:val="00220BFE"/>
    <w:rsid w:val="00221C83"/>
    <w:rsid w:val="00223C0C"/>
    <w:rsid w:val="002240C1"/>
    <w:rsid w:val="00224387"/>
    <w:rsid w:val="00224CDA"/>
    <w:rsid w:val="00224E24"/>
    <w:rsid w:val="00224F26"/>
    <w:rsid w:val="00224F75"/>
    <w:rsid w:val="0022539E"/>
    <w:rsid w:val="00225409"/>
    <w:rsid w:val="00225ACC"/>
    <w:rsid w:val="0022669B"/>
    <w:rsid w:val="00226E68"/>
    <w:rsid w:val="0022714F"/>
    <w:rsid w:val="002276E1"/>
    <w:rsid w:val="0023066E"/>
    <w:rsid w:val="00230786"/>
    <w:rsid w:val="002319E3"/>
    <w:rsid w:val="002321F0"/>
    <w:rsid w:val="00232A5F"/>
    <w:rsid w:val="00233488"/>
    <w:rsid w:val="00235225"/>
    <w:rsid w:val="00235286"/>
    <w:rsid w:val="00235C09"/>
    <w:rsid w:val="00236175"/>
    <w:rsid w:val="0023650A"/>
    <w:rsid w:val="0023792F"/>
    <w:rsid w:val="00237F7C"/>
    <w:rsid w:val="002400AA"/>
    <w:rsid w:val="0024026C"/>
    <w:rsid w:val="002404CB"/>
    <w:rsid w:val="00241515"/>
    <w:rsid w:val="0024165F"/>
    <w:rsid w:val="00241682"/>
    <w:rsid w:val="002446A0"/>
    <w:rsid w:val="00244A48"/>
    <w:rsid w:val="00245C52"/>
    <w:rsid w:val="00246087"/>
    <w:rsid w:val="00246884"/>
    <w:rsid w:val="002501F0"/>
    <w:rsid w:val="00250815"/>
    <w:rsid w:val="00250EBA"/>
    <w:rsid w:val="00251C08"/>
    <w:rsid w:val="00251EEC"/>
    <w:rsid w:val="00252FEA"/>
    <w:rsid w:val="00253622"/>
    <w:rsid w:val="00253DAE"/>
    <w:rsid w:val="002555D9"/>
    <w:rsid w:val="00255C5D"/>
    <w:rsid w:val="002566DC"/>
    <w:rsid w:val="00257005"/>
    <w:rsid w:val="00257331"/>
    <w:rsid w:val="00260002"/>
    <w:rsid w:val="0026166E"/>
    <w:rsid w:val="0026208F"/>
    <w:rsid w:val="00262C32"/>
    <w:rsid w:val="002635DF"/>
    <w:rsid w:val="002636F5"/>
    <w:rsid w:val="00263E4F"/>
    <w:rsid w:val="00265010"/>
    <w:rsid w:val="0026510C"/>
    <w:rsid w:val="00265646"/>
    <w:rsid w:val="00265AD5"/>
    <w:rsid w:val="00267180"/>
    <w:rsid w:val="0027060E"/>
    <w:rsid w:val="00270B3C"/>
    <w:rsid w:val="00271BBF"/>
    <w:rsid w:val="00271ED7"/>
    <w:rsid w:val="002721F8"/>
    <w:rsid w:val="0027259C"/>
    <w:rsid w:val="00273829"/>
    <w:rsid w:val="00275361"/>
    <w:rsid w:val="00275435"/>
    <w:rsid w:val="002764F2"/>
    <w:rsid w:val="00276843"/>
    <w:rsid w:val="00276D92"/>
    <w:rsid w:val="0027769C"/>
    <w:rsid w:val="00280443"/>
    <w:rsid w:val="0028071B"/>
    <w:rsid w:val="002818DA"/>
    <w:rsid w:val="002821CA"/>
    <w:rsid w:val="0028242F"/>
    <w:rsid w:val="00282F74"/>
    <w:rsid w:val="002839EC"/>
    <w:rsid w:val="00285626"/>
    <w:rsid w:val="002858C9"/>
    <w:rsid w:val="00286B16"/>
    <w:rsid w:val="002876AB"/>
    <w:rsid w:val="00287B56"/>
    <w:rsid w:val="00287C59"/>
    <w:rsid w:val="0029143D"/>
    <w:rsid w:val="0029223E"/>
    <w:rsid w:val="00292658"/>
    <w:rsid w:val="00293F2D"/>
    <w:rsid w:val="00294818"/>
    <w:rsid w:val="002950D7"/>
    <w:rsid w:val="00295B74"/>
    <w:rsid w:val="00295EA0"/>
    <w:rsid w:val="00296436"/>
    <w:rsid w:val="002965F3"/>
    <w:rsid w:val="002971B2"/>
    <w:rsid w:val="002A0A72"/>
    <w:rsid w:val="002A0D04"/>
    <w:rsid w:val="002A34BB"/>
    <w:rsid w:val="002A3836"/>
    <w:rsid w:val="002A3BF8"/>
    <w:rsid w:val="002A457F"/>
    <w:rsid w:val="002A4AB7"/>
    <w:rsid w:val="002A4E00"/>
    <w:rsid w:val="002A576E"/>
    <w:rsid w:val="002A5820"/>
    <w:rsid w:val="002A5B38"/>
    <w:rsid w:val="002A6A01"/>
    <w:rsid w:val="002A6E57"/>
    <w:rsid w:val="002A6EBC"/>
    <w:rsid w:val="002A762D"/>
    <w:rsid w:val="002A7852"/>
    <w:rsid w:val="002B1729"/>
    <w:rsid w:val="002B2D32"/>
    <w:rsid w:val="002B3312"/>
    <w:rsid w:val="002B390D"/>
    <w:rsid w:val="002B5685"/>
    <w:rsid w:val="002B58FA"/>
    <w:rsid w:val="002B6901"/>
    <w:rsid w:val="002B6C97"/>
    <w:rsid w:val="002B6D07"/>
    <w:rsid w:val="002B6DB0"/>
    <w:rsid w:val="002C0785"/>
    <w:rsid w:val="002C0DEE"/>
    <w:rsid w:val="002C0F57"/>
    <w:rsid w:val="002C1A54"/>
    <w:rsid w:val="002C1ADA"/>
    <w:rsid w:val="002C2215"/>
    <w:rsid w:val="002C3B8C"/>
    <w:rsid w:val="002C3DC9"/>
    <w:rsid w:val="002C4BE1"/>
    <w:rsid w:val="002C6952"/>
    <w:rsid w:val="002C6C07"/>
    <w:rsid w:val="002C6CBC"/>
    <w:rsid w:val="002C719A"/>
    <w:rsid w:val="002C75E5"/>
    <w:rsid w:val="002C79C5"/>
    <w:rsid w:val="002D1029"/>
    <w:rsid w:val="002D147B"/>
    <w:rsid w:val="002D1B09"/>
    <w:rsid w:val="002D49B0"/>
    <w:rsid w:val="002D4C0B"/>
    <w:rsid w:val="002D5AB8"/>
    <w:rsid w:val="002D5B75"/>
    <w:rsid w:val="002D5E82"/>
    <w:rsid w:val="002D5E97"/>
    <w:rsid w:val="002D629B"/>
    <w:rsid w:val="002D63BD"/>
    <w:rsid w:val="002E32DC"/>
    <w:rsid w:val="002E3306"/>
    <w:rsid w:val="002E339C"/>
    <w:rsid w:val="002E414E"/>
    <w:rsid w:val="002E4BE4"/>
    <w:rsid w:val="002E540C"/>
    <w:rsid w:val="002E552A"/>
    <w:rsid w:val="002E5D3B"/>
    <w:rsid w:val="002F0C8E"/>
    <w:rsid w:val="002F102C"/>
    <w:rsid w:val="002F19A5"/>
    <w:rsid w:val="002F1E31"/>
    <w:rsid w:val="002F26FF"/>
    <w:rsid w:val="002F2DA0"/>
    <w:rsid w:val="002F38E6"/>
    <w:rsid w:val="002F3A0C"/>
    <w:rsid w:val="002F3B2B"/>
    <w:rsid w:val="002F453C"/>
    <w:rsid w:val="002F4608"/>
    <w:rsid w:val="002F462F"/>
    <w:rsid w:val="002F4639"/>
    <w:rsid w:val="002F491D"/>
    <w:rsid w:val="002F7342"/>
    <w:rsid w:val="002F7CF7"/>
    <w:rsid w:val="002F7F51"/>
    <w:rsid w:val="00303660"/>
    <w:rsid w:val="00304AB2"/>
    <w:rsid w:val="00304D76"/>
    <w:rsid w:val="00304D8A"/>
    <w:rsid w:val="00304EE7"/>
    <w:rsid w:val="00305975"/>
    <w:rsid w:val="00306A0F"/>
    <w:rsid w:val="0031039B"/>
    <w:rsid w:val="00310D77"/>
    <w:rsid w:val="00312338"/>
    <w:rsid w:val="00312431"/>
    <w:rsid w:val="00312A12"/>
    <w:rsid w:val="00312BDD"/>
    <w:rsid w:val="00312EF6"/>
    <w:rsid w:val="0031338A"/>
    <w:rsid w:val="00313576"/>
    <w:rsid w:val="00313FC6"/>
    <w:rsid w:val="003147EC"/>
    <w:rsid w:val="00314CF2"/>
    <w:rsid w:val="003157D5"/>
    <w:rsid w:val="003169B5"/>
    <w:rsid w:val="00317005"/>
    <w:rsid w:val="003173F0"/>
    <w:rsid w:val="003177C7"/>
    <w:rsid w:val="003178A3"/>
    <w:rsid w:val="0032202C"/>
    <w:rsid w:val="0032260F"/>
    <w:rsid w:val="00322A0A"/>
    <w:rsid w:val="003236FF"/>
    <w:rsid w:val="00323B1F"/>
    <w:rsid w:val="003244A5"/>
    <w:rsid w:val="00324D5D"/>
    <w:rsid w:val="00326A0E"/>
    <w:rsid w:val="00327A7D"/>
    <w:rsid w:val="00327B6E"/>
    <w:rsid w:val="00327C60"/>
    <w:rsid w:val="0033088C"/>
    <w:rsid w:val="00331241"/>
    <w:rsid w:val="00331B2A"/>
    <w:rsid w:val="00331C5D"/>
    <w:rsid w:val="00331E11"/>
    <w:rsid w:val="0033218A"/>
    <w:rsid w:val="00332458"/>
    <w:rsid w:val="003331F7"/>
    <w:rsid w:val="003368A5"/>
    <w:rsid w:val="003375D3"/>
    <w:rsid w:val="00340546"/>
    <w:rsid w:val="00340B76"/>
    <w:rsid w:val="00340D1C"/>
    <w:rsid w:val="00340E4D"/>
    <w:rsid w:val="00340FF7"/>
    <w:rsid w:val="00341021"/>
    <w:rsid w:val="003419EE"/>
    <w:rsid w:val="00342C51"/>
    <w:rsid w:val="00342FAA"/>
    <w:rsid w:val="00343F56"/>
    <w:rsid w:val="003442C0"/>
    <w:rsid w:val="003443EA"/>
    <w:rsid w:val="003446C4"/>
    <w:rsid w:val="00345211"/>
    <w:rsid w:val="0034548B"/>
    <w:rsid w:val="003455CD"/>
    <w:rsid w:val="00345712"/>
    <w:rsid w:val="0034594C"/>
    <w:rsid w:val="0034621C"/>
    <w:rsid w:val="003465CE"/>
    <w:rsid w:val="00351234"/>
    <w:rsid w:val="003521F1"/>
    <w:rsid w:val="00354D29"/>
    <w:rsid w:val="00354E50"/>
    <w:rsid w:val="0035611F"/>
    <w:rsid w:val="00356697"/>
    <w:rsid w:val="00356D34"/>
    <w:rsid w:val="003579BD"/>
    <w:rsid w:val="00357BCB"/>
    <w:rsid w:val="00360680"/>
    <w:rsid w:val="003621C8"/>
    <w:rsid w:val="00362701"/>
    <w:rsid w:val="00363566"/>
    <w:rsid w:val="00363697"/>
    <w:rsid w:val="003638C4"/>
    <w:rsid w:val="00363D8E"/>
    <w:rsid w:val="00364711"/>
    <w:rsid w:val="00364962"/>
    <w:rsid w:val="00364D73"/>
    <w:rsid w:val="003656DD"/>
    <w:rsid w:val="00366F9A"/>
    <w:rsid w:val="00367FBE"/>
    <w:rsid w:val="0037140E"/>
    <w:rsid w:val="0037154B"/>
    <w:rsid w:val="0037321B"/>
    <w:rsid w:val="00373540"/>
    <w:rsid w:val="00373B89"/>
    <w:rsid w:val="003747A0"/>
    <w:rsid w:val="00375572"/>
    <w:rsid w:val="003758DC"/>
    <w:rsid w:val="0037749F"/>
    <w:rsid w:val="003800DA"/>
    <w:rsid w:val="0038065F"/>
    <w:rsid w:val="00380825"/>
    <w:rsid w:val="00380EDB"/>
    <w:rsid w:val="0038127F"/>
    <w:rsid w:val="003822A1"/>
    <w:rsid w:val="00382499"/>
    <w:rsid w:val="00382BC4"/>
    <w:rsid w:val="00384EAA"/>
    <w:rsid w:val="00385352"/>
    <w:rsid w:val="0038549C"/>
    <w:rsid w:val="003858DF"/>
    <w:rsid w:val="00386E76"/>
    <w:rsid w:val="003871E9"/>
    <w:rsid w:val="00387EC5"/>
    <w:rsid w:val="00390E88"/>
    <w:rsid w:val="00391362"/>
    <w:rsid w:val="003914FF"/>
    <w:rsid w:val="00391D23"/>
    <w:rsid w:val="0039284B"/>
    <w:rsid w:val="003928F0"/>
    <w:rsid w:val="003933B7"/>
    <w:rsid w:val="003934AE"/>
    <w:rsid w:val="0039416A"/>
    <w:rsid w:val="00395F00"/>
    <w:rsid w:val="0039629C"/>
    <w:rsid w:val="00396D71"/>
    <w:rsid w:val="003A285F"/>
    <w:rsid w:val="003A3204"/>
    <w:rsid w:val="003A32D7"/>
    <w:rsid w:val="003A3EA0"/>
    <w:rsid w:val="003A40DA"/>
    <w:rsid w:val="003A437B"/>
    <w:rsid w:val="003A4511"/>
    <w:rsid w:val="003A526C"/>
    <w:rsid w:val="003A5747"/>
    <w:rsid w:val="003A5C35"/>
    <w:rsid w:val="003A5F53"/>
    <w:rsid w:val="003A6D00"/>
    <w:rsid w:val="003A71ED"/>
    <w:rsid w:val="003A734C"/>
    <w:rsid w:val="003A7514"/>
    <w:rsid w:val="003B24C6"/>
    <w:rsid w:val="003B29E3"/>
    <w:rsid w:val="003B3691"/>
    <w:rsid w:val="003B3776"/>
    <w:rsid w:val="003B3C67"/>
    <w:rsid w:val="003B418D"/>
    <w:rsid w:val="003B51FF"/>
    <w:rsid w:val="003B572B"/>
    <w:rsid w:val="003B61A8"/>
    <w:rsid w:val="003B621A"/>
    <w:rsid w:val="003B68CF"/>
    <w:rsid w:val="003B69E9"/>
    <w:rsid w:val="003C0392"/>
    <w:rsid w:val="003C0DC1"/>
    <w:rsid w:val="003C2424"/>
    <w:rsid w:val="003C29B8"/>
    <w:rsid w:val="003C2E90"/>
    <w:rsid w:val="003C31A1"/>
    <w:rsid w:val="003C3DB6"/>
    <w:rsid w:val="003C6AF9"/>
    <w:rsid w:val="003C70FC"/>
    <w:rsid w:val="003D073F"/>
    <w:rsid w:val="003D0CC5"/>
    <w:rsid w:val="003D1E0E"/>
    <w:rsid w:val="003D32C0"/>
    <w:rsid w:val="003D3F3E"/>
    <w:rsid w:val="003D40AE"/>
    <w:rsid w:val="003D4701"/>
    <w:rsid w:val="003D5985"/>
    <w:rsid w:val="003D6573"/>
    <w:rsid w:val="003D6AE4"/>
    <w:rsid w:val="003D74EB"/>
    <w:rsid w:val="003D7700"/>
    <w:rsid w:val="003D7D01"/>
    <w:rsid w:val="003E2C68"/>
    <w:rsid w:val="003E3288"/>
    <w:rsid w:val="003E38A5"/>
    <w:rsid w:val="003E397B"/>
    <w:rsid w:val="003E49A5"/>
    <w:rsid w:val="003E4F8A"/>
    <w:rsid w:val="003E5933"/>
    <w:rsid w:val="003E68C8"/>
    <w:rsid w:val="003E7193"/>
    <w:rsid w:val="003E75D9"/>
    <w:rsid w:val="003E7B93"/>
    <w:rsid w:val="003F120B"/>
    <w:rsid w:val="003F2598"/>
    <w:rsid w:val="003F282E"/>
    <w:rsid w:val="003F2B97"/>
    <w:rsid w:val="003F35F5"/>
    <w:rsid w:val="003F3BE3"/>
    <w:rsid w:val="003F496F"/>
    <w:rsid w:val="003F4C6C"/>
    <w:rsid w:val="003F5772"/>
    <w:rsid w:val="003F6BAF"/>
    <w:rsid w:val="003F72CF"/>
    <w:rsid w:val="003F749C"/>
    <w:rsid w:val="003F7C34"/>
    <w:rsid w:val="0040090E"/>
    <w:rsid w:val="00400CD0"/>
    <w:rsid w:val="00401968"/>
    <w:rsid w:val="00401A03"/>
    <w:rsid w:val="00401AD8"/>
    <w:rsid w:val="00401DDE"/>
    <w:rsid w:val="004026F8"/>
    <w:rsid w:val="004027C2"/>
    <w:rsid w:val="00402B48"/>
    <w:rsid w:val="00402CEC"/>
    <w:rsid w:val="00402EAC"/>
    <w:rsid w:val="004033E0"/>
    <w:rsid w:val="0040481C"/>
    <w:rsid w:val="00404C69"/>
    <w:rsid w:val="0040652C"/>
    <w:rsid w:val="0040688C"/>
    <w:rsid w:val="004117F3"/>
    <w:rsid w:val="00412497"/>
    <w:rsid w:val="00413174"/>
    <w:rsid w:val="00415603"/>
    <w:rsid w:val="004160A6"/>
    <w:rsid w:val="00416F32"/>
    <w:rsid w:val="004203BF"/>
    <w:rsid w:val="00420589"/>
    <w:rsid w:val="0042114B"/>
    <w:rsid w:val="004221E4"/>
    <w:rsid w:val="0042249D"/>
    <w:rsid w:val="00422A3B"/>
    <w:rsid w:val="00422C32"/>
    <w:rsid w:val="00423064"/>
    <w:rsid w:val="00423367"/>
    <w:rsid w:val="00424500"/>
    <w:rsid w:val="004257BF"/>
    <w:rsid w:val="00425861"/>
    <w:rsid w:val="004262C7"/>
    <w:rsid w:val="0042663D"/>
    <w:rsid w:val="004278C2"/>
    <w:rsid w:val="00430020"/>
    <w:rsid w:val="00430077"/>
    <w:rsid w:val="004317EA"/>
    <w:rsid w:val="004320D6"/>
    <w:rsid w:val="00432643"/>
    <w:rsid w:val="004330F3"/>
    <w:rsid w:val="00433C96"/>
    <w:rsid w:val="00435069"/>
    <w:rsid w:val="00435680"/>
    <w:rsid w:val="004359E4"/>
    <w:rsid w:val="00441873"/>
    <w:rsid w:val="004420C5"/>
    <w:rsid w:val="004420D5"/>
    <w:rsid w:val="00442753"/>
    <w:rsid w:val="00442E12"/>
    <w:rsid w:val="004432E6"/>
    <w:rsid w:val="00443FC3"/>
    <w:rsid w:val="00444F20"/>
    <w:rsid w:val="0045020F"/>
    <w:rsid w:val="00450C82"/>
    <w:rsid w:val="00450DD1"/>
    <w:rsid w:val="00451607"/>
    <w:rsid w:val="00451DC8"/>
    <w:rsid w:val="004532F0"/>
    <w:rsid w:val="0045395A"/>
    <w:rsid w:val="00454682"/>
    <w:rsid w:val="00454B63"/>
    <w:rsid w:val="004569AD"/>
    <w:rsid w:val="00456C0B"/>
    <w:rsid w:val="004575AC"/>
    <w:rsid w:val="00457B67"/>
    <w:rsid w:val="00457EA6"/>
    <w:rsid w:val="00460162"/>
    <w:rsid w:val="00460178"/>
    <w:rsid w:val="00462E74"/>
    <w:rsid w:val="00463E65"/>
    <w:rsid w:val="00463F31"/>
    <w:rsid w:val="00464DC6"/>
    <w:rsid w:val="00465619"/>
    <w:rsid w:val="0046574C"/>
    <w:rsid w:val="004659EE"/>
    <w:rsid w:val="00465AA5"/>
    <w:rsid w:val="00465ED8"/>
    <w:rsid w:val="004662DA"/>
    <w:rsid w:val="00466733"/>
    <w:rsid w:val="00466AFF"/>
    <w:rsid w:val="00467333"/>
    <w:rsid w:val="00471AAF"/>
    <w:rsid w:val="00472260"/>
    <w:rsid w:val="0047382B"/>
    <w:rsid w:val="00473BD3"/>
    <w:rsid w:val="00473E7A"/>
    <w:rsid w:val="004740F8"/>
    <w:rsid w:val="00474B38"/>
    <w:rsid w:val="00474FFF"/>
    <w:rsid w:val="00475344"/>
    <w:rsid w:val="004766E0"/>
    <w:rsid w:val="0048010B"/>
    <w:rsid w:val="004811FF"/>
    <w:rsid w:val="004812D4"/>
    <w:rsid w:val="00483AEA"/>
    <w:rsid w:val="00483E28"/>
    <w:rsid w:val="00483E69"/>
    <w:rsid w:val="004841D9"/>
    <w:rsid w:val="00486433"/>
    <w:rsid w:val="00487C65"/>
    <w:rsid w:val="00487DAE"/>
    <w:rsid w:val="00490A10"/>
    <w:rsid w:val="004915E6"/>
    <w:rsid w:val="00491A3F"/>
    <w:rsid w:val="00491B7E"/>
    <w:rsid w:val="00492000"/>
    <w:rsid w:val="004922F1"/>
    <w:rsid w:val="00492EDC"/>
    <w:rsid w:val="00493A26"/>
    <w:rsid w:val="00493AE3"/>
    <w:rsid w:val="004940C5"/>
    <w:rsid w:val="00494A2C"/>
    <w:rsid w:val="00494F01"/>
    <w:rsid w:val="00494F85"/>
    <w:rsid w:val="00495BE1"/>
    <w:rsid w:val="00495DB5"/>
    <w:rsid w:val="004963B3"/>
    <w:rsid w:val="00496D55"/>
    <w:rsid w:val="00497017"/>
    <w:rsid w:val="0049713E"/>
    <w:rsid w:val="004A01B8"/>
    <w:rsid w:val="004A09FD"/>
    <w:rsid w:val="004A11B2"/>
    <w:rsid w:val="004A14C5"/>
    <w:rsid w:val="004A20CB"/>
    <w:rsid w:val="004A3CBE"/>
    <w:rsid w:val="004A4823"/>
    <w:rsid w:val="004A4B27"/>
    <w:rsid w:val="004A5118"/>
    <w:rsid w:val="004A5D34"/>
    <w:rsid w:val="004A63AC"/>
    <w:rsid w:val="004A6A63"/>
    <w:rsid w:val="004A6EBC"/>
    <w:rsid w:val="004A7E3C"/>
    <w:rsid w:val="004A7F96"/>
    <w:rsid w:val="004B1872"/>
    <w:rsid w:val="004B210C"/>
    <w:rsid w:val="004B39B9"/>
    <w:rsid w:val="004B3ACA"/>
    <w:rsid w:val="004B43FA"/>
    <w:rsid w:val="004B5703"/>
    <w:rsid w:val="004B5905"/>
    <w:rsid w:val="004B6088"/>
    <w:rsid w:val="004B7C59"/>
    <w:rsid w:val="004C249D"/>
    <w:rsid w:val="004C2764"/>
    <w:rsid w:val="004C2C65"/>
    <w:rsid w:val="004C2FDA"/>
    <w:rsid w:val="004C336E"/>
    <w:rsid w:val="004C3650"/>
    <w:rsid w:val="004C5031"/>
    <w:rsid w:val="004C5699"/>
    <w:rsid w:val="004C58E7"/>
    <w:rsid w:val="004C5E50"/>
    <w:rsid w:val="004C6785"/>
    <w:rsid w:val="004C6F17"/>
    <w:rsid w:val="004C7ADE"/>
    <w:rsid w:val="004D061D"/>
    <w:rsid w:val="004D12DA"/>
    <w:rsid w:val="004D3A5B"/>
    <w:rsid w:val="004D3FAC"/>
    <w:rsid w:val="004D4738"/>
    <w:rsid w:val="004D4C68"/>
    <w:rsid w:val="004D60B2"/>
    <w:rsid w:val="004D77C5"/>
    <w:rsid w:val="004D7F6E"/>
    <w:rsid w:val="004D7FFC"/>
    <w:rsid w:val="004E0180"/>
    <w:rsid w:val="004E1EF5"/>
    <w:rsid w:val="004E200D"/>
    <w:rsid w:val="004E2359"/>
    <w:rsid w:val="004E2A99"/>
    <w:rsid w:val="004E2E93"/>
    <w:rsid w:val="004E4F59"/>
    <w:rsid w:val="004E4FB1"/>
    <w:rsid w:val="004E5C80"/>
    <w:rsid w:val="004E7323"/>
    <w:rsid w:val="004E7AAD"/>
    <w:rsid w:val="004E7EC4"/>
    <w:rsid w:val="004F05AE"/>
    <w:rsid w:val="004F3AA4"/>
    <w:rsid w:val="004F46CC"/>
    <w:rsid w:val="004F541C"/>
    <w:rsid w:val="004F5657"/>
    <w:rsid w:val="004F58E3"/>
    <w:rsid w:val="004F7063"/>
    <w:rsid w:val="004F712A"/>
    <w:rsid w:val="0050009A"/>
    <w:rsid w:val="00500625"/>
    <w:rsid w:val="00501614"/>
    <w:rsid w:val="00501728"/>
    <w:rsid w:val="00501A03"/>
    <w:rsid w:val="00501C50"/>
    <w:rsid w:val="00501F8C"/>
    <w:rsid w:val="005020D3"/>
    <w:rsid w:val="005028D1"/>
    <w:rsid w:val="00505481"/>
    <w:rsid w:val="005059F4"/>
    <w:rsid w:val="00505D05"/>
    <w:rsid w:val="0050698B"/>
    <w:rsid w:val="00507111"/>
    <w:rsid w:val="00507937"/>
    <w:rsid w:val="00507F25"/>
    <w:rsid w:val="0051264D"/>
    <w:rsid w:val="00512D9A"/>
    <w:rsid w:val="00513554"/>
    <w:rsid w:val="0051360C"/>
    <w:rsid w:val="00513C95"/>
    <w:rsid w:val="00513CCA"/>
    <w:rsid w:val="0051501E"/>
    <w:rsid w:val="00515A45"/>
    <w:rsid w:val="00516BF4"/>
    <w:rsid w:val="00516F73"/>
    <w:rsid w:val="00517562"/>
    <w:rsid w:val="00517F45"/>
    <w:rsid w:val="00520E4A"/>
    <w:rsid w:val="00520F1D"/>
    <w:rsid w:val="00521874"/>
    <w:rsid w:val="00522105"/>
    <w:rsid w:val="005224FD"/>
    <w:rsid w:val="00523547"/>
    <w:rsid w:val="00524204"/>
    <w:rsid w:val="00524E47"/>
    <w:rsid w:val="00524EDA"/>
    <w:rsid w:val="00527988"/>
    <w:rsid w:val="005279B5"/>
    <w:rsid w:val="0053045C"/>
    <w:rsid w:val="0053089B"/>
    <w:rsid w:val="00530C18"/>
    <w:rsid w:val="00530CFB"/>
    <w:rsid w:val="00530E27"/>
    <w:rsid w:val="00530F75"/>
    <w:rsid w:val="00531344"/>
    <w:rsid w:val="005316D7"/>
    <w:rsid w:val="00532490"/>
    <w:rsid w:val="00532ACB"/>
    <w:rsid w:val="005333BB"/>
    <w:rsid w:val="00533D26"/>
    <w:rsid w:val="00534787"/>
    <w:rsid w:val="00536343"/>
    <w:rsid w:val="00537224"/>
    <w:rsid w:val="00537C83"/>
    <w:rsid w:val="005401B7"/>
    <w:rsid w:val="005404AB"/>
    <w:rsid w:val="0054132E"/>
    <w:rsid w:val="00542DEE"/>
    <w:rsid w:val="00544EE6"/>
    <w:rsid w:val="005452A6"/>
    <w:rsid w:val="00545AA9"/>
    <w:rsid w:val="00545AD2"/>
    <w:rsid w:val="00546280"/>
    <w:rsid w:val="00547C75"/>
    <w:rsid w:val="00547D83"/>
    <w:rsid w:val="0055000F"/>
    <w:rsid w:val="005500F2"/>
    <w:rsid w:val="005502F5"/>
    <w:rsid w:val="00550574"/>
    <w:rsid w:val="0055127C"/>
    <w:rsid w:val="00551531"/>
    <w:rsid w:val="005535D4"/>
    <w:rsid w:val="0055562C"/>
    <w:rsid w:val="00556664"/>
    <w:rsid w:val="005568CB"/>
    <w:rsid w:val="00556B30"/>
    <w:rsid w:val="005574F4"/>
    <w:rsid w:val="005605EE"/>
    <w:rsid w:val="005609C8"/>
    <w:rsid w:val="00561B57"/>
    <w:rsid w:val="00562B99"/>
    <w:rsid w:val="00562E0A"/>
    <w:rsid w:val="005630F1"/>
    <w:rsid w:val="00563E9A"/>
    <w:rsid w:val="00564BF9"/>
    <w:rsid w:val="00565557"/>
    <w:rsid w:val="00565E13"/>
    <w:rsid w:val="00565E22"/>
    <w:rsid w:val="0056643F"/>
    <w:rsid w:val="0056749B"/>
    <w:rsid w:val="005678D2"/>
    <w:rsid w:val="00567AE7"/>
    <w:rsid w:val="00567B21"/>
    <w:rsid w:val="00567F01"/>
    <w:rsid w:val="0057049E"/>
    <w:rsid w:val="00571347"/>
    <w:rsid w:val="00571918"/>
    <w:rsid w:val="00572777"/>
    <w:rsid w:val="0057297A"/>
    <w:rsid w:val="00572EDB"/>
    <w:rsid w:val="00573523"/>
    <w:rsid w:val="00573CFF"/>
    <w:rsid w:val="00573FA1"/>
    <w:rsid w:val="00574201"/>
    <w:rsid w:val="00574685"/>
    <w:rsid w:val="00575143"/>
    <w:rsid w:val="005762AB"/>
    <w:rsid w:val="00576F74"/>
    <w:rsid w:val="0058085A"/>
    <w:rsid w:val="00581535"/>
    <w:rsid w:val="0058183D"/>
    <w:rsid w:val="00582208"/>
    <w:rsid w:val="00582641"/>
    <w:rsid w:val="00583100"/>
    <w:rsid w:val="005836FF"/>
    <w:rsid w:val="00583C23"/>
    <w:rsid w:val="00583D5A"/>
    <w:rsid w:val="00583F16"/>
    <w:rsid w:val="005849FB"/>
    <w:rsid w:val="00584BAC"/>
    <w:rsid w:val="00585BF7"/>
    <w:rsid w:val="00585C6B"/>
    <w:rsid w:val="00585CB6"/>
    <w:rsid w:val="00585D6A"/>
    <w:rsid w:val="005860AF"/>
    <w:rsid w:val="00586752"/>
    <w:rsid w:val="00587592"/>
    <w:rsid w:val="00590055"/>
    <w:rsid w:val="00590418"/>
    <w:rsid w:val="005906D2"/>
    <w:rsid w:val="00590D1E"/>
    <w:rsid w:val="0059109B"/>
    <w:rsid w:val="00591C80"/>
    <w:rsid w:val="005929B3"/>
    <w:rsid w:val="00594CDB"/>
    <w:rsid w:val="005950CB"/>
    <w:rsid w:val="005954A8"/>
    <w:rsid w:val="00595826"/>
    <w:rsid w:val="00595AD9"/>
    <w:rsid w:val="0059636E"/>
    <w:rsid w:val="005964A8"/>
    <w:rsid w:val="005965A6"/>
    <w:rsid w:val="00596B37"/>
    <w:rsid w:val="005A0676"/>
    <w:rsid w:val="005A0757"/>
    <w:rsid w:val="005A16F6"/>
    <w:rsid w:val="005A2767"/>
    <w:rsid w:val="005A3061"/>
    <w:rsid w:val="005A331F"/>
    <w:rsid w:val="005A409D"/>
    <w:rsid w:val="005A65D1"/>
    <w:rsid w:val="005A6874"/>
    <w:rsid w:val="005A6B89"/>
    <w:rsid w:val="005A6B8E"/>
    <w:rsid w:val="005A7BDE"/>
    <w:rsid w:val="005B15D7"/>
    <w:rsid w:val="005B21E0"/>
    <w:rsid w:val="005B3A71"/>
    <w:rsid w:val="005B3B65"/>
    <w:rsid w:val="005B4816"/>
    <w:rsid w:val="005B5B38"/>
    <w:rsid w:val="005B64F4"/>
    <w:rsid w:val="005B6E49"/>
    <w:rsid w:val="005B7622"/>
    <w:rsid w:val="005C13EB"/>
    <w:rsid w:val="005C2C03"/>
    <w:rsid w:val="005C3E8B"/>
    <w:rsid w:val="005C43DF"/>
    <w:rsid w:val="005C470B"/>
    <w:rsid w:val="005C4FF9"/>
    <w:rsid w:val="005C50B8"/>
    <w:rsid w:val="005C512D"/>
    <w:rsid w:val="005C57C4"/>
    <w:rsid w:val="005C5A21"/>
    <w:rsid w:val="005C6BB3"/>
    <w:rsid w:val="005D0251"/>
    <w:rsid w:val="005D0899"/>
    <w:rsid w:val="005D1EFF"/>
    <w:rsid w:val="005D247C"/>
    <w:rsid w:val="005D2665"/>
    <w:rsid w:val="005D2F51"/>
    <w:rsid w:val="005D2FEF"/>
    <w:rsid w:val="005D39FC"/>
    <w:rsid w:val="005D4AB4"/>
    <w:rsid w:val="005D599F"/>
    <w:rsid w:val="005D65E5"/>
    <w:rsid w:val="005D66A8"/>
    <w:rsid w:val="005D68A2"/>
    <w:rsid w:val="005D7065"/>
    <w:rsid w:val="005E084F"/>
    <w:rsid w:val="005E0D72"/>
    <w:rsid w:val="005E10A4"/>
    <w:rsid w:val="005E1F7E"/>
    <w:rsid w:val="005E31D3"/>
    <w:rsid w:val="005E34E3"/>
    <w:rsid w:val="005E35E2"/>
    <w:rsid w:val="005E3787"/>
    <w:rsid w:val="005E3FA6"/>
    <w:rsid w:val="005E42CC"/>
    <w:rsid w:val="005E4523"/>
    <w:rsid w:val="005E4A36"/>
    <w:rsid w:val="005E4D7F"/>
    <w:rsid w:val="005E5050"/>
    <w:rsid w:val="005E5C0F"/>
    <w:rsid w:val="005E5FAE"/>
    <w:rsid w:val="005E66F2"/>
    <w:rsid w:val="005E698D"/>
    <w:rsid w:val="005E6F88"/>
    <w:rsid w:val="005E70BD"/>
    <w:rsid w:val="005E7E28"/>
    <w:rsid w:val="005F00CA"/>
    <w:rsid w:val="005F315A"/>
    <w:rsid w:val="005F31C6"/>
    <w:rsid w:val="005F40B4"/>
    <w:rsid w:val="005F4662"/>
    <w:rsid w:val="005F4B15"/>
    <w:rsid w:val="005F5A31"/>
    <w:rsid w:val="005F62C6"/>
    <w:rsid w:val="006004F6"/>
    <w:rsid w:val="00600D43"/>
    <w:rsid w:val="00601797"/>
    <w:rsid w:val="00605513"/>
    <w:rsid w:val="00605DB9"/>
    <w:rsid w:val="006061AD"/>
    <w:rsid w:val="006063E8"/>
    <w:rsid w:val="00606529"/>
    <w:rsid w:val="00606540"/>
    <w:rsid w:val="00606D8F"/>
    <w:rsid w:val="006105EA"/>
    <w:rsid w:val="00610CD4"/>
    <w:rsid w:val="00610FB7"/>
    <w:rsid w:val="00611802"/>
    <w:rsid w:val="006129AF"/>
    <w:rsid w:val="006139C0"/>
    <w:rsid w:val="00613B7C"/>
    <w:rsid w:val="00613DAC"/>
    <w:rsid w:val="00616319"/>
    <w:rsid w:val="00616C68"/>
    <w:rsid w:val="00617F39"/>
    <w:rsid w:val="006203F4"/>
    <w:rsid w:val="00620B5A"/>
    <w:rsid w:val="0062186F"/>
    <w:rsid w:val="00621FA6"/>
    <w:rsid w:val="006229EB"/>
    <w:rsid w:val="00622AC1"/>
    <w:rsid w:val="00623C8E"/>
    <w:rsid w:val="00624EA5"/>
    <w:rsid w:val="006253FA"/>
    <w:rsid w:val="006255B0"/>
    <w:rsid w:val="00625907"/>
    <w:rsid w:val="00625A2E"/>
    <w:rsid w:val="00626E34"/>
    <w:rsid w:val="00626F7D"/>
    <w:rsid w:val="00630C86"/>
    <w:rsid w:val="006311B0"/>
    <w:rsid w:val="00631C46"/>
    <w:rsid w:val="006320F8"/>
    <w:rsid w:val="00632914"/>
    <w:rsid w:val="00632D52"/>
    <w:rsid w:val="006338CF"/>
    <w:rsid w:val="00633F8D"/>
    <w:rsid w:val="00634595"/>
    <w:rsid w:val="00634C48"/>
    <w:rsid w:val="00634D02"/>
    <w:rsid w:val="00635D3C"/>
    <w:rsid w:val="00635DEF"/>
    <w:rsid w:val="0063608B"/>
    <w:rsid w:val="00636D98"/>
    <w:rsid w:val="00636EA1"/>
    <w:rsid w:val="00637128"/>
    <w:rsid w:val="00637D27"/>
    <w:rsid w:val="00640CEF"/>
    <w:rsid w:val="0064107D"/>
    <w:rsid w:val="00641B77"/>
    <w:rsid w:val="00642377"/>
    <w:rsid w:val="00642D49"/>
    <w:rsid w:val="00645031"/>
    <w:rsid w:val="00645256"/>
    <w:rsid w:val="006463F6"/>
    <w:rsid w:val="00646C66"/>
    <w:rsid w:val="00650C67"/>
    <w:rsid w:val="00651A1A"/>
    <w:rsid w:val="0065200E"/>
    <w:rsid w:val="00652604"/>
    <w:rsid w:val="00652B77"/>
    <w:rsid w:val="00652E73"/>
    <w:rsid w:val="00652F58"/>
    <w:rsid w:val="006542D6"/>
    <w:rsid w:val="0065450D"/>
    <w:rsid w:val="0065461A"/>
    <w:rsid w:val="00655014"/>
    <w:rsid w:val="006551E5"/>
    <w:rsid w:val="00655BEF"/>
    <w:rsid w:val="00656BD3"/>
    <w:rsid w:val="00656E79"/>
    <w:rsid w:val="006571F2"/>
    <w:rsid w:val="006572B0"/>
    <w:rsid w:val="0066094A"/>
    <w:rsid w:val="00661214"/>
    <w:rsid w:val="006631AB"/>
    <w:rsid w:val="006635CD"/>
    <w:rsid w:val="00663686"/>
    <w:rsid w:val="00663778"/>
    <w:rsid w:val="00663BF8"/>
    <w:rsid w:val="0066418D"/>
    <w:rsid w:val="00664666"/>
    <w:rsid w:val="00664968"/>
    <w:rsid w:val="00664AA6"/>
    <w:rsid w:val="00665441"/>
    <w:rsid w:val="00665C04"/>
    <w:rsid w:val="0066603D"/>
    <w:rsid w:val="00666193"/>
    <w:rsid w:val="00666645"/>
    <w:rsid w:val="006731D1"/>
    <w:rsid w:val="0067332D"/>
    <w:rsid w:val="0067421A"/>
    <w:rsid w:val="0067501B"/>
    <w:rsid w:val="0067567A"/>
    <w:rsid w:val="006765C6"/>
    <w:rsid w:val="00676C76"/>
    <w:rsid w:val="00677ADE"/>
    <w:rsid w:val="00677FBC"/>
    <w:rsid w:val="00677FFC"/>
    <w:rsid w:val="006805F5"/>
    <w:rsid w:val="0068084A"/>
    <w:rsid w:val="00680BD8"/>
    <w:rsid w:val="006842DE"/>
    <w:rsid w:val="006847C1"/>
    <w:rsid w:val="00684F39"/>
    <w:rsid w:val="0068561C"/>
    <w:rsid w:val="0068639E"/>
    <w:rsid w:val="00686F4B"/>
    <w:rsid w:val="00690114"/>
    <w:rsid w:val="006910C6"/>
    <w:rsid w:val="00691D4C"/>
    <w:rsid w:val="0069323D"/>
    <w:rsid w:val="00694530"/>
    <w:rsid w:val="0069469D"/>
    <w:rsid w:val="00694744"/>
    <w:rsid w:val="00694900"/>
    <w:rsid w:val="0069560A"/>
    <w:rsid w:val="006969A1"/>
    <w:rsid w:val="00697691"/>
    <w:rsid w:val="006A0725"/>
    <w:rsid w:val="006A0814"/>
    <w:rsid w:val="006A0A9F"/>
    <w:rsid w:val="006A15C1"/>
    <w:rsid w:val="006A1F04"/>
    <w:rsid w:val="006A26E9"/>
    <w:rsid w:val="006A2BAE"/>
    <w:rsid w:val="006A3391"/>
    <w:rsid w:val="006A3A8B"/>
    <w:rsid w:val="006A3DB1"/>
    <w:rsid w:val="006A42F8"/>
    <w:rsid w:val="006A45DB"/>
    <w:rsid w:val="006A488B"/>
    <w:rsid w:val="006A4C8D"/>
    <w:rsid w:val="006A5BAA"/>
    <w:rsid w:val="006A65B7"/>
    <w:rsid w:val="006A70F0"/>
    <w:rsid w:val="006A77BA"/>
    <w:rsid w:val="006A7A03"/>
    <w:rsid w:val="006A7D08"/>
    <w:rsid w:val="006B08CD"/>
    <w:rsid w:val="006B0AE1"/>
    <w:rsid w:val="006B1B5D"/>
    <w:rsid w:val="006B1EAA"/>
    <w:rsid w:val="006B3BE9"/>
    <w:rsid w:val="006B3C55"/>
    <w:rsid w:val="006B3C72"/>
    <w:rsid w:val="006B42C9"/>
    <w:rsid w:val="006B664E"/>
    <w:rsid w:val="006B708B"/>
    <w:rsid w:val="006B7827"/>
    <w:rsid w:val="006C01EB"/>
    <w:rsid w:val="006C03A1"/>
    <w:rsid w:val="006C0729"/>
    <w:rsid w:val="006C0A2B"/>
    <w:rsid w:val="006C13D4"/>
    <w:rsid w:val="006C227D"/>
    <w:rsid w:val="006C261C"/>
    <w:rsid w:val="006C2A3D"/>
    <w:rsid w:val="006C466F"/>
    <w:rsid w:val="006C51A1"/>
    <w:rsid w:val="006C6772"/>
    <w:rsid w:val="006C7014"/>
    <w:rsid w:val="006D1147"/>
    <w:rsid w:val="006D11F2"/>
    <w:rsid w:val="006D1963"/>
    <w:rsid w:val="006D1F1E"/>
    <w:rsid w:val="006D2027"/>
    <w:rsid w:val="006D202B"/>
    <w:rsid w:val="006D3236"/>
    <w:rsid w:val="006D4338"/>
    <w:rsid w:val="006D5356"/>
    <w:rsid w:val="006D5AB5"/>
    <w:rsid w:val="006D6786"/>
    <w:rsid w:val="006D690B"/>
    <w:rsid w:val="006D738C"/>
    <w:rsid w:val="006D743D"/>
    <w:rsid w:val="006D7D8A"/>
    <w:rsid w:val="006E14DD"/>
    <w:rsid w:val="006E209D"/>
    <w:rsid w:val="006E21A1"/>
    <w:rsid w:val="006E22B4"/>
    <w:rsid w:val="006E270A"/>
    <w:rsid w:val="006E3219"/>
    <w:rsid w:val="006E4207"/>
    <w:rsid w:val="006E469B"/>
    <w:rsid w:val="006E4858"/>
    <w:rsid w:val="006E4E98"/>
    <w:rsid w:val="006E5A0C"/>
    <w:rsid w:val="006E5B39"/>
    <w:rsid w:val="006E75EC"/>
    <w:rsid w:val="006F0AA7"/>
    <w:rsid w:val="006F103A"/>
    <w:rsid w:val="006F18E6"/>
    <w:rsid w:val="006F1F48"/>
    <w:rsid w:val="006F2D5C"/>
    <w:rsid w:val="006F5435"/>
    <w:rsid w:val="006F5825"/>
    <w:rsid w:val="006F5B88"/>
    <w:rsid w:val="006F6950"/>
    <w:rsid w:val="00701E3E"/>
    <w:rsid w:val="0070326D"/>
    <w:rsid w:val="00704098"/>
    <w:rsid w:val="00704386"/>
    <w:rsid w:val="0070438D"/>
    <w:rsid w:val="00706AC7"/>
    <w:rsid w:val="00706D36"/>
    <w:rsid w:val="00706E01"/>
    <w:rsid w:val="00707855"/>
    <w:rsid w:val="0071085D"/>
    <w:rsid w:val="00710F22"/>
    <w:rsid w:val="00711660"/>
    <w:rsid w:val="007118C3"/>
    <w:rsid w:val="007122F6"/>
    <w:rsid w:val="007124A7"/>
    <w:rsid w:val="00712E42"/>
    <w:rsid w:val="00712E6B"/>
    <w:rsid w:val="00712F46"/>
    <w:rsid w:val="0071325B"/>
    <w:rsid w:val="00713423"/>
    <w:rsid w:val="007134EA"/>
    <w:rsid w:val="00713C2C"/>
    <w:rsid w:val="00713EA2"/>
    <w:rsid w:val="0071409C"/>
    <w:rsid w:val="00714B1B"/>
    <w:rsid w:val="00714EA8"/>
    <w:rsid w:val="00715C14"/>
    <w:rsid w:val="00716682"/>
    <w:rsid w:val="007169CB"/>
    <w:rsid w:val="0072014B"/>
    <w:rsid w:val="00721443"/>
    <w:rsid w:val="00721C83"/>
    <w:rsid w:val="00722D7F"/>
    <w:rsid w:val="00723F9D"/>
    <w:rsid w:val="0072443D"/>
    <w:rsid w:val="00725E22"/>
    <w:rsid w:val="00727A70"/>
    <w:rsid w:val="00730940"/>
    <w:rsid w:val="00730E44"/>
    <w:rsid w:val="00731ED4"/>
    <w:rsid w:val="007322B0"/>
    <w:rsid w:val="007350E0"/>
    <w:rsid w:val="0073512A"/>
    <w:rsid w:val="00735748"/>
    <w:rsid w:val="00735D1B"/>
    <w:rsid w:val="007360F6"/>
    <w:rsid w:val="007400B7"/>
    <w:rsid w:val="00743156"/>
    <w:rsid w:val="007431A7"/>
    <w:rsid w:val="00743648"/>
    <w:rsid w:val="00743844"/>
    <w:rsid w:val="0074400D"/>
    <w:rsid w:val="0074529A"/>
    <w:rsid w:val="007453CD"/>
    <w:rsid w:val="007462BE"/>
    <w:rsid w:val="00747650"/>
    <w:rsid w:val="00751145"/>
    <w:rsid w:val="0075127F"/>
    <w:rsid w:val="00751CDA"/>
    <w:rsid w:val="00752332"/>
    <w:rsid w:val="00752660"/>
    <w:rsid w:val="00752881"/>
    <w:rsid w:val="0075348F"/>
    <w:rsid w:val="007534DB"/>
    <w:rsid w:val="00753C13"/>
    <w:rsid w:val="007570D7"/>
    <w:rsid w:val="00757112"/>
    <w:rsid w:val="007578A5"/>
    <w:rsid w:val="007601CA"/>
    <w:rsid w:val="00760541"/>
    <w:rsid w:val="007637ED"/>
    <w:rsid w:val="00763F01"/>
    <w:rsid w:val="007662BF"/>
    <w:rsid w:val="00766748"/>
    <w:rsid w:val="007705A6"/>
    <w:rsid w:val="00770879"/>
    <w:rsid w:val="00770B0B"/>
    <w:rsid w:val="00771204"/>
    <w:rsid w:val="0077186B"/>
    <w:rsid w:val="00771A0A"/>
    <w:rsid w:val="0077261E"/>
    <w:rsid w:val="00773DAB"/>
    <w:rsid w:val="00773FA6"/>
    <w:rsid w:val="00774B81"/>
    <w:rsid w:val="00775949"/>
    <w:rsid w:val="0077685E"/>
    <w:rsid w:val="00776F5E"/>
    <w:rsid w:val="007778E4"/>
    <w:rsid w:val="00777E33"/>
    <w:rsid w:val="00781817"/>
    <w:rsid w:val="00781EB1"/>
    <w:rsid w:val="00782253"/>
    <w:rsid w:val="00782B0F"/>
    <w:rsid w:val="007835BB"/>
    <w:rsid w:val="0078375F"/>
    <w:rsid w:val="007837A1"/>
    <w:rsid w:val="00783D2A"/>
    <w:rsid w:val="00784391"/>
    <w:rsid w:val="00784568"/>
    <w:rsid w:val="007850F6"/>
    <w:rsid w:val="0078644D"/>
    <w:rsid w:val="00787511"/>
    <w:rsid w:val="007876D4"/>
    <w:rsid w:val="00787978"/>
    <w:rsid w:val="00790297"/>
    <w:rsid w:val="00790DFB"/>
    <w:rsid w:val="00791368"/>
    <w:rsid w:val="007916BC"/>
    <w:rsid w:val="00791753"/>
    <w:rsid w:val="00793D5F"/>
    <w:rsid w:val="00794D98"/>
    <w:rsid w:val="00794EE5"/>
    <w:rsid w:val="007950B2"/>
    <w:rsid w:val="007957EE"/>
    <w:rsid w:val="00796842"/>
    <w:rsid w:val="00796FFD"/>
    <w:rsid w:val="00797372"/>
    <w:rsid w:val="007978EC"/>
    <w:rsid w:val="007A0268"/>
    <w:rsid w:val="007A0B22"/>
    <w:rsid w:val="007A1AA3"/>
    <w:rsid w:val="007A1FFB"/>
    <w:rsid w:val="007A2171"/>
    <w:rsid w:val="007A265B"/>
    <w:rsid w:val="007A3067"/>
    <w:rsid w:val="007A332F"/>
    <w:rsid w:val="007A425E"/>
    <w:rsid w:val="007A529C"/>
    <w:rsid w:val="007A5A7C"/>
    <w:rsid w:val="007A72F8"/>
    <w:rsid w:val="007A733F"/>
    <w:rsid w:val="007A759F"/>
    <w:rsid w:val="007A7D14"/>
    <w:rsid w:val="007B23F2"/>
    <w:rsid w:val="007B295B"/>
    <w:rsid w:val="007B38BF"/>
    <w:rsid w:val="007B46B1"/>
    <w:rsid w:val="007B4897"/>
    <w:rsid w:val="007B5A02"/>
    <w:rsid w:val="007B658D"/>
    <w:rsid w:val="007B6B55"/>
    <w:rsid w:val="007B76B8"/>
    <w:rsid w:val="007C025E"/>
    <w:rsid w:val="007C14F2"/>
    <w:rsid w:val="007C289F"/>
    <w:rsid w:val="007C2AA1"/>
    <w:rsid w:val="007C2B22"/>
    <w:rsid w:val="007C3295"/>
    <w:rsid w:val="007C33CF"/>
    <w:rsid w:val="007C47FD"/>
    <w:rsid w:val="007C5525"/>
    <w:rsid w:val="007C602D"/>
    <w:rsid w:val="007C6BF1"/>
    <w:rsid w:val="007D073D"/>
    <w:rsid w:val="007D0B97"/>
    <w:rsid w:val="007D178B"/>
    <w:rsid w:val="007D28B1"/>
    <w:rsid w:val="007D38C5"/>
    <w:rsid w:val="007D483E"/>
    <w:rsid w:val="007D5084"/>
    <w:rsid w:val="007D550E"/>
    <w:rsid w:val="007D5552"/>
    <w:rsid w:val="007D5819"/>
    <w:rsid w:val="007D59E9"/>
    <w:rsid w:val="007D5AF2"/>
    <w:rsid w:val="007D61F7"/>
    <w:rsid w:val="007D64B0"/>
    <w:rsid w:val="007D655A"/>
    <w:rsid w:val="007D6DC0"/>
    <w:rsid w:val="007E06F0"/>
    <w:rsid w:val="007E0C66"/>
    <w:rsid w:val="007E2068"/>
    <w:rsid w:val="007E2A3F"/>
    <w:rsid w:val="007E33D9"/>
    <w:rsid w:val="007E3579"/>
    <w:rsid w:val="007E37B9"/>
    <w:rsid w:val="007E41DE"/>
    <w:rsid w:val="007E4699"/>
    <w:rsid w:val="007E57D4"/>
    <w:rsid w:val="007E6C3F"/>
    <w:rsid w:val="007E7094"/>
    <w:rsid w:val="007E7192"/>
    <w:rsid w:val="007F0909"/>
    <w:rsid w:val="007F0BF0"/>
    <w:rsid w:val="007F354E"/>
    <w:rsid w:val="007F3C0A"/>
    <w:rsid w:val="007F3C41"/>
    <w:rsid w:val="007F4924"/>
    <w:rsid w:val="007F49D0"/>
    <w:rsid w:val="007F4EAE"/>
    <w:rsid w:val="007F50DA"/>
    <w:rsid w:val="007F522D"/>
    <w:rsid w:val="007F567C"/>
    <w:rsid w:val="007F6489"/>
    <w:rsid w:val="007F671C"/>
    <w:rsid w:val="007F69CF"/>
    <w:rsid w:val="007F72A0"/>
    <w:rsid w:val="007F758B"/>
    <w:rsid w:val="007F7E35"/>
    <w:rsid w:val="00800C54"/>
    <w:rsid w:val="00800DE9"/>
    <w:rsid w:val="00802107"/>
    <w:rsid w:val="00802531"/>
    <w:rsid w:val="00802999"/>
    <w:rsid w:val="00803266"/>
    <w:rsid w:val="00803C51"/>
    <w:rsid w:val="00804321"/>
    <w:rsid w:val="0080487E"/>
    <w:rsid w:val="00804C06"/>
    <w:rsid w:val="00805340"/>
    <w:rsid w:val="0080595F"/>
    <w:rsid w:val="00805DE2"/>
    <w:rsid w:val="00806087"/>
    <w:rsid w:val="008075F2"/>
    <w:rsid w:val="00810010"/>
    <w:rsid w:val="00810CE9"/>
    <w:rsid w:val="0081131E"/>
    <w:rsid w:val="00811343"/>
    <w:rsid w:val="00811B9D"/>
    <w:rsid w:val="0081285B"/>
    <w:rsid w:val="00814A0E"/>
    <w:rsid w:val="00814F37"/>
    <w:rsid w:val="00815D1D"/>
    <w:rsid w:val="00816621"/>
    <w:rsid w:val="0081740B"/>
    <w:rsid w:val="00817517"/>
    <w:rsid w:val="0081783B"/>
    <w:rsid w:val="008200B2"/>
    <w:rsid w:val="00821492"/>
    <w:rsid w:val="0082182A"/>
    <w:rsid w:val="008218FF"/>
    <w:rsid w:val="00822204"/>
    <w:rsid w:val="0082241F"/>
    <w:rsid w:val="008228C4"/>
    <w:rsid w:val="008234D9"/>
    <w:rsid w:val="00824555"/>
    <w:rsid w:val="008257D4"/>
    <w:rsid w:val="00825E51"/>
    <w:rsid w:val="00830700"/>
    <w:rsid w:val="00831F32"/>
    <w:rsid w:val="0083237A"/>
    <w:rsid w:val="0083240E"/>
    <w:rsid w:val="00832943"/>
    <w:rsid w:val="008330B1"/>
    <w:rsid w:val="00834020"/>
    <w:rsid w:val="00836D72"/>
    <w:rsid w:val="0083776C"/>
    <w:rsid w:val="00837A75"/>
    <w:rsid w:val="00840A6D"/>
    <w:rsid w:val="00840D64"/>
    <w:rsid w:val="00842C62"/>
    <w:rsid w:val="00842FBE"/>
    <w:rsid w:val="00843004"/>
    <w:rsid w:val="008452EC"/>
    <w:rsid w:val="00846972"/>
    <w:rsid w:val="00847011"/>
    <w:rsid w:val="00847CFD"/>
    <w:rsid w:val="00847D4F"/>
    <w:rsid w:val="00847EA1"/>
    <w:rsid w:val="00850545"/>
    <w:rsid w:val="008511AA"/>
    <w:rsid w:val="00851A11"/>
    <w:rsid w:val="00851B50"/>
    <w:rsid w:val="00852329"/>
    <w:rsid w:val="00854DEE"/>
    <w:rsid w:val="008550FB"/>
    <w:rsid w:val="00857CB7"/>
    <w:rsid w:val="0086123F"/>
    <w:rsid w:val="008619B1"/>
    <w:rsid w:val="00861FE3"/>
    <w:rsid w:val="00862319"/>
    <w:rsid w:val="00862862"/>
    <w:rsid w:val="008630B9"/>
    <w:rsid w:val="0086327E"/>
    <w:rsid w:val="00863B22"/>
    <w:rsid w:val="00864CB7"/>
    <w:rsid w:val="00865004"/>
    <w:rsid w:val="00865236"/>
    <w:rsid w:val="00866C74"/>
    <w:rsid w:val="00866E45"/>
    <w:rsid w:val="00871B54"/>
    <w:rsid w:val="00872243"/>
    <w:rsid w:val="008722B8"/>
    <w:rsid w:val="00872309"/>
    <w:rsid w:val="00874BD0"/>
    <w:rsid w:val="00875289"/>
    <w:rsid w:val="00875823"/>
    <w:rsid w:val="008774F8"/>
    <w:rsid w:val="00877FAD"/>
    <w:rsid w:val="00881A26"/>
    <w:rsid w:val="00881DB6"/>
    <w:rsid w:val="0088252A"/>
    <w:rsid w:val="00884885"/>
    <w:rsid w:val="00885A02"/>
    <w:rsid w:val="008869C7"/>
    <w:rsid w:val="00886D97"/>
    <w:rsid w:val="0088767A"/>
    <w:rsid w:val="00887CF9"/>
    <w:rsid w:val="00892253"/>
    <w:rsid w:val="008942AA"/>
    <w:rsid w:val="00894E8B"/>
    <w:rsid w:val="00897697"/>
    <w:rsid w:val="008A03BB"/>
    <w:rsid w:val="008A0965"/>
    <w:rsid w:val="008A2992"/>
    <w:rsid w:val="008A2B5E"/>
    <w:rsid w:val="008A42DA"/>
    <w:rsid w:val="008A51E7"/>
    <w:rsid w:val="008A5DDA"/>
    <w:rsid w:val="008A6F88"/>
    <w:rsid w:val="008B146C"/>
    <w:rsid w:val="008B1793"/>
    <w:rsid w:val="008B1DE8"/>
    <w:rsid w:val="008B2F77"/>
    <w:rsid w:val="008B321F"/>
    <w:rsid w:val="008B3618"/>
    <w:rsid w:val="008B3D61"/>
    <w:rsid w:val="008B490B"/>
    <w:rsid w:val="008B4CA2"/>
    <w:rsid w:val="008B5629"/>
    <w:rsid w:val="008B600C"/>
    <w:rsid w:val="008B6407"/>
    <w:rsid w:val="008B6637"/>
    <w:rsid w:val="008B68D9"/>
    <w:rsid w:val="008B70A1"/>
    <w:rsid w:val="008C0924"/>
    <w:rsid w:val="008C0E61"/>
    <w:rsid w:val="008C10A6"/>
    <w:rsid w:val="008C117F"/>
    <w:rsid w:val="008C30D7"/>
    <w:rsid w:val="008C33D2"/>
    <w:rsid w:val="008C3A18"/>
    <w:rsid w:val="008C3BEE"/>
    <w:rsid w:val="008C3D65"/>
    <w:rsid w:val="008C3E1A"/>
    <w:rsid w:val="008C45EF"/>
    <w:rsid w:val="008C4653"/>
    <w:rsid w:val="008C4B7C"/>
    <w:rsid w:val="008C53DF"/>
    <w:rsid w:val="008C5DF6"/>
    <w:rsid w:val="008C68E7"/>
    <w:rsid w:val="008D154C"/>
    <w:rsid w:val="008D3074"/>
    <w:rsid w:val="008D3625"/>
    <w:rsid w:val="008D4086"/>
    <w:rsid w:val="008D4DE7"/>
    <w:rsid w:val="008D5658"/>
    <w:rsid w:val="008D6221"/>
    <w:rsid w:val="008D6448"/>
    <w:rsid w:val="008D72EA"/>
    <w:rsid w:val="008D7426"/>
    <w:rsid w:val="008D7916"/>
    <w:rsid w:val="008E0AAD"/>
    <w:rsid w:val="008E0B4F"/>
    <w:rsid w:val="008E2696"/>
    <w:rsid w:val="008E3CEA"/>
    <w:rsid w:val="008E3F38"/>
    <w:rsid w:val="008E3FEA"/>
    <w:rsid w:val="008E4038"/>
    <w:rsid w:val="008E42BE"/>
    <w:rsid w:val="008E487B"/>
    <w:rsid w:val="008E4ED6"/>
    <w:rsid w:val="008F06C2"/>
    <w:rsid w:val="008F2AB4"/>
    <w:rsid w:val="008F2E6F"/>
    <w:rsid w:val="008F2FC2"/>
    <w:rsid w:val="008F3F87"/>
    <w:rsid w:val="008F44FE"/>
    <w:rsid w:val="008F58E1"/>
    <w:rsid w:val="008F594D"/>
    <w:rsid w:val="008F731C"/>
    <w:rsid w:val="009003BD"/>
    <w:rsid w:val="009008A2"/>
    <w:rsid w:val="00900F3F"/>
    <w:rsid w:val="00901D57"/>
    <w:rsid w:val="00903AB5"/>
    <w:rsid w:val="00904AB6"/>
    <w:rsid w:val="00904E7E"/>
    <w:rsid w:val="00905036"/>
    <w:rsid w:val="00910481"/>
    <w:rsid w:val="009110FA"/>
    <w:rsid w:val="00911C8F"/>
    <w:rsid w:val="00912410"/>
    <w:rsid w:val="00912956"/>
    <w:rsid w:val="00914660"/>
    <w:rsid w:val="0091510E"/>
    <w:rsid w:val="0091518B"/>
    <w:rsid w:val="00916232"/>
    <w:rsid w:val="00917460"/>
    <w:rsid w:val="0091775E"/>
    <w:rsid w:val="00917AD2"/>
    <w:rsid w:val="00921358"/>
    <w:rsid w:val="00921674"/>
    <w:rsid w:val="009216D3"/>
    <w:rsid w:val="00922328"/>
    <w:rsid w:val="0092243A"/>
    <w:rsid w:val="00923124"/>
    <w:rsid w:val="0092334B"/>
    <w:rsid w:val="00923672"/>
    <w:rsid w:val="00923D76"/>
    <w:rsid w:val="00924821"/>
    <w:rsid w:val="00925004"/>
    <w:rsid w:val="009250B0"/>
    <w:rsid w:val="009275D2"/>
    <w:rsid w:val="00927B37"/>
    <w:rsid w:val="00931EE1"/>
    <w:rsid w:val="00932800"/>
    <w:rsid w:val="00933449"/>
    <w:rsid w:val="00933CD9"/>
    <w:rsid w:val="00934C57"/>
    <w:rsid w:val="00935C84"/>
    <w:rsid w:val="00935DDD"/>
    <w:rsid w:val="009360C2"/>
    <w:rsid w:val="00936753"/>
    <w:rsid w:val="0093683A"/>
    <w:rsid w:val="00937AF1"/>
    <w:rsid w:val="00937FAA"/>
    <w:rsid w:val="00940BDA"/>
    <w:rsid w:val="00941343"/>
    <w:rsid w:val="00942661"/>
    <w:rsid w:val="00942C13"/>
    <w:rsid w:val="0094331C"/>
    <w:rsid w:val="009437D5"/>
    <w:rsid w:val="00943A92"/>
    <w:rsid w:val="00943B54"/>
    <w:rsid w:val="00943DF6"/>
    <w:rsid w:val="0094410B"/>
    <w:rsid w:val="0094414F"/>
    <w:rsid w:val="0094477C"/>
    <w:rsid w:val="0094489B"/>
    <w:rsid w:val="009455E5"/>
    <w:rsid w:val="009459E7"/>
    <w:rsid w:val="00945C06"/>
    <w:rsid w:val="0095116D"/>
    <w:rsid w:val="009525EE"/>
    <w:rsid w:val="009535F6"/>
    <w:rsid w:val="00953AC4"/>
    <w:rsid w:val="00953B43"/>
    <w:rsid w:val="00953DF0"/>
    <w:rsid w:val="00954764"/>
    <w:rsid w:val="00954FDB"/>
    <w:rsid w:val="009559BD"/>
    <w:rsid w:val="00956CDF"/>
    <w:rsid w:val="0096142D"/>
    <w:rsid w:val="00964EE5"/>
    <w:rsid w:val="00966CBA"/>
    <w:rsid w:val="00967EEF"/>
    <w:rsid w:val="00973046"/>
    <w:rsid w:val="00973EEB"/>
    <w:rsid w:val="00973F49"/>
    <w:rsid w:val="00974BA5"/>
    <w:rsid w:val="00975CD8"/>
    <w:rsid w:val="009764C0"/>
    <w:rsid w:val="009770BF"/>
    <w:rsid w:val="00977AE4"/>
    <w:rsid w:val="00977E01"/>
    <w:rsid w:val="009807AA"/>
    <w:rsid w:val="00983178"/>
    <w:rsid w:val="00983401"/>
    <w:rsid w:val="00983DC0"/>
    <w:rsid w:val="00984DB6"/>
    <w:rsid w:val="009853A2"/>
    <w:rsid w:val="009855A9"/>
    <w:rsid w:val="009857E7"/>
    <w:rsid w:val="00987E37"/>
    <w:rsid w:val="0099015D"/>
    <w:rsid w:val="009907AC"/>
    <w:rsid w:val="00992EE8"/>
    <w:rsid w:val="00993022"/>
    <w:rsid w:val="009936F0"/>
    <w:rsid w:val="00994D93"/>
    <w:rsid w:val="00995A44"/>
    <w:rsid w:val="00995B13"/>
    <w:rsid w:val="009970EB"/>
    <w:rsid w:val="009976E3"/>
    <w:rsid w:val="0099787A"/>
    <w:rsid w:val="009A0B25"/>
    <w:rsid w:val="009A0EBB"/>
    <w:rsid w:val="009A1192"/>
    <w:rsid w:val="009A1552"/>
    <w:rsid w:val="009A184C"/>
    <w:rsid w:val="009A5A84"/>
    <w:rsid w:val="009A5E0E"/>
    <w:rsid w:val="009A6932"/>
    <w:rsid w:val="009A6EA7"/>
    <w:rsid w:val="009B1617"/>
    <w:rsid w:val="009B2117"/>
    <w:rsid w:val="009B2EFF"/>
    <w:rsid w:val="009B41BE"/>
    <w:rsid w:val="009B4573"/>
    <w:rsid w:val="009B52E7"/>
    <w:rsid w:val="009B63A9"/>
    <w:rsid w:val="009B6ED4"/>
    <w:rsid w:val="009B73BB"/>
    <w:rsid w:val="009C0352"/>
    <w:rsid w:val="009C12CF"/>
    <w:rsid w:val="009C154B"/>
    <w:rsid w:val="009C1B59"/>
    <w:rsid w:val="009C1FF3"/>
    <w:rsid w:val="009C2213"/>
    <w:rsid w:val="009C25F2"/>
    <w:rsid w:val="009C3B4C"/>
    <w:rsid w:val="009C3C57"/>
    <w:rsid w:val="009C3E8B"/>
    <w:rsid w:val="009C625B"/>
    <w:rsid w:val="009C62D9"/>
    <w:rsid w:val="009C699F"/>
    <w:rsid w:val="009D09FB"/>
    <w:rsid w:val="009D0AF8"/>
    <w:rsid w:val="009D12E5"/>
    <w:rsid w:val="009D1628"/>
    <w:rsid w:val="009D2D78"/>
    <w:rsid w:val="009D2E43"/>
    <w:rsid w:val="009D3342"/>
    <w:rsid w:val="009D5B48"/>
    <w:rsid w:val="009D5F7C"/>
    <w:rsid w:val="009D7C21"/>
    <w:rsid w:val="009D7E8D"/>
    <w:rsid w:val="009E0635"/>
    <w:rsid w:val="009E1C57"/>
    <w:rsid w:val="009E3C77"/>
    <w:rsid w:val="009E3DDA"/>
    <w:rsid w:val="009E476A"/>
    <w:rsid w:val="009E5DA2"/>
    <w:rsid w:val="009E5ED1"/>
    <w:rsid w:val="009E5FEA"/>
    <w:rsid w:val="009E606A"/>
    <w:rsid w:val="009E65EE"/>
    <w:rsid w:val="009F0513"/>
    <w:rsid w:val="009F0B0A"/>
    <w:rsid w:val="009F11E8"/>
    <w:rsid w:val="009F1D0C"/>
    <w:rsid w:val="009F1D82"/>
    <w:rsid w:val="009F1DE7"/>
    <w:rsid w:val="009F1E83"/>
    <w:rsid w:val="009F2190"/>
    <w:rsid w:val="009F36D7"/>
    <w:rsid w:val="009F38AE"/>
    <w:rsid w:val="009F4076"/>
    <w:rsid w:val="009F5257"/>
    <w:rsid w:val="009F52D6"/>
    <w:rsid w:val="009F5885"/>
    <w:rsid w:val="009F64A5"/>
    <w:rsid w:val="009F6927"/>
    <w:rsid w:val="009F723F"/>
    <w:rsid w:val="009F7F7C"/>
    <w:rsid w:val="00A00684"/>
    <w:rsid w:val="00A01001"/>
    <w:rsid w:val="00A01467"/>
    <w:rsid w:val="00A01CCC"/>
    <w:rsid w:val="00A02343"/>
    <w:rsid w:val="00A023F5"/>
    <w:rsid w:val="00A02B3E"/>
    <w:rsid w:val="00A02F80"/>
    <w:rsid w:val="00A03AC9"/>
    <w:rsid w:val="00A03C21"/>
    <w:rsid w:val="00A04BF1"/>
    <w:rsid w:val="00A056DE"/>
    <w:rsid w:val="00A05A0B"/>
    <w:rsid w:val="00A05B3D"/>
    <w:rsid w:val="00A05D4C"/>
    <w:rsid w:val="00A06DD8"/>
    <w:rsid w:val="00A12989"/>
    <w:rsid w:val="00A129FE"/>
    <w:rsid w:val="00A12C17"/>
    <w:rsid w:val="00A13105"/>
    <w:rsid w:val="00A1332C"/>
    <w:rsid w:val="00A134EE"/>
    <w:rsid w:val="00A13B90"/>
    <w:rsid w:val="00A13D2E"/>
    <w:rsid w:val="00A142D9"/>
    <w:rsid w:val="00A145C5"/>
    <w:rsid w:val="00A147FF"/>
    <w:rsid w:val="00A14DB2"/>
    <w:rsid w:val="00A1559A"/>
    <w:rsid w:val="00A156B4"/>
    <w:rsid w:val="00A15E5E"/>
    <w:rsid w:val="00A16520"/>
    <w:rsid w:val="00A16644"/>
    <w:rsid w:val="00A1710D"/>
    <w:rsid w:val="00A1719A"/>
    <w:rsid w:val="00A172CE"/>
    <w:rsid w:val="00A178A3"/>
    <w:rsid w:val="00A20ED9"/>
    <w:rsid w:val="00A221D6"/>
    <w:rsid w:val="00A222B7"/>
    <w:rsid w:val="00A223B6"/>
    <w:rsid w:val="00A22744"/>
    <w:rsid w:val="00A229F9"/>
    <w:rsid w:val="00A22AEE"/>
    <w:rsid w:val="00A2397B"/>
    <w:rsid w:val="00A239B1"/>
    <w:rsid w:val="00A23B16"/>
    <w:rsid w:val="00A242A0"/>
    <w:rsid w:val="00A25242"/>
    <w:rsid w:val="00A252B2"/>
    <w:rsid w:val="00A25DB0"/>
    <w:rsid w:val="00A26309"/>
    <w:rsid w:val="00A26FC1"/>
    <w:rsid w:val="00A27F80"/>
    <w:rsid w:val="00A311F5"/>
    <w:rsid w:val="00A324F3"/>
    <w:rsid w:val="00A333EB"/>
    <w:rsid w:val="00A339A1"/>
    <w:rsid w:val="00A33AB1"/>
    <w:rsid w:val="00A33C04"/>
    <w:rsid w:val="00A33FA2"/>
    <w:rsid w:val="00A34815"/>
    <w:rsid w:val="00A34F53"/>
    <w:rsid w:val="00A35D06"/>
    <w:rsid w:val="00A36DA3"/>
    <w:rsid w:val="00A37FCD"/>
    <w:rsid w:val="00A402AC"/>
    <w:rsid w:val="00A40796"/>
    <w:rsid w:val="00A42C39"/>
    <w:rsid w:val="00A43098"/>
    <w:rsid w:val="00A43381"/>
    <w:rsid w:val="00A43650"/>
    <w:rsid w:val="00A44749"/>
    <w:rsid w:val="00A44A75"/>
    <w:rsid w:val="00A45506"/>
    <w:rsid w:val="00A45DE3"/>
    <w:rsid w:val="00A463A9"/>
    <w:rsid w:val="00A505C6"/>
    <w:rsid w:val="00A507C3"/>
    <w:rsid w:val="00A5176E"/>
    <w:rsid w:val="00A51DB5"/>
    <w:rsid w:val="00A520E2"/>
    <w:rsid w:val="00A530E2"/>
    <w:rsid w:val="00A53961"/>
    <w:rsid w:val="00A53A2E"/>
    <w:rsid w:val="00A53B9C"/>
    <w:rsid w:val="00A5497B"/>
    <w:rsid w:val="00A55133"/>
    <w:rsid w:val="00A55C07"/>
    <w:rsid w:val="00A574B7"/>
    <w:rsid w:val="00A57CF1"/>
    <w:rsid w:val="00A57F7F"/>
    <w:rsid w:val="00A62671"/>
    <w:rsid w:val="00A6295E"/>
    <w:rsid w:val="00A66675"/>
    <w:rsid w:val="00A671C3"/>
    <w:rsid w:val="00A673CB"/>
    <w:rsid w:val="00A673D5"/>
    <w:rsid w:val="00A7088F"/>
    <w:rsid w:val="00A70C45"/>
    <w:rsid w:val="00A7175A"/>
    <w:rsid w:val="00A745E2"/>
    <w:rsid w:val="00A75F6F"/>
    <w:rsid w:val="00A77E9A"/>
    <w:rsid w:val="00A81AD3"/>
    <w:rsid w:val="00A83229"/>
    <w:rsid w:val="00A83EA1"/>
    <w:rsid w:val="00A849B0"/>
    <w:rsid w:val="00A85051"/>
    <w:rsid w:val="00A850F5"/>
    <w:rsid w:val="00A8580B"/>
    <w:rsid w:val="00A85986"/>
    <w:rsid w:val="00A87019"/>
    <w:rsid w:val="00A87414"/>
    <w:rsid w:val="00A87F3F"/>
    <w:rsid w:val="00A87FC2"/>
    <w:rsid w:val="00A90432"/>
    <w:rsid w:val="00A90BFD"/>
    <w:rsid w:val="00A91627"/>
    <w:rsid w:val="00A9221A"/>
    <w:rsid w:val="00A924E0"/>
    <w:rsid w:val="00A92FE9"/>
    <w:rsid w:val="00A93897"/>
    <w:rsid w:val="00A93FA7"/>
    <w:rsid w:val="00A94406"/>
    <w:rsid w:val="00A9449F"/>
    <w:rsid w:val="00A95B18"/>
    <w:rsid w:val="00A9615D"/>
    <w:rsid w:val="00A96401"/>
    <w:rsid w:val="00A965FE"/>
    <w:rsid w:val="00A971FF"/>
    <w:rsid w:val="00A97FEA"/>
    <w:rsid w:val="00AA0725"/>
    <w:rsid w:val="00AA1B3A"/>
    <w:rsid w:val="00AA2000"/>
    <w:rsid w:val="00AA2198"/>
    <w:rsid w:val="00AA248A"/>
    <w:rsid w:val="00AA2797"/>
    <w:rsid w:val="00AA280A"/>
    <w:rsid w:val="00AA37DA"/>
    <w:rsid w:val="00AA42E8"/>
    <w:rsid w:val="00AA4E3F"/>
    <w:rsid w:val="00AA5352"/>
    <w:rsid w:val="00AA5C66"/>
    <w:rsid w:val="00AA6064"/>
    <w:rsid w:val="00AB0231"/>
    <w:rsid w:val="00AB1AB2"/>
    <w:rsid w:val="00AB3D28"/>
    <w:rsid w:val="00AB6243"/>
    <w:rsid w:val="00AB731C"/>
    <w:rsid w:val="00AB75A8"/>
    <w:rsid w:val="00AB7C23"/>
    <w:rsid w:val="00AC089F"/>
    <w:rsid w:val="00AC0D81"/>
    <w:rsid w:val="00AC173E"/>
    <w:rsid w:val="00AC1E35"/>
    <w:rsid w:val="00AC2081"/>
    <w:rsid w:val="00AC29CD"/>
    <w:rsid w:val="00AC2DE9"/>
    <w:rsid w:val="00AC3221"/>
    <w:rsid w:val="00AC3F60"/>
    <w:rsid w:val="00AC4095"/>
    <w:rsid w:val="00AC4B6C"/>
    <w:rsid w:val="00AC4F33"/>
    <w:rsid w:val="00AC5B68"/>
    <w:rsid w:val="00AC7C14"/>
    <w:rsid w:val="00AC7C23"/>
    <w:rsid w:val="00AD02A1"/>
    <w:rsid w:val="00AD0A40"/>
    <w:rsid w:val="00AD23C5"/>
    <w:rsid w:val="00AD2B08"/>
    <w:rsid w:val="00AD3123"/>
    <w:rsid w:val="00AD3177"/>
    <w:rsid w:val="00AD3CEA"/>
    <w:rsid w:val="00AD4D34"/>
    <w:rsid w:val="00AD50B5"/>
    <w:rsid w:val="00AD5AC5"/>
    <w:rsid w:val="00AD5F76"/>
    <w:rsid w:val="00AD6183"/>
    <w:rsid w:val="00AD623C"/>
    <w:rsid w:val="00AD64CE"/>
    <w:rsid w:val="00AD6850"/>
    <w:rsid w:val="00AD7A7E"/>
    <w:rsid w:val="00AD7AC0"/>
    <w:rsid w:val="00AE0084"/>
    <w:rsid w:val="00AE0A49"/>
    <w:rsid w:val="00AE1DB0"/>
    <w:rsid w:val="00AE48BE"/>
    <w:rsid w:val="00AE495F"/>
    <w:rsid w:val="00AE50EB"/>
    <w:rsid w:val="00AE60CF"/>
    <w:rsid w:val="00AE67E8"/>
    <w:rsid w:val="00AE6D0E"/>
    <w:rsid w:val="00AE7BD3"/>
    <w:rsid w:val="00AE7E38"/>
    <w:rsid w:val="00AF1120"/>
    <w:rsid w:val="00AF150E"/>
    <w:rsid w:val="00AF175F"/>
    <w:rsid w:val="00AF351F"/>
    <w:rsid w:val="00AF3FD7"/>
    <w:rsid w:val="00AF41AD"/>
    <w:rsid w:val="00AF452F"/>
    <w:rsid w:val="00AF6801"/>
    <w:rsid w:val="00AF7AAD"/>
    <w:rsid w:val="00B00A94"/>
    <w:rsid w:val="00B028E6"/>
    <w:rsid w:val="00B02963"/>
    <w:rsid w:val="00B0402D"/>
    <w:rsid w:val="00B04812"/>
    <w:rsid w:val="00B05A71"/>
    <w:rsid w:val="00B07623"/>
    <w:rsid w:val="00B07BCE"/>
    <w:rsid w:val="00B07CE4"/>
    <w:rsid w:val="00B102DF"/>
    <w:rsid w:val="00B10700"/>
    <w:rsid w:val="00B10975"/>
    <w:rsid w:val="00B111C7"/>
    <w:rsid w:val="00B1159B"/>
    <w:rsid w:val="00B11CF1"/>
    <w:rsid w:val="00B11E17"/>
    <w:rsid w:val="00B12433"/>
    <w:rsid w:val="00B12B0F"/>
    <w:rsid w:val="00B135F0"/>
    <w:rsid w:val="00B13639"/>
    <w:rsid w:val="00B13C1B"/>
    <w:rsid w:val="00B14FA5"/>
    <w:rsid w:val="00B1630C"/>
    <w:rsid w:val="00B1716C"/>
    <w:rsid w:val="00B1742D"/>
    <w:rsid w:val="00B17827"/>
    <w:rsid w:val="00B20780"/>
    <w:rsid w:val="00B21554"/>
    <w:rsid w:val="00B21751"/>
    <w:rsid w:val="00B21A4E"/>
    <w:rsid w:val="00B22708"/>
    <w:rsid w:val="00B22D12"/>
    <w:rsid w:val="00B23827"/>
    <w:rsid w:val="00B2388F"/>
    <w:rsid w:val="00B23BB8"/>
    <w:rsid w:val="00B24507"/>
    <w:rsid w:val="00B24E51"/>
    <w:rsid w:val="00B25DC6"/>
    <w:rsid w:val="00B26D62"/>
    <w:rsid w:val="00B273F5"/>
    <w:rsid w:val="00B27AA9"/>
    <w:rsid w:val="00B308AB"/>
    <w:rsid w:val="00B3142E"/>
    <w:rsid w:val="00B335C8"/>
    <w:rsid w:val="00B3384B"/>
    <w:rsid w:val="00B34D85"/>
    <w:rsid w:val="00B354CE"/>
    <w:rsid w:val="00B359F7"/>
    <w:rsid w:val="00B3654B"/>
    <w:rsid w:val="00B372CE"/>
    <w:rsid w:val="00B3745E"/>
    <w:rsid w:val="00B37932"/>
    <w:rsid w:val="00B40836"/>
    <w:rsid w:val="00B40B98"/>
    <w:rsid w:val="00B414ED"/>
    <w:rsid w:val="00B4329A"/>
    <w:rsid w:val="00B437C2"/>
    <w:rsid w:val="00B437E0"/>
    <w:rsid w:val="00B44481"/>
    <w:rsid w:val="00B452DD"/>
    <w:rsid w:val="00B46375"/>
    <w:rsid w:val="00B5025A"/>
    <w:rsid w:val="00B505B5"/>
    <w:rsid w:val="00B50BCC"/>
    <w:rsid w:val="00B5182B"/>
    <w:rsid w:val="00B51B46"/>
    <w:rsid w:val="00B52A55"/>
    <w:rsid w:val="00B52BD3"/>
    <w:rsid w:val="00B53D3B"/>
    <w:rsid w:val="00B54E50"/>
    <w:rsid w:val="00B55222"/>
    <w:rsid w:val="00B55A1A"/>
    <w:rsid w:val="00B55D08"/>
    <w:rsid w:val="00B56150"/>
    <w:rsid w:val="00B56461"/>
    <w:rsid w:val="00B56C5F"/>
    <w:rsid w:val="00B571C0"/>
    <w:rsid w:val="00B5780E"/>
    <w:rsid w:val="00B60461"/>
    <w:rsid w:val="00B6077E"/>
    <w:rsid w:val="00B60A0C"/>
    <w:rsid w:val="00B60FD3"/>
    <w:rsid w:val="00B636A9"/>
    <w:rsid w:val="00B64C68"/>
    <w:rsid w:val="00B65986"/>
    <w:rsid w:val="00B672ED"/>
    <w:rsid w:val="00B6732B"/>
    <w:rsid w:val="00B67456"/>
    <w:rsid w:val="00B67D3D"/>
    <w:rsid w:val="00B70787"/>
    <w:rsid w:val="00B71126"/>
    <w:rsid w:val="00B71517"/>
    <w:rsid w:val="00B71B87"/>
    <w:rsid w:val="00B71D18"/>
    <w:rsid w:val="00B72123"/>
    <w:rsid w:val="00B7292C"/>
    <w:rsid w:val="00B733C0"/>
    <w:rsid w:val="00B7383B"/>
    <w:rsid w:val="00B7394C"/>
    <w:rsid w:val="00B746FB"/>
    <w:rsid w:val="00B74AC9"/>
    <w:rsid w:val="00B74C70"/>
    <w:rsid w:val="00B74EAB"/>
    <w:rsid w:val="00B751F1"/>
    <w:rsid w:val="00B75D06"/>
    <w:rsid w:val="00B76358"/>
    <w:rsid w:val="00B7669A"/>
    <w:rsid w:val="00B768D2"/>
    <w:rsid w:val="00B76B93"/>
    <w:rsid w:val="00B77EBE"/>
    <w:rsid w:val="00B80408"/>
    <w:rsid w:val="00B809E9"/>
    <w:rsid w:val="00B80AC8"/>
    <w:rsid w:val="00B8163B"/>
    <w:rsid w:val="00B83249"/>
    <w:rsid w:val="00B846E9"/>
    <w:rsid w:val="00B84D03"/>
    <w:rsid w:val="00B86EE4"/>
    <w:rsid w:val="00B8753A"/>
    <w:rsid w:val="00B90B2C"/>
    <w:rsid w:val="00B90EA9"/>
    <w:rsid w:val="00B92237"/>
    <w:rsid w:val="00B92E4C"/>
    <w:rsid w:val="00B93AB7"/>
    <w:rsid w:val="00B94B50"/>
    <w:rsid w:val="00B96A07"/>
    <w:rsid w:val="00B9767B"/>
    <w:rsid w:val="00B97CC9"/>
    <w:rsid w:val="00BA16DE"/>
    <w:rsid w:val="00BA2C81"/>
    <w:rsid w:val="00BA3D77"/>
    <w:rsid w:val="00BA4649"/>
    <w:rsid w:val="00BA6744"/>
    <w:rsid w:val="00BA67D0"/>
    <w:rsid w:val="00BA7761"/>
    <w:rsid w:val="00BA7CFF"/>
    <w:rsid w:val="00BA7F8D"/>
    <w:rsid w:val="00BB0FAE"/>
    <w:rsid w:val="00BB1E0C"/>
    <w:rsid w:val="00BB28AB"/>
    <w:rsid w:val="00BB3650"/>
    <w:rsid w:val="00BB76FA"/>
    <w:rsid w:val="00BB7B2C"/>
    <w:rsid w:val="00BC0B79"/>
    <w:rsid w:val="00BC190B"/>
    <w:rsid w:val="00BC1BE2"/>
    <w:rsid w:val="00BC21D3"/>
    <w:rsid w:val="00BC23C5"/>
    <w:rsid w:val="00BC26B8"/>
    <w:rsid w:val="00BC2B54"/>
    <w:rsid w:val="00BC34D7"/>
    <w:rsid w:val="00BC3FF6"/>
    <w:rsid w:val="00BC4517"/>
    <w:rsid w:val="00BC5964"/>
    <w:rsid w:val="00BC6BE2"/>
    <w:rsid w:val="00BC6C40"/>
    <w:rsid w:val="00BD04FA"/>
    <w:rsid w:val="00BD107E"/>
    <w:rsid w:val="00BD1F27"/>
    <w:rsid w:val="00BD27A4"/>
    <w:rsid w:val="00BD3E86"/>
    <w:rsid w:val="00BD430C"/>
    <w:rsid w:val="00BD5105"/>
    <w:rsid w:val="00BD52D1"/>
    <w:rsid w:val="00BD57C9"/>
    <w:rsid w:val="00BD5B88"/>
    <w:rsid w:val="00BD5D0D"/>
    <w:rsid w:val="00BD63D9"/>
    <w:rsid w:val="00BD69A9"/>
    <w:rsid w:val="00BD6CFB"/>
    <w:rsid w:val="00BE0016"/>
    <w:rsid w:val="00BE0628"/>
    <w:rsid w:val="00BE0ED8"/>
    <w:rsid w:val="00BE183A"/>
    <w:rsid w:val="00BE1979"/>
    <w:rsid w:val="00BE22AB"/>
    <w:rsid w:val="00BE2D0F"/>
    <w:rsid w:val="00BE2D39"/>
    <w:rsid w:val="00BE4E7D"/>
    <w:rsid w:val="00BE52BE"/>
    <w:rsid w:val="00BE57EE"/>
    <w:rsid w:val="00BE58E9"/>
    <w:rsid w:val="00BE5C25"/>
    <w:rsid w:val="00BE6E89"/>
    <w:rsid w:val="00BE73EF"/>
    <w:rsid w:val="00BF09E4"/>
    <w:rsid w:val="00BF1A3F"/>
    <w:rsid w:val="00BF273C"/>
    <w:rsid w:val="00BF2825"/>
    <w:rsid w:val="00BF2D38"/>
    <w:rsid w:val="00BF4113"/>
    <w:rsid w:val="00BF563D"/>
    <w:rsid w:val="00BF7EAC"/>
    <w:rsid w:val="00C016FA"/>
    <w:rsid w:val="00C01D03"/>
    <w:rsid w:val="00C02F3C"/>
    <w:rsid w:val="00C0425F"/>
    <w:rsid w:val="00C05EFB"/>
    <w:rsid w:val="00C06744"/>
    <w:rsid w:val="00C101B5"/>
    <w:rsid w:val="00C10712"/>
    <w:rsid w:val="00C1073A"/>
    <w:rsid w:val="00C10E3D"/>
    <w:rsid w:val="00C110EB"/>
    <w:rsid w:val="00C120B2"/>
    <w:rsid w:val="00C121CB"/>
    <w:rsid w:val="00C126C0"/>
    <w:rsid w:val="00C12F50"/>
    <w:rsid w:val="00C157B5"/>
    <w:rsid w:val="00C16770"/>
    <w:rsid w:val="00C16925"/>
    <w:rsid w:val="00C16B3F"/>
    <w:rsid w:val="00C201E7"/>
    <w:rsid w:val="00C20E49"/>
    <w:rsid w:val="00C217E6"/>
    <w:rsid w:val="00C226E4"/>
    <w:rsid w:val="00C22C03"/>
    <w:rsid w:val="00C23C94"/>
    <w:rsid w:val="00C248B9"/>
    <w:rsid w:val="00C2494D"/>
    <w:rsid w:val="00C25125"/>
    <w:rsid w:val="00C252AC"/>
    <w:rsid w:val="00C255A5"/>
    <w:rsid w:val="00C2709B"/>
    <w:rsid w:val="00C304E3"/>
    <w:rsid w:val="00C31528"/>
    <w:rsid w:val="00C31E14"/>
    <w:rsid w:val="00C32525"/>
    <w:rsid w:val="00C326BA"/>
    <w:rsid w:val="00C32C4F"/>
    <w:rsid w:val="00C32E3B"/>
    <w:rsid w:val="00C3456D"/>
    <w:rsid w:val="00C350C2"/>
    <w:rsid w:val="00C36596"/>
    <w:rsid w:val="00C3687A"/>
    <w:rsid w:val="00C37601"/>
    <w:rsid w:val="00C377D2"/>
    <w:rsid w:val="00C37957"/>
    <w:rsid w:val="00C40C3A"/>
    <w:rsid w:val="00C41D4C"/>
    <w:rsid w:val="00C420FB"/>
    <w:rsid w:val="00C4454A"/>
    <w:rsid w:val="00C44908"/>
    <w:rsid w:val="00C478A1"/>
    <w:rsid w:val="00C47AC9"/>
    <w:rsid w:val="00C47D98"/>
    <w:rsid w:val="00C5188B"/>
    <w:rsid w:val="00C52075"/>
    <w:rsid w:val="00C531FB"/>
    <w:rsid w:val="00C54393"/>
    <w:rsid w:val="00C54EB7"/>
    <w:rsid w:val="00C5608D"/>
    <w:rsid w:val="00C565C1"/>
    <w:rsid w:val="00C56801"/>
    <w:rsid w:val="00C57F53"/>
    <w:rsid w:val="00C61752"/>
    <w:rsid w:val="00C61A27"/>
    <w:rsid w:val="00C624ED"/>
    <w:rsid w:val="00C62593"/>
    <w:rsid w:val="00C6347C"/>
    <w:rsid w:val="00C641BD"/>
    <w:rsid w:val="00C65D91"/>
    <w:rsid w:val="00C663B8"/>
    <w:rsid w:val="00C67476"/>
    <w:rsid w:val="00C67D5B"/>
    <w:rsid w:val="00C70209"/>
    <w:rsid w:val="00C70B5E"/>
    <w:rsid w:val="00C713E6"/>
    <w:rsid w:val="00C738B1"/>
    <w:rsid w:val="00C74ABA"/>
    <w:rsid w:val="00C751D2"/>
    <w:rsid w:val="00C76074"/>
    <w:rsid w:val="00C76168"/>
    <w:rsid w:val="00C76207"/>
    <w:rsid w:val="00C76379"/>
    <w:rsid w:val="00C7646B"/>
    <w:rsid w:val="00C76F74"/>
    <w:rsid w:val="00C815D9"/>
    <w:rsid w:val="00C81BE2"/>
    <w:rsid w:val="00C8219B"/>
    <w:rsid w:val="00C84B12"/>
    <w:rsid w:val="00C85CAB"/>
    <w:rsid w:val="00C878A8"/>
    <w:rsid w:val="00C8790B"/>
    <w:rsid w:val="00C907B8"/>
    <w:rsid w:val="00C93199"/>
    <w:rsid w:val="00C936A2"/>
    <w:rsid w:val="00C9397C"/>
    <w:rsid w:val="00C93F37"/>
    <w:rsid w:val="00C95BB9"/>
    <w:rsid w:val="00C96851"/>
    <w:rsid w:val="00C968CE"/>
    <w:rsid w:val="00C96DA0"/>
    <w:rsid w:val="00C97215"/>
    <w:rsid w:val="00C97274"/>
    <w:rsid w:val="00C97C25"/>
    <w:rsid w:val="00C97F91"/>
    <w:rsid w:val="00C97FFA"/>
    <w:rsid w:val="00CA0512"/>
    <w:rsid w:val="00CA1263"/>
    <w:rsid w:val="00CA12BD"/>
    <w:rsid w:val="00CA1723"/>
    <w:rsid w:val="00CA2F29"/>
    <w:rsid w:val="00CA322F"/>
    <w:rsid w:val="00CA370F"/>
    <w:rsid w:val="00CA380D"/>
    <w:rsid w:val="00CA3A58"/>
    <w:rsid w:val="00CA405D"/>
    <w:rsid w:val="00CA434D"/>
    <w:rsid w:val="00CA4FE4"/>
    <w:rsid w:val="00CA5547"/>
    <w:rsid w:val="00CA56A2"/>
    <w:rsid w:val="00CA5EF7"/>
    <w:rsid w:val="00CA628A"/>
    <w:rsid w:val="00CA6ABB"/>
    <w:rsid w:val="00CA7634"/>
    <w:rsid w:val="00CA7DEA"/>
    <w:rsid w:val="00CB06BA"/>
    <w:rsid w:val="00CB2061"/>
    <w:rsid w:val="00CB2443"/>
    <w:rsid w:val="00CB2499"/>
    <w:rsid w:val="00CB46EE"/>
    <w:rsid w:val="00CB4D5F"/>
    <w:rsid w:val="00CB4E14"/>
    <w:rsid w:val="00CB50BC"/>
    <w:rsid w:val="00CB5A17"/>
    <w:rsid w:val="00CB75DA"/>
    <w:rsid w:val="00CB78A7"/>
    <w:rsid w:val="00CB7A94"/>
    <w:rsid w:val="00CC02FC"/>
    <w:rsid w:val="00CC0E19"/>
    <w:rsid w:val="00CC1FFF"/>
    <w:rsid w:val="00CC24D7"/>
    <w:rsid w:val="00CC2AE2"/>
    <w:rsid w:val="00CC37C3"/>
    <w:rsid w:val="00CC3EFC"/>
    <w:rsid w:val="00CC49C2"/>
    <w:rsid w:val="00CC4C22"/>
    <w:rsid w:val="00CC4C33"/>
    <w:rsid w:val="00CC553F"/>
    <w:rsid w:val="00CC591E"/>
    <w:rsid w:val="00CC6BD1"/>
    <w:rsid w:val="00CC70A6"/>
    <w:rsid w:val="00CD0660"/>
    <w:rsid w:val="00CD0EAE"/>
    <w:rsid w:val="00CD1A33"/>
    <w:rsid w:val="00CD28D4"/>
    <w:rsid w:val="00CD3EF3"/>
    <w:rsid w:val="00CD4035"/>
    <w:rsid w:val="00CD403C"/>
    <w:rsid w:val="00CD4706"/>
    <w:rsid w:val="00CD7FFD"/>
    <w:rsid w:val="00CE1716"/>
    <w:rsid w:val="00CE17C2"/>
    <w:rsid w:val="00CE1BBE"/>
    <w:rsid w:val="00CE2103"/>
    <w:rsid w:val="00CE2426"/>
    <w:rsid w:val="00CE2CF1"/>
    <w:rsid w:val="00CE31D8"/>
    <w:rsid w:val="00CE34FB"/>
    <w:rsid w:val="00CE4764"/>
    <w:rsid w:val="00CE4F90"/>
    <w:rsid w:val="00CE6905"/>
    <w:rsid w:val="00CE7468"/>
    <w:rsid w:val="00CF074D"/>
    <w:rsid w:val="00CF096F"/>
    <w:rsid w:val="00CF185C"/>
    <w:rsid w:val="00CF2B3A"/>
    <w:rsid w:val="00CF2D21"/>
    <w:rsid w:val="00CF3182"/>
    <w:rsid w:val="00CF395C"/>
    <w:rsid w:val="00CF4608"/>
    <w:rsid w:val="00CF6D18"/>
    <w:rsid w:val="00CF7521"/>
    <w:rsid w:val="00CF7C79"/>
    <w:rsid w:val="00D006FB"/>
    <w:rsid w:val="00D03203"/>
    <w:rsid w:val="00D044D2"/>
    <w:rsid w:val="00D04DBD"/>
    <w:rsid w:val="00D051D1"/>
    <w:rsid w:val="00D05521"/>
    <w:rsid w:val="00D05717"/>
    <w:rsid w:val="00D067AB"/>
    <w:rsid w:val="00D07624"/>
    <w:rsid w:val="00D078D2"/>
    <w:rsid w:val="00D07E28"/>
    <w:rsid w:val="00D103D4"/>
    <w:rsid w:val="00D10C4A"/>
    <w:rsid w:val="00D10F5D"/>
    <w:rsid w:val="00D111FB"/>
    <w:rsid w:val="00D1286E"/>
    <w:rsid w:val="00D12BA5"/>
    <w:rsid w:val="00D136EF"/>
    <w:rsid w:val="00D13CEF"/>
    <w:rsid w:val="00D14264"/>
    <w:rsid w:val="00D14DC6"/>
    <w:rsid w:val="00D15520"/>
    <w:rsid w:val="00D15E5F"/>
    <w:rsid w:val="00D17F52"/>
    <w:rsid w:val="00D2062E"/>
    <w:rsid w:val="00D207B9"/>
    <w:rsid w:val="00D21130"/>
    <w:rsid w:val="00D22023"/>
    <w:rsid w:val="00D22E24"/>
    <w:rsid w:val="00D248FF"/>
    <w:rsid w:val="00D24AB7"/>
    <w:rsid w:val="00D24FDA"/>
    <w:rsid w:val="00D250EB"/>
    <w:rsid w:val="00D2529B"/>
    <w:rsid w:val="00D25CD2"/>
    <w:rsid w:val="00D26A95"/>
    <w:rsid w:val="00D300AF"/>
    <w:rsid w:val="00D30FFB"/>
    <w:rsid w:val="00D3207F"/>
    <w:rsid w:val="00D320D1"/>
    <w:rsid w:val="00D321FF"/>
    <w:rsid w:val="00D32E74"/>
    <w:rsid w:val="00D339E4"/>
    <w:rsid w:val="00D33E06"/>
    <w:rsid w:val="00D33FF2"/>
    <w:rsid w:val="00D34302"/>
    <w:rsid w:val="00D34651"/>
    <w:rsid w:val="00D34FF2"/>
    <w:rsid w:val="00D35B41"/>
    <w:rsid w:val="00D35B42"/>
    <w:rsid w:val="00D37432"/>
    <w:rsid w:val="00D374EB"/>
    <w:rsid w:val="00D40DE8"/>
    <w:rsid w:val="00D40EE7"/>
    <w:rsid w:val="00D41293"/>
    <w:rsid w:val="00D4175A"/>
    <w:rsid w:val="00D41B67"/>
    <w:rsid w:val="00D429B2"/>
    <w:rsid w:val="00D42A1D"/>
    <w:rsid w:val="00D4313C"/>
    <w:rsid w:val="00D43A47"/>
    <w:rsid w:val="00D466C9"/>
    <w:rsid w:val="00D467D2"/>
    <w:rsid w:val="00D47212"/>
    <w:rsid w:val="00D47317"/>
    <w:rsid w:val="00D47AF5"/>
    <w:rsid w:val="00D47BD9"/>
    <w:rsid w:val="00D50084"/>
    <w:rsid w:val="00D50392"/>
    <w:rsid w:val="00D5096B"/>
    <w:rsid w:val="00D51EB4"/>
    <w:rsid w:val="00D52B58"/>
    <w:rsid w:val="00D532F0"/>
    <w:rsid w:val="00D536E1"/>
    <w:rsid w:val="00D54483"/>
    <w:rsid w:val="00D544DB"/>
    <w:rsid w:val="00D557B9"/>
    <w:rsid w:val="00D57948"/>
    <w:rsid w:val="00D6105A"/>
    <w:rsid w:val="00D6179C"/>
    <w:rsid w:val="00D61C82"/>
    <w:rsid w:val="00D623F4"/>
    <w:rsid w:val="00D63766"/>
    <w:rsid w:val="00D63E67"/>
    <w:rsid w:val="00D64242"/>
    <w:rsid w:val="00D665F3"/>
    <w:rsid w:val="00D6692D"/>
    <w:rsid w:val="00D66EFA"/>
    <w:rsid w:val="00D6712D"/>
    <w:rsid w:val="00D70009"/>
    <w:rsid w:val="00D70799"/>
    <w:rsid w:val="00D70C4F"/>
    <w:rsid w:val="00D71E65"/>
    <w:rsid w:val="00D72040"/>
    <w:rsid w:val="00D72FCC"/>
    <w:rsid w:val="00D73047"/>
    <w:rsid w:val="00D73221"/>
    <w:rsid w:val="00D73552"/>
    <w:rsid w:val="00D73721"/>
    <w:rsid w:val="00D73962"/>
    <w:rsid w:val="00D7404C"/>
    <w:rsid w:val="00D7406A"/>
    <w:rsid w:val="00D74116"/>
    <w:rsid w:val="00D7436D"/>
    <w:rsid w:val="00D74787"/>
    <w:rsid w:val="00D74F01"/>
    <w:rsid w:val="00D76194"/>
    <w:rsid w:val="00D77E73"/>
    <w:rsid w:val="00D80751"/>
    <w:rsid w:val="00D83276"/>
    <w:rsid w:val="00D83F63"/>
    <w:rsid w:val="00D84988"/>
    <w:rsid w:val="00D84E57"/>
    <w:rsid w:val="00D8534A"/>
    <w:rsid w:val="00D853E2"/>
    <w:rsid w:val="00D85665"/>
    <w:rsid w:val="00D85A0C"/>
    <w:rsid w:val="00D8697C"/>
    <w:rsid w:val="00D871F3"/>
    <w:rsid w:val="00D8736C"/>
    <w:rsid w:val="00D874E7"/>
    <w:rsid w:val="00D87637"/>
    <w:rsid w:val="00D90AD6"/>
    <w:rsid w:val="00D92D32"/>
    <w:rsid w:val="00D9307B"/>
    <w:rsid w:val="00D95BB4"/>
    <w:rsid w:val="00D96143"/>
    <w:rsid w:val="00D96179"/>
    <w:rsid w:val="00D966F0"/>
    <w:rsid w:val="00D96B17"/>
    <w:rsid w:val="00D96E65"/>
    <w:rsid w:val="00D974A6"/>
    <w:rsid w:val="00D979B4"/>
    <w:rsid w:val="00DA0B42"/>
    <w:rsid w:val="00DA2838"/>
    <w:rsid w:val="00DA2EDE"/>
    <w:rsid w:val="00DA5732"/>
    <w:rsid w:val="00DA637A"/>
    <w:rsid w:val="00DA7606"/>
    <w:rsid w:val="00DA78CC"/>
    <w:rsid w:val="00DA7AAC"/>
    <w:rsid w:val="00DB0C1A"/>
    <w:rsid w:val="00DB1550"/>
    <w:rsid w:val="00DB205D"/>
    <w:rsid w:val="00DB2920"/>
    <w:rsid w:val="00DB2CAE"/>
    <w:rsid w:val="00DB2F49"/>
    <w:rsid w:val="00DB3F1A"/>
    <w:rsid w:val="00DB4C22"/>
    <w:rsid w:val="00DB50E4"/>
    <w:rsid w:val="00DB56DF"/>
    <w:rsid w:val="00DB6017"/>
    <w:rsid w:val="00DB707D"/>
    <w:rsid w:val="00DC3979"/>
    <w:rsid w:val="00DC39C2"/>
    <w:rsid w:val="00DC3A2E"/>
    <w:rsid w:val="00DC3C1E"/>
    <w:rsid w:val="00DC42B5"/>
    <w:rsid w:val="00DC47B8"/>
    <w:rsid w:val="00DC649A"/>
    <w:rsid w:val="00DC6AF6"/>
    <w:rsid w:val="00DC6D29"/>
    <w:rsid w:val="00DD032B"/>
    <w:rsid w:val="00DD069C"/>
    <w:rsid w:val="00DD13A9"/>
    <w:rsid w:val="00DD146B"/>
    <w:rsid w:val="00DD18C6"/>
    <w:rsid w:val="00DD282C"/>
    <w:rsid w:val="00DD3E35"/>
    <w:rsid w:val="00DD44C3"/>
    <w:rsid w:val="00DD49FE"/>
    <w:rsid w:val="00DD5394"/>
    <w:rsid w:val="00DD6248"/>
    <w:rsid w:val="00DD6A5D"/>
    <w:rsid w:val="00DD6E91"/>
    <w:rsid w:val="00DD7E98"/>
    <w:rsid w:val="00DE0247"/>
    <w:rsid w:val="00DE0F05"/>
    <w:rsid w:val="00DE0FE3"/>
    <w:rsid w:val="00DE2B5D"/>
    <w:rsid w:val="00DE31E7"/>
    <w:rsid w:val="00DE3E1E"/>
    <w:rsid w:val="00DE5151"/>
    <w:rsid w:val="00DE5953"/>
    <w:rsid w:val="00DE5D77"/>
    <w:rsid w:val="00DE5DCD"/>
    <w:rsid w:val="00DE62CF"/>
    <w:rsid w:val="00DE68A7"/>
    <w:rsid w:val="00DE694D"/>
    <w:rsid w:val="00DF09DC"/>
    <w:rsid w:val="00DF0A1F"/>
    <w:rsid w:val="00DF21FD"/>
    <w:rsid w:val="00DF29AD"/>
    <w:rsid w:val="00DF2B16"/>
    <w:rsid w:val="00DF315B"/>
    <w:rsid w:val="00DF32B3"/>
    <w:rsid w:val="00DF55F6"/>
    <w:rsid w:val="00DF5A25"/>
    <w:rsid w:val="00DF6463"/>
    <w:rsid w:val="00DF65D2"/>
    <w:rsid w:val="00DF683E"/>
    <w:rsid w:val="00DF7F19"/>
    <w:rsid w:val="00E00025"/>
    <w:rsid w:val="00E00C28"/>
    <w:rsid w:val="00E01173"/>
    <w:rsid w:val="00E01900"/>
    <w:rsid w:val="00E02311"/>
    <w:rsid w:val="00E02367"/>
    <w:rsid w:val="00E025E3"/>
    <w:rsid w:val="00E03515"/>
    <w:rsid w:val="00E03D1E"/>
    <w:rsid w:val="00E049C3"/>
    <w:rsid w:val="00E05483"/>
    <w:rsid w:val="00E05C8A"/>
    <w:rsid w:val="00E066AA"/>
    <w:rsid w:val="00E06779"/>
    <w:rsid w:val="00E073D9"/>
    <w:rsid w:val="00E111CA"/>
    <w:rsid w:val="00E11C50"/>
    <w:rsid w:val="00E12C8E"/>
    <w:rsid w:val="00E143CD"/>
    <w:rsid w:val="00E14403"/>
    <w:rsid w:val="00E20C76"/>
    <w:rsid w:val="00E20CB5"/>
    <w:rsid w:val="00E20DFC"/>
    <w:rsid w:val="00E20FA6"/>
    <w:rsid w:val="00E2172C"/>
    <w:rsid w:val="00E22BE5"/>
    <w:rsid w:val="00E235BE"/>
    <w:rsid w:val="00E23B38"/>
    <w:rsid w:val="00E24C9B"/>
    <w:rsid w:val="00E24E91"/>
    <w:rsid w:val="00E252DD"/>
    <w:rsid w:val="00E2536D"/>
    <w:rsid w:val="00E2542A"/>
    <w:rsid w:val="00E2548D"/>
    <w:rsid w:val="00E25722"/>
    <w:rsid w:val="00E316BD"/>
    <w:rsid w:val="00E3173C"/>
    <w:rsid w:val="00E31AC2"/>
    <w:rsid w:val="00E31CA0"/>
    <w:rsid w:val="00E32F2F"/>
    <w:rsid w:val="00E34624"/>
    <w:rsid w:val="00E3506C"/>
    <w:rsid w:val="00E3552F"/>
    <w:rsid w:val="00E35602"/>
    <w:rsid w:val="00E35B17"/>
    <w:rsid w:val="00E35E99"/>
    <w:rsid w:val="00E36428"/>
    <w:rsid w:val="00E36619"/>
    <w:rsid w:val="00E3682B"/>
    <w:rsid w:val="00E36B77"/>
    <w:rsid w:val="00E3739F"/>
    <w:rsid w:val="00E37B27"/>
    <w:rsid w:val="00E41274"/>
    <w:rsid w:val="00E41EAA"/>
    <w:rsid w:val="00E4238C"/>
    <w:rsid w:val="00E440D0"/>
    <w:rsid w:val="00E44F66"/>
    <w:rsid w:val="00E461FE"/>
    <w:rsid w:val="00E463E0"/>
    <w:rsid w:val="00E5074C"/>
    <w:rsid w:val="00E51493"/>
    <w:rsid w:val="00E51657"/>
    <w:rsid w:val="00E5182F"/>
    <w:rsid w:val="00E52A3B"/>
    <w:rsid w:val="00E52B6D"/>
    <w:rsid w:val="00E52F26"/>
    <w:rsid w:val="00E56DD8"/>
    <w:rsid w:val="00E57559"/>
    <w:rsid w:val="00E5759B"/>
    <w:rsid w:val="00E578E6"/>
    <w:rsid w:val="00E618CC"/>
    <w:rsid w:val="00E6197B"/>
    <w:rsid w:val="00E61E20"/>
    <w:rsid w:val="00E620B2"/>
    <w:rsid w:val="00E62198"/>
    <w:rsid w:val="00E64608"/>
    <w:rsid w:val="00E64E65"/>
    <w:rsid w:val="00E6557C"/>
    <w:rsid w:val="00E664B4"/>
    <w:rsid w:val="00E668A1"/>
    <w:rsid w:val="00E66F01"/>
    <w:rsid w:val="00E7015F"/>
    <w:rsid w:val="00E711C8"/>
    <w:rsid w:val="00E725A3"/>
    <w:rsid w:val="00E72B10"/>
    <w:rsid w:val="00E73228"/>
    <w:rsid w:val="00E752DC"/>
    <w:rsid w:val="00E757D1"/>
    <w:rsid w:val="00E77667"/>
    <w:rsid w:val="00E77804"/>
    <w:rsid w:val="00E77889"/>
    <w:rsid w:val="00E77C16"/>
    <w:rsid w:val="00E800BB"/>
    <w:rsid w:val="00E80677"/>
    <w:rsid w:val="00E81BA2"/>
    <w:rsid w:val="00E81BCA"/>
    <w:rsid w:val="00E81C5B"/>
    <w:rsid w:val="00E83F9B"/>
    <w:rsid w:val="00E84899"/>
    <w:rsid w:val="00E8497D"/>
    <w:rsid w:val="00E8498B"/>
    <w:rsid w:val="00E849A2"/>
    <w:rsid w:val="00E85910"/>
    <w:rsid w:val="00E85CDA"/>
    <w:rsid w:val="00E86407"/>
    <w:rsid w:val="00E867B3"/>
    <w:rsid w:val="00E871FA"/>
    <w:rsid w:val="00E87CD2"/>
    <w:rsid w:val="00E92A87"/>
    <w:rsid w:val="00E92FDB"/>
    <w:rsid w:val="00E93183"/>
    <w:rsid w:val="00E933ED"/>
    <w:rsid w:val="00E94434"/>
    <w:rsid w:val="00E96A1D"/>
    <w:rsid w:val="00E97ED8"/>
    <w:rsid w:val="00EA1A7A"/>
    <w:rsid w:val="00EA1B18"/>
    <w:rsid w:val="00EA242D"/>
    <w:rsid w:val="00EA286E"/>
    <w:rsid w:val="00EA3383"/>
    <w:rsid w:val="00EA456C"/>
    <w:rsid w:val="00EA46F0"/>
    <w:rsid w:val="00EA4850"/>
    <w:rsid w:val="00EA4940"/>
    <w:rsid w:val="00EA5020"/>
    <w:rsid w:val="00EA5843"/>
    <w:rsid w:val="00EA5A5A"/>
    <w:rsid w:val="00EA6736"/>
    <w:rsid w:val="00EA67BF"/>
    <w:rsid w:val="00EA6F80"/>
    <w:rsid w:val="00EA7175"/>
    <w:rsid w:val="00EB0C7F"/>
    <w:rsid w:val="00EB163D"/>
    <w:rsid w:val="00EB16D3"/>
    <w:rsid w:val="00EB20EC"/>
    <w:rsid w:val="00EB2B18"/>
    <w:rsid w:val="00EB2D8E"/>
    <w:rsid w:val="00EB3291"/>
    <w:rsid w:val="00EB3606"/>
    <w:rsid w:val="00EB3881"/>
    <w:rsid w:val="00EB3A68"/>
    <w:rsid w:val="00EB4461"/>
    <w:rsid w:val="00EB46B7"/>
    <w:rsid w:val="00EB5122"/>
    <w:rsid w:val="00EB55F0"/>
    <w:rsid w:val="00EB5721"/>
    <w:rsid w:val="00EB5A6B"/>
    <w:rsid w:val="00EB7E7B"/>
    <w:rsid w:val="00EC0666"/>
    <w:rsid w:val="00EC2B95"/>
    <w:rsid w:val="00EC2D12"/>
    <w:rsid w:val="00EC3036"/>
    <w:rsid w:val="00EC4035"/>
    <w:rsid w:val="00EC414B"/>
    <w:rsid w:val="00EC44F3"/>
    <w:rsid w:val="00EC4851"/>
    <w:rsid w:val="00EC5482"/>
    <w:rsid w:val="00EC5C46"/>
    <w:rsid w:val="00EC6096"/>
    <w:rsid w:val="00EC6D45"/>
    <w:rsid w:val="00ED0039"/>
    <w:rsid w:val="00ED1516"/>
    <w:rsid w:val="00ED496D"/>
    <w:rsid w:val="00ED4BA6"/>
    <w:rsid w:val="00ED4E2F"/>
    <w:rsid w:val="00ED5551"/>
    <w:rsid w:val="00ED576F"/>
    <w:rsid w:val="00ED74DA"/>
    <w:rsid w:val="00EE00C9"/>
    <w:rsid w:val="00EE29C4"/>
    <w:rsid w:val="00EE43FA"/>
    <w:rsid w:val="00EE4F40"/>
    <w:rsid w:val="00EE529D"/>
    <w:rsid w:val="00EE61E5"/>
    <w:rsid w:val="00EE6DB6"/>
    <w:rsid w:val="00EE7AA8"/>
    <w:rsid w:val="00EE7C86"/>
    <w:rsid w:val="00EF02D4"/>
    <w:rsid w:val="00EF22E9"/>
    <w:rsid w:val="00EF2B66"/>
    <w:rsid w:val="00EF48B0"/>
    <w:rsid w:val="00EF4D01"/>
    <w:rsid w:val="00EF50F9"/>
    <w:rsid w:val="00EF5AE8"/>
    <w:rsid w:val="00EF6046"/>
    <w:rsid w:val="00EF624E"/>
    <w:rsid w:val="00F0225C"/>
    <w:rsid w:val="00F02966"/>
    <w:rsid w:val="00F032D1"/>
    <w:rsid w:val="00F03CBD"/>
    <w:rsid w:val="00F040EB"/>
    <w:rsid w:val="00F04D61"/>
    <w:rsid w:val="00F04EA8"/>
    <w:rsid w:val="00F05288"/>
    <w:rsid w:val="00F06B52"/>
    <w:rsid w:val="00F06C20"/>
    <w:rsid w:val="00F10267"/>
    <w:rsid w:val="00F10C4D"/>
    <w:rsid w:val="00F114C4"/>
    <w:rsid w:val="00F125D2"/>
    <w:rsid w:val="00F13115"/>
    <w:rsid w:val="00F13297"/>
    <w:rsid w:val="00F1342C"/>
    <w:rsid w:val="00F13551"/>
    <w:rsid w:val="00F13CCE"/>
    <w:rsid w:val="00F145F1"/>
    <w:rsid w:val="00F145FF"/>
    <w:rsid w:val="00F1489D"/>
    <w:rsid w:val="00F14B70"/>
    <w:rsid w:val="00F16C92"/>
    <w:rsid w:val="00F16E69"/>
    <w:rsid w:val="00F16F04"/>
    <w:rsid w:val="00F1721E"/>
    <w:rsid w:val="00F17D8B"/>
    <w:rsid w:val="00F203D9"/>
    <w:rsid w:val="00F20AC3"/>
    <w:rsid w:val="00F2185E"/>
    <w:rsid w:val="00F21FFF"/>
    <w:rsid w:val="00F22784"/>
    <w:rsid w:val="00F229DA"/>
    <w:rsid w:val="00F23785"/>
    <w:rsid w:val="00F257A0"/>
    <w:rsid w:val="00F25CEE"/>
    <w:rsid w:val="00F26929"/>
    <w:rsid w:val="00F26C1E"/>
    <w:rsid w:val="00F271DE"/>
    <w:rsid w:val="00F30A61"/>
    <w:rsid w:val="00F31DB0"/>
    <w:rsid w:val="00F335D1"/>
    <w:rsid w:val="00F34E66"/>
    <w:rsid w:val="00F35BE6"/>
    <w:rsid w:val="00F365F6"/>
    <w:rsid w:val="00F36893"/>
    <w:rsid w:val="00F36EC0"/>
    <w:rsid w:val="00F372D9"/>
    <w:rsid w:val="00F373BB"/>
    <w:rsid w:val="00F37CE4"/>
    <w:rsid w:val="00F400D3"/>
    <w:rsid w:val="00F4018A"/>
    <w:rsid w:val="00F4163D"/>
    <w:rsid w:val="00F4226C"/>
    <w:rsid w:val="00F425D2"/>
    <w:rsid w:val="00F43E35"/>
    <w:rsid w:val="00F46673"/>
    <w:rsid w:val="00F46AE6"/>
    <w:rsid w:val="00F51226"/>
    <w:rsid w:val="00F53010"/>
    <w:rsid w:val="00F5334D"/>
    <w:rsid w:val="00F53449"/>
    <w:rsid w:val="00F540DB"/>
    <w:rsid w:val="00F54A62"/>
    <w:rsid w:val="00F55096"/>
    <w:rsid w:val="00F55247"/>
    <w:rsid w:val="00F55461"/>
    <w:rsid w:val="00F56B45"/>
    <w:rsid w:val="00F57257"/>
    <w:rsid w:val="00F57DDC"/>
    <w:rsid w:val="00F60C6F"/>
    <w:rsid w:val="00F60ED1"/>
    <w:rsid w:val="00F61278"/>
    <w:rsid w:val="00F61358"/>
    <w:rsid w:val="00F61BBD"/>
    <w:rsid w:val="00F62017"/>
    <w:rsid w:val="00F62ADA"/>
    <w:rsid w:val="00F62C97"/>
    <w:rsid w:val="00F62DAF"/>
    <w:rsid w:val="00F637BA"/>
    <w:rsid w:val="00F64089"/>
    <w:rsid w:val="00F6434B"/>
    <w:rsid w:val="00F648CD"/>
    <w:rsid w:val="00F65536"/>
    <w:rsid w:val="00F67CF5"/>
    <w:rsid w:val="00F70210"/>
    <w:rsid w:val="00F71861"/>
    <w:rsid w:val="00F72512"/>
    <w:rsid w:val="00F73366"/>
    <w:rsid w:val="00F73378"/>
    <w:rsid w:val="00F753E8"/>
    <w:rsid w:val="00F76036"/>
    <w:rsid w:val="00F7681E"/>
    <w:rsid w:val="00F76B6F"/>
    <w:rsid w:val="00F76E65"/>
    <w:rsid w:val="00F808A4"/>
    <w:rsid w:val="00F80C62"/>
    <w:rsid w:val="00F80CA6"/>
    <w:rsid w:val="00F80E70"/>
    <w:rsid w:val="00F8111C"/>
    <w:rsid w:val="00F83FF0"/>
    <w:rsid w:val="00F85EFE"/>
    <w:rsid w:val="00F86E60"/>
    <w:rsid w:val="00F87117"/>
    <w:rsid w:val="00F903F5"/>
    <w:rsid w:val="00F91942"/>
    <w:rsid w:val="00F91F62"/>
    <w:rsid w:val="00F921B6"/>
    <w:rsid w:val="00F92216"/>
    <w:rsid w:val="00F93019"/>
    <w:rsid w:val="00F962AB"/>
    <w:rsid w:val="00F963F8"/>
    <w:rsid w:val="00F97C9B"/>
    <w:rsid w:val="00FA048F"/>
    <w:rsid w:val="00FA0D0C"/>
    <w:rsid w:val="00FA1796"/>
    <w:rsid w:val="00FA1B1A"/>
    <w:rsid w:val="00FA2000"/>
    <w:rsid w:val="00FA20E3"/>
    <w:rsid w:val="00FA34A7"/>
    <w:rsid w:val="00FA4572"/>
    <w:rsid w:val="00FA4878"/>
    <w:rsid w:val="00FA63DE"/>
    <w:rsid w:val="00FA688A"/>
    <w:rsid w:val="00FA6FE3"/>
    <w:rsid w:val="00FA73AC"/>
    <w:rsid w:val="00FB0285"/>
    <w:rsid w:val="00FB0FD4"/>
    <w:rsid w:val="00FB18F3"/>
    <w:rsid w:val="00FB1A73"/>
    <w:rsid w:val="00FB1AAA"/>
    <w:rsid w:val="00FB5D10"/>
    <w:rsid w:val="00FB6C64"/>
    <w:rsid w:val="00FC1453"/>
    <w:rsid w:val="00FC2948"/>
    <w:rsid w:val="00FC2A3D"/>
    <w:rsid w:val="00FC3D92"/>
    <w:rsid w:val="00FC4053"/>
    <w:rsid w:val="00FC4C17"/>
    <w:rsid w:val="00FC5DD9"/>
    <w:rsid w:val="00FC73E6"/>
    <w:rsid w:val="00FC7BF1"/>
    <w:rsid w:val="00FD0B69"/>
    <w:rsid w:val="00FD148A"/>
    <w:rsid w:val="00FD277F"/>
    <w:rsid w:val="00FD309B"/>
    <w:rsid w:val="00FD4146"/>
    <w:rsid w:val="00FD5007"/>
    <w:rsid w:val="00FD5990"/>
    <w:rsid w:val="00FD7718"/>
    <w:rsid w:val="00FD7B1A"/>
    <w:rsid w:val="00FE042A"/>
    <w:rsid w:val="00FE0FBD"/>
    <w:rsid w:val="00FE1351"/>
    <w:rsid w:val="00FE1B04"/>
    <w:rsid w:val="00FE20F7"/>
    <w:rsid w:val="00FE23DC"/>
    <w:rsid w:val="00FE2AE5"/>
    <w:rsid w:val="00FE2CB2"/>
    <w:rsid w:val="00FE34CB"/>
    <w:rsid w:val="00FE3CFA"/>
    <w:rsid w:val="00FE5EF0"/>
    <w:rsid w:val="00FE618F"/>
    <w:rsid w:val="00FE6AD7"/>
    <w:rsid w:val="00FE6D1F"/>
    <w:rsid w:val="00FF046C"/>
    <w:rsid w:val="00FF04F8"/>
    <w:rsid w:val="00FF0ACD"/>
    <w:rsid w:val="00FF1FC2"/>
    <w:rsid w:val="00FF2C41"/>
    <w:rsid w:val="00FF31D5"/>
    <w:rsid w:val="00FF351E"/>
    <w:rsid w:val="00FF3647"/>
    <w:rsid w:val="00FF3F03"/>
    <w:rsid w:val="00FF4253"/>
    <w:rsid w:val="00FF5178"/>
    <w:rsid w:val="00FF5931"/>
    <w:rsid w:val="00FF5ED4"/>
    <w:rsid w:val="00FF6DD5"/>
    <w:rsid w:val="00FF7F39"/>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39"/>
    <w:lsdException w:name="toc 2" w:semiHidden="0" w:uiPriority="39"/>
    <w:lsdException w:name="toc 3" w:semiHidden="0" w:uiPriority="0"/>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nhideWhenUsed="1"/>
    <w:lsdException w:name="annotation text" w:locked="1" w:uiPriority="0" w:unhideWhenUsed="1"/>
    <w:lsdException w:name="header" w:locked="1" w:unhideWhenUsed="1"/>
    <w:lsdException w:name="footer" w:locked="1" w:unhideWhenUsed="1"/>
    <w:lsdException w:name="index heading" w:locked="1" w:unhideWhenUsed="1"/>
    <w:lsdException w:name="caption" w:semiHidden="0" w:uiPriority="0"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iPriority="0"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22"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C016FA"/>
    <w:pPr>
      <w:spacing w:before="120" w:after="120"/>
    </w:pPr>
    <w:rPr>
      <w:sz w:val="22"/>
      <w:szCs w:val="24"/>
    </w:rPr>
  </w:style>
  <w:style w:type="paragraph" w:styleId="Heading1">
    <w:name w:val="heading 1"/>
    <w:basedOn w:val="Normal"/>
    <w:next w:val="Body"/>
    <w:link w:val="Heading1Char"/>
    <w:uiPriority w:val="99"/>
    <w:qFormat/>
    <w:rsid w:val="00C016FA"/>
    <w:pPr>
      <w:keepNext/>
      <w:numPr>
        <w:numId w:val="11"/>
      </w:numPr>
      <w:tabs>
        <w:tab w:val="left" w:pos="576"/>
      </w:tabs>
      <w:spacing w:before="400" w:after="100"/>
      <w:outlineLvl w:val="0"/>
    </w:pPr>
    <w:rPr>
      <w:rFonts w:ascii="Arial" w:hAnsi="Arial"/>
      <w:b/>
      <w:sz w:val="34"/>
      <w:szCs w:val="34"/>
    </w:rPr>
  </w:style>
  <w:style w:type="paragraph" w:styleId="Heading2">
    <w:name w:val="heading 2"/>
    <w:basedOn w:val="Normal"/>
    <w:next w:val="Body"/>
    <w:link w:val="Heading2Char"/>
    <w:uiPriority w:val="99"/>
    <w:qFormat/>
    <w:rsid w:val="00590D1E"/>
    <w:pPr>
      <w:keepNext/>
      <w:numPr>
        <w:ilvl w:val="1"/>
        <w:numId w:val="11"/>
      </w:numPr>
      <w:spacing w:before="300" w:after="60"/>
      <w:outlineLvl w:val="1"/>
    </w:pPr>
    <w:rPr>
      <w:rFonts w:ascii="Arial" w:hAnsi="Arial"/>
      <w:b/>
      <w:sz w:val="26"/>
      <w:szCs w:val="26"/>
    </w:rPr>
  </w:style>
  <w:style w:type="paragraph" w:styleId="Heading3">
    <w:name w:val="heading 3"/>
    <w:basedOn w:val="Normal"/>
    <w:next w:val="Body"/>
    <w:link w:val="Heading3Char"/>
    <w:uiPriority w:val="99"/>
    <w:qFormat/>
    <w:rsid w:val="00C016FA"/>
    <w:pPr>
      <w:keepNext/>
      <w:numPr>
        <w:ilvl w:val="2"/>
        <w:numId w:val="11"/>
      </w:numPr>
      <w:spacing w:before="200" w:after="60"/>
      <w:outlineLvl w:val="2"/>
    </w:pPr>
    <w:rPr>
      <w:rFonts w:ascii="Arial" w:hAnsi="Arial"/>
      <w:b/>
      <w:sz w:val="24"/>
    </w:rPr>
  </w:style>
  <w:style w:type="paragraph" w:styleId="Heading4">
    <w:name w:val="heading 4"/>
    <w:basedOn w:val="Normal"/>
    <w:next w:val="Body"/>
    <w:link w:val="Heading4Char"/>
    <w:uiPriority w:val="99"/>
    <w:qFormat/>
    <w:rsid w:val="00C016FA"/>
    <w:pPr>
      <w:keepNext/>
      <w:numPr>
        <w:ilvl w:val="3"/>
        <w:numId w:val="11"/>
      </w:numPr>
      <w:spacing w:before="300" w:after="60"/>
      <w:outlineLvl w:val="3"/>
    </w:pPr>
    <w:rPr>
      <w:rFonts w:ascii="Arial" w:hAnsi="Arial"/>
      <w:b/>
      <w:i/>
      <w:sz w:val="24"/>
    </w:rPr>
  </w:style>
  <w:style w:type="paragraph" w:styleId="Heading5">
    <w:name w:val="heading 5"/>
    <w:basedOn w:val="Normal"/>
    <w:next w:val="Body"/>
    <w:link w:val="Heading5Char"/>
    <w:uiPriority w:val="99"/>
    <w:qFormat/>
    <w:rsid w:val="00C016FA"/>
    <w:pPr>
      <w:numPr>
        <w:ilvl w:val="4"/>
        <w:numId w:val="11"/>
      </w:numPr>
      <w:spacing w:before="240" w:after="60"/>
      <w:outlineLvl w:val="4"/>
    </w:pPr>
    <w:rPr>
      <w:b/>
      <w:bCs/>
      <w:iCs/>
      <w:szCs w:val="26"/>
    </w:rPr>
  </w:style>
  <w:style w:type="paragraph" w:styleId="Heading6">
    <w:name w:val="heading 6"/>
    <w:basedOn w:val="Normal"/>
    <w:next w:val="Body"/>
    <w:link w:val="Heading6Char"/>
    <w:uiPriority w:val="99"/>
    <w:qFormat/>
    <w:rsid w:val="00C016FA"/>
    <w:pPr>
      <w:numPr>
        <w:ilvl w:val="5"/>
        <w:numId w:val="11"/>
      </w:numPr>
      <w:spacing w:before="240" w:after="60"/>
      <w:outlineLvl w:val="5"/>
    </w:pPr>
    <w:rPr>
      <w:b/>
      <w:bCs/>
      <w:i/>
      <w:szCs w:val="22"/>
    </w:rPr>
  </w:style>
  <w:style w:type="paragraph" w:styleId="Heading7">
    <w:name w:val="heading 7"/>
    <w:basedOn w:val="Normal"/>
    <w:next w:val="Body"/>
    <w:link w:val="Heading7Char"/>
    <w:uiPriority w:val="99"/>
    <w:qFormat/>
    <w:rsid w:val="00C016FA"/>
    <w:pPr>
      <w:numPr>
        <w:ilvl w:val="6"/>
        <w:numId w:val="11"/>
      </w:numPr>
      <w:spacing w:before="240" w:after="60"/>
      <w:outlineLvl w:val="6"/>
    </w:pPr>
    <w:rPr>
      <w:u w:val="single"/>
    </w:rPr>
  </w:style>
  <w:style w:type="paragraph" w:styleId="Heading8">
    <w:name w:val="heading 8"/>
    <w:basedOn w:val="Normal"/>
    <w:next w:val="Body"/>
    <w:link w:val="Heading8Char"/>
    <w:uiPriority w:val="99"/>
    <w:qFormat/>
    <w:rsid w:val="00C016FA"/>
    <w:pPr>
      <w:numPr>
        <w:ilvl w:val="7"/>
        <w:numId w:val="11"/>
      </w:numPr>
      <w:spacing w:before="240" w:after="60"/>
      <w:outlineLvl w:val="7"/>
    </w:pPr>
    <w:rPr>
      <w:i/>
      <w:iCs/>
      <w:u w:val="single"/>
    </w:rPr>
  </w:style>
  <w:style w:type="paragraph" w:styleId="Heading9">
    <w:name w:val="heading 9"/>
    <w:basedOn w:val="Normal"/>
    <w:next w:val="Normal"/>
    <w:link w:val="Heading9Char"/>
    <w:uiPriority w:val="99"/>
    <w:qFormat/>
    <w:rsid w:val="00C016FA"/>
    <w:pPr>
      <w:numPr>
        <w:ilvl w:val="8"/>
        <w:numId w:val="11"/>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CA1263"/>
    <w:rPr>
      <w:rFonts w:ascii="Arial" w:hAnsi="Arial"/>
      <w:b/>
      <w:sz w:val="34"/>
      <w:szCs w:val="34"/>
    </w:rPr>
  </w:style>
  <w:style w:type="character" w:customStyle="1" w:styleId="Heading2Char">
    <w:name w:val="Heading 2 Char"/>
    <w:basedOn w:val="DefaultParagraphFont"/>
    <w:link w:val="Heading2"/>
    <w:uiPriority w:val="99"/>
    <w:locked/>
    <w:rsid w:val="00590D1E"/>
    <w:rPr>
      <w:rFonts w:ascii="Arial" w:hAnsi="Arial"/>
      <w:b/>
      <w:sz w:val="26"/>
      <w:szCs w:val="26"/>
    </w:rPr>
  </w:style>
  <w:style w:type="character" w:customStyle="1" w:styleId="Heading3Char">
    <w:name w:val="Heading 3 Char"/>
    <w:basedOn w:val="DefaultParagraphFont"/>
    <w:link w:val="Heading3"/>
    <w:uiPriority w:val="99"/>
    <w:locked/>
    <w:rsid w:val="00D84988"/>
    <w:rPr>
      <w:rFonts w:ascii="Arial" w:hAnsi="Arial"/>
      <w:b/>
      <w:sz w:val="24"/>
      <w:szCs w:val="24"/>
    </w:rPr>
  </w:style>
  <w:style w:type="character" w:customStyle="1" w:styleId="Heading4Char">
    <w:name w:val="Heading 4 Char"/>
    <w:basedOn w:val="DefaultParagraphFont"/>
    <w:link w:val="Heading4"/>
    <w:uiPriority w:val="99"/>
    <w:locked/>
    <w:rsid w:val="00CA1263"/>
    <w:rPr>
      <w:rFonts w:ascii="Arial" w:hAnsi="Arial"/>
      <w:b/>
      <w:i/>
      <w:sz w:val="24"/>
      <w:szCs w:val="24"/>
    </w:rPr>
  </w:style>
  <w:style w:type="character" w:customStyle="1" w:styleId="Heading5Char">
    <w:name w:val="Heading 5 Char"/>
    <w:basedOn w:val="DefaultParagraphFont"/>
    <w:link w:val="Heading5"/>
    <w:uiPriority w:val="99"/>
    <w:locked/>
    <w:rsid w:val="00CA1263"/>
    <w:rPr>
      <w:b/>
      <w:bCs/>
      <w:iCs/>
      <w:sz w:val="22"/>
      <w:szCs w:val="26"/>
    </w:rPr>
  </w:style>
  <w:style w:type="character" w:customStyle="1" w:styleId="Heading6Char">
    <w:name w:val="Heading 6 Char"/>
    <w:basedOn w:val="DefaultParagraphFont"/>
    <w:link w:val="Heading6"/>
    <w:uiPriority w:val="99"/>
    <w:locked/>
    <w:rsid w:val="00CA1263"/>
    <w:rPr>
      <w:b/>
      <w:bCs/>
      <w:i/>
      <w:sz w:val="22"/>
      <w:szCs w:val="22"/>
    </w:rPr>
  </w:style>
  <w:style w:type="character" w:customStyle="1" w:styleId="Heading7Char">
    <w:name w:val="Heading 7 Char"/>
    <w:basedOn w:val="DefaultParagraphFont"/>
    <w:link w:val="Heading7"/>
    <w:uiPriority w:val="99"/>
    <w:locked/>
    <w:rsid w:val="00CA1263"/>
    <w:rPr>
      <w:sz w:val="22"/>
      <w:szCs w:val="24"/>
      <w:u w:val="single"/>
    </w:rPr>
  </w:style>
  <w:style w:type="character" w:customStyle="1" w:styleId="Heading8Char">
    <w:name w:val="Heading 8 Char"/>
    <w:basedOn w:val="DefaultParagraphFont"/>
    <w:link w:val="Heading8"/>
    <w:uiPriority w:val="99"/>
    <w:locked/>
    <w:rsid w:val="00CA1263"/>
    <w:rPr>
      <w:i/>
      <w:iCs/>
      <w:sz w:val="22"/>
      <w:szCs w:val="24"/>
      <w:u w:val="single"/>
    </w:rPr>
  </w:style>
  <w:style w:type="character" w:customStyle="1" w:styleId="Heading9Char">
    <w:name w:val="Heading 9 Char"/>
    <w:basedOn w:val="DefaultParagraphFont"/>
    <w:link w:val="Heading9"/>
    <w:uiPriority w:val="99"/>
    <w:locked/>
    <w:rsid w:val="00CA1263"/>
    <w:rPr>
      <w:rFonts w:ascii="Arial" w:hAnsi="Arial" w:cs="Arial"/>
      <w:sz w:val="22"/>
      <w:szCs w:val="22"/>
    </w:rPr>
  </w:style>
  <w:style w:type="paragraph" w:styleId="BodyText">
    <w:name w:val="Body Text"/>
    <w:aliases w:val="body text,4,bt,t,text,BODY TEXT,sp,Resume Text,Block text,heading3,Orig Qstn,Original Question,1body,BodText,Body Txt,RFQ Text,RFQ,doc1"/>
    <w:basedOn w:val="Normal"/>
    <w:link w:val="BodyTextChar"/>
    <w:uiPriority w:val="99"/>
    <w:rsid w:val="00C016FA"/>
    <w:pPr>
      <w:spacing w:before="0" w:after="0"/>
      <w:ind w:firstLine="720"/>
    </w:pPr>
    <w:rPr>
      <w:sz w:val="24"/>
      <w:szCs w:val="20"/>
    </w:rPr>
  </w:style>
  <w:style w:type="character" w:customStyle="1" w:styleId="BodyTextChar">
    <w:name w:val="Body Text Char"/>
    <w:aliases w:val="body text Char,4 Char,bt Char,t Char,text Char,BODY TEXT Char,sp Char,Resume Text Char,Block text Char,heading3 Char,Orig Qstn Char,Original Question Char,1body Char,BodText Char,Body Txt Char,RFQ Text Char,RFQ Char,doc1 Char"/>
    <w:basedOn w:val="DefaultParagraphFont"/>
    <w:link w:val="BodyText"/>
    <w:uiPriority w:val="99"/>
    <w:locked/>
    <w:rsid w:val="00941343"/>
    <w:rPr>
      <w:rFonts w:cs="Times New Roman"/>
      <w:sz w:val="24"/>
      <w:lang w:val="en-US" w:eastAsia="en-US" w:bidi="ar-SA"/>
    </w:rPr>
  </w:style>
  <w:style w:type="paragraph" w:customStyle="1" w:styleId="Body">
    <w:name w:val="Body"/>
    <w:basedOn w:val="Normal"/>
    <w:uiPriority w:val="99"/>
    <w:rsid w:val="00C016FA"/>
    <w:pPr>
      <w:spacing w:before="60"/>
    </w:pPr>
  </w:style>
  <w:style w:type="paragraph" w:styleId="Header">
    <w:name w:val="header"/>
    <w:basedOn w:val="Normal"/>
    <w:link w:val="HeaderChar"/>
    <w:uiPriority w:val="99"/>
    <w:rsid w:val="00C016FA"/>
    <w:pPr>
      <w:tabs>
        <w:tab w:val="left" w:pos="7560"/>
      </w:tabs>
    </w:pPr>
    <w:rPr>
      <w:rFonts w:ascii="Arial" w:hAnsi="Arial"/>
      <w:sz w:val="18"/>
    </w:rPr>
  </w:style>
  <w:style w:type="character" w:customStyle="1" w:styleId="HeaderChar">
    <w:name w:val="Header Char"/>
    <w:basedOn w:val="DefaultParagraphFont"/>
    <w:link w:val="Header"/>
    <w:uiPriority w:val="99"/>
    <w:locked/>
    <w:rsid w:val="00C016FA"/>
    <w:rPr>
      <w:rFonts w:ascii="Arial" w:hAnsi="Arial" w:cs="Times New Roman"/>
      <w:sz w:val="24"/>
      <w:szCs w:val="24"/>
      <w:lang w:val="en-US" w:eastAsia="en-US" w:bidi="ar-SA"/>
    </w:rPr>
  </w:style>
  <w:style w:type="paragraph" w:customStyle="1" w:styleId="Bullet10">
    <w:name w:val="Bullet 1"/>
    <w:basedOn w:val="Body"/>
    <w:link w:val="Bullet1Char"/>
    <w:rsid w:val="00C016FA"/>
    <w:pPr>
      <w:numPr>
        <w:numId w:val="7"/>
      </w:numPr>
      <w:spacing w:after="60"/>
    </w:pPr>
  </w:style>
  <w:style w:type="paragraph" w:customStyle="1" w:styleId="Bullet2">
    <w:name w:val="Bullet 2"/>
    <w:basedOn w:val="Bullet10"/>
    <w:uiPriority w:val="99"/>
    <w:rsid w:val="00C016FA"/>
    <w:pPr>
      <w:tabs>
        <w:tab w:val="clear" w:pos="360"/>
        <w:tab w:val="num" w:pos="720"/>
      </w:tabs>
      <w:ind w:left="720"/>
    </w:pPr>
  </w:style>
  <w:style w:type="paragraph" w:customStyle="1" w:styleId="Bullet3">
    <w:name w:val="Bullet 3"/>
    <w:basedOn w:val="Bullet2"/>
    <w:uiPriority w:val="99"/>
    <w:rsid w:val="00C016FA"/>
    <w:pPr>
      <w:tabs>
        <w:tab w:val="clear" w:pos="720"/>
        <w:tab w:val="num" w:pos="1080"/>
      </w:tabs>
      <w:ind w:left="1080"/>
    </w:pPr>
  </w:style>
  <w:style w:type="paragraph" w:styleId="Footer">
    <w:name w:val="footer"/>
    <w:basedOn w:val="Normal"/>
    <w:link w:val="FooterChar"/>
    <w:uiPriority w:val="99"/>
    <w:rsid w:val="00C016FA"/>
    <w:pPr>
      <w:tabs>
        <w:tab w:val="center" w:pos="4680"/>
        <w:tab w:val="right" w:pos="9360"/>
        <w:tab w:val="right" w:pos="12960"/>
      </w:tabs>
    </w:pPr>
    <w:rPr>
      <w:rFonts w:ascii="Arial" w:hAnsi="Arial"/>
      <w:sz w:val="18"/>
    </w:rPr>
  </w:style>
  <w:style w:type="character" w:customStyle="1" w:styleId="FooterChar">
    <w:name w:val="Footer Char"/>
    <w:basedOn w:val="DefaultParagraphFont"/>
    <w:link w:val="Footer"/>
    <w:uiPriority w:val="99"/>
    <w:semiHidden/>
    <w:locked/>
    <w:rsid w:val="00CA1263"/>
    <w:rPr>
      <w:rFonts w:cs="Times New Roman"/>
      <w:sz w:val="24"/>
      <w:szCs w:val="24"/>
    </w:rPr>
  </w:style>
  <w:style w:type="paragraph" w:customStyle="1" w:styleId="CellHeading">
    <w:name w:val="Cell Heading"/>
    <w:basedOn w:val="Body"/>
    <w:uiPriority w:val="99"/>
    <w:rsid w:val="00C016FA"/>
    <w:pPr>
      <w:spacing w:after="60"/>
    </w:pPr>
    <w:rPr>
      <w:rFonts w:ascii="Arial" w:hAnsi="Arial"/>
      <w:b/>
      <w:sz w:val="20"/>
    </w:rPr>
  </w:style>
  <w:style w:type="paragraph" w:customStyle="1" w:styleId="CellBody">
    <w:name w:val="Cell Body"/>
    <w:basedOn w:val="Body"/>
    <w:uiPriority w:val="99"/>
    <w:rsid w:val="00C016FA"/>
    <w:pPr>
      <w:spacing w:after="60"/>
    </w:pPr>
    <w:rPr>
      <w:sz w:val="18"/>
      <w:szCs w:val="18"/>
    </w:rPr>
  </w:style>
  <w:style w:type="paragraph" w:customStyle="1" w:styleId="CellBullet">
    <w:name w:val="Cell Bullet"/>
    <w:basedOn w:val="CellBody"/>
    <w:uiPriority w:val="99"/>
    <w:rsid w:val="00C016FA"/>
    <w:pPr>
      <w:numPr>
        <w:numId w:val="2"/>
      </w:numPr>
    </w:pPr>
  </w:style>
  <w:style w:type="paragraph" w:customStyle="1" w:styleId="CellNumber">
    <w:name w:val="Cell Number"/>
    <w:basedOn w:val="CellBody"/>
    <w:uiPriority w:val="99"/>
    <w:rsid w:val="00C016FA"/>
    <w:pPr>
      <w:numPr>
        <w:numId w:val="1"/>
      </w:numPr>
      <w:tabs>
        <w:tab w:val="left" w:pos="288"/>
      </w:tabs>
    </w:pPr>
  </w:style>
  <w:style w:type="paragraph" w:customStyle="1" w:styleId="Number">
    <w:name w:val="Number"/>
    <w:basedOn w:val="Body"/>
    <w:uiPriority w:val="99"/>
    <w:rsid w:val="00C016FA"/>
    <w:pPr>
      <w:numPr>
        <w:numId w:val="8"/>
      </w:numPr>
      <w:spacing w:after="60"/>
    </w:pPr>
  </w:style>
  <w:style w:type="paragraph" w:styleId="Subtitle">
    <w:name w:val="Subtitle"/>
    <w:basedOn w:val="Normal"/>
    <w:next w:val="Body"/>
    <w:link w:val="SubtitleChar"/>
    <w:uiPriority w:val="99"/>
    <w:qFormat/>
    <w:rsid w:val="00C016FA"/>
    <w:pPr>
      <w:spacing w:before="300"/>
      <w:jc w:val="center"/>
    </w:pPr>
    <w:rPr>
      <w:rFonts w:ascii="Arial" w:hAnsi="Arial"/>
      <w:b/>
      <w:kern w:val="28"/>
      <w:sz w:val="40"/>
      <w:szCs w:val="40"/>
    </w:rPr>
  </w:style>
  <w:style w:type="character" w:customStyle="1" w:styleId="SubtitleChar">
    <w:name w:val="Subtitle Char"/>
    <w:basedOn w:val="DefaultParagraphFont"/>
    <w:link w:val="Subtitle"/>
    <w:uiPriority w:val="99"/>
    <w:locked/>
    <w:rsid w:val="00CA1263"/>
    <w:rPr>
      <w:rFonts w:ascii="Cambria" w:hAnsi="Cambria" w:cs="Times New Roman"/>
      <w:sz w:val="24"/>
      <w:szCs w:val="24"/>
    </w:rPr>
  </w:style>
  <w:style w:type="paragraph" w:styleId="Title">
    <w:name w:val="Title"/>
    <w:basedOn w:val="Normal"/>
    <w:next w:val="Body"/>
    <w:link w:val="TitleChar"/>
    <w:uiPriority w:val="99"/>
    <w:qFormat/>
    <w:rsid w:val="00C016FA"/>
    <w:pPr>
      <w:spacing w:before="2000" w:line="600" w:lineRule="exact"/>
      <w:jc w:val="center"/>
    </w:pPr>
    <w:rPr>
      <w:rFonts w:ascii="Arial Black" w:hAnsi="Arial Black"/>
      <w:kern w:val="28"/>
      <w:sz w:val="48"/>
      <w:szCs w:val="48"/>
    </w:rPr>
  </w:style>
  <w:style w:type="character" w:customStyle="1" w:styleId="TitleChar">
    <w:name w:val="Title Char"/>
    <w:basedOn w:val="DefaultParagraphFont"/>
    <w:link w:val="Title"/>
    <w:uiPriority w:val="99"/>
    <w:locked/>
    <w:rsid w:val="00CA1263"/>
    <w:rPr>
      <w:rFonts w:ascii="Cambria" w:hAnsi="Cambria" w:cs="Times New Roman"/>
      <w:b/>
      <w:bCs/>
      <w:kern w:val="28"/>
      <w:sz w:val="32"/>
      <w:szCs w:val="32"/>
    </w:rPr>
  </w:style>
  <w:style w:type="paragraph" w:customStyle="1" w:styleId="Indent1">
    <w:name w:val="Indent 1"/>
    <w:basedOn w:val="Body"/>
    <w:uiPriority w:val="99"/>
    <w:rsid w:val="00C016FA"/>
    <w:pPr>
      <w:spacing w:after="60"/>
      <w:ind w:left="360"/>
    </w:pPr>
  </w:style>
  <w:style w:type="paragraph" w:customStyle="1" w:styleId="Indent2">
    <w:name w:val="Indent 2"/>
    <w:basedOn w:val="Body"/>
    <w:uiPriority w:val="99"/>
    <w:rsid w:val="00C016FA"/>
    <w:pPr>
      <w:spacing w:after="60"/>
      <w:ind w:left="720"/>
    </w:pPr>
  </w:style>
  <w:style w:type="paragraph" w:customStyle="1" w:styleId="Indent3">
    <w:name w:val="Indent 3"/>
    <w:basedOn w:val="Body"/>
    <w:uiPriority w:val="99"/>
    <w:rsid w:val="00C016FA"/>
    <w:pPr>
      <w:ind w:left="1080"/>
    </w:pPr>
  </w:style>
  <w:style w:type="paragraph" w:customStyle="1" w:styleId="ChapterTitle">
    <w:name w:val="Chapter Title"/>
    <w:next w:val="Heading1"/>
    <w:uiPriority w:val="99"/>
    <w:rsid w:val="00C016FA"/>
    <w:pPr>
      <w:pageBreakBefore/>
      <w:numPr>
        <w:numId w:val="17"/>
      </w:numPr>
      <w:spacing w:before="800" w:after="800"/>
    </w:pPr>
    <w:rPr>
      <w:rFonts w:ascii="Arial Black" w:hAnsi="Arial Black"/>
      <w:sz w:val="44"/>
      <w:szCs w:val="44"/>
    </w:rPr>
  </w:style>
  <w:style w:type="paragraph" w:customStyle="1" w:styleId="HeaderOdd">
    <w:name w:val="Header Odd"/>
    <w:uiPriority w:val="99"/>
    <w:rsid w:val="00C016FA"/>
    <w:pPr>
      <w:pBdr>
        <w:bottom w:val="single" w:sz="4" w:space="1" w:color="auto"/>
      </w:pBdr>
      <w:tabs>
        <w:tab w:val="right" w:pos="9360"/>
      </w:tabs>
      <w:spacing w:after="120"/>
      <w:jc w:val="right"/>
    </w:pPr>
    <w:rPr>
      <w:rFonts w:ascii="Arial" w:hAnsi="Arial"/>
      <w:sz w:val="18"/>
      <w:szCs w:val="24"/>
    </w:rPr>
  </w:style>
  <w:style w:type="paragraph" w:customStyle="1" w:styleId="HeaderEven">
    <w:name w:val="Header Even"/>
    <w:uiPriority w:val="99"/>
    <w:rsid w:val="00C016FA"/>
    <w:pPr>
      <w:pBdr>
        <w:bottom w:val="single" w:sz="4" w:space="1" w:color="auto"/>
      </w:pBdr>
      <w:tabs>
        <w:tab w:val="right" w:pos="9360"/>
      </w:tabs>
      <w:spacing w:before="60" w:after="120" w:line="360" w:lineRule="auto"/>
    </w:pPr>
    <w:rPr>
      <w:rFonts w:ascii="Arial" w:hAnsi="Arial"/>
      <w:sz w:val="18"/>
      <w:szCs w:val="24"/>
    </w:rPr>
  </w:style>
  <w:style w:type="character" w:styleId="PageNumber">
    <w:name w:val="page number"/>
    <w:basedOn w:val="DefaultParagraphFont"/>
    <w:uiPriority w:val="99"/>
    <w:rsid w:val="00C016FA"/>
    <w:rPr>
      <w:rFonts w:cs="Times New Roman"/>
    </w:rPr>
  </w:style>
  <w:style w:type="paragraph" w:customStyle="1" w:styleId="Indent4">
    <w:name w:val="Indent 4"/>
    <w:basedOn w:val="Body"/>
    <w:uiPriority w:val="99"/>
    <w:rsid w:val="00C016FA"/>
    <w:pPr>
      <w:ind w:left="1440"/>
    </w:pPr>
  </w:style>
  <w:style w:type="paragraph" w:customStyle="1" w:styleId="FooterEven">
    <w:name w:val="Footer Even"/>
    <w:uiPriority w:val="99"/>
    <w:rsid w:val="00C016FA"/>
    <w:pPr>
      <w:pBdr>
        <w:top w:val="single" w:sz="4" w:space="1" w:color="auto"/>
      </w:pBdr>
      <w:tabs>
        <w:tab w:val="center" w:pos="4680"/>
        <w:tab w:val="center" w:pos="6480"/>
        <w:tab w:val="right" w:pos="9360"/>
        <w:tab w:val="right" w:pos="12960"/>
      </w:tabs>
    </w:pPr>
    <w:rPr>
      <w:rFonts w:ascii="Arial" w:hAnsi="Arial"/>
      <w:sz w:val="18"/>
      <w:szCs w:val="18"/>
    </w:rPr>
  </w:style>
  <w:style w:type="paragraph" w:customStyle="1" w:styleId="FooterOdd">
    <w:name w:val="Footer Odd"/>
    <w:uiPriority w:val="99"/>
    <w:rsid w:val="00C016FA"/>
    <w:pPr>
      <w:pBdr>
        <w:top w:val="single" w:sz="4" w:space="1" w:color="auto"/>
      </w:pBdr>
      <w:tabs>
        <w:tab w:val="center" w:pos="5040"/>
        <w:tab w:val="right" w:pos="9360"/>
      </w:tabs>
    </w:pPr>
    <w:rPr>
      <w:rFonts w:ascii="Arial" w:hAnsi="Arial"/>
      <w:sz w:val="18"/>
      <w:szCs w:val="24"/>
    </w:rPr>
  </w:style>
  <w:style w:type="paragraph" w:customStyle="1" w:styleId="Numberabc">
    <w:name w:val="Number abc"/>
    <w:basedOn w:val="Body"/>
    <w:uiPriority w:val="99"/>
    <w:rsid w:val="00C016FA"/>
    <w:pPr>
      <w:numPr>
        <w:numId w:val="6"/>
      </w:numPr>
      <w:spacing w:after="60"/>
      <w:ind w:left="720" w:hanging="360"/>
    </w:pPr>
  </w:style>
  <w:style w:type="paragraph" w:customStyle="1" w:styleId="BulletDash1">
    <w:name w:val="Bullet Dash 1"/>
    <w:basedOn w:val="Body"/>
    <w:uiPriority w:val="99"/>
    <w:rsid w:val="00C016FA"/>
    <w:pPr>
      <w:numPr>
        <w:numId w:val="3"/>
      </w:numPr>
      <w:tabs>
        <w:tab w:val="clear" w:pos="720"/>
      </w:tabs>
      <w:spacing w:after="60"/>
      <w:ind w:left="720" w:hanging="360"/>
    </w:pPr>
  </w:style>
  <w:style w:type="paragraph" w:customStyle="1" w:styleId="BulletDash2">
    <w:name w:val="Bullet Dash 2"/>
    <w:basedOn w:val="BulletDash1"/>
    <w:uiPriority w:val="99"/>
    <w:rsid w:val="00C016FA"/>
    <w:pPr>
      <w:numPr>
        <w:numId w:val="4"/>
      </w:numPr>
    </w:pPr>
  </w:style>
  <w:style w:type="paragraph" w:customStyle="1" w:styleId="BulletDash3">
    <w:name w:val="Bullet Dash 3"/>
    <w:basedOn w:val="Bullet2"/>
    <w:uiPriority w:val="99"/>
    <w:rsid w:val="00C016FA"/>
    <w:pPr>
      <w:numPr>
        <w:numId w:val="5"/>
      </w:numPr>
    </w:pPr>
  </w:style>
  <w:style w:type="paragraph" w:customStyle="1" w:styleId="copyright">
    <w:name w:val="copyright"/>
    <w:basedOn w:val="Normal"/>
    <w:uiPriority w:val="99"/>
    <w:rsid w:val="00C016FA"/>
    <w:pPr>
      <w:spacing w:before="100" w:after="100"/>
    </w:pPr>
    <w:rPr>
      <w:sz w:val="20"/>
    </w:rPr>
  </w:style>
  <w:style w:type="paragraph" w:styleId="Caption">
    <w:name w:val="caption"/>
    <w:basedOn w:val="Normal"/>
    <w:next w:val="Normal"/>
    <w:uiPriority w:val="99"/>
    <w:qFormat/>
    <w:rsid w:val="00C016FA"/>
    <w:rPr>
      <w:b/>
      <w:bCs/>
      <w:sz w:val="20"/>
      <w:szCs w:val="20"/>
    </w:rPr>
  </w:style>
  <w:style w:type="paragraph" w:styleId="TOC2">
    <w:name w:val="toc 2"/>
    <w:basedOn w:val="Normal"/>
    <w:next w:val="TOC4"/>
    <w:autoRedefine/>
    <w:uiPriority w:val="39"/>
    <w:rsid w:val="00C016FA"/>
    <w:pPr>
      <w:numPr>
        <w:numId w:val="13"/>
      </w:numPr>
      <w:tabs>
        <w:tab w:val="clear" w:pos="864"/>
        <w:tab w:val="left" w:pos="504"/>
        <w:tab w:val="right" w:leader="dot" w:pos="9360"/>
      </w:tabs>
      <w:spacing w:before="60" w:after="60"/>
      <w:ind w:right="504"/>
    </w:pPr>
    <w:rPr>
      <w:rFonts w:ascii="Arial" w:hAnsi="Arial"/>
      <w:noProof/>
      <w:sz w:val="18"/>
      <w:szCs w:val="18"/>
    </w:rPr>
  </w:style>
  <w:style w:type="paragraph" w:customStyle="1" w:styleId="CoverFooter">
    <w:name w:val="Cover Footer"/>
    <w:basedOn w:val="FooterOdd"/>
    <w:uiPriority w:val="99"/>
    <w:rsid w:val="00C016FA"/>
    <w:pPr>
      <w:pBdr>
        <w:top w:val="none" w:sz="0" w:space="0" w:color="auto"/>
      </w:pBdr>
    </w:pPr>
  </w:style>
  <w:style w:type="paragraph" w:styleId="TOC1">
    <w:name w:val="toc 1"/>
    <w:basedOn w:val="Normal"/>
    <w:autoRedefine/>
    <w:uiPriority w:val="39"/>
    <w:rsid w:val="00C016FA"/>
    <w:pPr>
      <w:numPr>
        <w:numId w:val="12"/>
      </w:numPr>
      <w:tabs>
        <w:tab w:val="clear" w:pos="360"/>
        <w:tab w:val="left" w:pos="216"/>
        <w:tab w:val="left" w:pos="504"/>
        <w:tab w:val="right" w:leader="dot" w:pos="9360"/>
      </w:tabs>
      <w:spacing w:before="100" w:after="100"/>
    </w:pPr>
    <w:rPr>
      <w:rFonts w:ascii="Arial" w:hAnsi="Arial"/>
      <w:b/>
      <w:noProof/>
      <w:szCs w:val="22"/>
    </w:rPr>
  </w:style>
  <w:style w:type="paragraph" w:styleId="TOC3">
    <w:name w:val="toc 3"/>
    <w:basedOn w:val="Normal"/>
    <w:next w:val="Normal"/>
    <w:autoRedefine/>
    <w:uiPriority w:val="99"/>
    <w:rsid w:val="00C016FA"/>
    <w:pPr>
      <w:tabs>
        <w:tab w:val="right" w:leader="dot" w:pos="9360"/>
      </w:tabs>
      <w:spacing w:before="60" w:after="60"/>
      <w:ind w:left="720"/>
    </w:pPr>
    <w:rPr>
      <w:rFonts w:ascii="Arial" w:hAnsi="Arial"/>
      <w:noProof/>
      <w:sz w:val="18"/>
      <w:szCs w:val="18"/>
    </w:rPr>
  </w:style>
  <w:style w:type="paragraph" w:customStyle="1" w:styleId="TOCTitle">
    <w:name w:val="TOCTitle"/>
    <w:basedOn w:val="Normal"/>
    <w:next w:val="Body"/>
    <w:uiPriority w:val="99"/>
    <w:rsid w:val="00C016FA"/>
    <w:pPr>
      <w:spacing w:before="800" w:after="400"/>
    </w:pPr>
    <w:rPr>
      <w:rFonts w:ascii="Arial" w:hAnsi="Arial"/>
      <w:b/>
      <w:sz w:val="40"/>
    </w:rPr>
  </w:style>
  <w:style w:type="paragraph" w:styleId="TOC4">
    <w:name w:val="toc 4"/>
    <w:basedOn w:val="Normal"/>
    <w:next w:val="Normal"/>
    <w:autoRedefine/>
    <w:uiPriority w:val="99"/>
    <w:semiHidden/>
    <w:rsid w:val="00C016FA"/>
    <w:pPr>
      <w:tabs>
        <w:tab w:val="right" w:leader="dot" w:pos="9360"/>
      </w:tabs>
      <w:spacing w:after="60"/>
      <w:ind w:left="1080"/>
    </w:pPr>
    <w:rPr>
      <w:rFonts w:ascii="Arial" w:hAnsi="Arial"/>
      <w:noProof/>
      <w:sz w:val="20"/>
    </w:rPr>
  </w:style>
  <w:style w:type="character" w:styleId="Hyperlink">
    <w:name w:val="Hyperlink"/>
    <w:basedOn w:val="DefaultParagraphFont"/>
    <w:uiPriority w:val="99"/>
    <w:rsid w:val="00C016FA"/>
    <w:rPr>
      <w:rFonts w:cs="Times New Roman"/>
      <w:color w:val="0000FF"/>
      <w:u w:val="single"/>
    </w:rPr>
  </w:style>
  <w:style w:type="paragraph" w:customStyle="1" w:styleId="CoverDate">
    <w:name w:val="Cover Date"/>
    <w:basedOn w:val="Normal"/>
    <w:uiPriority w:val="99"/>
    <w:rsid w:val="00C016FA"/>
    <w:pPr>
      <w:tabs>
        <w:tab w:val="right" w:pos="8640"/>
        <w:tab w:val="right" w:pos="12960"/>
      </w:tabs>
      <w:jc w:val="right"/>
    </w:pPr>
    <w:rPr>
      <w:rFonts w:ascii="Arial" w:hAnsi="Arial"/>
      <w:sz w:val="18"/>
    </w:rPr>
  </w:style>
  <w:style w:type="paragraph" w:styleId="TableofFigures">
    <w:name w:val="table of figures"/>
    <w:basedOn w:val="TOC3"/>
    <w:next w:val="Normal"/>
    <w:uiPriority w:val="99"/>
    <w:semiHidden/>
    <w:rsid w:val="00C016FA"/>
    <w:pPr>
      <w:ind w:left="475" w:hanging="475"/>
    </w:pPr>
    <w:rPr>
      <w:b/>
    </w:rPr>
  </w:style>
  <w:style w:type="paragraph" w:styleId="TOC5">
    <w:name w:val="toc 5"/>
    <w:basedOn w:val="Normal"/>
    <w:next w:val="Normal"/>
    <w:autoRedefine/>
    <w:uiPriority w:val="99"/>
    <w:semiHidden/>
    <w:rsid w:val="00C016FA"/>
    <w:pPr>
      <w:ind w:left="960"/>
    </w:pPr>
  </w:style>
  <w:style w:type="paragraph" w:customStyle="1" w:styleId="TOCSubheads">
    <w:name w:val="TOC Subheads"/>
    <w:basedOn w:val="TOC1"/>
    <w:uiPriority w:val="99"/>
    <w:rsid w:val="00C016FA"/>
    <w:pPr>
      <w:spacing w:before="0" w:after="120"/>
    </w:pPr>
    <w:rPr>
      <w:sz w:val="32"/>
    </w:rPr>
  </w:style>
  <w:style w:type="paragraph" w:styleId="TOC6">
    <w:name w:val="toc 6"/>
    <w:basedOn w:val="Normal"/>
    <w:next w:val="Normal"/>
    <w:autoRedefine/>
    <w:uiPriority w:val="99"/>
    <w:semiHidden/>
    <w:rsid w:val="00C016FA"/>
    <w:pPr>
      <w:ind w:left="1200"/>
    </w:pPr>
  </w:style>
  <w:style w:type="paragraph" w:styleId="TOC7">
    <w:name w:val="toc 7"/>
    <w:basedOn w:val="Normal"/>
    <w:next w:val="Normal"/>
    <w:autoRedefine/>
    <w:uiPriority w:val="99"/>
    <w:semiHidden/>
    <w:rsid w:val="00C016FA"/>
    <w:pPr>
      <w:ind w:left="1440"/>
    </w:pPr>
  </w:style>
  <w:style w:type="paragraph" w:styleId="TOC8">
    <w:name w:val="toc 8"/>
    <w:basedOn w:val="Normal"/>
    <w:next w:val="Normal"/>
    <w:autoRedefine/>
    <w:uiPriority w:val="99"/>
    <w:semiHidden/>
    <w:rsid w:val="00C016FA"/>
    <w:pPr>
      <w:ind w:left="1680"/>
    </w:pPr>
  </w:style>
  <w:style w:type="paragraph" w:styleId="TOC9">
    <w:name w:val="toc 9"/>
    <w:basedOn w:val="Normal"/>
    <w:next w:val="Normal"/>
    <w:autoRedefine/>
    <w:uiPriority w:val="99"/>
    <w:semiHidden/>
    <w:rsid w:val="00C016FA"/>
    <w:pPr>
      <w:ind w:left="1920"/>
    </w:pPr>
  </w:style>
  <w:style w:type="character" w:styleId="FollowedHyperlink">
    <w:name w:val="FollowedHyperlink"/>
    <w:basedOn w:val="DefaultParagraphFont"/>
    <w:uiPriority w:val="99"/>
    <w:rsid w:val="00C016FA"/>
    <w:rPr>
      <w:rFonts w:cs="Times New Roman"/>
      <w:color w:val="800080"/>
      <w:u w:val="single"/>
    </w:rPr>
  </w:style>
  <w:style w:type="paragraph" w:customStyle="1" w:styleId="CellNumberabc">
    <w:name w:val="Cell Number abc"/>
    <w:basedOn w:val="CellBody"/>
    <w:uiPriority w:val="99"/>
    <w:rsid w:val="00C016FA"/>
    <w:pPr>
      <w:numPr>
        <w:ilvl w:val="1"/>
        <w:numId w:val="10"/>
      </w:numPr>
      <w:tabs>
        <w:tab w:val="clear" w:pos="1440"/>
      </w:tabs>
      <w:ind w:left="288" w:hanging="288"/>
    </w:pPr>
  </w:style>
  <w:style w:type="paragraph" w:customStyle="1" w:styleId="CellStepNumber">
    <w:name w:val="Cell Step Number"/>
    <w:basedOn w:val="CellBody"/>
    <w:uiPriority w:val="99"/>
    <w:rsid w:val="00C016FA"/>
    <w:pPr>
      <w:numPr>
        <w:numId w:val="14"/>
      </w:numPr>
      <w:jc w:val="center"/>
    </w:pPr>
  </w:style>
  <w:style w:type="paragraph" w:customStyle="1" w:styleId="CellBulletDash">
    <w:name w:val="Cell Bullet Dash"/>
    <w:basedOn w:val="CellBody"/>
    <w:uiPriority w:val="99"/>
    <w:rsid w:val="00C016FA"/>
    <w:pPr>
      <w:numPr>
        <w:numId w:val="9"/>
      </w:numPr>
      <w:tabs>
        <w:tab w:val="clear" w:pos="576"/>
      </w:tabs>
      <w:ind w:left="576" w:hanging="288"/>
    </w:pPr>
  </w:style>
  <w:style w:type="paragraph" w:customStyle="1" w:styleId="CoverDMS">
    <w:name w:val="Cover DMS"/>
    <w:basedOn w:val="CoverDate"/>
    <w:uiPriority w:val="99"/>
    <w:rsid w:val="00C016FA"/>
  </w:style>
  <w:style w:type="paragraph" w:customStyle="1" w:styleId="CellIndent1">
    <w:name w:val="Cell Indent 1"/>
    <w:basedOn w:val="CellBody"/>
    <w:uiPriority w:val="99"/>
    <w:rsid w:val="00C016FA"/>
    <w:pPr>
      <w:ind w:left="288"/>
    </w:pPr>
  </w:style>
  <w:style w:type="paragraph" w:customStyle="1" w:styleId="CellIndent2">
    <w:name w:val="Cell Indent 2"/>
    <w:basedOn w:val="CellIndent1"/>
    <w:uiPriority w:val="99"/>
    <w:rsid w:val="00C016FA"/>
    <w:pPr>
      <w:ind w:left="576"/>
    </w:pPr>
  </w:style>
  <w:style w:type="paragraph" w:customStyle="1" w:styleId="Note">
    <w:name w:val="Note"/>
    <w:next w:val="Body"/>
    <w:uiPriority w:val="99"/>
    <w:rsid w:val="00C016FA"/>
    <w:pPr>
      <w:numPr>
        <w:numId w:val="15"/>
      </w:numPr>
    </w:pPr>
    <w:rPr>
      <w:sz w:val="22"/>
    </w:rPr>
  </w:style>
  <w:style w:type="paragraph" w:customStyle="1" w:styleId="CellIndent3">
    <w:name w:val="Cell Indent 3"/>
    <w:basedOn w:val="CellIndent2"/>
    <w:uiPriority w:val="99"/>
    <w:rsid w:val="00C016FA"/>
    <w:pPr>
      <w:ind w:left="864"/>
    </w:pPr>
  </w:style>
  <w:style w:type="paragraph" w:customStyle="1" w:styleId="DraftDate">
    <w:name w:val="Draft Date"/>
    <w:uiPriority w:val="99"/>
    <w:rsid w:val="00C016FA"/>
    <w:pPr>
      <w:spacing w:before="500" w:after="120" w:line="360" w:lineRule="auto"/>
      <w:jc w:val="center"/>
    </w:pPr>
    <w:rPr>
      <w:i/>
      <w:sz w:val="36"/>
    </w:rPr>
  </w:style>
  <w:style w:type="character" w:customStyle="1" w:styleId="HeaderOddChar">
    <w:name w:val="Header Odd Char"/>
    <w:basedOn w:val="HeaderChar"/>
    <w:uiPriority w:val="99"/>
    <w:rsid w:val="00C016FA"/>
    <w:rPr>
      <w:rFonts w:ascii="Arial" w:hAnsi="Arial" w:cs="Times New Roman"/>
      <w:sz w:val="24"/>
      <w:szCs w:val="24"/>
      <w:lang w:val="en-US" w:eastAsia="en-US" w:bidi="ar-SA"/>
    </w:rPr>
  </w:style>
  <w:style w:type="paragraph" w:customStyle="1" w:styleId="Tip">
    <w:name w:val="Tip"/>
    <w:next w:val="Body"/>
    <w:uiPriority w:val="99"/>
    <w:rsid w:val="00C016FA"/>
    <w:pPr>
      <w:numPr>
        <w:numId w:val="16"/>
      </w:numPr>
    </w:pPr>
    <w:rPr>
      <w:sz w:val="22"/>
    </w:rPr>
  </w:style>
  <w:style w:type="paragraph" w:customStyle="1" w:styleId="TableText">
    <w:name w:val="Table Text"/>
    <w:basedOn w:val="Normal"/>
    <w:uiPriority w:val="99"/>
    <w:rsid w:val="005E4A36"/>
    <w:pPr>
      <w:spacing w:before="60" w:after="60"/>
    </w:pPr>
    <w:rPr>
      <w:sz w:val="24"/>
      <w:szCs w:val="20"/>
    </w:rPr>
  </w:style>
  <w:style w:type="paragraph" w:styleId="FootnoteText">
    <w:name w:val="footnote text"/>
    <w:basedOn w:val="Normal"/>
    <w:link w:val="FootnoteTextChar"/>
    <w:uiPriority w:val="99"/>
    <w:semiHidden/>
    <w:rsid w:val="00C016FA"/>
    <w:rPr>
      <w:sz w:val="20"/>
      <w:szCs w:val="20"/>
    </w:rPr>
  </w:style>
  <w:style w:type="character" w:customStyle="1" w:styleId="FootnoteTextChar">
    <w:name w:val="Footnote Text Char"/>
    <w:basedOn w:val="DefaultParagraphFont"/>
    <w:link w:val="FootnoteText"/>
    <w:uiPriority w:val="99"/>
    <w:semiHidden/>
    <w:locked/>
    <w:rsid w:val="00CA1263"/>
    <w:rPr>
      <w:rFonts w:cs="Times New Roman"/>
      <w:sz w:val="20"/>
      <w:szCs w:val="20"/>
    </w:rPr>
  </w:style>
  <w:style w:type="character" w:styleId="FootnoteReference">
    <w:name w:val="footnote reference"/>
    <w:basedOn w:val="DefaultParagraphFont"/>
    <w:uiPriority w:val="99"/>
    <w:semiHidden/>
    <w:rsid w:val="00C016FA"/>
    <w:rPr>
      <w:rFonts w:cs="Times New Roman"/>
      <w:vertAlign w:val="superscript"/>
    </w:rPr>
  </w:style>
  <w:style w:type="paragraph" w:customStyle="1" w:styleId="CoverHorizontalLine">
    <w:name w:val="Cover Horizontal Line"/>
    <w:next w:val="Subtitle"/>
    <w:uiPriority w:val="99"/>
    <w:rsid w:val="00C016FA"/>
    <w:pPr>
      <w:pBdr>
        <w:bottom w:val="thinThickThinMediumGap" w:sz="24" w:space="1" w:color="7983E7"/>
      </w:pBdr>
    </w:pPr>
    <w:rPr>
      <w:rFonts w:ascii="Arial" w:hAnsi="Arial"/>
      <w:b/>
      <w:sz w:val="12"/>
      <w:szCs w:val="12"/>
    </w:rPr>
  </w:style>
  <w:style w:type="paragraph" w:customStyle="1" w:styleId="Heading2BodyText">
    <w:name w:val="Heading 2 Body Text"/>
    <w:basedOn w:val="Normal"/>
    <w:uiPriority w:val="99"/>
    <w:rsid w:val="00C016FA"/>
    <w:pPr>
      <w:spacing w:before="0" w:after="0"/>
      <w:ind w:left="1080"/>
    </w:pPr>
    <w:rPr>
      <w:rFonts w:ascii="Arial" w:hAnsi="Arial"/>
      <w:sz w:val="20"/>
      <w:szCs w:val="20"/>
    </w:rPr>
  </w:style>
  <w:style w:type="paragraph" w:customStyle="1" w:styleId="Heading3BodyText">
    <w:name w:val="Heading 3 Body Text"/>
    <w:basedOn w:val="Normal"/>
    <w:uiPriority w:val="99"/>
    <w:rsid w:val="00C016FA"/>
    <w:pPr>
      <w:spacing w:before="0" w:after="0"/>
      <w:ind w:left="1440"/>
    </w:pPr>
    <w:rPr>
      <w:rFonts w:ascii="Arial" w:hAnsi="Arial"/>
      <w:sz w:val="20"/>
      <w:szCs w:val="20"/>
    </w:rPr>
  </w:style>
  <w:style w:type="paragraph" w:styleId="BodyText3">
    <w:name w:val="Body Text 3"/>
    <w:basedOn w:val="Normal"/>
    <w:link w:val="BodyText3Char"/>
    <w:uiPriority w:val="99"/>
    <w:rsid w:val="00C016FA"/>
    <w:pPr>
      <w:spacing w:before="0" w:after="0"/>
    </w:pPr>
    <w:rPr>
      <w:rFonts w:ascii="Arial" w:hAnsi="Arial"/>
      <w:szCs w:val="20"/>
    </w:rPr>
  </w:style>
  <w:style w:type="character" w:customStyle="1" w:styleId="BodyText3Char">
    <w:name w:val="Body Text 3 Char"/>
    <w:basedOn w:val="DefaultParagraphFont"/>
    <w:link w:val="BodyText3"/>
    <w:uiPriority w:val="99"/>
    <w:semiHidden/>
    <w:locked/>
    <w:rsid w:val="00CA1263"/>
    <w:rPr>
      <w:rFonts w:cs="Times New Roman"/>
      <w:sz w:val="16"/>
      <w:szCs w:val="16"/>
    </w:rPr>
  </w:style>
  <w:style w:type="paragraph" w:customStyle="1" w:styleId="Heading1BodyText">
    <w:name w:val="Heading 1 Body Text"/>
    <w:basedOn w:val="Heading2BodyText"/>
    <w:uiPriority w:val="99"/>
    <w:rsid w:val="00C016FA"/>
    <w:pPr>
      <w:ind w:left="567"/>
    </w:pPr>
  </w:style>
  <w:style w:type="paragraph" w:styleId="CommentText">
    <w:name w:val="annotation text"/>
    <w:basedOn w:val="Normal"/>
    <w:link w:val="CommentTextChar"/>
    <w:rsid w:val="00C016FA"/>
    <w:pPr>
      <w:spacing w:before="0" w:after="0"/>
    </w:pPr>
    <w:rPr>
      <w:rFonts w:ascii="Arial" w:hAnsi="Arial"/>
      <w:sz w:val="20"/>
      <w:szCs w:val="20"/>
    </w:rPr>
  </w:style>
  <w:style w:type="character" w:customStyle="1" w:styleId="CommentTextChar">
    <w:name w:val="Comment Text Char"/>
    <w:basedOn w:val="DefaultParagraphFont"/>
    <w:link w:val="CommentText"/>
    <w:locked/>
    <w:rsid w:val="00CA1263"/>
    <w:rPr>
      <w:rFonts w:cs="Times New Roman"/>
      <w:sz w:val="20"/>
      <w:szCs w:val="20"/>
    </w:rPr>
  </w:style>
  <w:style w:type="paragraph" w:customStyle="1" w:styleId="IndexHeading2">
    <w:name w:val="Index Heading 2"/>
    <w:basedOn w:val="TableofFigures"/>
    <w:uiPriority w:val="99"/>
    <w:rsid w:val="00C016FA"/>
    <w:pPr>
      <w:tabs>
        <w:tab w:val="clear" w:pos="9360"/>
        <w:tab w:val="right" w:leader="dot" w:pos="9350"/>
      </w:tabs>
      <w:spacing w:before="0" w:after="0"/>
      <w:ind w:left="1080" w:firstLine="0"/>
    </w:pPr>
    <w:rPr>
      <w:b w:val="0"/>
      <w:szCs w:val="20"/>
    </w:rPr>
  </w:style>
  <w:style w:type="paragraph" w:customStyle="1" w:styleId="ExtraSpace">
    <w:name w:val="Extra Space"/>
    <w:next w:val="Body"/>
    <w:uiPriority w:val="99"/>
    <w:rsid w:val="00C016FA"/>
    <w:rPr>
      <w:sz w:val="12"/>
    </w:rPr>
  </w:style>
  <w:style w:type="paragraph" w:customStyle="1" w:styleId="TableHeaderText">
    <w:name w:val="Table Header Text"/>
    <w:basedOn w:val="Normal"/>
    <w:uiPriority w:val="99"/>
    <w:rsid w:val="005E4A36"/>
    <w:pPr>
      <w:spacing w:before="0" w:after="0"/>
    </w:pPr>
    <w:rPr>
      <w:rFonts w:ascii="Impact" w:hAnsi="Impact"/>
      <w:sz w:val="18"/>
      <w:szCs w:val="20"/>
    </w:rPr>
  </w:style>
  <w:style w:type="paragraph" w:customStyle="1" w:styleId="Default">
    <w:name w:val="Default"/>
    <w:uiPriority w:val="99"/>
    <w:rsid w:val="00752881"/>
    <w:pPr>
      <w:autoSpaceDE w:val="0"/>
      <w:autoSpaceDN w:val="0"/>
      <w:adjustRightInd w:val="0"/>
    </w:pPr>
    <w:rPr>
      <w:rFonts w:ascii="Arial" w:hAnsi="Arial" w:cs="Arial"/>
      <w:color w:val="000000"/>
      <w:sz w:val="24"/>
      <w:szCs w:val="24"/>
    </w:rPr>
  </w:style>
  <w:style w:type="paragraph" w:customStyle="1" w:styleId="Exhibit">
    <w:name w:val="Exhibit"/>
    <w:basedOn w:val="Caption"/>
    <w:link w:val="ExhibitChar"/>
    <w:uiPriority w:val="99"/>
    <w:rsid w:val="00C70209"/>
    <w:rPr>
      <w:rFonts w:ascii="Arial Bold" w:hAnsi="Arial Bold"/>
      <w:iCs/>
      <w:sz w:val="18"/>
    </w:rPr>
  </w:style>
  <w:style w:type="character" w:styleId="CommentReference">
    <w:name w:val="annotation reference"/>
    <w:basedOn w:val="DefaultParagraphFont"/>
    <w:rsid w:val="006572B0"/>
    <w:rPr>
      <w:rFonts w:cs="Times New Roman"/>
      <w:sz w:val="16"/>
      <w:szCs w:val="16"/>
    </w:rPr>
  </w:style>
  <w:style w:type="paragraph" w:styleId="CommentSubject">
    <w:name w:val="annotation subject"/>
    <w:basedOn w:val="CommentText"/>
    <w:next w:val="CommentText"/>
    <w:link w:val="CommentSubjectChar"/>
    <w:uiPriority w:val="99"/>
    <w:semiHidden/>
    <w:rsid w:val="006572B0"/>
    <w:pPr>
      <w:spacing w:before="120" w:after="120"/>
    </w:pPr>
    <w:rPr>
      <w:rFonts w:ascii="Times New Roman" w:hAnsi="Times New Roman"/>
      <w:b/>
      <w:bCs/>
    </w:rPr>
  </w:style>
  <w:style w:type="character" w:customStyle="1" w:styleId="CommentSubjectChar">
    <w:name w:val="Comment Subject Char"/>
    <w:basedOn w:val="CommentTextChar"/>
    <w:link w:val="CommentSubject"/>
    <w:uiPriority w:val="99"/>
    <w:semiHidden/>
    <w:locked/>
    <w:rsid w:val="00CA1263"/>
    <w:rPr>
      <w:rFonts w:cs="Times New Roman"/>
      <w:b/>
      <w:bCs/>
      <w:sz w:val="20"/>
      <w:szCs w:val="20"/>
    </w:rPr>
  </w:style>
  <w:style w:type="paragraph" w:styleId="BalloonText">
    <w:name w:val="Balloon Text"/>
    <w:basedOn w:val="Normal"/>
    <w:link w:val="BalloonTextChar"/>
    <w:uiPriority w:val="99"/>
    <w:semiHidden/>
    <w:rsid w:val="006572B0"/>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A1263"/>
    <w:rPr>
      <w:rFonts w:cs="Times New Roman"/>
      <w:sz w:val="2"/>
    </w:rPr>
  </w:style>
  <w:style w:type="character" w:customStyle="1" w:styleId="ExhibitCaption">
    <w:name w:val="Exhibit Caption"/>
    <w:basedOn w:val="DefaultParagraphFont"/>
    <w:rsid w:val="007F50DA"/>
    <w:rPr>
      <w:rFonts w:ascii="Arial" w:hAnsi="Arial" w:cs="Times New Roman"/>
      <w:i/>
      <w:sz w:val="20"/>
      <w:szCs w:val="20"/>
      <w:vertAlign w:val="baseline"/>
    </w:rPr>
  </w:style>
  <w:style w:type="paragraph" w:customStyle="1" w:styleId="BoxBullet">
    <w:name w:val="Box Bullet"/>
    <w:uiPriority w:val="99"/>
    <w:rsid w:val="00FD7B1A"/>
    <w:pPr>
      <w:numPr>
        <w:numId w:val="18"/>
      </w:numPr>
      <w:tabs>
        <w:tab w:val="clear" w:pos="720"/>
        <w:tab w:val="left" w:pos="230"/>
        <w:tab w:val="num" w:pos="360"/>
      </w:tabs>
      <w:ind w:left="230" w:hanging="230"/>
    </w:pPr>
    <w:rPr>
      <w:rFonts w:ascii="Arial Narrow" w:hAnsi="Arial Narrow"/>
      <w:b/>
      <w:i/>
      <w:color w:val="7278A2"/>
      <w:sz w:val="18"/>
      <w:szCs w:val="18"/>
    </w:rPr>
  </w:style>
  <w:style w:type="paragraph" w:styleId="List5">
    <w:name w:val="List 5"/>
    <w:basedOn w:val="Normal"/>
    <w:uiPriority w:val="99"/>
    <w:rsid w:val="00A87F3F"/>
    <w:pPr>
      <w:spacing w:before="0" w:after="0"/>
      <w:ind w:left="1800" w:hanging="360"/>
      <w:jc w:val="both"/>
    </w:pPr>
    <w:rPr>
      <w:rFonts w:ascii="Arial" w:hAnsi="Arial"/>
      <w:szCs w:val="20"/>
    </w:rPr>
  </w:style>
  <w:style w:type="paragraph" w:styleId="BodyTextIndent2">
    <w:name w:val="Body Text Indent 2"/>
    <w:basedOn w:val="Normal"/>
    <w:link w:val="BodyTextIndent2Char"/>
    <w:uiPriority w:val="99"/>
    <w:rsid w:val="00A87F3F"/>
    <w:pPr>
      <w:spacing w:before="0" w:line="480" w:lineRule="auto"/>
      <w:ind w:left="360"/>
    </w:pPr>
    <w:rPr>
      <w:rFonts w:ascii="Arial" w:hAnsi="Arial" w:cs="Arial"/>
      <w:sz w:val="24"/>
    </w:rPr>
  </w:style>
  <w:style w:type="character" w:customStyle="1" w:styleId="BodyTextIndent2Char">
    <w:name w:val="Body Text Indent 2 Char"/>
    <w:basedOn w:val="DefaultParagraphFont"/>
    <w:link w:val="BodyTextIndent2"/>
    <w:uiPriority w:val="99"/>
    <w:semiHidden/>
    <w:locked/>
    <w:rsid w:val="00CA1263"/>
    <w:rPr>
      <w:rFonts w:cs="Times New Roman"/>
      <w:sz w:val="24"/>
      <w:szCs w:val="24"/>
    </w:rPr>
  </w:style>
  <w:style w:type="paragraph" w:styleId="BodyTextIndent3">
    <w:name w:val="Body Text Indent 3"/>
    <w:basedOn w:val="Normal"/>
    <w:link w:val="BodyTextIndent3Char"/>
    <w:uiPriority w:val="99"/>
    <w:rsid w:val="00A87F3F"/>
    <w:pPr>
      <w:spacing w:before="0"/>
      <w:ind w:left="360"/>
    </w:pPr>
    <w:rPr>
      <w:rFonts w:ascii="Arial" w:hAnsi="Arial" w:cs="Arial"/>
      <w:sz w:val="16"/>
      <w:szCs w:val="16"/>
    </w:rPr>
  </w:style>
  <w:style w:type="character" w:customStyle="1" w:styleId="BodyTextIndent3Char">
    <w:name w:val="Body Text Indent 3 Char"/>
    <w:basedOn w:val="DefaultParagraphFont"/>
    <w:link w:val="BodyTextIndent3"/>
    <w:uiPriority w:val="99"/>
    <w:semiHidden/>
    <w:locked/>
    <w:rsid w:val="00CA1263"/>
    <w:rPr>
      <w:rFonts w:cs="Times New Roman"/>
      <w:sz w:val="16"/>
      <w:szCs w:val="16"/>
    </w:rPr>
  </w:style>
  <w:style w:type="paragraph" w:styleId="BodyTextIndent">
    <w:name w:val="Body Text Indent"/>
    <w:basedOn w:val="Normal"/>
    <w:link w:val="BodyTextIndentChar"/>
    <w:uiPriority w:val="99"/>
    <w:rsid w:val="00A87F3F"/>
    <w:pPr>
      <w:spacing w:before="0"/>
      <w:ind w:left="360"/>
    </w:pPr>
    <w:rPr>
      <w:rFonts w:ascii="Arial" w:hAnsi="Arial" w:cs="Arial"/>
      <w:sz w:val="24"/>
    </w:rPr>
  </w:style>
  <w:style w:type="character" w:customStyle="1" w:styleId="BodyTextIndentChar">
    <w:name w:val="Body Text Indent Char"/>
    <w:basedOn w:val="DefaultParagraphFont"/>
    <w:link w:val="BodyTextIndent"/>
    <w:uiPriority w:val="99"/>
    <w:semiHidden/>
    <w:locked/>
    <w:rsid w:val="00CA1263"/>
    <w:rPr>
      <w:rFonts w:cs="Times New Roman"/>
      <w:sz w:val="24"/>
      <w:szCs w:val="24"/>
    </w:rPr>
  </w:style>
  <w:style w:type="character" w:customStyle="1" w:styleId="ExhibitChar">
    <w:name w:val="Exhibit Char"/>
    <w:basedOn w:val="DefaultParagraphFont"/>
    <w:link w:val="Exhibit"/>
    <w:uiPriority w:val="99"/>
    <w:locked/>
    <w:rsid w:val="00941343"/>
    <w:rPr>
      <w:rFonts w:ascii="Arial Bold" w:hAnsi="Arial Bold" w:cs="Times New Roman"/>
      <w:b/>
      <w:bCs/>
      <w:iCs/>
      <w:sz w:val="18"/>
      <w:lang w:val="en-US" w:eastAsia="en-US" w:bidi="ar-SA"/>
    </w:rPr>
  </w:style>
  <w:style w:type="paragraph" w:customStyle="1" w:styleId="Graphic">
    <w:name w:val="Graphic"/>
    <w:next w:val="Exhibit"/>
    <w:uiPriority w:val="99"/>
    <w:rsid w:val="00941343"/>
    <w:pPr>
      <w:keepNext/>
      <w:jc w:val="center"/>
    </w:pPr>
    <w:rPr>
      <w:rFonts w:ascii="Arial" w:hAnsi="Arial"/>
    </w:rPr>
  </w:style>
  <w:style w:type="paragraph" w:styleId="DocumentMap">
    <w:name w:val="Document Map"/>
    <w:basedOn w:val="Normal"/>
    <w:link w:val="DocumentMapChar"/>
    <w:uiPriority w:val="99"/>
    <w:semiHidden/>
    <w:rsid w:val="00FF3647"/>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locked/>
    <w:rsid w:val="00CA1263"/>
    <w:rPr>
      <w:rFonts w:cs="Times New Roman"/>
      <w:sz w:val="2"/>
    </w:rPr>
  </w:style>
  <w:style w:type="table" w:customStyle="1" w:styleId="ColorTable">
    <w:name w:val="Color Table"/>
    <w:uiPriority w:val="99"/>
    <w:rsid w:val="00A16644"/>
    <w:pPr>
      <w:spacing w:before="30" w:after="30"/>
    </w:pPr>
    <w:rPr>
      <w:rFonts w:ascii="Arial" w:hAnsi="Arial"/>
      <w:sz w:val="18"/>
    </w:rPr>
    <w:tblPr>
      <w:tblStyleRowBandSize w:val="1"/>
      <w:tblInd w:w="0" w:type="dxa"/>
      <w:tblBorders>
        <w:bottom w:val="single" w:sz="12" w:space="0" w:color="000000"/>
        <w:insideV w:val="single" w:sz="4" w:space="0" w:color="C0C0C0"/>
      </w:tblBorders>
      <w:tblCellMar>
        <w:top w:w="0" w:type="dxa"/>
        <w:left w:w="58" w:type="dxa"/>
        <w:bottom w:w="0" w:type="dxa"/>
        <w:right w:w="58" w:type="dxa"/>
      </w:tblCellMar>
    </w:tblPr>
    <w:tcPr>
      <w:shd w:val="clear" w:color="auto" w:fill="E1E0E5"/>
    </w:tcPr>
  </w:style>
  <w:style w:type="paragraph" w:customStyle="1" w:styleId="TbHdLeft">
    <w:name w:val="Tb Hd Left"/>
    <w:basedOn w:val="Normal"/>
    <w:uiPriority w:val="99"/>
    <w:rsid w:val="00BD63D9"/>
    <w:pPr>
      <w:autoSpaceDE w:val="0"/>
      <w:autoSpaceDN w:val="0"/>
      <w:adjustRightInd w:val="0"/>
      <w:spacing w:before="0" w:after="0"/>
    </w:pPr>
    <w:rPr>
      <w:rFonts w:ascii="Arial" w:hAnsi="Arial" w:cs="TimesNewRoman,Bold"/>
      <w:b/>
      <w:bCs/>
      <w:sz w:val="20"/>
    </w:rPr>
  </w:style>
  <w:style w:type="paragraph" w:customStyle="1" w:styleId="Bullet1">
    <w:name w:val="Bullet1"/>
    <w:basedOn w:val="BodyText"/>
    <w:uiPriority w:val="99"/>
    <w:rsid w:val="00BD63D9"/>
    <w:pPr>
      <w:numPr>
        <w:numId w:val="19"/>
      </w:numPr>
      <w:autoSpaceDE w:val="0"/>
      <w:autoSpaceDN w:val="0"/>
      <w:adjustRightInd w:val="0"/>
    </w:pPr>
    <w:rPr>
      <w:rFonts w:ascii="Arial" w:hAnsi="Arial" w:cs="TimesNewRoman"/>
      <w:sz w:val="20"/>
      <w:szCs w:val="24"/>
    </w:rPr>
  </w:style>
  <w:style w:type="paragraph" w:styleId="TOAHeading">
    <w:name w:val="toa heading"/>
    <w:basedOn w:val="Normal"/>
    <w:next w:val="Normal"/>
    <w:uiPriority w:val="99"/>
    <w:semiHidden/>
    <w:rsid w:val="00B672ED"/>
    <w:rPr>
      <w:rFonts w:ascii="Arial" w:hAnsi="Arial" w:cs="Arial"/>
      <w:b/>
      <w:bCs/>
      <w:sz w:val="24"/>
    </w:rPr>
  </w:style>
  <w:style w:type="paragraph" w:customStyle="1" w:styleId="BulletIntSubSub">
    <w:name w:val="Bullet Int. SubSub"/>
    <w:basedOn w:val="Normal"/>
    <w:uiPriority w:val="99"/>
    <w:rsid w:val="00BD63D9"/>
    <w:pPr>
      <w:numPr>
        <w:numId w:val="20"/>
      </w:numPr>
      <w:tabs>
        <w:tab w:val="left" w:pos="504"/>
      </w:tabs>
    </w:pPr>
    <w:rPr>
      <w:rFonts w:ascii="Arial Narrow" w:hAnsi="Arial Narrow"/>
      <w:sz w:val="20"/>
      <w:szCs w:val="20"/>
    </w:rPr>
  </w:style>
  <w:style w:type="paragraph" w:styleId="PlainText">
    <w:name w:val="Plain Text"/>
    <w:basedOn w:val="Normal"/>
    <w:link w:val="PlainTextChar"/>
    <w:uiPriority w:val="99"/>
    <w:rsid w:val="000C0A47"/>
    <w:pPr>
      <w:spacing w:before="0" w:after="0"/>
    </w:pPr>
    <w:rPr>
      <w:rFonts w:ascii="Courier New" w:hAnsi="Courier New" w:cs="Courier New"/>
      <w:sz w:val="20"/>
      <w:szCs w:val="20"/>
    </w:rPr>
  </w:style>
  <w:style w:type="character" w:customStyle="1" w:styleId="PlainTextChar">
    <w:name w:val="Plain Text Char"/>
    <w:basedOn w:val="DefaultParagraphFont"/>
    <w:link w:val="PlainText"/>
    <w:uiPriority w:val="99"/>
    <w:semiHidden/>
    <w:locked/>
    <w:rsid w:val="00CA1263"/>
    <w:rPr>
      <w:rFonts w:ascii="Courier New" w:hAnsi="Courier New" w:cs="Courier New"/>
      <w:sz w:val="20"/>
      <w:szCs w:val="20"/>
    </w:rPr>
  </w:style>
  <w:style w:type="paragraph" w:styleId="BodyText2">
    <w:name w:val="Body Text 2"/>
    <w:basedOn w:val="Normal"/>
    <w:link w:val="BodyText2Char"/>
    <w:uiPriority w:val="99"/>
    <w:rsid w:val="006D1F1E"/>
    <w:pPr>
      <w:spacing w:line="480" w:lineRule="auto"/>
    </w:pPr>
  </w:style>
  <w:style w:type="character" w:customStyle="1" w:styleId="BodyText2Char">
    <w:name w:val="Body Text 2 Char"/>
    <w:basedOn w:val="DefaultParagraphFont"/>
    <w:link w:val="BodyText2"/>
    <w:uiPriority w:val="99"/>
    <w:locked/>
    <w:rsid w:val="006D1F1E"/>
    <w:rPr>
      <w:rFonts w:cs="Times New Roman"/>
      <w:sz w:val="24"/>
      <w:szCs w:val="24"/>
    </w:rPr>
  </w:style>
  <w:style w:type="paragraph" w:customStyle="1" w:styleId="List-ID">
    <w:name w:val="List-ID"/>
    <w:basedOn w:val="List3"/>
    <w:uiPriority w:val="99"/>
    <w:rsid w:val="006D1F1E"/>
    <w:pPr>
      <w:numPr>
        <w:numId w:val="21"/>
      </w:numPr>
      <w:spacing w:before="0" w:after="0"/>
      <w:contextualSpacing w:val="0"/>
    </w:pPr>
    <w:rPr>
      <w:rFonts w:ascii="Verdana" w:hAnsi="Verdana"/>
      <w:sz w:val="16"/>
    </w:rPr>
  </w:style>
  <w:style w:type="paragraph" w:styleId="List3">
    <w:name w:val="List 3"/>
    <w:basedOn w:val="Normal"/>
    <w:uiPriority w:val="99"/>
    <w:rsid w:val="006D1F1E"/>
    <w:pPr>
      <w:ind w:left="1080" w:hanging="360"/>
      <w:contextualSpacing/>
    </w:pPr>
  </w:style>
  <w:style w:type="paragraph" w:styleId="ListParagraph">
    <w:name w:val="List Paragraph"/>
    <w:basedOn w:val="Normal"/>
    <w:uiPriority w:val="99"/>
    <w:qFormat/>
    <w:rsid w:val="00152A45"/>
    <w:pPr>
      <w:spacing w:before="0" w:after="0"/>
      <w:ind w:left="720"/>
    </w:pPr>
    <w:rPr>
      <w:sz w:val="24"/>
    </w:rPr>
  </w:style>
  <w:style w:type="paragraph" w:customStyle="1" w:styleId="Body1">
    <w:name w:val="*Body 1"/>
    <w:link w:val="Body1Char"/>
    <w:uiPriority w:val="99"/>
    <w:rsid w:val="001B3A0E"/>
    <w:pPr>
      <w:spacing w:after="120"/>
    </w:pPr>
    <w:rPr>
      <w:sz w:val="22"/>
    </w:rPr>
  </w:style>
  <w:style w:type="character" w:customStyle="1" w:styleId="Body1Char">
    <w:name w:val="*Body 1 Char"/>
    <w:basedOn w:val="DefaultParagraphFont"/>
    <w:link w:val="Body1"/>
    <w:uiPriority w:val="99"/>
    <w:locked/>
    <w:rsid w:val="001B3A0E"/>
    <w:rPr>
      <w:sz w:val="22"/>
      <w:lang w:val="en-US" w:eastAsia="en-US" w:bidi="ar-SA"/>
    </w:rPr>
  </w:style>
  <w:style w:type="character" w:styleId="SubtleEmphasis">
    <w:name w:val="Subtle Emphasis"/>
    <w:basedOn w:val="DefaultParagraphFont"/>
    <w:uiPriority w:val="19"/>
    <w:qFormat/>
    <w:rsid w:val="008A51E7"/>
    <w:rPr>
      <w:i/>
      <w:iCs/>
      <w:color w:val="808080" w:themeColor="text1" w:themeTint="7F"/>
    </w:rPr>
  </w:style>
  <w:style w:type="paragraph" w:customStyle="1" w:styleId="ss-textbullet">
    <w:name w:val="ss-text bullet"/>
    <w:basedOn w:val="Normal"/>
    <w:link w:val="ss-textbulletChar"/>
    <w:rsid w:val="000A1720"/>
    <w:pPr>
      <w:numPr>
        <w:numId w:val="22"/>
      </w:numPr>
      <w:spacing w:before="0"/>
      <w:ind w:left="180" w:hanging="180"/>
    </w:pPr>
    <w:rPr>
      <w:rFonts w:ascii="Arial" w:hAnsi="Arial" w:cs="Arial"/>
      <w:noProof/>
      <w:sz w:val="18"/>
      <w:szCs w:val="18"/>
      <w:lang w:eastAsia="zh-TW"/>
    </w:rPr>
  </w:style>
  <w:style w:type="character" w:customStyle="1" w:styleId="ss-textbulletChar">
    <w:name w:val="ss-text bullet Char"/>
    <w:basedOn w:val="DefaultParagraphFont"/>
    <w:link w:val="ss-textbullet"/>
    <w:locked/>
    <w:rsid w:val="000A1720"/>
    <w:rPr>
      <w:rFonts w:ascii="Arial" w:hAnsi="Arial" w:cs="Arial"/>
      <w:noProof/>
      <w:sz w:val="18"/>
      <w:szCs w:val="18"/>
      <w:lang w:eastAsia="zh-TW"/>
    </w:rPr>
  </w:style>
  <w:style w:type="paragraph" w:customStyle="1" w:styleId="ss-bodytext">
    <w:name w:val="ss-body text"/>
    <w:basedOn w:val="Normal"/>
    <w:link w:val="ss-bodytextChar"/>
    <w:rsid w:val="001D7A77"/>
    <w:pPr>
      <w:spacing w:before="0" w:after="240" w:line="276" w:lineRule="auto"/>
    </w:pPr>
    <w:rPr>
      <w:rFonts w:ascii="Arial" w:hAnsi="Arial" w:cs="Arial"/>
      <w:noProof/>
      <w:sz w:val="18"/>
      <w:szCs w:val="18"/>
      <w:lang w:eastAsia="zh-TW"/>
    </w:rPr>
  </w:style>
  <w:style w:type="character" w:customStyle="1" w:styleId="ss-bodytextChar">
    <w:name w:val="ss-body text Char"/>
    <w:basedOn w:val="DefaultParagraphFont"/>
    <w:link w:val="ss-bodytext"/>
    <w:locked/>
    <w:rsid w:val="001D7A77"/>
    <w:rPr>
      <w:rFonts w:ascii="Arial" w:hAnsi="Arial" w:cs="Arial"/>
      <w:noProof/>
      <w:sz w:val="18"/>
      <w:szCs w:val="18"/>
      <w:lang w:eastAsia="zh-TW"/>
    </w:rPr>
  </w:style>
  <w:style w:type="character" w:customStyle="1" w:styleId="Bullet1Char">
    <w:name w:val="Bullet 1 Char"/>
    <w:link w:val="Bullet10"/>
    <w:rsid w:val="006E4858"/>
    <w:rPr>
      <w:sz w:val="22"/>
      <w:szCs w:val="24"/>
    </w:rPr>
  </w:style>
  <w:style w:type="character" w:styleId="Strong">
    <w:name w:val="Strong"/>
    <w:basedOn w:val="DefaultParagraphFont"/>
    <w:uiPriority w:val="22"/>
    <w:qFormat/>
    <w:rsid w:val="00F05288"/>
    <w:rPr>
      <w:b/>
      <w:bCs/>
    </w:rPr>
  </w:style>
  <w:style w:type="paragraph" w:styleId="NormalWeb">
    <w:name w:val="Normal (Web)"/>
    <w:basedOn w:val="Normal"/>
    <w:uiPriority w:val="99"/>
    <w:semiHidden/>
    <w:unhideWhenUsed/>
    <w:locked/>
    <w:rsid w:val="00F05288"/>
    <w:pPr>
      <w:spacing w:before="100" w:beforeAutospacing="1" w:after="100" w:afterAutospacing="1"/>
    </w:pPr>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39"/>
    <w:lsdException w:name="toc 2" w:semiHidden="0" w:uiPriority="39"/>
    <w:lsdException w:name="toc 3" w:semiHidden="0" w:uiPriority="0"/>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nhideWhenUsed="1"/>
    <w:lsdException w:name="annotation text" w:locked="1" w:uiPriority="0" w:unhideWhenUsed="1"/>
    <w:lsdException w:name="header" w:locked="1" w:unhideWhenUsed="1"/>
    <w:lsdException w:name="footer" w:locked="1" w:unhideWhenUsed="1"/>
    <w:lsdException w:name="index heading" w:locked="1" w:unhideWhenUsed="1"/>
    <w:lsdException w:name="caption" w:semiHidden="0" w:uiPriority="0"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iPriority="0"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22"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C016FA"/>
    <w:pPr>
      <w:spacing w:before="120" w:after="120"/>
    </w:pPr>
    <w:rPr>
      <w:sz w:val="22"/>
      <w:szCs w:val="24"/>
    </w:rPr>
  </w:style>
  <w:style w:type="paragraph" w:styleId="Heading1">
    <w:name w:val="heading 1"/>
    <w:basedOn w:val="Normal"/>
    <w:next w:val="Body"/>
    <w:link w:val="Heading1Char"/>
    <w:uiPriority w:val="99"/>
    <w:qFormat/>
    <w:rsid w:val="00C016FA"/>
    <w:pPr>
      <w:keepNext/>
      <w:numPr>
        <w:numId w:val="11"/>
      </w:numPr>
      <w:tabs>
        <w:tab w:val="left" w:pos="576"/>
      </w:tabs>
      <w:spacing w:before="400" w:after="100"/>
      <w:outlineLvl w:val="0"/>
    </w:pPr>
    <w:rPr>
      <w:rFonts w:ascii="Arial" w:hAnsi="Arial"/>
      <w:b/>
      <w:sz w:val="34"/>
      <w:szCs w:val="34"/>
    </w:rPr>
  </w:style>
  <w:style w:type="paragraph" w:styleId="Heading2">
    <w:name w:val="heading 2"/>
    <w:basedOn w:val="Normal"/>
    <w:next w:val="Body"/>
    <w:link w:val="Heading2Char"/>
    <w:uiPriority w:val="99"/>
    <w:qFormat/>
    <w:rsid w:val="00590D1E"/>
    <w:pPr>
      <w:keepNext/>
      <w:numPr>
        <w:ilvl w:val="1"/>
        <w:numId w:val="11"/>
      </w:numPr>
      <w:spacing w:before="300" w:after="60"/>
      <w:outlineLvl w:val="1"/>
    </w:pPr>
    <w:rPr>
      <w:rFonts w:ascii="Arial" w:hAnsi="Arial"/>
      <w:b/>
      <w:sz w:val="26"/>
      <w:szCs w:val="26"/>
    </w:rPr>
  </w:style>
  <w:style w:type="paragraph" w:styleId="Heading3">
    <w:name w:val="heading 3"/>
    <w:basedOn w:val="Normal"/>
    <w:next w:val="Body"/>
    <w:link w:val="Heading3Char"/>
    <w:uiPriority w:val="99"/>
    <w:qFormat/>
    <w:rsid w:val="00C016FA"/>
    <w:pPr>
      <w:keepNext/>
      <w:numPr>
        <w:ilvl w:val="2"/>
        <w:numId w:val="11"/>
      </w:numPr>
      <w:spacing w:before="200" w:after="60"/>
      <w:outlineLvl w:val="2"/>
    </w:pPr>
    <w:rPr>
      <w:rFonts w:ascii="Arial" w:hAnsi="Arial"/>
      <w:b/>
      <w:sz w:val="24"/>
    </w:rPr>
  </w:style>
  <w:style w:type="paragraph" w:styleId="Heading4">
    <w:name w:val="heading 4"/>
    <w:basedOn w:val="Normal"/>
    <w:next w:val="Body"/>
    <w:link w:val="Heading4Char"/>
    <w:uiPriority w:val="99"/>
    <w:qFormat/>
    <w:rsid w:val="00C016FA"/>
    <w:pPr>
      <w:keepNext/>
      <w:numPr>
        <w:ilvl w:val="3"/>
        <w:numId w:val="11"/>
      </w:numPr>
      <w:spacing w:before="300" w:after="60"/>
      <w:outlineLvl w:val="3"/>
    </w:pPr>
    <w:rPr>
      <w:rFonts w:ascii="Arial" w:hAnsi="Arial"/>
      <w:b/>
      <w:i/>
      <w:sz w:val="24"/>
    </w:rPr>
  </w:style>
  <w:style w:type="paragraph" w:styleId="Heading5">
    <w:name w:val="heading 5"/>
    <w:basedOn w:val="Normal"/>
    <w:next w:val="Body"/>
    <w:link w:val="Heading5Char"/>
    <w:uiPriority w:val="99"/>
    <w:qFormat/>
    <w:rsid w:val="00C016FA"/>
    <w:pPr>
      <w:numPr>
        <w:ilvl w:val="4"/>
        <w:numId w:val="11"/>
      </w:numPr>
      <w:spacing w:before="240" w:after="60"/>
      <w:outlineLvl w:val="4"/>
    </w:pPr>
    <w:rPr>
      <w:b/>
      <w:bCs/>
      <w:iCs/>
      <w:szCs w:val="26"/>
    </w:rPr>
  </w:style>
  <w:style w:type="paragraph" w:styleId="Heading6">
    <w:name w:val="heading 6"/>
    <w:basedOn w:val="Normal"/>
    <w:next w:val="Body"/>
    <w:link w:val="Heading6Char"/>
    <w:uiPriority w:val="99"/>
    <w:qFormat/>
    <w:rsid w:val="00C016FA"/>
    <w:pPr>
      <w:numPr>
        <w:ilvl w:val="5"/>
        <w:numId w:val="11"/>
      </w:numPr>
      <w:spacing w:before="240" w:after="60"/>
      <w:outlineLvl w:val="5"/>
    </w:pPr>
    <w:rPr>
      <w:b/>
      <w:bCs/>
      <w:i/>
      <w:szCs w:val="22"/>
    </w:rPr>
  </w:style>
  <w:style w:type="paragraph" w:styleId="Heading7">
    <w:name w:val="heading 7"/>
    <w:basedOn w:val="Normal"/>
    <w:next w:val="Body"/>
    <w:link w:val="Heading7Char"/>
    <w:uiPriority w:val="99"/>
    <w:qFormat/>
    <w:rsid w:val="00C016FA"/>
    <w:pPr>
      <w:numPr>
        <w:ilvl w:val="6"/>
        <w:numId w:val="11"/>
      </w:numPr>
      <w:spacing w:before="240" w:after="60"/>
      <w:outlineLvl w:val="6"/>
    </w:pPr>
    <w:rPr>
      <w:u w:val="single"/>
    </w:rPr>
  </w:style>
  <w:style w:type="paragraph" w:styleId="Heading8">
    <w:name w:val="heading 8"/>
    <w:basedOn w:val="Normal"/>
    <w:next w:val="Body"/>
    <w:link w:val="Heading8Char"/>
    <w:uiPriority w:val="99"/>
    <w:qFormat/>
    <w:rsid w:val="00C016FA"/>
    <w:pPr>
      <w:numPr>
        <w:ilvl w:val="7"/>
        <w:numId w:val="11"/>
      </w:numPr>
      <w:spacing w:before="240" w:after="60"/>
      <w:outlineLvl w:val="7"/>
    </w:pPr>
    <w:rPr>
      <w:i/>
      <w:iCs/>
      <w:u w:val="single"/>
    </w:rPr>
  </w:style>
  <w:style w:type="paragraph" w:styleId="Heading9">
    <w:name w:val="heading 9"/>
    <w:basedOn w:val="Normal"/>
    <w:next w:val="Normal"/>
    <w:link w:val="Heading9Char"/>
    <w:uiPriority w:val="99"/>
    <w:qFormat/>
    <w:rsid w:val="00C016FA"/>
    <w:pPr>
      <w:numPr>
        <w:ilvl w:val="8"/>
        <w:numId w:val="11"/>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CA1263"/>
    <w:rPr>
      <w:rFonts w:ascii="Arial" w:hAnsi="Arial"/>
      <w:b/>
      <w:sz w:val="34"/>
      <w:szCs w:val="34"/>
    </w:rPr>
  </w:style>
  <w:style w:type="character" w:customStyle="1" w:styleId="Heading2Char">
    <w:name w:val="Heading 2 Char"/>
    <w:basedOn w:val="DefaultParagraphFont"/>
    <w:link w:val="Heading2"/>
    <w:uiPriority w:val="99"/>
    <w:locked/>
    <w:rsid w:val="00590D1E"/>
    <w:rPr>
      <w:rFonts w:ascii="Arial" w:hAnsi="Arial"/>
      <w:b/>
      <w:sz w:val="26"/>
      <w:szCs w:val="26"/>
    </w:rPr>
  </w:style>
  <w:style w:type="character" w:customStyle="1" w:styleId="Heading3Char">
    <w:name w:val="Heading 3 Char"/>
    <w:basedOn w:val="DefaultParagraphFont"/>
    <w:link w:val="Heading3"/>
    <w:uiPriority w:val="99"/>
    <w:locked/>
    <w:rsid w:val="00D84988"/>
    <w:rPr>
      <w:rFonts w:ascii="Arial" w:hAnsi="Arial"/>
      <w:b/>
      <w:sz w:val="24"/>
      <w:szCs w:val="24"/>
    </w:rPr>
  </w:style>
  <w:style w:type="character" w:customStyle="1" w:styleId="Heading4Char">
    <w:name w:val="Heading 4 Char"/>
    <w:basedOn w:val="DefaultParagraphFont"/>
    <w:link w:val="Heading4"/>
    <w:uiPriority w:val="99"/>
    <w:locked/>
    <w:rsid w:val="00CA1263"/>
    <w:rPr>
      <w:rFonts w:ascii="Arial" w:hAnsi="Arial"/>
      <w:b/>
      <w:i/>
      <w:sz w:val="24"/>
      <w:szCs w:val="24"/>
    </w:rPr>
  </w:style>
  <w:style w:type="character" w:customStyle="1" w:styleId="Heading5Char">
    <w:name w:val="Heading 5 Char"/>
    <w:basedOn w:val="DefaultParagraphFont"/>
    <w:link w:val="Heading5"/>
    <w:uiPriority w:val="99"/>
    <w:locked/>
    <w:rsid w:val="00CA1263"/>
    <w:rPr>
      <w:b/>
      <w:bCs/>
      <w:iCs/>
      <w:sz w:val="22"/>
      <w:szCs w:val="26"/>
    </w:rPr>
  </w:style>
  <w:style w:type="character" w:customStyle="1" w:styleId="Heading6Char">
    <w:name w:val="Heading 6 Char"/>
    <w:basedOn w:val="DefaultParagraphFont"/>
    <w:link w:val="Heading6"/>
    <w:uiPriority w:val="99"/>
    <w:locked/>
    <w:rsid w:val="00CA1263"/>
    <w:rPr>
      <w:b/>
      <w:bCs/>
      <w:i/>
      <w:sz w:val="22"/>
      <w:szCs w:val="22"/>
    </w:rPr>
  </w:style>
  <w:style w:type="character" w:customStyle="1" w:styleId="Heading7Char">
    <w:name w:val="Heading 7 Char"/>
    <w:basedOn w:val="DefaultParagraphFont"/>
    <w:link w:val="Heading7"/>
    <w:uiPriority w:val="99"/>
    <w:locked/>
    <w:rsid w:val="00CA1263"/>
    <w:rPr>
      <w:sz w:val="22"/>
      <w:szCs w:val="24"/>
      <w:u w:val="single"/>
    </w:rPr>
  </w:style>
  <w:style w:type="character" w:customStyle="1" w:styleId="Heading8Char">
    <w:name w:val="Heading 8 Char"/>
    <w:basedOn w:val="DefaultParagraphFont"/>
    <w:link w:val="Heading8"/>
    <w:uiPriority w:val="99"/>
    <w:locked/>
    <w:rsid w:val="00CA1263"/>
    <w:rPr>
      <w:i/>
      <w:iCs/>
      <w:sz w:val="22"/>
      <w:szCs w:val="24"/>
      <w:u w:val="single"/>
    </w:rPr>
  </w:style>
  <w:style w:type="character" w:customStyle="1" w:styleId="Heading9Char">
    <w:name w:val="Heading 9 Char"/>
    <w:basedOn w:val="DefaultParagraphFont"/>
    <w:link w:val="Heading9"/>
    <w:uiPriority w:val="99"/>
    <w:locked/>
    <w:rsid w:val="00CA1263"/>
    <w:rPr>
      <w:rFonts w:ascii="Arial" w:hAnsi="Arial" w:cs="Arial"/>
      <w:sz w:val="22"/>
      <w:szCs w:val="22"/>
    </w:rPr>
  </w:style>
  <w:style w:type="paragraph" w:styleId="BodyText">
    <w:name w:val="Body Text"/>
    <w:aliases w:val="body text,4,bt,t,text,BODY TEXT,sp,Resume Text,Block text,heading3,Orig Qstn,Original Question,1body,BodText,Body Txt,RFQ Text,RFQ,doc1"/>
    <w:basedOn w:val="Normal"/>
    <w:link w:val="BodyTextChar"/>
    <w:uiPriority w:val="99"/>
    <w:rsid w:val="00C016FA"/>
    <w:pPr>
      <w:spacing w:before="0" w:after="0"/>
      <w:ind w:firstLine="720"/>
    </w:pPr>
    <w:rPr>
      <w:sz w:val="24"/>
      <w:szCs w:val="20"/>
    </w:rPr>
  </w:style>
  <w:style w:type="character" w:customStyle="1" w:styleId="BodyTextChar">
    <w:name w:val="Body Text Char"/>
    <w:aliases w:val="body text Char,4 Char,bt Char,t Char,text Char,BODY TEXT Char,sp Char,Resume Text Char,Block text Char,heading3 Char,Orig Qstn Char,Original Question Char,1body Char,BodText Char,Body Txt Char,RFQ Text Char,RFQ Char,doc1 Char"/>
    <w:basedOn w:val="DefaultParagraphFont"/>
    <w:link w:val="BodyText"/>
    <w:uiPriority w:val="99"/>
    <w:locked/>
    <w:rsid w:val="00941343"/>
    <w:rPr>
      <w:rFonts w:cs="Times New Roman"/>
      <w:sz w:val="24"/>
      <w:lang w:val="en-US" w:eastAsia="en-US" w:bidi="ar-SA"/>
    </w:rPr>
  </w:style>
  <w:style w:type="paragraph" w:customStyle="1" w:styleId="Body">
    <w:name w:val="Body"/>
    <w:basedOn w:val="Normal"/>
    <w:uiPriority w:val="99"/>
    <w:rsid w:val="00C016FA"/>
    <w:pPr>
      <w:spacing w:before="60"/>
    </w:pPr>
  </w:style>
  <w:style w:type="paragraph" w:styleId="Header">
    <w:name w:val="header"/>
    <w:basedOn w:val="Normal"/>
    <w:link w:val="HeaderChar"/>
    <w:uiPriority w:val="99"/>
    <w:rsid w:val="00C016FA"/>
    <w:pPr>
      <w:tabs>
        <w:tab w:val="left" w:pos="7560"/>
      </w:tabs>
    </w:pPr>
    <w:rPr>
      <w:rFonts w:ascii="Arial" w:hAnsi="Arial"/>
      <w:sz w:val="18"/>
    </w:rPr>
  </w:style>
  <w:style w:type="character" w:customStyle="1" w:styleId="HeaderChar">
    <w:name w:val="Header Char"/>
    <w:basedOn w:val="DefaultParagraphFont"/>
    <w:link w:val="Header"/>
    <w:uiPriority w:val="99"/>
    <w:locked/>
    <w:rsid w:val="00C016FA"/>
    <w:rPr>
      <w:rFonts w:ascii="Arial" w:hAnsi="Arial" w:cs="Times New Roman"/>
      <w:sz w:val="24"/>
      <w:szCs w:val="24"/>
      <w:lang w:val="en-US" w:eastAsia="en-US" w:bidi="ar-SA"/>
    </w:rPr>
  </w:style>
  <w:style w:type="paragraph" w:customStyle="1" w:styleId="Bullet10">
    <w:name w:val="Bullet 1"/>
    <w:basedOn w:val="Body"/>
    <w:link w:val="Bullet1Char"/>
    <w:rsid w:val="00C016FA"/>
    <w:pPr>
      <w:numPr>
        <w:numId w:val="7"/>
      </w:numPr>
      <w:spacing w:after="60"/>
    </w:pPr>
  </w:style>
  <w:style w:type="paragraph" w:customStyle="1" w:styleId="Bullet2">
    <w:name w:val="Bullet 2"/>
    <w:basedOn w:val="Bullet10"/>
    <w:uiPriority w:val="99"/>
    <w:rsid w:val="00C016FA"/>
    <w:pPr>
      <w:tabs>
        <w:tab w:val="clear" w:pos="360"/>
        <w:tab w:val="num" w:pos="720"/>
      </w:tabs>
      <w:ind w:left="720"/>
    </w:pPr>
  </w:style>
  <w:style w:type="paragraph" w:customStyle="1" w:styleId="Bullet3">
    <w:name w:val="Bullet 3"/>
    <w:basedOn w:val="Bullet2"/>
    <w:uiPriority w:val="99"/>
    <w:rsid w:val="00C016FA"/>
    <w:pPr>
      <w:tabs>
        <w:tab w:val="clear" w:pos="720"/>
        <w:tab w:val="num" w:pos="1080"/>
      </w:tabs>
      <w:ind w:left="1080"/>
    </w:pPr>
  </w:style>
  <w:style w:type="paragraph" w:styleId="Footer">
    <w:name w:val="footer"/>
    <w:basedOn w:val="Normal"/>
    <w:link w:val="FooterChar"/>
    <w:uiPriority w:val="99"/>
    <w:rsid w:val="00C016FA"/>
    <w:pPr>
      <w:tabs>
        <w:tab w:val="center" w:pos="4680"/>
        <w:tab w:val="right" w:pos="9360"/>
        <w:tab w:val="right" w:pos="12960"/>
      </w:tabs>
    </w:pPr>
    <w:rPr>
      <w:rFonts w:ascii="Arial" w:hAnsi="Arial"/>
      <w:sz w:val="18"/>
    </w:rPr>
  </w:style>
  <w:style w:type="character" w:customStyle="1" w:styleId="FooterChar">
    <w:name w:val="Footer Char"/>
    <w:basedOn w:val="DefaultParagraphFont"/>
    <w:link w:val="Footer"/>
    <w:uiPriority w:val="99"/>
    <w:semiHidden/>
    <w:locked/>
    <w:rsid w:val="00CA1263"/>
    <w:rPr>
      <w:rFonts w:cs="Times New Roman"/>
      <w:sz w:val="24"/>
      <w:szCs w:val="24"/>
    </w:rPr>
  </w:style>
  <w:style w:type="paragraph" w:customStyle="1" w:styleId="CellHeading">
    <w:name w:val="Cell Heading"/>
    <w:basedOn w:val="Body"/>
    <w:uiPriority w:val="99"/>
    <w:rsid w:val="00C016FA"/>
    <w:pPr>
      <w:spacing w:after="60"/>
    </w:pPr>
    <w:rPr>
      <w:rFonts w:ascii="Arial" w:hAnsi="Arial"/>
      <w:b/>
      <w:sz w:val="20"/>
    </w:rPr>
  </w:style>
  <w:style w:type="paragraph" w:customStyle="1" w:styleId="CellBody">
    <w:name w:val="Cell Body"/>
    <w:basedOn w:val="Body"/>
    <w:uiPriority w:val="99"/>
    <w:rsid w:val="00C016FA"/>
    <w:pPr>
      <w:spacing w:after="60"/>
    </w:pPr>
    <w:rPr>
      <w:sz w:val="18"/>
      <w:szCs w:val="18"/>
    </w:rPr>
  </w:style>
  <w:style w:type="paragraph" w:customStyle="1" w:styleId="CellBullet">
    <w:name w:val="Cell Bullet"/>
    <w:basedOn w:val="CellBody"/>
    <w:uiPriority w:val="99"/>
    <w:rsid w:val="00C016FA"/>
    <w:pPr>
      <w:numPr>
        <w:numId w:val="2"/>
      </w:numPr>
    </w:pPr>
  </w:style>
  <w:style w:type="paragraph" w:customStyle="1" w:styleId="CellNumber">
    <w:name w:val="Cell Number"/>
    <w:basedOn w:val="CellBody"/>
    <w:uiPriority w:val="99"/>
    <w:rsid w:val="00C016FA"/>
    <w:pPr>
      <w:numPr>
        <w:numId w:val="1"/>
      </w:numPr>
      <w:tabs>
        <w:tab w:val="left" w:pos="288"/>
      </w:tabs>
    </w:pPr>
  </w:style>
  <w:style w:type="paragraph" w:customStyle="1" w:styleId="Number">
    <w:name w:val="Number"/>
    <w:basedOn w:val="Body"/>
    <w:uiPriority w:val="99"/>
    <w:rsid w:val="00C016FA"/>
    <w:pPr>
      <w:numPr>
        <w:numId w:val="8"/>
      </w:numPr>
      <w:spacing w:after="60"/>
    </w:pPr>
  </w:style>
  <w:style w:type="paragraph" w:styleId="Subtitle">
    <w:name w:val="Subtitle"/>
    <w:basedOn w:val="Normal"/>
    <w:next w:val="Body"/>
    <w:link w:val="SubtitleChar"/>
    <w:uiPriority w:val="99"/>
    <w:qFormat/>
    <w:rsid w:val="00C016FA"/>
    <w:pPr>
      <w:spacing w:before="300"/>
      <w:jc w:val="center"/>
    </w:pPr>
    <w:rPr>
      <w:rFonts w:ascii="Arial" w:hAnsi="Arial"/>
      <w:b/>
      <w:kern w:val="28"/>
      <w:sz w:val="40"/>
      <w:szCs w:val="40"/>
    </w:rPr>
  </w:style>
  <w:style w:type="character" w:customStyle="1" w:styleId="SubtitleChar">
    <w:name w:val="Subtitle Char"/>
    <w:basedOn w:val="DefaultParagraphFont"/>
    <w:link w:val="Subtitle"/>
    <w:uiPriority w:val="99"/>
    <w:locked/>
    <w:rsid w:val="00CA1263"/>
    <w:rPr>
      <w:rFonts w:ascii="Cambria" w:hAnsi="Cambria" w:cs="Times New Roman"/>
      <w:sz w:val="24"/>
      <w:szCs w:val="24"/>
    </w:rPr>
  </w:style>
  <w:style w:type="paragraph" w:styleId="Title">
    <w:name w:val="Title"/>
    <w:basedOn w:val="Normal"/>
    <w:next w:val="Body"/>
    <w:link w:val="TitleChar"/>
    <w:uiPriority w:val="99"/>
    <w:qFormat/>
    <w:rsid w:val="00C016FA"/>
    <w:pPr>
      <w:spacing w:before="2000" w:line="600" w:lineRule="exact"/>
      <w:jc w:val="center"/>
    </w:pPr>
    <w:rPr>
      <w:rFonts w:ascii="Arial Black" w:hAnsi="Arial Black"/>
      <w:kern w:val="28"/>
      <w:sz w:val="48"/>
      <w:szCs w:val="48"/>
    </w:rPr>
  </w:style>
  <w:style w:type="character" w:customStyle="1" w:styleId="TitleChar">
    <w:name w:val="Title Char"/>
    <w:basedOn w:val="DefaultParagraphFont"/>
    <w:link w:val="Title"/>
    <w:uiPriority w:val="99"/>
    <w:locked/>
    <w:rsid w:val="00CA1263"/>
    <w:rPr>
      <w:rFonts w:ascii="Cambria" w:hAnsi="Cambria" w:cs="Times New Roman"/>
      <w:b/>
      <w:bCs/>
      <w:kern w:val="28"/>
      <w:sz w:val="32"/>
      <w:szCs w:val="32"/>
    </w:rPr>
  </w:style>
  <w:style w:type="paragraph" w:customStyle="1" w:styleId="Indent1">
    <w:name w:val="Indent 1"/>
    <w:basedOn w:val="Body"/>
    <w:uiPriority w:val="99"/>
    <w:rsid w:val="00C016FA"/>
    <w:pPr>
      <w:spacing w:after="60"/>
      <w:ind w:left="360"/>
    </w:pPr>
  </w:style>
  <w:style w:type="paragraph" w:customStyle="1" w:styleId="Indent2">
    <w:name w:val="Indent 2"/>
    <w:basedOn w:val="Body"/>
    <w:uiPriority w:val="99"/>
    <w:rsid w:val="00C016FA"/>
    <w:pPr>
      <w:spacing w:after="60"/>
      <w:ind w:left="720"/>
    </w:pPr>
  </w:style>
  <w:style w:type="paragraph" w:customStyle="1" w:styleId="Indent3">
    <w:name w:val="Indent 3"/>
    <w:basedOn w:val="Body"/>
    <w:uiPriority w:val="99"/>
    <w:rsid w:val="00C016FA"/>
    <w:pPr>
      <w:ind w:left="1080"/>
    </w:pPr>
  </w:style>
  <w:style w:type="paragraph" w:customStyle="1" w:styleId="ChapterTitle">
    <w:name w:val="Chapter Title"/>
    <w:next w:val="Heading1"/>
    <w:uiPriority w:val="99"/>
    <w:rsid w:val="00C016FA"/>
    <w:pPr>
      <w:pageBreakBefore/>
      <w:numPr>
        <w:numId w:val="17"/>
      </w:numPr>
      <w:spacing w:before="800" w:after="800"/>
    </w:pPr>
    <w:rPr>
      <w:rFonts w:ascii="Arial Black" w:hAnsi="Arial Black"/>
      <w:sz w:val="44"/>
      <w:szCs w:val="44"/>
    </w:rPr>
  </w:style>
  <w:style w:type="paragraph" w:customStyle="1" w:styleId="HeaderOdd">
    <w:name w:val="Header Odd"/>
    <w:uiPriority w:val="99"/>
    <w:rsid w:val="00C016FA"/>
    <w:pPr>
      <w:pBdr>
        <w:bottom w:val="single" w:sz="4" w:space="1" w:color="auto"/>
      </w:pBdr>
      <w:tabs>
        <w:tab w:val="right" w:pos="9360"/>
      </w:tabs>
      <w:spacing w:after="120"/>
      <w:jc w:val="right"/>
    </w:pPr>
    <w:rPr>
      <w:rFonts w:ascii="Arial" w:hAnsi="Arial"/>
      <w:sz w:val="18"/>
      <w:szCs w:val="24"/>
    </w:rPr>
  </w:style>
  <w:style w:type="paragraph" w:customStyle="1" w:styleId="HeaderEven">
    <w:name w:val="Header Even"/>
    <w:uiPriority w:val="99"/>
    <w:rsid w:val="00C016FA"/>
    <w:pPr>
      <w:pBdr>
        <w:bottom w:val="single" w:sz="4" w:space="1" w:color="auto"/>
      </w:pBdr>
      <w:tabs>
        <w:tab w:val="right" w:pos="9360"/>
      </w:tabs>
      <w:spacing w:before="60" w:after="120" w:line="360" w:lineRule="auto"/>
    </w:pPr>
    <w:rPr>
      <w:rFonts w:ascii="Arial" w:hAnsi="Arial"/>
      <w:sz w:val="18"/>
      <w:szCs w:val="24"/>
    </w:rPr>
  </w:style>
  <w:style w:type="character" w:styleId="PageNumber">
    <w:name w:val="page number"/>
    <w:basedOn w:val="DefaultParagraphFont"/>
    <w:uiPriority w:val="99"/>
    <w:rsid w:val="00C016FA"/>
    <w:rPr>
      <w:rFonts w:cs="Times New Roman"/>
    </w:rPr>
  </w:style>
  <w:style w:type="paragraph" w:customStyle="1" w:styleId="Indent4">
    <w:name w:val="Indent 4"/>
    <w:basedOn w:val="Body"/>
    <w:uiPriority w:val="99"/>
    <w:rsid w:val="00C016FA"/>
    <w:pPr>
      <w:ind w:left="1440"/>
    </w:pPr>
  </w:style>
  <w:style w:type="paragraph" w:customStyle="1" w:styleId="FooterEven">
    <w:name w:val="Footer Even"/>
    <w:uiPriority w:val="99"/>
    <w:rsid w:val="00C016FA"/>
    <w:pPr>
      <w:pBdr>
        <w:top w:val="single" w:sz="4" w:space="1" w:color="auto"/>
      </w:pBdr>
      <w:tabs>
        <w:tab w:val="center" w:pos="4680"/>
        <w:tab w:val="center" w:pos="6480"/>
        <w:tab w:val="right" w:pos="9360"/>
        <w:tab w:val="right" w:pos="12960"/>
      </w:tabs>
    </w:pPr>
    <w:rPr>
      <w:rFonts w:ascii="Arial" w:hAnsi="Arial"/>
      <w:sz w:val="18"/>
      <w:szCs w:val="18"/>
    </w:rPr>
  </w:style>
  <w:style w:type="paragraph" w:customStyle="1" w:styleId="FooterOdd">
    <w:name w:val="Footer Odd"/>
    <w:uiPriority w:val="99"/>
    <w:rsid w:val="00C016FA"/>
    <w:pPr>
      <w:pBdr>
        <w:top w:val="single" w:sz="4" w:space="1" w:color="auto"/>
      </w:pBdr>
      <w:tabs>
        <w:tab w:val="center" w:pos="5040"/>
        <w:tab w:val="right" w:pos="9360"/>
      </w:tabs>
    </w:pPr>
    <w:rPr>
      <w:rFonts w:ascii="Arial" w:hAnsi="Arial"/>
      <w:sz w:val="18"/>
      <w:szCs w:val="24"/>
    </w:rPr>
  </w:style>
  <w:style w:type="paragraph" w:customStyle="1" w:styleId="Numberabc">
    <w:name w:val="Number abc"/>
    <w:basedOn w:val="Body"/>
    <w:uiPriority w:val="99"/>
    <w:rsid w:val="00C016FA"/>
    <w:pPr>
      <w:numPr>
        <w:numId w:val="6"/>
      </w:numPr>
      <w:spacing w:after="60"/>
      <w:ind w:left="720" w:hanging="360"/>
    </w:pPr>
  </w:style>
  <w:style w:type="paragraph" w:customStyle="1" w:styleId="BulletDash1">
    <w:name w:val="Bullet Dash 1"/>
    <w:basedOn w:val="Body"/>
    <w:uiPriority w:val="99"/>
    <w:rsid w:val="00C016FA"/>
    <w:pPr>
      <w:numPr>
        <w:numId w:val="3"/>
      </w:numPr>
      <w:tabs>
        <w:tab w:val="clear" w:pos="720"/>
      </w:tabs>
      <w:spacing w:after="60"/>
      <w:ind w:left="720" w:hanging="360"/>
    </w:pPr>
  </w:style>
  <w:style w:type="paragraph" w:customStyle="1" w:styleId="BulletDash2">
    <w:name w:val="Bullet Dash 2"/>
    <w:basedOn w:val="BulletDash1"/>
    <w:uiPriority w:val="99"/>
    <w:rsid w:val="00C016FA"/>
    <w:pPr>
      <w:numPr>
        <w:numId w:val="4"/>
      </w:numPr>
    </w:pPr>
  </w:style>
  <w:style w:type="paragraph" w:customStyle="1" w:styleId="BulletDash3">
    <w:name w:val="Bullet Dash 3"/>
    <w:basedOn w:val="Bullet2"/>
    <w:uiPriority w:val="99"/>
    <w:rsid w:val="00C016FA"/>
    <w:pPr>
      <w:numPr>
        <w:numId w:val="5"/>
      </w:numPr>
    </w:pPr>
  </w:style>
  <w:style w:type="paragraph" w:customStyle="1" w:styleId="copyright">
    <w:name w:val="copyright"/>
    <w:basedOn w:val="Normal"/>
    <w:uiPriority w:val="99"/>
    <w:rsid w:val="00C016FA"/>
    <w:pPr>
      <w:spacing w:before="100" w:after="100"/>
    </w:pPr>
    <w:rPr>
      <w:sz w:val="20"/>
    </w:rPr>
  </w:style>
  <w:style w:type="paragraph" w:styleId="Caption">
    <w:name w:val="caption"/>
    <w:basedOn w:val="Normal"/>
    <w:next w:val="Normal"/>
    <w:uiPriority w:val="99"/>
    <w:qFormat/>
    <w:rsid w:val="00C016FA"/>
    <w:rPr>
      <w:b/>
      <w:bCs/>
      <w:sz w:val="20"/>
      <w:szCs w:val="20"/>
    </w:rPr>
  </w:style>
  <w:style w:type="paragraph" w:styleId="TOC2">
    <w:name w:val="toc 2"/>
    <w:basedOn w:val="Normal"/>
    <w:next w:val="TOC4"/>
    <w:autoRedefine/>
    <w:uiPriority w:val="39"/>
    <w:rsid w:val="00C016FA"/>
    <w:pPr>
      <w:numPr>
        <w:numId w:val="13"/>
      </w:numPr>
      <w:tabs>
        <w:tab w:val="clear" w:pos="864"/>
        <w:tab w:val="left" w:pos="504"/>
        <w:tab w:val="right" w:leader="dot" w:pos="9360"/>
      </w:tabs>
      <w:spacing w:before="60" w:after="60"/>
      <w:ind w:right="504"/>
    </w:pPr>
    <w:rPr>
      <w:rFonts w:ascii="Arial" w:hAnsi="Arial"/>
      <w:noProof/>
      <w:sz w:val="18"/>
      <w:szCs w:val="18"/>
    </w:rPr>
  </w:style>
  <w:style w:type="paragraph" w:customStyle="1" w:styleId="CoverFooter">
    <w:name w:val="Cover Footer"/>
    <w:basedOn w:val="FooterOdd"/>
    <w:uiPriority w:val="99"/>
    <w:rsid w:val="00C016FA"/>
    <w:pPr>
      <w:pBdr>
        <w:top w:val="none" w:sz="0" w:space="0" w:color="auto"/>
      </w:pBdr>
    </w:pPr>
  </w:style>
  <w:style w:type="paragraph" w:styleId="TOC1">
    <w:name w:val="toc 1"/>
    <w:basedOn w:val="Normal"/>
    <w:autoRedefine/>
    <w:uiPriority w:val="39"/>
    <w:rsid w:val="00C016FA"/>
    <w:pPr>
      <w:numPr>
        <w:numId w:val="12"/>
      </w:numPr>
      <w:tabs>
        <w:tab w:val="clear" w:pos="360"/>
        <w:tab w:val="left" w:pos="216"/>
        <w:tab w:val="left" w:pos="504"/>
        <w:tab w:val="right" w:leader="dot" w:pos="9360"/>
      </w:tabs>
      <w:spacing w:before="100" w:after="100"/>
    </w:pPr>
    <w:rPr>
      <w:rFonts w:ascii="Arial" w:hAnsi="Arial"/>
      <w:b/>
      <w:noProof/>
      <w:szCs w:val="22"/>
    </w:rPr>
  </w:style>
  <w:style w:type="paragraph" w:styleId="TOC3">
    <w:name w:val="toc 3"/>
    <w:basedOn w:val="Normal"/>
    <w:next w:val="Normal"/>
    <w:autoRedefine/>
    <w:uiPriority w:val="99"/>
    <w:rsid w:val="00C016FA"/>
    <w:pPr>
      <w:tabs>
        <w:tab w:val="right" w:leader="dot" w:pos="9360"/>
      </w:tabs>
      <w:spacing w:before="60" w:after="60"/>
      <w:ind w:left="720"/>
    </w:pPr>
    <w:rPr>
      <w:rFonts w:ascii="Arial" w:hAnsi="Arial"/>
      <w:noProof/>
      <w:sz w:val="18"/>
      <w:szCs w:val="18"/>
    </w:rPr>
  </w:style>
  <w:style w:type="paragraph" w:customStyle="1" w:styleId="TOCTitle">
    <w:name w:val="TOCTitle"/>
    <w:basedOn w:val="Normal"/>
    <w:next w:val="Body"/>
    <w:uiPriority w:val="99"/>
    <w:rsid w:val="00C016FA"/>
    <w:pPr>
      <w:spacing w:before="800" w:after="400"/>
    </w:pPr>
    <w:rPr>
      <w:rFonts w:ascii="Arial" w:hAnsi="Arial"/>
      <w:b/>
      <w:sz w:val="40"/>
    </w:rPr>
  </w:style>
  <w:style w:type="paragraph" w:styleId="TOC4">
    <w:name w:val="toc 4"/>
    <w:basedOn w:val="Normal"/>
    <w:next w:val="Normal"/>
    <w:autoRedefine/>
    <w:uiPriority w:val="99"/>
    <w:semiHidden/>
    <w:rsid w:val="00C016FA"/>
    <w:pPr>
      <w:tabs>
        <w:tab w:val="right" w:leader="dot" w:pos="9360"/>
      </w:tabs>
      <w:spacing w:after="60"/>
      <w:ind w:left="1080"/>
    </w:pPr>
    <w:rPr>
      <w:rFonts w:ascii="Arial" w:hAnsi="Arial"/>
      <w:noProof/>
      <w:sz w:val="20"/>
    </w:rPr>
  </w:style>
  <w:style w:type="character" w:styleId="Hyperlink">
    <w:name w:val="Hyperlink"/>
    <w:basedOn w:val="DefaultParagraphFont"/>
    <w:uiPriority w:val="99"/>
    <w:rsid w:val="00C016FA"/>
    <w:rPr>
      <w:rFonts w:cs="Times New Roman"/>
      <w:color w:val="0000FF"/>
      <w:u w:val="single"/>
    </w:rPr>
  </w:style>
  <w:style w:type="paragraph" w:customStyle="1" w:styleId="CoverDate">
    <w:name w:val="Cover Date"/>
    <w:basedOn w:val="Normal"/>
    <w:uiPriority w:val="99"/>
    <w:rsid w:val="00C016FA"/>
    <w:pPr>
      <w:tabs>
        <w:tab w:val="right" w:pos="8640"/>
        <w:tab w:val="right" w:pos="12960"/>
      </w:tabs>
      <w:jc w:val="right"/>
    </w:pPr>
    <w:rPr>
      <w:rFonts w:ascii="Arial" w:hAnsi="Arial"/>
      <w:sz w:val="18"/>
    </w:rPr>
  </w:style>
  <w:style w:type="paragraph" w:styleId="TableofFigures">
    <w:name w:val="table of figures"/>
    <w:basedOn w:val="TOC3"/>
    <w:next w:val="Normal"/>
    <w:uiPriority w:val="99"/>
    <w:semiHidden/>
    <w:rsid w:val="00C016FA"/>
    <w:pPr>
      <w:ind w:left="475" w:hanging="475"/>
    </w:pPr>
    <w:rPr>
      <w:b/>
    </w:rPr>
  </w:style>
  <w:style w:type="paragraph" w:styleId="TOC5">
    <w:name w:val="toc 5"/>
    <w:basedOn w:val="Normal"/>
    <w:next w:val="Normal"/>
    <w:autoRedefine/>
    <w:uiPriority w:val="99"/>
    <w:semiHidden/>
    <w:rsid w:val="00C016FA"/>
    <w:pPr>
      <w:ind w:left="960"/>
    </w:pPr>
  </w:style>
  <w:style w:type="paragraph" w:customStyle="1" w:styleId="TOCSubheads">
    <w:name w:val="TOC Subheads"/>
    <w:basedOn w:val="TOC1"/>
    <w:uiPriority w:val="99"/>
    <w:rsid w:val="00C016FA"/>
    <w:pPr>
      <w:spacing w:before="0" w:after="120"/>
    </w:pPr>
    <w:rPr>
      <w:sz w:val="32"/>
    </w:rPr>
  </w:style>
  <w:style w:type="paragraph" w:styleId="TOC6">
    <w:name w:val="toc 6"/>
    <w:basedOn w:val="Normal"/>
    <w:next w:val="Normal"/>
    <w:autoRedefine/>
    <w:uiPriority w:val="99"/>
    <w:semiHidden/>
    <w:rsid w:val="00C016FA"/>
    <w:pPr>
      <w:ind w:left="1200"/>
    </w:pPr>
  </w:style>
  <w:style w:type="paragraph" w:styleId="TOC7">
    <w:name w:val="toc 7"/>
    <w:basedOn w:val="Normal"/>
    <w:next w:val="Normal"/>
    <w:autoRedefine/>
    <w:uiPriority w:val="99"/>
    <w:semiHidden/>
    <w:rsid w:val="00C016FA"/>
    <w:pPr>
      <w:ind w:left="1440"/>
    </w:pPr>
  </w:style>
  <w:style w:type="paragraph" w:styleId="TOC8">
    <w:name w:val="toc 8"/>
    <w:basedOn w:val="Normal"/>
    <w:next w:val="Normal"/>
    <w:autoRedefine/>
    <w:uiPriority w:val="99"/>
    <w:semiHidden/>
    <w:rsid w:val="00C016FA"/>
    <w:pPr>
      <w:ind w:left="1680"/>
    </w:pPr>
  </w:style>
  <w:style w:type="paragraph" w:styleId="TOC9">
    <w:name w:val="toc 9"/>
    <w:basedOn w:val="Normal"/>
    <w:next w:val="Normal"/>
    <w:autoRedefine/>
    <w:uiPriority w:val="99"/>
    <w:semiHidden/>
    <w:rsid w:val="00C016FA"/>
    <w:pPr>
      <w:ind w:left="1920"/>
    </w:pPr>
  </w:style>
  <w:style w:type="character" w:styleId="FollowedHyperlink">
    <w:name w:val="FollowedHyperlink"/>
    <w:basedOn w:val="DefaultParagraphFont"/>
    <w:uiPriority w:val="99"/>
    <w:rsid w:val="00C016FA"/>
    <w:rPr>
      <w:rFonts w:cs="Times New Roman"/>
      <w:color w:val="800080"/>
      <w:u w:val="single"/>
    </w:rPr>
  </w:style>
  <w:style w:type="paragraph" w:customStyle="1" w:styleId="CellNumberabc">
    <w:name w:val="Cell Number abc"/>
    <w:basedOn w:val="CellBody"/>
    <w:uiPriority w:val="99"/>
    <w:rsid w:val="00C016FA"/>
    <w:pPr>
      <w:numPr>
        <w:ilvl w:val="1"/>
        <w:numId w:val="10"/>
      </w:numPr>
      <w:tabs>
        <w:tab w:val="clear" w:pos="1440"/>
      </w:tabs>
      <w:ind w:left="288" w:hanging="288"/>
    </w:pPr>
  </w:style>
  <w:style w:type="paragraph" w:customStyle="1" w:styleId="CellStepNumber">
    <w:name w:val="Cell Step Number"/>
    <w:basedOn w:val="CellBody"/>
    <w:uiPriority w:val="99"/>
    <w:rsid w:val="00C016FA"/>
    <w:pPr>
      <w:numPr>
        <w:numId w:val="14"/>
      </w:numPr>
      <w:jc w:val="center"/>
    </w:pPr>
  </w:style>
  <w:style w:type="paragraph" w:customStyle="1" w:styleId="CellBulletDash">
    <w:name w:val="Cell Bullet Dash"/>
    <w:basedOn w:val="CellBody"/>
    <w:uiPriority w:val="99"/>
    <w:rsid w:val="00C016FA"/>
    <w:pPr>
      <w:numPr>
        <w:numId w:val="9"/>
      </w:numPr>
      <w:tabs>
        <w:tab w:val="clear" w:pos="576"/>
      </w:tabs>
      <w:ind w:left="576" w:hanging="288"/>
    </w:pPr>
  </w:style>
  <w:style w:type="paragraph" w:customStyle="1" w:styleId="CoverDMS">
    <w:name w:val="Cover DMS"/>
    <w:basedOn w:val="CoverDate"/>
    <w:uiPriority w:val="99"/>
    <w:rsid w:val="00C016FA"/>
  </w:style>
  <w:style w:type="paragraph" w:customStyle="1" w:styleId="CellIndent1">
    <w:name w:val="Cell Indent 1"/>
    <w:basedOn w:val="CellBody"/>
    <w:uiPriority w:val="99"/>
    <w:rsid w:val="00C016FA"/>
    <w:pPr>
      <w:ind w:left="288"/>
    </w:pPr>
  </w:style>
  <w:style w:type="paragraph" w:customStyle="1" w:styleId="CellIndent2">
    <w:name w:val="Cell Indent 2"/>
    <w:basedOn w:val="CellIndent1"/>
    <w:uiPriority w:val="99"/>
    <w:rsid w:val="00C016FA"/>
    <w:pPr>
      <w:ind w:left="576"/>
    </w:pPr>
  </w:style>
  <w:style w:type="paragraph" w:customStyle="1" w:styleId="Note">
    <w:name w:val="Note"/>
    <w:next w:val="Body"/>
    <w:uiPriority w:val="99"/>
    <w:rsid w:val="00C016FA"/>
    <w:pPr>
      <w:numPr>
        <w:numId w:val="15"/>
      </w:numPr>
    </w:pPr>
    <w:rPr>
      <w:sz w:val="22"/>
    </w:rPr>
  </w:style>
  <w:style w:type="paragraph" w:customStyle="1" w:styleId="CellIndent3">
    <w:name w:val="Cell Indent 3"/>
    <w:basedOn w:val="CellIndent2"/>
    <w:uiPriority w:val="99"/>
    <w:rsid w:val="00C016FA"/>
    <w:pPr>
      <w:ind w:left="864"/>
    </w:pPr>
  </w:style>
  <w:style w:type="paragraph" w:customStyle="1" w:styleId="DraftDate">
    <w:name w:val="Draft Date"/>
    <w:uiPriority w:val="99"/>
    <w:rsid w:val="00C016FA"/>
    <w:pPr>
      <w:spacing w:before="500" w:after="120" w:line="360" w:lineRule="auto"/>
      <w:jc w:val="center"/>
    </w:pPr>
    <w:rPr>
      <w:i/>
      <w:sz w:val="36"/>
    </w:rPr>
  </w:style>
  <w:style w:type="character" w:customStyle="1" w:styleId="HeaderOddChar">
    <w:name w:val="Header Odd Char"/>
    <w:basedOn w:val="HeaderChar"/>
    <w:uiPriority w:val="99"/>
    <w:rsid w:val="00C016FA"/>
    <w:rPr>
      <w:rFonts w:ascii="Arial" w:hAnsi="Arial" w:cs="Times New Roman"/>
      <w:sz w:val="24"/>
      <w:szCs w:val="24"/>
      <w:lang w:val="en-US" w:eastAsia="en-US" w:bidi="ar-SA"/>
    </w:rPr>
  </w:style>
  <w:style w:type="paragraph" w:customStyle="1" w:styleId="Tip">
    <w:name w:val="Tip"/>
    <w:next w:val="Body"/>
    <w:uiPriority w:val="99"/>
    <w:rsid w:val="00C016FA"/>
    <w:pPr>
      <w:numPr>
        <w:numId w:val="16"/>
      </w:numPr>
    </w:pPr>
    <w:rPr>
      <w:sz w:val="22"/>
    </w:rPr>
  </w:style>
  <w:style w:type="paragraph" w:customStyle="1" w:styleId="TableText">
    <w:name w:val="Table Text"/>
    <w:basedOn w:val="Normal"/>
    <w:uiPriority w:val="99"/>
    <w:rsid w:val="005E4A36"/>
    <w:pPr>
      <w:spacing w:before="60" w:after="60"/>
    </w:pPr>
    <w:rPr>
      <w:sz w:val="24"/>
      <w:szCs w:val="20"/>
    </w:rPr>
  </w:style>
  <w:style w:type="paragraph" w:styleId="FootnoteText">
    <w:name w:val="footnote text"/>
    <w:basedOn w:val="Normal"/>
    <w:link w:val="FootnoteTextChar"/>
    <w:uiPriority w:val="99"/>
    <w:semiHidden/>
    <w:rsid w:val="00C016FA"/>
    <w:rPr>
      <w:sz w:val="20"/>
      <w:szCs w:val="20"/>
    </w:rPr>
  </w:style>
  <w:style w:type="character" w:customStyle="1" w:styleId="FootnoteTextChar">
    <w:name w:val="Footnote Text Char"/>
    <w:basedOn w:val="DefaultParagraphFont"/>
    <w:link w:val="FootnoteText"/>
    <w:uiPriority w:val="99"/>
    <w:semiHidden/>
    <w:locked/>
    <w:rsid w:val="00CA1263"/>
    <w:rPr>
      <w:rFonts w:cs="Times New Roman"/>
      <w:sz w:val="20"/>
      <w:szCs w:val="20"/>
    </w:rPr>
  </w:style>
  <w:style w:type="character" w:styleId="FootnoteReference">
    <w:name w:val="footnote reference"/>
    <w:basedOn w:val="DefaultParagraphFont"/>
    <w:uiPriority w:val="99"/>
    <w:semiHidden/>
    <w:rsid w:val="00C016FA"/>
    <w:rPr>
      <w:rFonts w:cs="Times New Roman"/>
      <w:vertAlign w:val="superscript"/>
    </w:rPr>
  </w:style>
  <w:style w:type="paragraph" w:customStyle="1" w:styleId="CoverHorizontalLine">
    <w:name w:val="Cover Horizontal Line"/>
    <w:next w:val="Subtitle"/>
    <w:uiPriority w:val="99"/>
    <w:rsid w:val="00C016FA"/>
    <w:pPr>
      <w:pBdr>
        <w:bottom w:val="thinThickThinMediumGap" w:sz="24" w:space="1" w:color="7983E7"/>
      </w:pBdr>
    </w:pPr>
    <w:rPr>
      <w:rFonts w:ascii="Arial" w:hAnsi="Arial"/>
      <w:b/>
      <w:sz w:val="12"/>
      <w:szCs w:val="12"/>
    </w:rPr>
  </w:style>
  <w:style w:type="paragraph" w:customStyle="1" w:styleId="Heading2BodyText">
    <w:name w:val="Heading 2 Body Text"/>
    <w:basedOn w:val="Normal"/>
    <w:uiPriority w:val="99"/>
    <w:rsid w:val="00C016FA"/>
    <w:pPr>
      <w:spacing w:before="0" w:after="0"/>
      <w:ind w:left="1080"/>
    </w:pPr>
    <w:rPr>
      <w:rFonts w:ascii="Arial" w:hAnsi="Arial"/>
      <w:sz w:val="20"/>
      <w:szCs w:val="20"/>
    </w:rPr>
  </w:style>
  <w:style w:type="paragraph" w:customStyle="1" w:styleId="Heading3BodyText">
    <w:name w:val="Heading 3 Body Text"/>
    <w:basedOn w:val="Normal"/>
    <w:uiPriority w:val="99"/>
    <w:rsid w:val="00C016FA"/>
    <w:pPr>
      <w:spacing w:before="0" w:after="0"/>
      <w:ind w:left="1440"/>
    </w:pPr>
    <w:rPr>
      <w:rFonts w:ascii="Arial" w:hAnsi="Arial"/>
      <w:sz w:val="20"/>
      <w:szCs w:val="20"/>
    </w:rPr>
  </w:style>
  <w:style w:type="paragraph" w:styleId="BodyText3">
    <w:name w:val="Body Text 3"/>
    <w:basedOn w:val="Normal"/>
    <w:link w:val="BodyText3Char"/>
    <w:uiPriority w:val="99"/>
    <w:rsid w:val="00C016FA"/>
    <w:pPr>
      <w:spacing w:before="0" w:after="0"/>
    </w:pPr>
    <w:rPr>
      <w:rFonts w:ascii="Arial" w:hAnsi="Arial"/>
      <w:szCs w:val="20"/>
    </w:rPr>
  </w:style>
  <w:style w:type="character" w:customStyle="1" w:styleId="BodyText3Char">
    <w:name w:val="Body Text 3 Char"/>
    <w:basedOn w:val="DefaultParagraphFont"/>
    <w:link w:val="BodyText3"/>
    <w:uiPriority w:val="99"/>
    <w:semiHidden/>
    <w:locked/>
    <w:rsid w:val="00CA1263"/>
    <w:rPr>
      <w:rFonts w:cs="Times New Roman"/>
      <w:sz w:val="16"/>
      <w:szCs w:val="16"/>
    </w:rPr>
  </w:style>
  <w:style w:type="paragraph" w:customStyle="1" w:styleId="Heading1BodyText">
    <w:name w:val="Heading 1 Body Text"/>
    <w:basedOn w:val="Heading2BodyText"/>
    <w:uiPriority w:val="99"/>
    <w:rsid w:val="00C016FA"/>
    <w:pPr>
      <w:ind w:left="567"/>
    </w:pPr>
  </w:style>
  <w:style w:type="paragraph" w:styleId="CommentText">
    <w:name w:val="annotation text"/>
    <w:basedOn w:val="Normal"/>
    <w:link w:val="CommentTextChar"/>
    <w:rsid w:val="00C016FA"/>
    <w:pPr>
      <w:spacing w:before="0" w:after="0"/>
    </w:pPr>
    <w:rPr>
      <w:rFonts w:ascii="Arial" w:hAnsi="Arial"/>
      <w:sz w:val="20"/>
      <w:szCs w:val="20"/>
    </w:rPr>
  </w:style>
  <w:style w:type="character" w:customStyle="1" w:styleId="CommentTextChar">
    <w:name w:val="Comment Text Char"/>
    <w:basedOn w:val="DefaultParagraphFont"/>
    <w:link w:val="CommentText"/>
    <w:locked/>
    <w:rsid w:val="00CA1263"/>
    <w:rPr>
      <w:rFonts w:cs="Times New Roman"/>
      <w:sz w:val="20"/>
      <w:szCs w:val="20"/>
    </w:rPr>
  </w:style>
  <w:style w:type="paragraph" w:customStyle="1" w:styleId="IndexHeading2">
    <w:name w:val="Index Heading 2"/>
    <w:basedOn w:val="TableofFigures"/>
    <w:uiPriority w:val="99"/>
    <w:rsid w:val="00C016FA"/>
    <w:pPr>
      <w:tabs>
        <w:tab w:val="clear" w:pos="9360"/>
        <w:tab w:val="right" w:leader="dot" w:pos="9350"/>
      </w:tabs>
      <w:spacing w:before="0" w:after="0"/>
      <w:ind w:left="1080" w:firstLine="0"/>
    </w:pPr>
    <w:rPr>
      <w:b w:val="0"/>
      <w:szCs w:val="20"/>
    </w:rPr>
  </w:style>
  <w:style w:type="paragraph" w:customStyle="1" w:styleId="ExtraSpace">
    <w:name w:val="Extra Space"/>
    <w:next w:val="Body"/>
    <w:uiPriority w:val="99"/>
    <w:rsid w:val="00C016FA"/>
    <w:rPr>
      <w:sz w:val="12"/>
    </w:rPr>
  </w:style>
  <w:style w:type="paragraph" w:customStyle="1" w:styleId="TableHeaderText">
    <w:name w:val="Table Header Text"/>
    <w:basedOn w:val="Normal"/>
    <w:uiPriority w:val="99"/>
    <w:rsid w:val="005E4A36"/>
    <w:pPr>
      <w:spacing w:before="0" w:after="0"/>
    </w:pPr>
    <w:rPr>
      <w:rFonts w:ascii="Impact" w:hAnsi="Impact"/>
      <w:sz w:val="18"/>
      <w:szCs w:val="20"/>
    </w:rPr>
  </w:style>
  <w:style w:type="paragraph" w:customStyle="1" w:styleId="Default">
    <w:name w:val="Default"/>
    <w:uiPriority w:val="99"/>
    <w:rsid w:val="00752881"/>
    <w:pPr>
      <w:autoSpaceDE w:val="0"/>
      <w:autoSpaceDN w:val="0"/>
      <w:adjustRightInd w:val="0"/>
    </w:pPr>
    <w:rPr>
      <w:rFonts w:ascii="Arial" w:hAnsi="Arial" w:cs="Arial"/>
      <w:color w:val="000000"/>
      <w:sz w:val="24"/>
      <w:szCs w:val="24"/>
    </w:rPr>
  </w:style>
  <w:style w:type="paragraph" w:customStyle="1" w:styleId="Exhibit">
    <w:name w:val="Exhibit"/>
    <w:basedOn w:val="Caption"/>
    <w:link w:val="ExhibitChar"/>
    <w:uiPriority w:val="99"/>
    <w:rsid w:val="00C70209"/>
    <w:rPr>
      <w:rFonts w:ascii="Arial Bold" w:hAnsi="Arial Bold"/>
      <w:iCs/>
      <w:sz w:val="18"/>
    </w:rPr>
  </w:style>
  <w:style w:type="character" w:styleId="CommentReference">
    <w:name w:val="annotation reference"/>
    <w:basedOn w:val="DefaultParagraphFont"/>
    <w:rsid w:val="006572B0"/>
    <w:rPr>
      <w:rFonts w:cs="Times New Roman"/>
      <w:sz w:val="16"/>
      <w:szCs w:val="16"/>
    </w:rPr>
  </w:style>
  <w:style w:type="paragraph" w:styleId="CommentSubject">
    <w:name w:val="annotation subject"/>
    <w:basedOn w:val="CommentText"/>
    <w:next w:val="CommentText"/>
    <w:link w:val="CommentSubjectChar"/>
    <w:uiPriority w:val="99"/>
    <w:semiHidden/>
    <w:rsid w:val="006572B0"/>
    <w:pPr>
      <w:spacing w:before="120" w:after="120"/>
    </w:pPr>
    <w:rPr>
      <w:rFonts w:ascii="Times New Roman" w:hAnsi="Times New Roman"/>
      <w:b/>
      <w:bCs/>
    </w:rPr>
  </w:style>
  <w:style w:type="character" w:customStyle="1" w:styleId="CommentSubjectChar">
    <w:name w:val="Comment Subject Char"/>
    <w:basedOn w:val="CommentTextChar"/>
    <w:link w:val="CommentSubject"/>
    <w:uiPriority w:val="99"/>
    <w:semiHidden/>
    <w:locked/>
    <w:rsid w:val="00CA1263"/>
    <w:rPr>
      <w:rFonts w:cs="Times New Roman"/>
      <w:b/>
      <w:bCs/>
      <w:sz w:val="20"/>
      <w:szCs w:val="20"/>
    </w:rPr>
  </w:style>
  <w:style w:type="paragraph" w:styleId="BalloonText">
    <w:name w:val="Balloon Text"/>
    <w:basedOn w:val="Normal"/>
    <w:link w:val="BalloonTextChar"/>
    <w:uiPriority w:val="99"/>
    <w:semiHidden/>
    <w:rsid w:val="006572B0"/>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A1263"/>
    <w:rPr>
      <w:rFonts w:cs="Times New Roman"/>
      <w:sz w:val="2"/>
    </w:rPr>
  </w:style>
  <w:style w:type="character" w:customStyle="1" w:styleId="ExhibitCaption">
    <w:name w:val="Exhibit Caption"/>
    <w:basedOn w:val="DefaultParagraphFont"/>
    <w:rsid w:val="007F50DA"/>
    <w:rPr>
      <w:rFonts w:ascii="Arial" w:hAnsi="Arial" w:cs="Times New Roman"/>
      <w:i/>
      <w:sz w:val="20"/>
      <w:szCs w:val="20"/>
      <w:vertAlign w:val="baseline"/>
    </w:rPr>
  </w:style>
  <w:style w:type="paragraph" w:customStyle="1" w:styleId="BoxBullet">
    <w:name w:val="Box Bullet"/>
    <w:uiPriority w:val="99"/>
    <w:rsid w:val="00FD7B1A"/>
    <w:pPr>
      <w:numPr>
        <w:numId w:val="18"/>
      </w:numPr>
      <w:tabs>
        <w:tab w:val="clear" w:pos="720"/>
        <w:tab w:val="left" w:pos="230"/>
        <w:tab w:val="num" w:pos="360"/>
      </w:tabs>
      <w:ind w:left="230" w:hanging="230"/>
    </w:pPr>
    <w:rPr>
      <w:rFonts w:ascii="Arial Narrow" w:hAnsi="Arial Narrow"/>
      <w:b/>
      <w:i/>
      <w:color w:val="7278A2"/>
      <w:sz w:val="18"/>
      <w:szCs w:val="18"/>
    </w:rPr>
  </w:style>
  <w:style w:type="paragraph" w:styleId="List5">
    <w:name w:val="List 5"/>
    <w:basedOn w:val="Normal"/>
    <w:uiPriority w:val="99"/>
    <w:rsid w:val="00A87F3F"/>
    <w:pPr>
      <w:spacing w:before="0" w:after="0"/>
      <w:ind w:left="1800" w:hanging="360"/>
      <w:jc w:val="both"/>
    </w:pPr>
    <w:rPr>
      <w:rFonts w:ascii="Arial" w:hAnsi="Arial"/>
      <w:szCs w:val="20"/>
    </w:rPr>
  </w:style>
  <w:style w:type="paragraph" w:styleId="BodyTextIndent2">
    <w:name w:val="Body Text Indent 2"/>
    <w:basedOn w:val="Normal"/>
    <w:link w:val="BodyTextIndent2Char"/>
    <w:uiPriority w:val="99"/>
    <w:rsid w:val="00A87F3F"/>
    <w:pPr>
      <w:spacing w:before="0" w:line="480" w:lineRule="auto"/>
      <w:ind w:left="360"/>
    </w:pPr>
    <w:rPr>
      <w:rFonts w:ascii="Arial" w:hAnsi="Arial" w:cs="Arial"/>
      <w:sz w:val="24"/>
    </w:rPr>
  </w:style>
  <w:style w:type="character" w:customStyle="1" w:styleId="BodyTextIndent2Char">
    <w:name w:val="Body Text Indent 2 Char"/>
    <w:basedOn w:val="DefaultParagraphFont"/>
    <w:link w:val="BodyTextIndent2"/>
    <w:uiPriority w:val="99"/>
    <w:semiHidden/>
    <w:locked/>
    <w:rsid w:val="00CA1263"/>
    <w:rPr>
      <w:rFonts w:cs="Times New Roman"/>
      <w:sz w:val="24"/>
      <w:szCs w:val="24"/>
    </w:rPr>
  </w:style>
  <w:style w:type="paragraph" w:styleId="BodyTextIndent3">
    <w:name w:val="Body Text Indent 3"/>
    <w:basedOn w:val="Normal"/>
    <w:link w:val="BodyTextIndent3Char"/>
    <w:uiPriority w:val="99"/>
    <w:rsid w:val="00A87F3F"/>
    <w:pPr>
      <w:spacing w:before="0"/>
      <w:ind w:left="360"/>
    </w:pPr>
    <w:rPr>
      <w:rFonts w:ascii="Arial" w:hAnsi="Arial" w:cs="Arial"/>
      <w:sz w:val="16"/>
      <w:szCs w:val="16"/>
    </w:rPr>
  </w:style>
  <w:style w:type="character" w:customStyle="1" w:styleId="BodyTextIndent3Char">
    <w:name w:val="Body Text Indent 3 Char"/>
    <w:basedOn w:val="DefaultParagraphFont"/>
    <w:link w:val="BodyTextIndent3"/>
    <w:uiPriority w:val="99"/>
    <w:semiHidden/>
    <w:locked/>
    <w:rsid w:val="00CA1263"/>
    <w:rPr>
      <w:rFonts w:cs="Times New Roman"/>
      <w:sz w:val="16"/>
      <w:szCs w:val="16"/>
    </w:rPr>
  </w:style>
  <w:style w:type="paragraph" w:styleId="BodyTextIndent">
    <w:name w:val="Body Text Indent"/>
    <w:basedOn w:val="Normal"/>
    <w:link w:val="BodyTextIndentChar"/>
    <w:uiPriority w:val="99"/>
    <w:rsid w:val="00A87F3F"/>
    <w:pPr>
      <w:spacing w:before="0"/>
      <w:ind w:left="360"/>
    </w:pPr>
    <w:rPr>
      <w:rFonts w:ascii="Arial" w:hAnsi="Arial" w:cs="Arial"/>
      <w:sz w:val="24"/>
    </w:rPr>
  </w:style>
  <w:style w:type="character" w:customStyle="1" w:styleId="BodyTextIndentChar">
    <w:name w:val="Body Text Indent Char"/>
    <w:basedOn w:val="DefaultParagraphFont"/>
    <w:link w:val="BodyTextIndent"/>
    <w:uiPriority w:val="99"/>
    <w:semiHidden/>
    <w:locked/>
    <w:rsid w:val="00CA1263"/>
    <w:rPr>
      <w:rFonts w:cs="Times New Roman"/>
      <w:sz w:val="24"/>
      <w:szCs w:val="24"/>
    </w:rPr>
  </w:style>
  <w:style w:type="character" w:customStyle="1" w:styleId="ExhibitChar">
    <w:name w:val="Exhibit Char"/>
    <w:basedOn w:val="DefaultParagraphFont"/>
    <w:link w:val="Exhibit"/>
    <w:uiPriority w:val="99"/>
    <w:locked/>
    <w:rsid w:val="00941343"/>
    <w:rPr>
      <w:rFonts w:ascii="Arial Bold" w:hAnsi="Arial Bold" w:cs="Times New Roman"/>
      <w:b/>
      <w:bCs/>
      <w:iCs/>
      <w:sz w:val="18"/>
      <w:lang w:val="en-US" w:eastAsia="en-US" w:bidi="ar-SA"/>
    </w:rPr>
  </w:style>
  <w:style w:type="paragraph" w:customStyle="1" w:styleId="Graphic">
    <w:name w:val="Graphic"/>
    <w:next w:val="Exhibit"/>
    <w:uiPriority w:val="99"/>
    <w:rsid w:val="00941343"/>
    <w:pPr>
      <w:keepNext/>
      <w:jc w:val="center"/>
    </w:pPr>
    <w:rPr>
      <w:rFonts w:ascii="Arial" w:hAnsi="Arial"/>
    </w:rPr>
  </w:style>
  <w:style w:type="paragraph" w:styleId="DocumentMap">
    <w:name w:val="Document Map"/>
    <w:basedOn w:val="Normal"/>
    <w:link w:val="DocumentMapChar"/>
    <w:uiPriority w:val="99"/>
    <w:semiHidden/>
    <w:rsid w:val="00FF3647"/>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locked/>
    <w:rsid w:val="00CA1263"/>
    <w:rPr>
      <w:rFonts w:cs="Times New Roman"/>
      <w:sz w:val="2"/>
    </w:rPr>
  </w:style>
  <w:style w:type="table" w:customStyle="1" w:styleId="ColorTable">
    <w:name w:val="Color Table"/>
    <w:uiPriority w:val="99"/>
    <w:rsid w:val="00A16644"/>
    <w:pPr>
      <w:spacing w:before="30" w:after="30"/>
    </w:pPr>
    <w:rPr>
      <w:rFonts w:ascii="Arial" w:hAnsi="Arial"/>
      <w:sz w:val="18"/>
    </w:rPr>
    <w:tblPr>
      <w:tblStyleRowBandSize w:val="1"/>
      <w:tblInd w:w="0" w:type="dxa"/>
      <w:tblBorders>
        <w:bottom w:val="single" w:sz="12" w:space="0" w:color="000000"/>
        <w:insideV w:val="single" w:sz="4" w:space="0" w:color="C0C0C0"/>
      </w:tblBorders>
      <w:tblCellMar>
        <w:top w:w="0" w:type="dxa"/>
        <w:left w:w="58" w:type="dxa"/>
        <w:bottom w:w="0" w:type="dxa"/>
        <w:right w:w="58" w:type="dxa"/>
      </w:tblCellMar>
    </w:tblPr>
    <w:tcPr>
      <w:shd w:val="clear" w:color="auto" w:fill="E1E0E5"/>
    </w:tcPr>
  </w:style>
  <w:style w:type="paragraph" w:customStyle="1" w:styleId="TbHdLeft">
    <w:name w:val="Tb Hd Left"/>
    <w:basedOn w:val="Normal"/>
    <w:uiPriority w:val="99"/>
    <w:rsid w:val="00BD63D9"/>
    <w:pPr>
      <w:autoSpaceDE w:val="0"/>
      <w:autoSpaceDN w:val="0"/>
      <w:adjustRightInd w:val="0"/>
      <w:spacing w:before="0" w:after="0"/>
    </w:pPr>
    <w:rPr>
      <w:rFonts w:ascii="Arial" w:hAnsi="Arial" w:cs="TimesNewRoman,Bold"/>
      <w:b/>
      <w:bCs/>
      <w:sz w:val="20"/>
    </w:rPr>
  </w:style>
  <w:style w:type="paragraph" w:customStyle="1" w:styleId="Bullet1">
    <w:name w:val="Bullet1"/>
    <w:basedOn w:val="BodyText"/>
    <w:uiPriority w:val="99"/>
    <w:rsid w:val="00BD63D9"/>
    <w:pPr>
      <w:numPr>
        <w:numId w:val="19"/>
      </w:numPr>
      <w:autoSpaceDE w:val="0"/>
      <w:autoSpaceDN w:val="0"/>
      <w:adjustRightInd w:val="0"/>
    </w:pPr>
    <w:rPr>
      <w:rFonts w:ascii="Arial" w:hAnsi="Arial" w:cs="TimesNewRoman"/>
      <w:sz w:val="20"/>
      <w:szCs w:val="24"/>
    </w:rPr>
  </w:style>
  <w:style w:type="paragraph" w:styleId="TOAHeading">
    <w:name w:val="toa heading"/>
    <w:basedOn w:val="Normal"/>
    <w:next w:val="Normal"/>
    <w:uiPriority w:val="99"/>
    <w:semiHidden/>
    <w:rsid w:val="00B672ED"/>
    <w:rPr>
      <w:rFonts w:ascii="Arial" w:hAnsi="Arial" w:cs="Arial"/>
      <w:b/>
      <w:bCs/>
      <w:sz w:val="24"/>
    </w:rPr>
  </w:style>
  <w:style w:type="paragraph" w:customStyle="1" w:styleId="BulletIntSubSub">
    <w:name w:val="Bullet Int. SubSub"/>
    <w:basedOn w:val="Normal"/>
    <w:uiPriority w:val="99"/>
    <w:rsid w:val="00BD63D9"/>
    <w:pPr>
      <w:numPr>
        <w:numId w:val="20"/>
      </w:numPr>
      <w:tabs>
        <w:tab w:val="left" w:pos="504"/>
      </w:tabs>
    </w:pPr>
    <w:rPr>
      <w:rFonts w:ascii="Arial Narrow" w:hAnsi="Arial Narrow"/>
      <w:sz w:val="20"/>
      <w:szCs w:val="20"/>
    </w:rPr>
  </w:style>
  <w:style w:type="paragraph" w:styleId="PlainText">
    <w:name w:val="Plain Text"/>
    <w:basedOn w:val="Normal"/>
    <w:link w:val="PlainTextChar"/>
    <w:uiPriority w:val="99"/>
    <w:rsid w:val="000C0A47"/>
    <w:pPr>
      <w:spacing w:before="0" w:after="0"/>
    </w:pPr>
    <w:rPr>
      <w:rFonts w:ascii="Courier New" w:hAnsi="Courier New" w:cs="Courier New"/>
      <w:sz w:val="20"/>
      <w:szCs w:val="20"/>
    </w:rPr>
  </w:style>
  <w:style w:type="character" w:customStyle="1" w:styleId="PlainTextChar">
    <w:name w:val="Plain Text Char"/>
    <w:basedOn w:val="DefaultParagraphFont"/>
    <w:link w:val="PlainText"/>
    <w:uiPriority w:val="99"/>
    <w:semiHidden/>
    <w:locked/>
    <w:rsid w:val="00CA1263"/>
    <w:rPr>
      <w:rFonts w:ascii="Courier New" w:hAnsi="Courier New" w:cs="Courier New"/>
      <w:sz w:val="20"/>
      <w:szCs w:val="20"/>
    </w:rPr>
  </w:style>
  <w:style w:type="paragraph" w:styleId="BodyText2">
    <w:name w:val="Body Text 2"/>
    <w:basedOn w:val="Normal"/>
    <w:link w:val="BodyText2Char"/>
    <w:uiPriority w:val="99"/>
    <w:rsid w:val="006D1F1E"/>
    <w:pPr>
      <w:spacing w:line="480" w:lineRule="auto"/>
    </w:pPr>
  </w:style>
  <w:style w:type="character" w:customStyle="1" w:styleId="BodyText2Char">
    <w:name w:val="Body Text 2 Char"/>
    <w:basedOn w:val="DefaultParagraphFont"/>
    <w:link w:val="BodyText2"/>
    <w:uiPriority w:val="99"/>
    <w:locked/>
    <w:rsid w:val="006D1F1E"/>
    <w:rPr>
      <w:rFonts w:cs="Times New Roman"/>
      <w:sz w:val="24"/>
      <w:szCs w:val="24"/>
    </w:rPr>
  </w:style>
  <w:style w:type="paragraph" w:customStyle="1" w:styleId="List-ID">
    <w:name w:val="List-ID"/>
    <w:basedOn w:val="List3"/>
    <w:uiPriority w:val="99"/>
    <w:rsid w:val="006D1F1E"/>
    <w:pPr>
      <w:numPr>
        <w:numId w:val="21"/>
      </w:numPr>
      <w:spacing w:before="0" w:after="0"/>
      <w:contextualSpacing w:val="0"/>
    </w:pPr>
    <w:rPr>
      <w:rFonts w:ascii="Verdana" w:hAnsi="Verdana"/>
      <w:sz w:val="16"/>
    </w:rPr>
  </w:style>
  <w:style w:type="paragraph" w:styleId="List3">
    <w:name w:val="List 3"/>
    <w:basedOn w:val="Normal"/>
    <w:uiPriority w:val="99"/>
    <w:rsid w:val="006D1F1E"/>
    <w:pPr>
      <w:ind w:left="1080" w:hanging="360"/>
      <w:contextualSpacing/>
    </w:pPr>
  </w:style>
  <w:style w:type="paragraph" w:styleId="ListParagraph">
    <w:name w:val="List Paragraph"/>
    <w:basedOn w:val="Normal"/>
    <w:uiPriority w:val="99"/>
    <w:qFormat/>
    <w:rsid w:val="00152A45"/>
    <w:pPr>
      <w:spacing w:before="0" w:after="0"/>
      <w:ind w:left="720"/>
    </w:pPr>
    <w:rPr>
      <w:sz w:val="24"/>
    </w:rPr>
  </w:style>
  <w:style w:type="paragraph" w:customStyle="1" w:styleId="Body1">
    <w:name w:val="*Body 1"/>
    <w:link w:val="Body1Char"/>
    <w:uiPriority w:val="99"/>
    <w:rsid w:val="001B3A0E"/>
    <w:pPr>
      <w:spacing w:after="120"/>
    </w:pPr>
    <w:rPr>
      <w:sz w:val="22"/>
    </w:rPr>
  </w:style>
  <w:style w:type="character" w:customStyle="1" w:styleId="Body1Char">
    <w:name w:val="*Body 1 Char"/>
    <w:basedOn w:val="DefaultParagraphFont"/>
    <w:link w:val="Body1"/>
    <w:uiPriority w:val="99"/>
    <w:locked/>
    <w:rsid w:val="001B3A0E"/>
    <w:rPr>
      <w:sz w:val="22"/>
      <w:lang w:val="en-US" w:eastAsia="en-US" w:bidi="ar-SA"/>
    </w:rPr>
  </w:style>
  <w:style w:type="character" w:styleId="SubtleEmphasis">
    <w:name w:val="Subtle Emphasis"/>
    <w:basedOn w:val="DefaultParagraphFont"/>
    <w:uiPriority w:val="19"/>
    <w:qFormat/>
    <w:rsid w:val="008A51E7"/>
    <w:rPr>
      <w:i/>
      <w:iCs/>
      <w:color w:val="808080" w:themeColor="text1" w:themeTint="7F"/>
    </w:rPr>
  </w:style>
  <w:style w:type="paragraph" w:customStyle="1" w:styleId="ss-textbullet">
    <w:name w:val="ss-text bullet"/>
    <w:basedOn w:val="Normal"/>
    <w:link w:val="ss-textbulletChar"/>
    <w:rsid w:val="000A1720"/>
    <w:pPr>
      <w:numPr>
        <w:numId w:val="22"/>
      </w:numPr>
      <w:spacing w:before="0"/>
      <w:ind w:left="180" w:hanging="180"/>
    </w:pPr>
    <w:rPr>
      <w:rFonts w:ascii="Arial" w:hAnsi="Arial" w:cs="Arial"/>
      <w:noProof/>
      <w:sz w:val="18"/>
      <w:szCs w:val="18"/>
      <w:lang w:eastAsia="zh-TW"/>
    </w:rPr>
  </w:style>
  <w:style w:type="character" w:customStyle="1" w:styleId="ss-textbulletChar">
    <w:name w:val="ss-text bullet Char"/>
    <w:basedOn w:val="DefaultParagraphFont"/>
    <w:link w:val="ss-textbullet"/>
    <w:locked/>
    <w:rsid w:val="000A1720"/>
    <w:rPr>
      <w:rFonts w:ascii="Arial" w:hAnsi="Arial" w:cs="Arial"/>
      <w:noProof/>
      <w:sz w:val="18"/>
      <w:szCs w:val="18"/>
      <w:lang w:eastAsia="zh-TW"/>
    </w:rPr>
  </w:style>
  <w:style w:type="paragraph" w:customStyle="1" w:styleId="ss-bodytext">
    <w:name w:val="ss-body text"/>
    <w:basedOn w:val="Normal"/>
    <w:link w:val="ss-bodytextChar"/>
    <w:rsid w:val="001D7A77"/>
    <w:pPr>
      <w:spacing w:before="0" w:after="240" w:line="276" w:lineRule="auto"/>
    </w:pPr>
    <w:rPr>
      <w:rFonts w:ascii="Arial" w:hAnsi="Arial" w:cs="Arial"/>
      <w:noProof/>
      <w:sz w:val="18"/>
      <w:szCs w:val="18"/>
      <w:lang w:eastAsia="zh-TW"/>
    </w:rPr>
  </w:style>
  <w:style w:type="character" w:customStyle="1" w:styleId="ss-bodytextChar">
    <w:name w:val="ss-body text Char"/>
    <w:basedOn w:val="DefaultParagraphFont"/>
    <w:link w:val="ss-bodytext"/>
    <w:locked/>
    <w:rsid w:val="001D7A77"/>
    <w:rPr>
      <w:rFonts w:ascii="Arial" w:hAnsi="Arial" w:cs="Arial"/>
      <w:noProof/>
      <w:sz w:val="18"/>
      <w:szCs w:val="18"/>
      <w:lang w:eastAsia="zh-TW"/>
    </w:rPr>
  </w:style>
  <w:style w:type="character" w:customStyle="1" w:styleId="Bullet1Char">
    <w:name w:val="Bullet 1 Char"/>
    <w:link w:val="Bullet10"/>
    <w:rsid w:val="006E4858"/>
    <w:rPr>
      <w:sz w:val="22"/>
      <w:szCs w:val="24"/>
    </w:rPr>
  </w:style>
  <w:style w:type="character" w:styleId="Strong">
    <w:name w:val="Strong"/>
    <w:basedOn w:val="DefaultParagraphFont"/>
    <w:uiPriority w:val="22"/>
    <w:qFormat/>
    <w:rsid w:val="00F05288"/>
    <w:rPr>
      <w:b/>
      <w:bCs/>
    </w:rPr>
  </w:style>
  <w:style w:type="paragraph" w:styleId="NormalWeb">
    <w:name w:val="Normal (Web)"/>
    <w:basedOn w:val="Normal"/>
    <w:uiPriority w:val="99"/>
    <w:semiHidden/>
    <w:unhideWhenUsed/>
    <w:locked/>
    <w:rsid w:val="00F05288"/>
    <w:pPr>
      <w:spacing w:before="100" w:beforeAutospacing="1" w:after="100" w:afterAutospacing="1"/>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374336">
      <w:marLeft w:val="0"/>
      <w:marRight w:val="0"/>
      <w:marTop w:val="0"/>
      <w:marBottom w:val="0"/>
      <w:divBdr>
        <w:top w:val="none" w:sz="0" w:space="0" w:color="auto"/>
        <w:left w:val="none" w:sz="0" w:space="0" w:color="auto"/>
        <w:bottom w:val="none" w:sz="0" w:space="0" w:color="auto"/>
        <w:right w:val="none" w:sz="0" w:space="0" w:color="auto"/>
      </w:divBdr>
      <w:divsChild>
        <w:div w:id="98374403">
          <w:marLeft w:val="0"/>
          <w:marRight w:val="0"/>
          <w:marTop w:val="0"/>
          <w:marBottom w:val="0"/>
          <w:divBdr>
            <w:top w:val="none" w:sz="0" w:space="0" w:color="auto"/>
            <w:left w:val="none" w:sz="0" w:space="0" w:color="auto"/>
            <w:bottom w:val="none" w:sz="0" w:space="0" w:color="auto"/>
            <w:right w:val="none" w:sz="0" w:space="0" w:color="auto"/>
          </w:divBdr>
          <w:divsChild>
            <w:div w:id="98374329">
              <w:marLeft w:val="0"/>
              <w:marRight w:val="0"/>
              <w:marTop w:val="0"/>
              <w:marBottom w:val="0"/>
              <w:divBdr>
                <w:top w:val="none" w:sz="0" w:space="0" w:color="auto"/>
                <w:left w:val="none" w:sz="0" w:space="0" w:color="auto"/>
                <w:bottom w:val="none" w:sz="0" w:space="0" w:color="auto"/>
                <w:right w:val="none" w:sz="0" w:space="0" w:color="auto"/>
              </w:divBdr>
            </w:div>
            <w:div w:id="98374330">
              <w:marLeft w:val="0"/>
              <w:marRight w:val="0"/>
              <w:marTop w:val="0"/>
              <w:marBottom w:val="0"/>
              <w:divBdr>
                <w:top w:val="none" w:sz="0" w:space="0" w:color="auto"/>
                <w:left w:val="none" w:sz="0" w:space="0" w:color="auto"/>
                <w:bottom w:val="none" w:sz="0" w:space="0" w:color="auto"/>
                <w:right w:val="none" w:sz="0" w:space="0" w:color="auto"/>
              </w:divBdr>
            </w:div>
            <w:div w:id="98374379">
              <w:marLeft w:val="0"/>
              <w:marRight w:val="0"/>
              <w:marTop w:val="0"/>
              <w:marBottom w:val="0"/>
              <w:divBdr>
                <w:top w:val="none" w:sz="0" w:space="0" w:color="auto"/>
                <w:left w:val="none" w:sz="0" w:space="0" w:color="auto"/>
                <w:bottom w:val="none" w:sz="0" w:space="0" w:color="auto"/>
                <w:right w:val="none" w:sz="0" w:space="0" w:color="auto"/>
              </w:divBdr>
            </w:div>
            <w:div w:id="98374404">
              <w:marLeft w:val="0"/>
              <w:marRight w:val="0"/>
              <w:marTop w:val="0"/>
              <w:marBottom w:val="0"/>
              <w:divBdr>
                <w:top w:val="none" w:sz="0" w:space="0" w:color="auto"/>
                <w:left w:val="none" w:sz="0" w:space="0" w:color="auto"/>
                <w:bottom w:val="none" w:sz="0" w:space="0" w:color="auto"/>
                <w:right w:val="none" w:sz="0" w:space="0" w:color="auto"/>
              </w:divBdr>
            </w:div>
            <w:div w:id="98374407">
              <w:marLeft w:val="0"/>
              <w:marRight w:val="0"/>
              <w:marTop w:val="0"/>
              <w:marBottom w:val="0"/>
              <w:divBdr>
                <w:top w:val="none" w:sz="0" w:space="0" w:color="auto"/>
                <w:left w:val="none" w:sz="0" w:space="0" w:color="auto"/>
                <w:bottom w:val="none" w:sz="0" w:space="0" w:color="auto"/>
                <w:right w:val="none" w:sz="0" w:space="0" w:color="auto"/>
              </w:divBdr>
            </w:div>
            <w:div w:id="98374417">
              <w:marLeft w:val="0"/>
              <w:marRight w:val="0"/>
              <w:marTop w:val="0"/>
              <w:marBottom w:val="0"/>
              <w:divBdr>
                <w:top w:val="none" w:sz="0" w:space="0" w:color="auto"/>
                <w:left w:val="none" w:sz="0" w:space="0" w:color="auto"/>
                <w:bottom w:val="none" w:sz="0" w:space="0" w:color="auto"/>
                <w:right w:val="none" w:sz="0" w:space="0" w:color="auto"/>
              </w:divBdr>
            </w:div>
            <w:div w:id="98374419">
              <w:marLeft w:val="0"/>
              <w:marRight w:val="0"/>
              <w:marTop w:val="0"/>
              <w:marBottom w:val="0"/>
              <w:divBdr>
                <w:top w:val="none" w:sz="0" w:space="0" w:color="auto"/>
                <w:left w:val="none" w:sz="0" w:space="0" w:color="auto"/>
                <w:bottom w:val="none" w:sz="0" w:space="0" w:color="auto"/>
                <w:right w:val="none" w:sz="0" w:space="0" w:color="auto"/>
              </w:divBdr>
            </w:div>
            <w:div w:id="98374422">
              <w:marLeft w:val="0"/>
              <w:marRight w:val="0"/>
              <w:marTop w:val="0"/>
              <w:marBottom w:val="0"/>
              <w:divBdr>
                <w:top w:val="none" w:sz="0" w:space="0" w:color="auto"/>
                <w:left w:val="none" w:sz="0" w:space="0" w:color="auto"/>
                <w:bottom w:val="none" w:sz="0" w:space="0" w:color="auto"/>
                <w:right w:val="none" w:sz="0" w:space="0" w:color="auto"/>
              </w:divBdr>
            </w:div>
            <w:div w:id="9837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4339">
      <w:marLeft w:val="0"/>
      <w:marRight w:val="0"/>
      <w:marTop w:val="0"/>
      <w:marBottom w:val="0"/>
      <w:divBdr>
        <w:top w:val="none" w:sz="0" w:space="0" w:color="auto"/>
        <w:left w:val="none" w:sz="0" w:space="0" w:color="auto"/>
        <w:bottom w:val="none" w:sz="0" w:space="0" w:color="auto"/>
        <w:right w:val="none" w:sz="0" w:space="0" w:color="auto"/>
      </w:divBdr>
      <w:divsChild>
        <w:div w:id="98374420">
          <w:marLeft w:val="0"/>
          <w:marRight w:val="0"/>
          <w:marTop w:val="0"/>
          <w:marBottom w:val="0"/>
          <w:divBdr>
            <w:top w:val="none" w:sz="0" w:space="0" w:color="auto"/>
            <w:left w:val="none" w:sz="0" w:space="0" w:color="auto"/>
            <w:bottom w:val="none" w:sz="0" w:space="0" w:color="auto"/>
            <w:right w:val="none" w:sz="0" w:space="0" w:color="auto"/>
          </w:divBdr>
          <w:divsChild>
            <w:div w:id="98374357">
              <w:marLeft w:val="0"/>
              <w:marRight w:val="0"/>
              <w:marTop w:val="0"/>
              <w:marBottom w:val="0"/>
              <w:divBdr>
                <w:top w:val="none" w:sz="0" w:space="0" w:color="auto"/>
                <w:left w:val="none" w:sz="0" w:space="0" w:color="auto"/>
                <w:bottom w:val="none" w:sz="0" w:space="0" w:color="auto"/>
                <w:right w:val="none" w:sz="0" w:space="0" w:color="auto"/>
              </w:divBdr>
            </w:div>
            <w:div w:id="98374364">
              <w:marLeft w:val="0"/>
              <w:marRight w:val="0"/>
              <w:marTop w:val="0"/>
              <w:marBottom w:val="0"/>
              <w:divBdr>
                <w:top w:val="none" w:sz="0" w:space="0" w:color="auto"/>
                <w:left w:val="none" w:sz="0" w:space="0" w:color="auto"/>
                <w:bottom w:val="none" w:sz="0" w:space="0" w:color="auto"/>
                <w:right w:val="none" w:sz="0" w:space="0" w:color="auto"/>
              </w:divBdr>
            </w:div>
            <w:div w:id="9837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4340">
      <w:marLeft w:val="0"/>
      <w:marRight w:val="0"/>
      <w:marTop w:val="0"/>
      <w:marBottom w:val="0"/>
      <w:divBdr>
        <w:top w:val="none" w:sz="0" w:space="0" w:color="auto"/>
        <w:left w:val="none" w:sz="0" w:space="0" w:color="auto"/>
        <w:bottom w:val="none" w:sz="0" w:space="0" w:color="auto"/>
        <w:right w:val="none" w:sz="0" w:space="0" w:color="auto"/>
      </w:divBdr>
      <w:divsChild>
        <w:div w:id="98374424">
          <w:marLeft w:val="0"/>
          <w:marRight w:val="0"/>
          <w:marTop w:val="0"/>
          <w:marBottom w:val="0"/>
          <w:divBdr>
            <w:top w:val="none" w:sz="0" w:space="0" w:color="auto"/>
            <w:left w:val="none" w:sz="0" w:space="0" w:color="auto"/>
            <w:bottom w:val="none" w:sz="0" w:space="0" w:color="auto"/>
            <w:right w:val="none" w:sz="0" w:space="0" w:color="auto"/>
          </w:divBdr>
          <w:divsChild>
            <w:div w:id="98374362">
              <w:marLeft w:val="0"/>
              <w:marRight w:val="0"/>
              <w:marTop w:val="0"/>
              <w:marBottom w:val="0"/>
              <w:divBdr>
                <w:top w:val="none" w:sz="0" w:space="0" w:color="auto"/>
                <w:left w:val="none" w:sz="0" w:space="0" w:color="auto"/>
                <w:bottom w:val="none" w:sz="0" w:space="0" w:color="auto"/>
                <w:right w:val="none" w:sz="0" w:space="0" w:color="auto"/>
              </w:divBdr>
            </w:div>
            <w:div w:id="98374382">
              <w:marLeft w:val="0"/>
              <w:marRight w:val="0"/>
              <w:marTop w:val="0"/>
              <w:marBottom w:val="0"/>
              <w:divBdr>
                <w:top w:val="none" w:sz="0" w:space="0" w:color="auto"/>
                <w:left w:val="none" w:sz="0" w:space="0" w:color="auto"/>
                <w:bottom w:val="none" w:sz="0" w:space="0" w:color="auto"/>
                <w:right w:val="none" w:sz="0" w:space="0" w:color="auto"/>
              </w:divBdr>
            </w:div>
            <w:div w:id="98374393">
              <w:marLeft w:val="0"/>
              <w:marRight w:val="0"/>
              <w:marTop w:val="0"/>
              <w:marBottom w:val="0"/>
              <w:divBdr>
                <w:top w:val="none" w:sz="0" w:space="0" w:color="auto"/>
                <w:left w:val="none" w:sz="0" w:space="0" w:color="auto"/>
                <w:bottom w:val="none" w:sz="0" w:space="0" w:color="auto"/>
                <w:right w:val="none" w:sz="0" w:space="0" w:color="auto"/>
              </w:divBdr>
            </w:div>
            <w:div w:id="9837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4349">
      <w:marLeft w:val="0"/>
      <w:marRight w:val="0"/>
      <w:marTop w:val="0"/>
      <w:marBottom w:val="0"/>
      <w:divBdr>
        <w:top w:val="none" w:sz="0" w:space="0" w:color="auto"/>
        <w:left w:val="none" w:sz="0" w:space="0" w:color="auto"/>
        <w:bottom w:val="none" w:sz="0" w:space="0" w:color="auto"/>
        <w:right w:val="none" w:sz="0" w:space="0" w:color="auto"/>
      </w:divBdr>
      <w:divsChild>
        <w:div w:id="98374395">
          <w:marLeft w:val="0"/>
          <w:marRight w:val="0"/>
          <w:marTop w:val="0"/>
          <w:marBottom w:val="0"/>
          <w:divBdr>
            <w:top w:val="none" w:sz="0" w:space="0" w:color="auto"/>
            <w:left w:val="none" w:sz="0" w:space="0" w:color="auto"/>
            <w:bottom w:val="none" w:sz="0" w:space="0" w:color="auto"/>
            <w:right w:val="none" w:sz="0" w:space="0" w:color="auto"/>
          </w:divBdr>
          <w:divsChild>
            <w:div w:id="98374372">
              <w:marLeft w:val="0"/>
              <w:marRight w:val="0"/>
              <w:marTop w:val="0"/>
              <w:marBottom w:val="0"/>
              <w:divBdr>
                <w:top w:val="none" w:sz="0" w:space="0" w:color="auto"/>
                <w:left w:val="none" w:sz="0" w:space="0" w:color="auto"/>
                <w:bottom w:val="none" w:sz="0" w:space="0" w:color="auto"/>
                <w:right w:val="none" w:sz="0" w:space="0" w:color="auto"/>
              </w:divBdr>
            </w:div>
            <w:div w:id="98374410">
              <w:marLeft w:val="0"/>
              <w:marRight w:val="0"/>
              <w:marTop w:val="0"/>
              <w:marBottom w:val="0"/>
              <w:divBdr>
                <w:top w:val="none" w:sz="0" w:space="0" w:color="auto"/>
                <w:left w:val="none" w:sz="0" w:space="0" w:color="auto"/>
                <w:bottom w:val="none" w:sz="0" w:space="0" w:color="auto"/>
                <w:right w:val="none" w:sz="0" w:space="0" w:color="auto"/>
              </w:divBdr>
            </w:div>
            <w:div w:id="98374431">
              <w:marLeft w:val="0"/>
              <w:marRight w:val="0"/>
              <w:marTop w:val="0"/>
              <w:marBottom w:val="0"/>
              <w:divBdr>
                <w:top w:val="none" w:sz="0" w:space="0" w:color="auto"/>
                <w:left w:val="none" w:sz="0" w:space="0" w:color="auto"/>
                <w:bottom w:val="none" w:sz="0" w:space="0" w:color="auto"/>
                <w:right w:val="none" w:sz="0" w:space="0" w:color="auto"/>
              </w:divBdr>
            </w:div>
            <w:div w:id="9837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4351">
      <w:marLeft w:val="0"/>
      <w:marRight w:val="0"/>
      <w:marTop w:val="0"/>
      <w:marBottom w:val="0"/>
      <w:divBdr>
        <w:top w:val="none" w:sz="0" w:space="0" w:color="auto"/>
        <w:left w:val="none" w:sz="0" w:space="0" w:color="auto"/>
        <w:bottom w:val="none" w:sz="0" w:space="0" w:color="auto"/>
        <w:right w:val="none" w:sz="0" w:space="0" w:color="auto"/>
      </w:divBdr>
      <w:divsChild>
        <w:div w:id="98374344">
          <w:marLeft w:val="0"/>
          <w:marRight w:val="0"/>
          <w:marTop w:val="0"/>
          <w:marBottom w:val="0"/>
          <w:divBdr>
            <w:top w:val="none" w:sz="0" w:space="0" w:color="auto"/>
            <w:left w:val="none" w:sz="0" w:space="0" w:color="auto"/>
            <w:bottom w:val="none" w:sz="0" w:space="0" w:color="auto"/>
            <w:right w:val="none" w:sz="0" w:space="0" w:color="auto"/>
          </w:divBdr>
          <w:divsChild>
            <w:div w:id="98374354">
              <w:marLeft w:val="0"/>
              <w:marRight w:val="0"/>
              <w:marTop w:val="0"/>
              <w:marBottom w:val="0"/>
              <w:divBdr>
                <w:top w:val="none" w:sz="0" w:space="0" w:color="auto"/>
                <w:left w:val="none" w:sz="0" w:space="0" w:color="auto"/>
                <w:bottom w:val="none" w:sz="0" w:space="0" w:color="auto"/>
                <w:right w:val="none" w:sz="0" w:space="0" w:color="auto"/>
              </w:divBdr>
            </w:div>
            <w:div w:id="9837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4355">
      <w:marLeft w:val="0"/>
      <w:marRight w:val="0"/>
      <w:marTop w:val="0"/>
      <w:marBottom w:val="0"/>
      <w:divBdr>
        <w:top w:val="none" w:sz="0" w:space="0" w:color="auto"/>
        <w:left w:val="none" w:sz="0" w:space="0" w:color="auto"/>
        <w:bottom w:val="none" w:sz="0" w:space="0" w:color="auto"/>
        <w:right w:val="none" w:sz="0" w:space="0" w:color="auto"/>
      </w:divBdr>
      <w:divsChild>
        <w:div w:id="98374350">
          <w:marLeft w:val="0"/>
          <w:marRight w:val="0"/>
          <w:marTop w:val="0"/>
          <w:marBottom w:val="0"/>
          <w:divBdr>
            <w:top w:val="none" w:sz="0" w:space="0" w:color="auto"/>
            <w:left w:val="none" w:sz="0" w:space="0" w:color="auto"/>
            <w:bottom w:val="none" w:sz="0" w:space="0" w:color="auto"/>
            <w:right w:val="none" w:sz="0" w:space="0" w:color="auto"/>
          </w:divBdr>
          <w:divsChild>
            <w:div w:id="98374388">
              <w:marLeft w:val="0"/>
              <w:marRight w:val="0"/>
              <w:marTop w:val="0"/>
              <w:marBottom w:val="0"/>
              <w:divBdr>
                <w:top w:val="none" w:sz="0" w:space="0" w:color="auto"/>
                <w:left w:val="none" w:sz="0" w:space="0" w:color="auto"/>
                <w:bottom w:val="none" w:sz="0" w:space="0" w:color="auto"/>
                <w:right w:val="none" w:sz="0" w:space="0" w:color="auto"/>
              </w:divBdr>
            </w:div>
            <w:div w:id="98374406">
              <w:marLeft w:val="0"/>
              <w:marRight w:val="0"/>
              <w:marTop w:val="0"/>
              <w:marBottom w:val="0"/>
              <w:divBdr>
                <w:top w:val="none" w:sz="0" w:space="0" w:color="auto"/>
                <w:left w:val="none" w:sz="0" w:space="0" w:color="auto"/>
                <w:bottom w:val="none" w:sz="0" w:space="0" w:color="auto"/>
                <w:right w:val="none" w:sz="0" w:space="0" w:color="auto"/>
              </w:divBdr>
            </w:div>
            <w:div w:id="9837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4363">
      <w:marLeft w:val="0"/>
      <w:marRight w:val="0"/>
      <w:marTop w:val="0"/>
      <w:marBottom w:val="0"/>
      <w:divBdr>
        <w:top w:val="none" w:sz="0" w:space="0" w:color="auto"/>
        <w:left w:val="none" w:sz="0" w:space="0" w:color="auto"/>
        <w:bottom w:val="none" w:sz="0" w:space="0" w:color="auto"/>
        <w:right w:val="none" w:sz="0" w:space="0" w:color="auto"/>
      </w:divBdr>
      <w:divsChild>
        <w:div w:id="98374333">
          <w:marLeft w:val="0"/>
          <w:marRight w:val="0"/>
          <w:marTop w:val="0"/>
          <w:marBottom w:val="0"/>
          <w:divBdr>
            <w:top w:val="none" w:sz="0" w:space="0" w:color="auto"/>
            <w:left w:val="none" w:sz="0" w:space="0" w:color="auto"/>
            <w:bottom w:val="none" w:sz="0" w:space="0" w:color="auto"/>
            <w:right w:val="none" w:sz="0" w:space="0" w:color="auto"/>
          </w:divBdr>
          <w:divsChild>
            <w:div w:id="98374368">
              <w:marLeft w:val="0"/>
              <w:marRight w:val="0"/>
              <w:marTop w:val="0"/>
              <w:marBottom w:val="0"/>
              <w:divBdr>
                <w:top w:val="none" w:sz="0" w:space="0" w:color="auto"/>
                <w:left w:val="none" w:sz="0" w:space="0" w:color="auto"/>
                <w:bottom w:val="none" w:sz="0" w:space="0" w:color="auto"/>
                <w:right w:val="none" w:sz="0" w:space="0" w:color="auto"/>
              </w:divBdr>
            </w:div>
            <w:div w:id="98374369">
              <w:marLeft w:val="0"/>
              <w:marRight w:val="0"/>
              <w:marTop w:val="0"/>
              <w:marBottom w:val="0"/>
              <w:divBdr>
                <w:top w:val="none" w:sz="0" w:space="0" w:color="auto"/>
                <w:left w:val="none" w:sz="0" w:space="0" w:color="auto"/>
                <w:bottom w:val="none" w:sz="0" w:space="0" w:color="auto"/>
                <w:right w:val="none" w:sz="0" w:space="0" w:color="auto"/>
              </w:divBdr>
            </w:div>
            <w:div w:id="98374375">
              <w:marLeft w:val="0"/>
              <w:marRight w:val="0"/>
              <w:marTop w:val="0"/>
              <w:marBottom w:val="0"/>
              <w:divBdr>
                <w:top w:val="none" w:sz="0" w:space="0" w:color="auto"/>
                <w:left w:val="none" w:sz="0" w:space="0" w:color="auto"/>
                <w:bottom w:val="none" w:sz="0" w:space="0" w:color="auto"/>
                <w:right w:val="none" w:sz="0" w:space="0" w:color="auto"/>
              </w:divBdr>
            </w:div>
            <w:div w:id="98374408">
              <w:marLeft w:val="0"/>
              <w:marRight w:val="0"/>
              <w:marTop w:val="0"/>
              <w:marBottom w:val="0"/>
              <w:divBdr>
                <w:top w:val="none" w:sz="0" w:space="0" w:color="auto"/>
                <w:left w:val="none" w:sz="0" w:space="0" w:color="auto"/>
                <w:bottom w:val="none" w:sz="0" w:space="0" w:color="auto"/>
                <w:right w:val="none" w:sz="0" w:space="0" w:color="auto"/>
              </w:divBdr>
            </w:div>
            <w:div w:id="98374429">
              <w:marLeft w:val="0"/>
              <w:marRight w:val="0"/>
              <w:marTop w:val="0"/>
              <w:marBottom w:val="0"/>
              <w:divBdr>
                <w:top w:val="none" w:sz="0" w:space="0" w:color="auto"/>
                <w:left w:val="none" w:sz="0" w:space="0" w:color="auto"/>
                <w:bottom w:val="none" w:sz="0" w:space="0" w:color="auto"/>
                <w:right w:val="none" w:sz="0" w:space="0" w:color="auto"/>
              </w:divBdr>
            </w:div>
            <w:div w:id="98374436">
              <w:marLeft w:val="0"/>
              <w:marRight w:val="0"/>
              <w:marTop w:val="0"/>
              <w:marBottom w:val="0"/>
              <w:divBdr>
                <w:top w:val="none" w:sz="0" w:space="0" w:color="auto"/>
                <w:left w:val="none" w:sz="0" w:space="0" w:color="auto"/>
                <w:bottom w:val="none" w:sz="0" w:space="0" w:color="auto"/>
                <w:right w:val="none" w:sz="0" w:space="0" w:color="auto"/>
              </w:divBdr>
            </w:div>
            <w:div w:id="9837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4373">
      <w:marLeft w:val="0"/>
      <w:marRight w:val="0"/>
      <w:marTop w:val="0"/>
      <w:marBottom w:val="0"/>
      <w:divBdr>
        <w:top w:val="none" w:sz="0" w:space="0" w:color="auto"/>
        <w:left w:val="none" w:sz="0" w:space="0" w:color="auto"/>
        <w:bottom w:val="none" w:sz="0" w:space="0" w:color="auto"/>
        <w:right w:val="none" w:sz="0" w:space="0" w:color="auto"/>
      </w:divBdr>
      <w:divsChild>
        <w:div w:id="98374367">
          <w:marLeft w:val="274"/>
          <w:marRight w:val="0"/>
          <w:marTop w:val="0"/>
          <w:marBottom w:val="0"/>
          <w:divBdr>
            <w:top w:val="none" w:sz="0" w:space="0" w:color="auto"/>
            <w:left w:val="none" w:sz="0" w:space="0" w:color="auto"/>
            <w:bottom w:val="none" w:sz="0" w:space="0" w:color="auto"/>
            <w:right w:val="none" w:sz="0" w:space="0" w:color="auto"/>
          </w:divBdr>
        </w:div>
        <w:div w:id="98374402">
          <w:marLeft w:val="274"/>
          <w:marRight w:val="0"/>
          <w:marTop w:val="0"/>
          <w:marBottom w:val="0"/>
          <w:divBdr>
            <w:top w:val="none" w:sz="0" w:space="0" w:color="auto"/>
            <w:left w:val="none" w:sz="0" w:space="0" w:color="auto"/>
            <w:bottom w:val="none" w:sz="0" w:space="0" w:color="auto"/>
            <w:right w:val="none" w:sz="0" w:space="0" w:color="auto"/>
          </w:divBdr>
        </w:div>
        <w:div w:id="98374413">
          <w:marLeft w:val="274"/>
          <w:marRight w:val="0"/>
          <w:marTop w:val="0"/>
          <w:marBottom w:val="0"/>
          <w:divBdr>
            <w:top w:val="none" w:sz="0" w:space="0" w:color="auto"/>
            <w:left w:val="none" w:sz="0" w:space="0" w:color="auto"/>
            <w:bottom w:val="none" w:sz="0" w:space="0" w:color="auto"/>
            <w:right w:val="none" w:sz="0" w:space="0" w:color="auto"/>
          </w:divBdr>
        </w:div>
        <w:div w:id="98374455">
          <w:marLeft w:val="274"/>
          <w:marRight w:val="0"/>
          <w:marTop w:val="0"/>
          <w:marBottom w:val="0"/>
          <w:divBdr>
            <w:top w:val="none" w:sz="0" w:space="0" w:color="auto"/>
            <w:left w:val="none" w:sz="0" w:space="0" w:color="auto"/>
            <w:bottom w:val="none" w:sz="0" w:space="0" w:color="auto"/>
            <w:right w:val="none" w:sz="0" w:space="0" w:color="auto"/>
          </w:divBdr>
        </w:div>
      </w:divsChild>
    </w:div>
    <w:div w:id="98374374">
      <w:marLeft w:val="0"/>
      <w:marRight w:val="0"/>
      <w:marTop w:val="0"/>
      <w:marBottom w:val="0"/>
      <w:divBdr>
        <w:top w:val="none" w:sz="0" w:space="0" w:color="auto"/>
        <w:left w:val="none" w:sz="0" w:space="0" w:color="auto"/>
        <w:bottom w:val="none" w:sz="0" w:space="0" w:color="auto"/>
        <w:right w:val="none" w:sz="0" w:space="0" w:color="auto"/>
      </w:divBdr>
      <w:divsChild>
        <w:div w:id="98374366">
          <w:marLeft w:val="0"/>
          <w:marRight w:val="0"/>
          <w:marTop w:val="0"/>
          <w:marBottom w:val="0"/>
          <w:divBdr>
            <w:top w:val="none" w:sz="0" w:space="0" w:color="auto"/>
            <w:left w:val="none" w:sz="0" w:space="0" w:color="auto"/>
            <w:bottom w:val="none" w:sz="0" w:space="0" w:color="auto"/>
            <w:right w:val="none" w:sz="0" w:space="0" w:color="auto"/>
          </w:divBdr>
          <w:divsChild>
            <w:div w:id="98374359">
              <w:marLeft w:val="0"/>
              <w:marRight w:val="0"/>
              <w:marTop w:val="0"/>
              <w:marBottom w:val="0"/>
              <w:divBdr>
                <w:top w:val="none" w:sz="0" w:space="0" w:color="auto"/>
                <w:left w:val="none" w:sz="0" w:space="0" w:color="auto"/>
                <w:bottom w:val="none" w:sz="0" w:space="0" w:color="auto"/>
                <w:right w:val="none" w:sz="0" w:space="0" w:color="auto"/>
              </w:divBdr>
            </w:div>
            <w:div w:id="98374439">
              <w:marLeft w:val="0"/>
              <w:marRight w:val="0"/>
              <w:marTop w:val="0"/>
              <w:marBottom w:val="0"/>
              <w:divBdr>
                <w:top w:val="none" w:sz="0" w:space="0" w:color="auto"/>
                <w:left w:val="none" w:sz="0" w:space="0" w:color="auto"/>
                <w:bottom w:val="none" w:sz="0" w:space="0" w:color="auto"/>
                <w:right w:val="none" w:sz="0" w:space="0" w:color="auto"/>
              </w:divBdr>
            </w:div>
            <w:div w:id="98374449">
              <w:marLeft w:val="0"/>
              <w:marRight w:val="0"/>
              <w:marTop w:val="0"/>
              <w:marBottom w:val="0"/>
              <w:divBdr>
                <w:top w:val="none" w:sz="0" w:space="0" w:color="auto"/>
                <w:left w:val="none" w:sz="0" w:space="0" w:color="auto"/>
                <w:bottom w:val="none" w:sz="0" w:space="0" w:color="auto"/>
                <w:right w:val="none" w:sz="0" w:space="0" w:color="auto"/>
              </w:divBdr>
            </w:div>
            <w:div w:id="9837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4384">
      <w:marLeft w:val="0"/>
      <w:marRight w:val="0"/>
      <w:marTop w:val="0"/>
      <w:marBottom w:val="0"/>
      <w:divBdr>
        <w:top w:val="none" w:sz="0" w:space="0" w:color="auto"/>
        <w:left w:val="none" w:sz="0" w:space="0" w:color="auto"/>
        <w:bottom w:val="none" w:sz="0" w:space="0" w:color="auto"/>
        <w:right w:val="none" w:sz="0" w:space="0" w:color="auto"/>
      </w:divBdr>
      <w:divsChild>
        <w:div w:id="98374337">
          <w:marLeft w:val="0"/>
          <w:marRight w:val="0"/>
          <w:marTop w:val="0"/>
          <w:marBottom w:val="0"/>
          <w:divBdr>
            <w:top w:val="none" w:sz="0" w:space="0" w:color="auto"/>
            <w:left w:val="none" w:sz="0" w:space="0" w:color="auto"/>
            <w:bottom w:val="none" w:sz="0" w:space="0" w:color="auto"/>
            <w:right w:val="none" w:sz="0" w:space="0" w:color="auto"/>
          </w:divBdr>
          <w:divsChild>
            <w:div w:id="98374394">
              <w:marLeft w:val="0"/>
              <w:marRight w:val="0"/>
              <w:marTop w:val="0"/>
              <w:marBottom w:val="0"/>
              <w:divBdr>
                <w:top w:val="none" w:sz="0" w:space="0" w:color="auto"/>
                <w:left w:val="none" w:sz="0" w:space="0" w:color="auto"/>
                <w:bottom w:val="none" w:sz="0" w:space="0" w:color="auto"/>
                <w:right w:val="none" w:sz="0" w:space="0" w:color="auto"/>
              </w:divBdr>
            </w:div>
            <w:div w:id="9837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4386">
      <w:marLeft w:val="0"/>
      <w:marRight w:val="0"/>
      <w:marTop w:val="0"/>
      <w:marBottom w:val="0"/>
      <w:divBdr>
        <w:top w:val="none" w:sz="0" w:space="0" w:color="auto"/>
        <w:left w:val="none" w:sz="0" w:space="0" w:color="auto"/>
        <w:bottom w:val="none" w:sz="0" w:space="0" w:color="auto"/>
        <w:right w:val="none" w:sz="0" w:space="0" w:color="auto"/>
      </w:divBdr>
      <w:divsChild>
        <w:div w:id="98374358">
          <w:marLeft w:val="0"/>
          <w:marRight w:val="0"/>
          <w:marTop w:val="0"/>
          <w:marBottom w:val="0"/>
          <w:divBdr>
            <w:top w:val="none" w:sz="0" w:space="0" w:color="auto"/>
            <w:left w:val="none" w:sz="0" w:space="0" w:color="auto"/>
            <w:bottom w:val="none" w:sz="0" w:space="0" w:color="auto"/>
            <w:right w:val="none" w:sz="0" w:space="0" w:color="auto"/>
          </w:divBdr>
          <w:divsChild>
            <w:div w:id="98374361">
              <w:marLeft w:val="0"/>
              <w:marRight w:val="0"/>
              <w:marTop w:val="0"/>
              <w:marBottom w:val="0"/>
              <w:divBdr>
                <w:top w:val="none" w:sz="0" w:space="0" w:color="auto"/>
                <w:left w:val="none" w:sz="0" w:space="0" w:color="auto"/>
                <w:bottom w:val="none" w:sz="0" w:space="0" w:color="auto"/>
                <w:right w:val="none" w:sz="0" w:space="0" w:color="auto"/>
              </w:divBdr>
            </w:div>
            <w:div w:id="98374365">
              <w:marLeft w:val="0"/>
              <w:marRight w:val="0"/>
              <w:marTop w:val="0"/>
              <w:marBottom w:val="0"/>
              <w:divBdr>
                <w:top w:val="none" w:sz="0" w:space="0" w:color="auto"/>
                <w:left w:val="none" w:sz="0" w:space="0" w:color="auto"/>
                <w:bottom w:val="none" w:sz="0" w:space="0" w:color="auto"/>
                <w:right w:val="none" w:sz="0" w:space="0" w:color="auto"/>
              </w:divBdr>
            </w:div>
            <w:div w:id="98374409">
              <w:marLeft w:val="0"/>
              <w:marRight w:val="0"/>
              <w:marTop w:val="0"/>
              <w:marBottom w:val="0"/>
              <w:divBdr>
                <w:top w:val="none" w:sz="0" w:space="0" w:color="auto"/>
                <w:left w:val="none" w:sz="0" w:space="0" w:color="auto"/>
                <w:bottom w:val="none" w:sz="0" w:space="0" w:color="auto"/>
                <w:right w:val="none" w:sz="0" w:space="0" w:color="auto"/>
              </w:divBdr>
            </w:div>
            <w:div w:id="98374418">
              <w:marLeft w:val="0"/>
              <w:marRight w:val="0"/>
              <w:marTop w:val="0"/>
              <w:marBottom w:val="0"/>
              <w:divBdr>
                <w:top w:val="none" w:sz="0" w:space="0" w:color="auto"/>
                <w:left w:val="none" w:sz="0" w:space="0" w:color="auto"/>
                <w:bottom w:val="none" w:sz="0" w:space="0" w:color="auto"/>
                <w:right w:val="none" w:sz="0" w:space="0" w:color="auto"/>
              </w:divBdr>
            </w:div>
            <w:div w:id="98374421">
              <w:marLeft w:val="0"/>
              <w:marRight w:val="0"/>
              <w:marTop w:val="0"/>
              <w:marBottom w:val="0"/>
              <w:divBdr>
                <w:top w:val="none" w:sz="0" w:space="0" w:color="auto"/>
                <w:left w:val="none" w:sz="0" w:space="0" w:color="auto"/>
                <w:bottom w:val="none" w:sz="0" w:space="0" w:color="auto"/>
                <w:right w:val="none" w:sz="0" w:space="0" w:color="auto"/>
              </w:divBdr>
            </w:div>
            <w:div w:id="98374423">
              <w:marLeft w:val="0"/>
              <w:marRight w:val="0"/>
              <w:marTop w:val="0"/>
              <w:marBottom w:val="0"/>
              <w:divBdr>
                <w:top w:val="none" w:sz="0" w:space="0" w:color="auto"/>
                <w:left w:val="none" w:sz="0" w:space="0" w:color="auto"/>
                <w:bottom w:val="none" w:sz="0" w:space="0" w:color="auto"/>
                <w:right w:val="none" w:sz="0" w:space="0" w:color="auto"/>
              </w:divBdr>
            </w:div>
            <w:div w:id="98374430">
              <w:marLeft w:val="0"/>
              <w:marRight w:val="0"/>
              <w:marTop w:val="0"/>
              <w:marBottom w:val="0"/>
              <w:divBdr>
                <w:top w:val="none" w:sz="0" w:space="0" w:color="auto"/>
                <w:left w:val="none" w:sz="0" w:space="0" w:color="auto"/>
                <w:bottom w:val="none" w:sz="0" w:space="0" w:color="auto"/>
                <w:right w:val="none" w:sz="0" w:space="0" w:color="auto"/>
              </w:divBdr>
            </w:div>
            <w:div w:id="98374447">
              <w:marLeft w:val="0"/>
              <w:marRight w:val="0"/>
              <w:marTop w:val="0"/>
              <w:marBottom w:val="0"/>
              <w:divBdr>
                <w:top w:val="none" w:sz="0" w:space="0" w:color="auto"/>
                <w:left w:val="none" w:sz="0" w:space="0" w:color="auto"/>
                <w:bottom w:val="none" w:sz="0" w:space="0" w:color="auto"/>
                <w:right w:val="none" w:sz="0" w:space="0" w:color="auto"/>
              </w:divBdr>
            </w:div>
            <w:div w:id="9837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4387">
      <w:marLeft w:val="0"/>
      <w:marRight w:val="0"/>
      <w:marTop w:val="0"/>
      <w:marBottom w:val="0"/>
      <w:divBdr>
        <w:top w:val="none" w:sz="0" w:space="0" w:color="auto"/>
        <w:left w:val="none" w:sz="0" w:space="0" w:color="auto"/>
        <w:bottom w:val="none" w:sz="0" w:space="0" w:color="auto"/>
        <w:right w:val="none" w:sz="0" w:space="0" w:color="auto"/>
      </w:divBdr>
      <w:divsChild>
        <w:div w:id="98374448">
          <w:marLeft w:val="0"/>
          <w:marRight w:val="0"/>
          <w:marTop w:val="0"/>
          <w:marBottom w:val="0"/>
          <w:divBdr>
            <w:top w:val="none" w:sz="0" w:space="0" w:color="auto"/>
            <w:left w:val="none" w:sz="0" w:space="0" w:color="auto"/>
            <w:bottom w:val="none" w:sz="0" w:space="0" w:color="auto"/>
            <w:right w:val="none" w:sz="0" w:space="0" w:color="auto"/>
          </w:divBdr>
          <w:divsChild>
            <w:div w:id="9837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4389">
      <w:marLeft w:val="0"/>
      <w:marRight w:val="0"/>
      <w:marTop w:val="0"/>
      <w:marBottom w:val="0"/>
      <w:divBdr>
        <w:top w:val="none" w:sz="0" w:space="0" w:color="auto"/>
        <w:left w:val="none" w:sz="0" w:space="0" w:color="auto"/>
        <w:bottom w:val="none" w:sz="0" w:space="0" w:color="auto"/>
        <w:right w:val="none" w:sz="0" w:space="0" w:color="auto"/>
      </w:divBdr>
      <w:divsChild>
        <w:div w:id="98374441">
          <w:marLeft w:val="0"/>
          <w:marRight w:val="0"/>
          <w:marTop w:val="0"/>
          <w:marBottom w:val="0"/>
          <w:divBdr>
            <w:top w:val="none" w:sz="0" w:space="0" w:color="auto"/>
            <w:left w:val="none" w:sz="0" w:space="0" w:color="auto"/>
            <w:bottom w:val="none" w:sz="0" w:space="0" w:color="auto"/>
            <w:right w:val="none" w:sz="0" w:space="0" w:color="auto"/>
          </w:divBdr>
          <w:divsChild>
            <w:div w:id="98374331">
              <w:marLeft w:val="0"/>
              <w:marRight w:val="0"/>
              <w:marTop w:val="0"/>
              <w:marBottom w:val="0"/>
              <w:divBdr>
                <w:top w:val="none" w:sz="0" w:space="0" w:color="auto"/>
                <w:left w:val="none" w:sz="0" w:space="0" w:color="auto"/>
                <w:bottom w:val="none" w:sz="0" w:space="0" w:color="auto"/>
                <w:right w:val="none" w:sz="0" w:space="0" w:color="auto"/>
              </w:divBdr>
            </w:div>
            <w:div w:id="98374342">
              <w:marLeft w:val="0"/>
              <w:marRight w:val="0"/>
              <w:marTop w:val="0"/>
              <w:marBottom w:val="0"/>
              <w:divBdr>
                <w:top w:val="none" w:sz="0" w:space="0" w:color="auto"/>
                <w:left w:val="none" w:sz="0" w:space="0" w:color="auto"/>
                <w:bottom w:val="none" w:sz="0" w:space="0" w:color="auto"/>
                <w:right w:val="none" w:sz="0" w:space="0" w:color="auto"/>
              </w:divBdr>
            </w:div>
            <w:div w:id="98374343">
              <w:marLeft w:val="0"/>
              <w:marRight w:val="0"/>
              <w:marTop w:val="0"/>
              <w:marBottom w:val="0"/>
              <w:divBdr>
                <w:top w:val="none" w:sz="0" w:space="0" w:color="auto"/>
                <w:left w:val="none" w:sz="0" w:space="0" w:color="auto"/>
                <w:bottom w:val="none" w:sz="0" w:space="0" w:color="auto"/>
                <w:right w:val="none" w:sz="0" w:space="0" w:color="auto"/>
              </w:divBdr>
            </w:div>
            <w:div w:id="98374345">
              <w:marLeft w:val="0"/>
              <w:marRight w:val="0"/>
              <w:marTop w:val="0"/>
              <w:marBottom w:val="0"/>
              <w:divBdr>
                <w:top w:val="none" w:sz="0" w:space="0" w:color="auto"/>
                <w:left w:val="none" w:sz="0" w:space="0" w:color="auto"/>
                <w:bottom w:val="none" w:sz="0" w:space="0" w:color="auto"/>
                <w:right w:val="none" w:sz="0" w:space="0" w:color="auto"/>
              </w:divBdr>
            </w:div>
            <w:div w:id="98374380">
              <w:marLeft w:val="0"/>
              <w:marRight w:val="0"/>
              <w:marTop w:val="0"/>
              <w:marBottom w:val="0"/>
              <w:divBdr>
                <w:top w:val="none" w:sz="0" w:space="0" w:color="auto"/>
                <w:left w:val="none" w:sz="0" w:space="0" w:color="auto"/>
                <w:bottom w:val="none" w:sz="0" w:space="0" w:color="auto"/>
                <w:right w:val="none" w:sz="0" w:space="0" w:color="auto"/>
              </w:divBdr>
            </w:div>
            <w:div w:id="98374385">
              <w:marLeft w:val="0"/>
              <w:marRight w:val="0"/>
              <w:marTop w:val="0"/>
              <w:marBottom w:val="0"/>
              <w:divBdr>
                <w:top w:val="none" w:sz="0" w:space="0" w:color="auto"/>
                <w:left w:val="none" w:sz="0" w:space="0" w:color="auto"/>
                <w:bottom w:val="none" w:sz="0" w:space="0" w:color="auto"/>
                <w:right w:val="none" w:sz="0" w:space="0" w:color="auto"/>
              </w:divBdr>
            </w:div>
            <w:div w:id="98374432">
              <w:marLeft w:val="0"/>
              <w:marRight w:val="0"/>
              <w:marTop w:val="0"/>
              <w:marBottom w:val="0"/>
              <w:divBdr>
                <w:top w:val="none" w:sz="0" w:space="0" w:color="auto"/>
                <w:left w:val="none" w:sz="0" w:space="0" w:color="auto"/>
                <w:bottom w:val="none" w:sz="0" w:space="0" w:color="auto"/>
                <w:right w:val="none" w:sz="0" w:space="0" w:color="auto"/>
              </w:divBdr>
            </w:div>
            <w:div w:id="98374452">
              <w:marLeft w:val="0"/>
              <w:marRight w:val="0"/>
              <w:marTop w:val="0"/>
              <w:marBottom w:val="0"/>
              <w:divBdr>
                <w:top w:val="none" w:sz="0" w:space="0" w:color="auto"/>
                <w:left w:val="none" w:sz="0" w:space="0" w:color="auto"/>
                <w:bottom w:val="none" w:sz="0" w:space="0" w:color="auto"/>
                <w:right w:val="none" w:sz="0" w:space="0" w:color="auto"/>
              </w:divBdr>
            </w:div>
            <w:div w:id="9837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4399">
      <w:marLeft w:val="0"/>
      <w:marRight w:val="0"/>
      <w:marTop w:val="0"/>
      <w:marBottom w:val="0"/>
      <w:divBdr>
        <w:top w:val="none" w:sz="0" w:space="0" w:color="auto"/>
        <w:left w:val="none" w:sz="0" w:space="0" w:color="auto"/>
        <w:bottom w:val="none" w:sz="0" w:space="0" w:color="auto"/>
        <w:right w:val="none" w:sz="0" w:space="0" w:color="auto"/>
      </w:divBdr>
      <w:divsChild>
        <w:div w:id="98374341">
          <w:marLeft w:val="0"/>
          <w:marRight w:val="0"/>
          <w:marTop w:val="0"/>
          <w:marBottom w:val="0"/>
          <w:divBdr>
            <w:top w:val="none" w:sz="0" w:space="0" w:color="auto"/>
            <w:left w:val="none" w:sz="0" w:space="0" w:color="auto"/>
            <w:bottom w:val="none" w:sz="0" w:space="0" w:color="auto"/>
            <w:right w:val="none" w:sz="0" w:space="0" w:color="auto"/>
          </w:divBdr>
        </w:div>
      </w:divsChild>
    </w:div>
    <w:div w:id="98374405">
      <w:marLeft w:val="0"/>
      <w:marRight w:val="0"/>
      <w:marTop w:val="0"/>
      <w:marBottom w:val="0"/>
      <w:divBdr>
        <w:top w:val="none" w:sz="0" w:space="0" w:color="auto"/>
        <w:left w:val="none" w:sz="0" w:space="0" w:color="auto"/>
        <w:bottom w:val="none" w:sz="0" w:space="0" w:color="auto"/>
        <w:right w:val="none" w:sz="0" w:space="0" w:color="auto"/>
      </w:divBdr>
      <w:divsChild>
        <w:div w:id="98374356">
          <w:marLeft w:val="0"/>
          <w:marRight w:val="0"/>
          <w:marTop w:val="0"/>
          <w:marBottom w:val="0"/>
          <w:divBdr>
            <w:top w:val="none" w:sz="0" w:space="0" w:color="auto"/>
            <w:left w:val="none" w:sz="0" w:space="0" w:color="auto"/>
            <w:bottom w:val="none" w:sz="0" w:space="0" w:color="auto"/>
            <w:right w:val="none" w:sz="0" w:space="0" w:color="auto"/>
          </w:divBdr>
          <w:divsChild>
            <w:div w:id="98374338">
              <w:marLeft w:val="0"/>
              <w:marRight w:val="0"/>
              <w:marTop w:val="0"/>
              <w:marBottom w:val="0"/>
              <w:divBdr>
                <w:top w:val="none" w:sz="0" w:space="0" w:color="auto"/>
                <w:left w:val="none" w:sz="0" w:space="0" w:color="auto"/>
                <w:bottom w:val="none" w:sz="0" w:space="0" w:color="auto"/>
                <w:right w:val="none" w:sz="0" w:space="0" w:color="auto"/>
              </w:divBdr>
            </w:div>
            <w:div w:id="98374348">
              <w:marLeft w:val="0"/>
              <w:marRight w:val="0"/>
              <w:marTop w:val="0"/>
              <w:marBottom w:val="0"/>
              <w:divBdr>
                <w:top w:val="none" w:sz="0" w:space="0" w:color="auto"/>
                <w:left w:val="none" w:sz="0" w:space="0" w:color="auto"/>
                <w:bottom w:val="none" w:sz="0" w:space="0" w:color="auto"/>
                <w:right w:val="none" w:sz="0" w:space="0" w:color="auto"/>
              </w:divBdr>
            </w:div>
            <w:div w:id="9837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4411">
      <w:marLeft w:val="0"/>
      <w:marRight w:val="0"/>
      <w:marTop w:val="0"/>
      <w:marBottom w:val="0"/>
      <w:divBdr>
        <w:top w:val="none" w:sz="0" w:space="0" w:color="auto"/>
        <w:left w:val="none" w:sz="0" w:space="0" w:color="auto"/>
        <w:bottom w:val="none" w:sz="0" w:space="0" w:color="auto"/>
        <w:right w:val="none" w:sz="0" w:space="0" w:color="auto"/>
      </w:divBdr>
      <w:divsChild>
        <w:div w:id="98374398">
          <w:marLeft w:val="0"/>
          <w:marRight w:val="0"/>
          <w:marTop w:val="0"/>
          <w:marBottom w:val="0"/>
          <w:divBdr>
            <w:top w:val="none" w:sz="0" w:space="0" w:color="auto"/>
            <w:left w:val="none" w:sz="0" w:space="0" w:color="auto"/>
            <w:bottom w:val="none" w:sz="0" w:space="0" w:color="auto"/>
            <w:right w:val="none" w:sz="0" w:space="0" w:color="auto"/>
          </w:divBdr>
          <w:divsChild>
            <w:div w:id="98374397">
              <w:marLeft w:val="0"/>
              <w:marRight w:val="0"/>
              <w:marTop w:val="0"/>
              <w:marBottom w:val="0"/>
              <w:divBdr>
                <w:top w:val="none" w:sz="0" w:space="0" w:color="auto"/>
                <w:left w:val="none" w:sz="0" w:space="0" w:color="auto"/>
                <w:bottom w:val="none" w:sz="0" w:space="0" w:color="auto"/>
                <w:right w:val="none" w:sz="0" w:space="0" w:color="auto"/>
              </w:divBdr>
            </w:div>
            <w:div w:id="9837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4412">
      <w:marLeft w:val="0"/>
      <w:marRight w:val="0"/>
      <w:marTop w:val="0"/>
      <w:marBottom w:val="0"/>
      <w:divBdr>
        <w:top w:val="none" w:sz="0" w:space="0" w:color="auto"/>
        <w:left w:val="none" w:sz="0" w:space="0" w:color="auto"/>
        <w:bottom w:val="none" w:sz="0" w:space="0" w:color="auto"/>
        <w:right w:val="none" w:sz="0" w:space="0" w:color="auto"/>
      </w:divBdr>
      <w:divsChild>
        <w:div w:id="98374401">
          <w:marLeft w:val="0"/>
          <w:marRight w:val="0"/>
          <w:marTop w:val="0"/>
          <w:marBottom w:val="0"/>
          <w:divBdr>
            <w:top w:val="none" w:sz="0" w:space="0" w:color="auto"/>
            <w:left w:val="none" w:sz="0" w:space="0" w:color="auto"/>
            <w:bottom w:val="none" w:sz="0" w:space="0" w:color="auto"/>
            <w:right w:val="none" w:sz="0" w:space="0" w:color="auto"/>
          </w:divBdr>
          <w:divsChild>
            <w:div w:id="98374332">
              <w:marLeft w:val="0"/>
              <w:marRight w:val="0"/>
              <w:marTop w:val="0"/>
              <w:marBottom w:val="0"/>
              <w:divBdr>
                <w:top w:val="none" w:sz="0" w:space="0" w:color="auto"/>
                <w:left w:val="none" w:sz="0" w:space="0" w:color="auto"/>
                <w:bottom w:val="none" w:sz="0" w:space="0" w:color="auto"/>
                <w:right w:val="none" w:sz="0" w:space="0" w:color="auto"/>
              </w:divBdr>
            </w:div>
            <w:div w:id="98374347">
              <w:marLeft w:val="0"/>
              <w:marRight w:val="0"/>
              <w:marTop w:val="0"/>
              <w:marBottom w:val="0"/>
              <w:divBdr>
                <w:top w:val="none" w:sz="0" w:space="0" w:color="auto"/>
                <w:left w:val="none" w:sz="0" w:space="0" w:color="auto"/>
                <w:bottom w:val="none" w:sz="0" w:space="0" w:color="auto"/>
                <w:right w:val="none" w:sz="0" w:space="0" w:color="auto"/>
              </w:divBdr>
            </w:div>
            <w:div w:id="98374376">
              <w:marLeft w:val="0"/>
              <w:marRight w:val="0"/>
              <w:marTop w:val="0"/>
              <w:marBottom w:val="0"/>
              <w:divBdr>
                <w:top w:val="none" w:sz="0" w:space="0" w:color="auto"/>
                <w:left w:val="none" w:sz="0" w:space="0" w:color="auto"/>
                <w:bottom w:val="none" w:sz="0" w:space="0" w:color="auto"/>
                <w:right w:val="none" w:sz="0" w:space="0" w:color="auto"/>
              </w:divBdr>
            </w:div>
            <w:div w:id="98374390">
              <w:marLeft w:val="0"/>
              <w:marRight w:val="0"/>
              <w:marTop w:val="0"/>
              <w:marBottom w:val="0"/>
              <w:divBdr>
                <w:top w:val="none" w:sz="0" w:space="0" w:color="auto"/>
                <w:left w:val="none" w:sz="0" w:space="0" w:color="auto"/>
                <w:bottom w:val="none" w:sz="0" w:space="0" w:color="auto"/>
                <w:right w:val="none" w:sz="0" w:space="0" w:color="auto"/>
              </w:divBdr>
            </w:div>
            <w:div w:id="98374396">
              <w:marLeft w:val="0"/>
              <w:marRight w:val="0"/>
              <w:marTop w:val="0"/>
              <w:marBottom w:val="0"/>
              <w:divBdr>
                <w:top w:val="none" w:sz="0" w:space="0" w:color="auto"/>
                <w:left w:val="none" w:sz="0" w:space="0" w:color="auto"/>
                <w:bottom w:val="none" w:sz="0" w:space="0" w:color="auto"/>
                <w:right w:val="none" w:sz="0" w:space="0" w:color="auto"/>
              </w:divBdr>
            </w:div>
            <w:div w:id="9837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4414">
      <w:marLeft w:val="0"/>
      <w:marRight w:val="0"/>
      <w:marTop w:val="0"/>
      <w:marBottom w:val="0"/>
      <w:divBdr>
        <w:top w:val="none" w:sz="0" w:space="0" w:color="auto"/>
        <w:left w:val="none" w:sz="0" w:space="0" w:color="auto"/>
        <w:bottom w:val="none" w:sz="0" w:space="0" w:color="auto"/>
        <w:right w:val="none" w:sz="0" w:space="0" w:color="auto"/>
      </w:divBdr>
      <w:divsChild>
        <w:div w:id="98374378">
          <w:marLeft w:val="0"/>
          <w:marRight w:val="0"/>
          <w:marTop w:val="0"/>
          <w:marBottom w:val="0"/>
          <w:divBdr>
            <w:top w:val="none" w:sz="0" w:space="0" w:color="auto"/>
            <w:left w:val="none" w:sz="0" w:space="0" w:color="auto"/>
            <w:bottom w:val="none" w:sz="0" w:space="0" w:color="auto"/>
            <w:right w:val="none" w:sz="0" w:space="0" w:color="auto"/>
          </w:divBdr>
          <w:divsChild>
            <w:div w:id="98374353">
              <w:marLeft w:val="0"/>
              <w:marRight w:val="0"/>
              <w:marTop w:val="0"/>
              <w:marBottom w:val="0"/>
              <w:divBdr>
                <w:top w:val="none" w:sz="0" w:space="0" w:color="auto"/>
                <w:left w:val="none" w:sz="0" w:space="0" w:color="auto"/>
                <w:bottom w:val="none" w:sz="0" w:space="0" w:color="auto"/>
                <w:right w:val="none" w:sz="0" w:space="0" w:color="auto"/>
              </w:divBdr>
            </w:div>
            <w:div w:id="9837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4416">
      <w:marLeft w:val="0"/>
      <w:marRight w:val="0"/>
      <w:marTop w:val="0"/>
      <w:marBottom w:val="0"/>
      <w:divBdr>
        <w:top w:val="none" w:sz="0" w:space="0" w:color="auto"/>
        <w:left w:val="none" w:sz="0" w:space="0" w:color="auto"/>
        <w:bottom w:val="none" w:sz="0" w:space="0" w:color="auto"/>
        <w:right w:val="none" w:sz="0" w:space="0" w:color="auto"/>
      </w:divBdr>
      <w:divsChild>
        <w:div w:id="98374371">
          <w:marLeft w:val="0"/>
          <w:marRight w:val="0"/>
          <w:marTop w:val="0"/>
          <w:marBottom w:val="0"/>
          <w:divBdr>
            <w:top w:val="none" w:sz="0" w:space="0" w:color="auto"/>
            <w:left w:val="none" w:sz="0" w:space="0" w:color="auto"/>
            <w:bottom w:val="none" w:sz="0" w:space="0" w:color="auto"/>
            <w:right w:val="none" w:sz="0" w:space="0" w:color="auto"/>
          </w:divBdr>
          <w:divsChild>
            <w:div w:id="98374426">
              <w:marLeft w:val="0"/>
              <w:marRight w:val="0"/>
              <w:marTop w:val="0"/>
              <w:marBottom w:val="0"/>
              <w:divBdr>
                <w:top w:val="none" w:sz="0" w:space="0" w:color="auto"/>
                <w:left w:val="none" w:sz="0" w:space="0" w:color="auto"/>
                <w:bottom w:val="none" w:sz="0" w:space="0" w:color="auto"/>
                <w:right w:val="none" w:sz="0" w:space="0" w:color="auto"/>
              </w:divBdr>
            </w:div>
            <w:div w:id="9837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4425">
      <w:marLeft w:val="0"/>
      <w:marRight w:val="0"/>
      <w:marTop w:val="0"/>
      <w:marBottom w:val="0"/>
      <w:divBdr>
        <w:top w:val="none" w:sz="0" w:space="0" w:color="auto"/>
        <w:left w:val="none" w:sz="0" w:space="0" w:color="auto"/>
        <w:bottom w:val="none" w:sz="0" w:space="0" w:color="auto"/>
        <w:right w:val="none" w:sz="0" w:space="0" w:color="auto"/>
      </w:divBdr>
      <w:divsChild>
        <w:div w:id="98374415">
          <w:marLeft w:val="0"/>
          <w:marRight w:val="0"/>
          <w:marTop w:val="0"/>
          <w:marBottom w:val="0"/>
          <w:divBdr>
            <w:top w:val="none" w:sz="0" w:space="0" w:color="auto"/>
            <w:left w:val="none" w:sz="0" w:space="0" w:color="auto"/>
            <w:bottom w:val="none" w:sz="0" w:space="0" w:color="auto"/>
            <w:right w:val="none" w:sz="0" w:space="0" w:color="auto"/>
          </w:divBdr>
          <w:divsChild>
            <w:div w:id="98374346">
              <w:marLeft w:val="0"/>
              <w:marRight w:val="0"/>
              <w:marTop w:val="0"/>
              <w:marBottom w:val="0"/>
              <w:divBdr>
                <w:top w:val="none" w:sz="0" w:space="0" w:color="auto"/>
                <w:left w:val="none" w:sz="0" w:space="0" w:color="auto"/>
                <w:bottom w:val="none" w:sz="0" w:space="0" w:color="auto"/>
                <w:right w:val="none" w:sz="0" w:space="0" w:color="auto"/>
              </w:divBdr>
            </w:div>
            <w:div w:id="98374360">
              <w:marLeft w:val="0"/>
              <w:marRight w:val="0"/>
              <w:marTop w:val="0"/>
              <w:marBottom w:val="0"/>
              <w:divBdr>
                <w:top w:val="none" w:sz="0" w:space="0" w:color="auto"/>
                <w:left w:val="none" w:sz="0" w:space="0" w:color="auto"/>
                <w:bottom w:val="none" w:sz="0" w:space="0" w:color="auto"/>
                <w:right w:val="none" w:sz="0" w:space="0" w:color="auto"/>
              </w:divBdr>
            </w:div>
            <w:div w:id="9837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4435">
      <w:marLeft w:val="0"/>
      <w:marRight w:val="0"/>
      <w:marTop w:val="0"/>
      <w:marBottom w:val="0"/>
      <w:divBdr>
        <w:top w:val="none" w:sz="0" w:space="0" w:color="auto"/>
        <w:left w:val="none" w:sz="0" w:space="0" w:color="auto"/>
        <w:bottom w:val="none" w:sz="0" w:space="0" w:color="auto"/>
        <w:right w:val="none" w:sz="0" w:space="0" w:color="auto"/>
      </w:divBdr>
      <w:divsChild>
        <w:div w:id="98374352">
          <w:marLeft w:val="0"/>
          <w:marRight w:val="0"/>
          <w:marTop w:val="0"/>
          <w:marBottom w:val="0"/>
          <w:divBdr>
            <w:top w:val="none" w:sz="0" w:space="0" w:color="auto"/>
            <w:left w:val="none" w:sz="0" w:space="0" w:color="auto"/>
            <w:bottom w:val="none" w:sz="0" w:space="0" w:color="auto"/>
            <w:right w:val="none" w:sz="0" w:space="0" w:color="auto"/>
          </w:divBdr>
          <w:divsChild>
            <w:div w:id="9837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4442">
      <w:marLeft w:val="0"/>
      <w:marRight w:val="0"/>
      <w:marTop w:val="0"/>
      <w:marBottom w:val="0"/>
      <w:divBdr>
        <w:top w:val="none" w:sz="0" w:space="0" w:color="auto"/>
        <w:left w:val="none" w:sz="0" w:space="0" w:color="auto"/>
        <w:bottom w:val="none" w:sz="0" w:space="0" w:color="auto"/>
        <w:right w:val="none" w:sz="0" w:space="0" w:color="auto"/>
      </w:divBdr>
      <w:divsChild>
        <w:div w:id="98374438">
          <w:marLeft w:val="0"/>
          <w:marRight w:val="0"/>
          <w:marTop w:val="0"/>
          <w:marBottom w:val="0"/>
          <w:divBdr>
            <w:top w:val="none" w:sz="0" w:space="0" w:color="auto"/>
            <w:left w:val="none" w:sz="0" w:space="0" w:color="auto"/>
            <w:bottom w:val="none" w:sz="0" w:space="0" w:color="auto"/>
            <w:right w:val="none" w:sz="0" w:space="0" w:color="auto"/>
          </w:divBdr>
          <w:divsChild>
            <w:div w:id="98374370">
              <w:marLeft w:val="0"/>
              <w:marRight w:val="0"/>
              <w:marTop w:val="0"/>
              <w:marBottom w:val="0"/>
              <w:divBdr>
                <w:top w:val="none" w:sz="0" w:space="0" w:color="auto"/>
                <w:left w:val="none" w:sz="0" w:space="0" w:color="auto"/>
                <w:bottom w:val="none" w:sz="0" w:space="0" w:color="auto"/>
                <w:right w:val="none" w:sz="0" w:space="0" w:color="auto"/>
              </w:divBdr>
            </w:div>
            <w:div w:id="9837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4446">
      <w:marLeft w:val="0"/>
      <w:marRight w:val="0"/>
      <w:marTop w:val="0"/>
      <w:marBottom w:val="0"/>
      <w:divBdr>
        <w:top w:val="none" w:sz="0" w:space="0" w:color="auto"/>
        <w:left w:val="none" w:sz="0" w:space="0" w:color="auto"/>
        <w:bottom w:val="none" w:sz="0" w:space="0" w:color="auto"/>
        <w:right w:val="none" w:sz="0" w:space="0" w:color="auto"/>
      </w:divBdr>
      <w:divsChild>
        <w:div w:id="98374451">
          <w:marLeft w:val="0"/>
          <w:marRight w:val="0"/>
          <w:marTop w:val="0"/>
          <w:marBottom w:val="0"/>
          <w:divBdr>
            <w:top w:val="none" w:sz="0" w:space="0" w:color="auto"/>
            <w:left w:val="none" w:sz="0" w:space="0" w:color="auto"/>
            <w:bottom w:val="none" w:sz="0" w:space="0" w:color="auto"/>
            <w:right w:val="none" w:sz="0" w:space="0" w:color="auto"/>
          </w:divBdr>
          <w:divsChild>
            <w:div w:id="9837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4464">
      <w:marLeft w:val="0"/>
      <w:marRight w:val="0"/>
      <w:marTop w:val="0"/>
      <w:marBottom w:val="0"/>
      <w:divBdr>
        <w:top w:val="none" w:sz="0" w:space="0" w:color="auto"/>
        <w:left w:val="none" w:sz="0" w:space="0" w:color="auto"/>
        <w:bottom w:val="none" w:sz="0" w:space="0" w:color="auto"/>
        <w:right w:val="none" w:sz="0" w:space="0" w:color="auto"/>
      </w:divBdr>
      <w:divsChild>
        <w:div w:id="98374460">
          <w:marLeft w:val="0"/>
          <w:marRight w:val="0"/>
          <w:marTop w:val="0"/>
          <w:marBottom w:val="0"/>
          <w:divBdr>
            <w:top w:val="none" w:sz="0" w:space="0" w:color="auto"/>
            <w:left w:val="none" w:sz="0" w:space="0" w:color="auto"/>
            <w:bottom w:val="none" w:sz="0" w:space="0" w:color="auto"/>
            <w:right w:val="none" w:sz="0" w:space="0" w:color="auto"/>
          </w:divBdr>
          <w:divsChild>
            <w:div w:id="98374327">
              <w:marLeft w:val="0"/>
              <w:marRight w:val="0"/>
              <w:marTop w:val="0"/>
              <w:marBottom w:val="0"/>
              <w:divBdr>
                <w:top w:val="none" w:sz="0" w:space="0" w:color="auto"/>
                <w:left w:val="none" w:sz="0" w:space="0" w:color="auto"/>
                <w:bottom w:val="none" w:sz="0" w:space="0" w:color="auto"/>
                <w:right w:val="none" w:sz="0" w:space="0" w:color="auto"/>
              </w:divBdr>
              <w:divsChild>
                <w:div w:id="98374469">
                  <w:marLeft w:val="0"/>
                  <w:marRight w:val="0"/>
                  <w:marTop w:val="0"/>
                  <w:marBottom w:val="0"/>
                  <w:divBdr>
                    <w:top w:val="none" w:sz="0" w:space="0" w:color="auto"/>
                    <w:left w:val="none" w:sz="0" w:space="0" w:color="auto"/>
                    <w:bottom w:val="none" w:sz="0" w:space="0" w:color="auto"/>
                    <w:right w:val="none" w:sz="0" w:space="0" w:color="auto"/>
                  </w:divBdr>
                  <w:divsChild>
                    <w:div w:id="98374467">
                      <w:marLeft w:val="0"/>
                      <w:marRight w:val="0"/>
                      <w:marTop w:val="0"/>
                      <w:marBottom w:val="0"/>
                      <w:divBdr>
                        <w:top w:val="none" w:sz="0" w:space="0" w:color="auto"/>
                        <w:left w:val="none" w:sz="0" w:space="0" w:color="auto"/>
                        <w:bottom w:val="none" w:sz="0" w:space="0" w:color="auto"/>
                        <w:right w:val="none" w:sz="0" w:space="0" w:color="auto"/>
                      </w:divBdr>
                      <w:divsChild>
                        <w:div w:id="98374328">
                          <w:marLeft w:val="0"/>
                          <w:marRight w:val="0"/>
                          <w:marTop w:val="0"/>
                          <w:marBottom w:val="0"/>
                          <w:divBdr>
                            <w:top w:val="none" w:sz="0" w:space="0" w:color="auto"/>
                            <w:left w:val="none" w:sz="0" w:space="0" w:color="auto"/>
                            <w:bottom w:val="none" w:sz="0" w:space="0" w:color="auto"/>
                            <w:right w:val="none" w:sz="0" w:space="0" w:color="auto"/>
                          </w:divBdr>
                          <w:divsChild>
                            <w:div w:id="98374468">
                              <w:marLeft w:val="0"/>
                              <w:marRight w:val="0"/>
                              <w:marTop w:val="0"/>
                              <w:marBottom w:val="0"/>
                              <w:divBdr>
                                <w:top w:val="none" w:sz="0" w:space="0" w:color="auto"/>
                                <w:left w:val="none" w:sz="0" w:space="0" w:color="auto"/>
                                <w:bottom w:val="none" w:sz="0" w:space="0" w:color="auto"/>
                                <w:right w:val="none" w:sz="0" w:space="0" w:color="auto"/>
                              </w:divBdr>
                              <w:divsChild>
                                <w:div w:id="98374462">
                                  <w:marLeft w:val="0"/>
                                  <w:marRight w:val="0"/>
                                  <w:marTop w:val="0"/>
                                  <w:marBottom w:val="0"/>
                                  <w:divBdr>
                                    <w:top w:val="none" w:sz="0" w:space="0" w:color="auto"/>
                                    <w:left w:val="none" w:sz="0" w:space="0" w:color="auto"/>
                                    <w:bottom w:val="none" w:sz="0" w:space="0" w:color="auto"/>
                                    <w:right w:val="none" w:sz="0" w:space="0" w:color="auto"/>
                                  </w:divBdr>
                                  <w:divsChild>
                                    <w:div w:id="98374461">
                                      <w:marLeft w:val="0"/>
                                      <w:marRight w:val="0"/>
                                      <w:marTop w:val="0"/>
                                      <w:marBottom w:val="0"/>
                                      <w:divBdr>
                                        <w:top w:val="none" w:sz="0" w:space="0" w:color="auto"/>
                                        <w:left w:val="none" w:sz="0" w:space="0" w:color="auto"/>
                                        <w:bottom w:val="none" w:sz="0" w:space="0" w:color="auto"/>
                                        <w:right w:val="none" w:sz="0" w:space="0" w:color="auto"/>
                                      </w:divBdr>
                                      <w:divsChild>
                                        <w:div w:id="98374459">
                                          <w:marLeft w:val="0"/>
                                          <w:marRight w:val="0"/>
                                          <w:marTop w:val="0"/>
                                          <w:marBottom w:val="0"/>
                                          <w:divBdr>
                                            <w:top w:val="none" w:sz="0" w:space="0" w:color="auto"/>
                                            <w:left w:val="none" w:sz="0" w:space="0" w:color="auto"/>
                                            <w:bottom w:val="none" w:sz="0" w:space="0" w:color="auto"/>
                                            <w:right w:val="none" w:sz="0" w:space="0" w:color="auto"/>
                                          </w:divBdr>
                                          <w:divsChild>
                                            <w:div w:id="98374466">
                                              <w:marLeft w:val="0"/>
                                              <w:marRight w:val="0"/>
                                              <w:marTop w:val="0"/>
                                              <w:marBottom w:val="0"/>
                                              <w:divBdr>
                                                <w:top w:val="none" w:sz="0" w:space="0" w:color="auto"/>
                                                <w:left w:val="none" w:sz="0" w:space="0" w:color="auto"/>
                                                <w:bottom w:val="none" w:sz="0" w:space="0" w:color="auto"/>
                                                <w:right w:val="none" w:sz="0" w:space="0" w:color="auto"/>
                                              </w:divBdr>
                                              <w:divsChild>
                                                <w:div w:id="98374458">
                                                  <w:marLeft w:val="0"/>
                                                  <w:marRight w:val="0"/>
                                                  <w:marTop w:val="0"/>
                                                  <w:marBottom w:val="0"/>
                                                  <w:divBdr>
                                                    <w:top w:val="none" w:sz="0" w:space="0" w:color="auto"/>
                                                    <w:left w:val="none" w:sz="0" w:space="0" w:color="auto"/>
                                                    <w:bottom w:val="none" w:sz="0" w:space="0" w:color="auto"/>
                                                    <w:right w:val="none" w:sz="0" w:space="0" w:color="auto"/>
                                                  </w:divBdr>
                                                  <w:divsChild>
                                                    <w:div w:id="98374465">
                                                      <w:marLeft w:val="0"/>
                                                      <w:marRight w:val="0"/>
                                                      <w:marTop w:val="0"/>
                                                      <w:marBottom w:val="0"/>
                                                      <w:divBdr>
                                                        <w:top w:val="none" w:sz="0" w:space="0" w:color="auto"/>
                                                        <w:left w:val="none" w:sz="0" w:space="0" w:color="auto"/>
                                                        <w:bottom w:val="none" w:sz="0" w:space="0" w:color="auto"/>
                                                        <w:right w:val="none" w:sz="0" w:space="0" w:color="auto"/>
                                                      </w:divBdr>
                                                      <w:divsChild>
                                                        <w:div w:id="98374457">
                                                          <w:marLeft w:val="0"/>
                                                          <w:marRight w:val="0"/>
                                                          <w:marTop w:val="0"/>
                                                          <w:marBottom w:val="0"/>
                                                          <w:divBdr>
                                                            <w:top w:val="none" w:sz="0" w:space="0" w:color="auto"/>
                                                            <w:left w:val="none" w:sz="0" w:space="0" w:color="auto"/>
                                                            <w:bottom w:val="none" w:sz="0" w:space="0" w:color="auto"/>
                                                            <w:right w:val="none" w:sz="0" w:space="0" w:color="auto"/>
                                                          </w:divBdr>
                                                        </w:div>
                                                        <w:div w:id="9837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69751435">
      <w:bodyDiv w:val="1"/>
      <w:marLeft w:val="0"/>
      <w:marRight w:val="0"/>
      <w:marTop w:val="0"/>
      <w:marBottom w:val="0"/>
      <w:divBdr>
        <w:top w:val="none" w:sz="0" w:space="0" w:color="auto"/>
        <w:left w:val="none" w:sz="0" w:space="0" w:color="auto"/>
        <w:bottom w:val="none" w:sz="0" w:space="0" w:color="auto"/>
        <w:right w:val="none" w:sz="0" w:space="0" w:color="auto"/>
      </w:divBdr>
    </w:div>
    <w:div w:id="1037003105">
      <w:bodyDiv w:val="1"/>
      <w:marLeft w:val="0"/>
      <w:marRight w:val="0"/>
      <w:marTop w:val="0"/>
      <w:marBottom w:val="0"/>
      <w:divBdr>
        <w:top w:val="none" w:sz="0" w:space="0" w:color="auto"/>
        <w:left w:val="none" w:sz="0" w:space="0" w:color="auto"/>
        <w:bottom w:val="none" w:sz="0" w:space="0" w:color="auto"/>
        <w:right w:val="none" w:sz="0" w:space="0" w:color="auto"/>
      </w:divBdr>
      <w:divsChild>
        <w:div w:id="674961308">
          <w:marLeft w:val="0"/>
          <w:marRight w:val="0"/>
          <w:marTop w:val="0"/>
          <w:marBottom w:val="0"/>
          <w:divBdr>
            <w:top w:val="none" w:sz="0" w:space="0" w:color="auto"/>
            <w:left w:val="none" w:sz="0" w:space="0" w:color="auto"/>
            <w:bottom w:val="none" w:sz="0" w:space="0" w:color="auto"/>
            <w:right w:val="none" w:sz="0" w:space="0" w:color="auto"/>
          </w:divBdr>
          <w:divsChild>
            <w:div w:id="2100638448">
              <w:marLeft w:val="0"/>
              <w:marRight w:val="0"/>
              <w:marTop w:val="0"/>
              <w:marBottom w:val="0"/>
              <w:divBdr>
                <w:top w:val="none" w:sz="0" w:space="0" w:color="auto"/>
                <w:left w:val="none" w:sz="0" w:space="0" w:color="auto"/>
                <w:bottom w:val="none" w:sz="0" w:space="0" w:color="auto"/>
                <w:right w:val="none" w:sz="0" w:space="0" w:color="auto"/>
              </w:divBdr>
              <w:divsChild>
                <w:div w:id="1680162480">
                  <w:marLeft w:val="0"/>
                  <w:marRight w:val="0"/>
                  <w:marTop w:val="0"/>
                  <w:marBottom w:val="0"/>
                  <w:divBdr>
                    <w:top w:val="none" w:sz="0" w:space="0" w:color="auto"/>
                    <w:left w:val="none" w:sz="0" w:space="0" w:color="auto"/>
                    <w:bottom w:val="none" w:sz="0" w:space="0" w:color="auto"/>
                    <w:right w:val="none" w:sz="0" w:space="0" w:color="auto"/>
                  </w:divBdr>
                  <w:divsChild>
                    <w:div w:id="103974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039885">
      <w:bodyDiv w:val="1"/>
      <w:marLeft w:val="0"/>
      <w:marRight w:val="0"/>
      <w:marTop w:val="0"/>
      <w:marBottom w:val="0"/>
      <w:divBdr>
        <w:top w:val="none" w:sz="0" w:space="0" w:color="auto"/>
        <w:left w:val="none" w:sz="0" w:space="0" w:color="auto"/>
        <w:bottom w:val="none" w:sz="0" w:space="0" w:color="auto"/>
        <w:right w:val="none" w:sz="0" w:space="0" w:color="auto"/>
      </w:divBdr>
      <w:divsChild>
        <w:div w:id="24403946">
          <w:marLeft w:val="187"/>
          <w:marRight w:val="0"/>
          <w:marTop w:val="60"/>
          <w:marBottom w:val="0"/>
          <w:divBdr>
            <w:top w:val="none" w:sz="0" w:space="0" w:color="auto"/>
            <w:left w:val="none" w:sz="0" w:space="0" w:color="auto"/>
            <w:bottom w:val="none" w:sz="0" w:space="0" w:color="auto"/>
            <w:right w:val="none" w:sz="0" w:space="0" w:color="auto"/>
          </w:divBdr>
        </w:div>
      </w:divsChild>
    </w:div>
    <w:div w:id="1180699913">
      <w:bodyDiv w:val="1"/>
      <w:marLeft w:val="0"/>
      <w:marRight w:val="0"/>
      <w:marTop w:val="0"/>
      <w:marBottom w:val="0"/>
      <w:divBdr>
        <w:top w:val="none" w:sz="0" w:space="0" w:color="auto"/>
        <w:left w:val="none" w:sz="0" w:space="0" w:color="auto"/>
        <w:bottom w:val="none" w:sz="0" w:space="0" w:color="auto"/>
        <w:right w:val="none" w:sz="0" w:space="0" w:color="auto"/>
      </w:divBdr>
      <w:divsChild>
        <w:div w:id="1931771806">
          <w:marLeft w:val="1166"/>
          <w:marRight w:val="0"/>
          <w:marTop w:val="77"/>
          <w:marBottom w:val="0"/>
          <w:divBdr>
            <w:top w:val="none" w:sz="0" w:space="0" w:color="auto"/>
            <w:left w:val="none" w:sz="0" w:space="0" w:color="auto"/>
            <w:bottom w:val="none" w:sz="0" w:space="0" w:color="auto"/>
            <w:right w:val="none" w:sz="0" w:space="0" w:color="auto"/>
          </w:divBdr>
        </w:div>
        <w:div w:id="2061858025">
          <w:marLeft w:val="1166"/>
          <w:marRight w:val="0"/>
          <w:marTop w:val="77"/>
          <w:marBottom w:val="0"/>
          <w:divBdr>
            <w:top w:val="none" w:sz="0" w:space="0" w:color="auto"/>
            <w:left w:val="none" w:sz="0" w:space="0" w:color="auto"/>
            <w:bottom w:val="none" w:sz="0" w:space="0" w:color="auto"/>
            <w:right w:val="none" w:sz="0" w:space="0" w:color="auto"/>
          </w:divBdr>
        </w:div>
        <w:div w:id="1065104096">
          <w:marLeft w:val="1166"/>
          <w:marRight w:val="0"/>
          <w:marTop w:val="77"/>
          <w:marBottom w:val="0"/>
          <w:divBdr>
            <w:top w:val="none" w:sz="0" w:space="0" w:color="auto"/>
            <w:left w:val="none" w:sz="0" w:space="0" w:color="auto"/>
            <w:bottom w:val="none" w:sz="0" w:space="0" w:color="auto"/>
            <w:right w:val="none" w:sz="0" w:space="0" w:color="auto"/>
          </w:divBdr>
        </w:div>
      </w:divsChild>
    </w:div>
    <w:div w:id="1185901627">
      <w:bodyDiv w:val="1"/>
      <w:marLeft w:val="0"/>
      <w:marRight w:val="0"/>
      <w:marTop w:val="0"/>
      <w:marBottom w:val="0"/>
      <w:divBdr>
        <w:top w:val="none" w:sz="0" w:space="0" w:color="auto"/>
        <w:left w:val="none" w:sz="0" w:space="0" w:color="auto"/>
        <w:bottom w:val="none" w:sz="0" w:space="0" w:color="auto"/>
        <w:right w:val="none" w:sz="0" w:space="0" w:color="auto"/>
      </w:divBdr>
      <w:divsChild>
        <w:div w:id="401485849">
          <w:marLeft w:val="547"/>
          <w:marRight w:val="0"/>
          <w:marTop w:val="115"/>
          <w:marBottom w:val="0"/>
          <w:divBdr>
            <w:top w:val="none" w:sz="0" w:space="0" w:color="auto"/>
            <w:left w:val="none" w:sz="0" w:space="0" w:color="auto"/>
            <w:bottom w:val="none" w:sz="0" w:space="0" w:color="auto"/>
            <w:right w:val="none" w:sz="0" w:space="0" w:color="auto"/>
          </w:divBdr>
        </w:div>
        <w:div w:id="1020158545">
          <w:marLeft w:val="547"/>
          <w:marRight w:val="0"/>
          <w:marTop w:val="115"/>
          <w:marBottom w:val="0"/>
          <w:divBdr>
            <w:top w:val="none" w:sz="0" w:space="0" w:color="auto"/>
            <w:left w:val="none" w:sz="0" w:space="0" w:color="auto"/>
            <w:bottom w:val="none" w:sz="0" w:space="0" w:color="auto"/>
            <w:right w:val="none" w:sz="0" w:space="0" w:color="auto"/>
          </w:divBdr>
        </w:div>
        <w:div w:id="1680501736">
          <w:marLeft w:val="547"/>
          <w:marRight w:val="0"/>
          <w:marTop w:val="115"/>
          <w:marBottom w:val="0"/>
          <w:divBdr>
            <w:top w:val="none" w:sz="0" w:space="0" w:color="auto"/>
            <w:left w:val="none" w:sz="0" w:space="0" w:color="auto"/>
            <w:bottom w:val="none" w:sz="0" w:space="0" w:color="auto"/>
            <w:right w:val="none" w:sz="0" w:space="0" w:color="auto"/>
          </w:divBdr>
        </w:div>
        <w:div w:id="1578856985">
          <w:marLeft w:val="547"/>
          <w:marRight w:val="0"/>
          <w:marTop w:val="115"/>
          <w:marBottom w:val="0"/>
          <w:divBdr>
            <w:top w:val="none" w:sz="0" w:space="0" w:color="auto"/>
            <w:left w:val="none" w:sz="0" w:space="0" w:color="auto"/>
            <w:bottom w:val="none" w:sz="0" w:space="0" w:color="auto"/>
            <w:right w:val="none" w:sz="0" w:space="0" w:color="auto"/>
          </w:divBdr>
        </w:div>
      </w:divsChild>
    </w:div>
    <w:div w:id="1564488265">
      <w:bodyDiv w:val="1"/>
      <w:marLeft w:val="0"/>
      <w:marRight w:val="0"/>
      <w:marTop w:val="0"/>
      <w:marBottom w:val="0"/>
      <w:divBdr>
        <w:top w:val="none" w:sz="0" w:space="0" w:color="auto"/>
        <w:left w:val="none" w:sz="0" w:space="0" w:color="auto"/>
        <w:bottom w:val="none" w:sz="0" w:space="0" w:color="auto"/>
        <w:right w:val="none" w:sz="0" w:space="0" w:color="auto"/>
      </w:divBdr>
      <w:divsChild>
        <w:div w:id="1479153721">
          <w:marLeft w:val="547"/>
          <w:marRight w:val="0"/>
          <w:marTop w:val="115"/>
          <w:marBottom w:val="0"/>
          <w:divBdr>
            <w:top w:val="none" w:sz="0" w:space="0" w:color="auto"/>
            <w:left w:val="none" w:sz="0" w:space="0" w:color="auto"/>
            <w:bottom w:val="none" w:sz="0" w:space="0" w:color="auto"/>
            <w:right w:val="none" w:sz="0" w:space="0" w:color="auto"/>
          </w:divBdr>
        </w:div>
        <w:div w:id="1162431447">
          <w:marLeft w:val="547"/>
          <w:marRight w:val="0"/>
          <w:marTop w:val="115"/>
          <w:marBottom w:val="0"/>
          <w:divBdr>
            <w:top w:val="none" w:sz="0" w:space="0" w:color="auto"/>
            <w:left w:val="none" w:sz="0" w:space="0" w:color="auto"/>
            <w:bottom w:val="none" w:sz="0" w:space="0" w:color="auto"/>
            <w:right w:val="none" w:sz="0" w:space="0" w:color="auto"/>
          </w:divBdr>
        </w:div>
        <w:div w:id="366881033">
          <w:marLeft w:val="547"/>
          <w:marRight w:val="0"/>
          <w:marTop w:val="115"/>
          <w:marBottom w:val="0"/>
          <w:divBdr>
            <w:top w:val="none" w:sz="0" w:space="0" w:color="auto"/>
            <w:left w:val="none" w:sz="0" w:space="0" w:color="auto"/>
            <w:bottom w:val="none" w:sz="0" w:space="0" w:color="auto"/>
            <w:right w:val="none" w:sz="0" w:space="0" w:color="auto"/>
          </w:divBdr>
        </w:div>
      </w:divsChild>
    </w:div>
    <w:div w:id="1580943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Procedure%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FE3F1A-7F4A-42DD-9D9B-3D6E4D754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Procedure Template.dot</Template>
  <TotalTime>1</TotalTime>
  <Pages>7</Pages>
  <Words>1842</Words>
  <Characters>10505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MAXIMUS</Company>
  <LinksUpToDate>false</LinksUpToDate>
  <CharactersWithSpaces>12323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Clark Cunningham</dc:creator>
  <cp:lastModifiedBy>Anand Bhat</cp:lastModifiedBy>
  <cp:revision>2</cp:revision>
  <cp:lastPrinted>2013-07-01T16:52:00Z</cp:lastPrinted>
  <dcterms:created xsi:type="dcterms:W3CDTF">2013-08-14T15:13:00Z</dcterms:created>
  <dcterms:modified xsi:type="dcterms:W3CDTF">2013-08-14T15:13:00Z</dcterms:modified>
</cp:coreProperties>
</file>