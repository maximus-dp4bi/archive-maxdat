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3D" w:rsidRPr="00B67D3D" w:rsidRDefault="00241515" w:rsidP="00B67D3D">
      <w:pPr>
        <w:pStyle w:val="Heading1"/>
        <w:numPr>
          <w:ilvl w:val="0"/>
          <w:numId w:val="0"/>
        </w:numPr>
        <w:spacing w:before="100" w:beforeAutospacing="1"/>
        <w:ind w:left="612"/>
        <w:jc w:val="center"/>
        <w:rPr>
          <w:rFonts w:ascii="Times New Roman" w:hAnsi="Times New Roman"/>
          <w:bCs/>
          <w:i/>
        </w:rPr>
      </w:pPr>
      <w:bookmarkStart w:id="0" w:name="_GoBack"/>
      <w:bookmarkEnd w:id="0"/>
      <w:r>
        <w:rPr>
          <w:rFonts w:ascii="Times New Roman" w:hAnsi="Times New Roman"/>
          <w:bCs/>
          <w:i/>
        </w:rPr>
        <w:t>Contact Center</w:t>
      </w:r>
      <w:r w:rsidR="0045020F">
        <w:rPr>
          <w:rFonts w:ascii="Times New Roman" w:hAnsi="Times New Roman"/>
          <w:bCs/>
          <w:i/>
        </w:rPr>
        <w:t xml:space="preserve"> Production Planning</w:t>
      </w:r>
      <w:r w:rsidR="00B67D3D" w:rsidRPr="00B67D3D">
        <w:rPr>
          <w:rFonts w:ascii="Times New Roman" w:hAnsi="Times New Roman"/>
          <w:bCs/>
          <w:i/>
        </w:rPr>
        <w:t xml:space="preserve"> Out-of-the-Box Presentation Objects</w:t>
      </w:r>
    </w:p>
    <w:p w:rsidR="00D70009" w:rsidRPr="00507F25" w:rsidRDefault="00B67D3D" w:rsidP="00D70009">
      <w:pPr>
        <w:pStyle w:val="Heading1"/>
        <w:rPr>
          <w:rFonts w:ascii="Times New Roman" w:hAnsi="Times New Roman"/>
          <w:bCs/>
        </w:rPr>
      </w:pPr>
      <w:r>
        <w:rPr>
          <w:rFonts w:ascii="Times New Roman" w:hAnsi="Times New Roman"/>
          <w:bCs/>
        </w:rPr>
        <w:t>Overview</w:t>
      </w:r>
    </w:p>
    <w:p w:rsidR="00E83F9B" w:rsidRPr="00590D1E" w:rsidRDefault="00B67D3D" w:rsidP="00590D1E">
      <w:pPr>
        <w:pStyle w:val="Heading2"/>
        <w:ind w:left="576"/>
        <w:rPr>
          <w:rFonts w:ascii="Times New Roman" w:hAnsi="Times New Roman"/>
        </w:rPr>
      </w:pPr>
      <w:r w:rsidRPr="00590D1E">
        <w:rPr>
          <w:rFonts w:ascii="Times New Roman" w:hAnsi="Times New Roman"/>
        </w:rPr>
        <w:t>Context</w:t>
      </w:r>
    </w:p>
    <w:p w:rsidR="00BE14CC" w:rsidRPr="004C6F17" w:rsidRDefault="00BE14CC" w:rsidP="00BE14CC">
      <w:pPr>
        <w:pStyle w:val="Body"/>
        <w:rPr>
          <w:szCs w:val="22"/>
        </w:rPr>
      </w:pPr>
      <w:r>
        <w:t>Production planning is an important aspect of contact center operations management; it involves tracking forecasted arrivals against actual arrivals, optimizing staffing needs, and managing service levels.  Here are some common questions projects need to address on regular basis:</w:t>
      </w:r>
    </w:p>
    <w:p w:rsidR="00F62ADA" w:rsidRDefault="00F62ADA" w:rsidP="00BF7722">
      <w:pPr>
        <w:pStyle w:val="ListParagraph"/>
        <w:numPr>
          <w:ilvl w:val="0"/>
          <w:numId w:val="26"/>
        </w:numPr>
        <w:rPr>
          <w:sz w:val="22"/>
          <w:szCs w:val="22"/>
        </w:rPr>
      </w:pPr>
      <w:r>
        <w:rPr>
          <w:sz w:val="22"/>
          <w:szCs w:val="22"/>
        </w:rPr>
        <w:t xml:space="preserve">How many </w:t>
      </w:r>
      <w:r w:rsidR="00BE14CC">
        <w:rPr>
          <w:sz w:val="22"/>
          <w:szCs w:val="22"/>
        </w:rPr>
        <w:t>contacts</w:t>
      </w:r>
      <w:r>
        <w:rPr>
          <w:sz w:val="22"/>
          <w:szCs w:val="22"/>
        </w:rPr>
        <w:t xml:space="preserve"> have we received, what does the call pattern look like at hourly</w:t>
      </w:r>
      <w:r w:rsidR="00C83320">
        <w:rPr>
          <w:sz w:val="22"/>
          <w:szCs w:val="22"/>
        </w:rPr>
        <w:t xml:space="preserve">, </w:t>
      </w:r>
      <w:r>
        <w:rPr>
          <w:sz w:val="22"/>
          <w:szCs w:val="22"/>
        </w:rPr>
        <w:t>daily</w:t>
      </w:r>
      <w:r w:rsidR="00C83320">
        <w:rPr>
          <w:sz w:val="22"/>
          <w:szCs w:val="22"/>
        </w:rPr>
        <w:t xml:space="preserve"> and weekly</w:t>
      </w:r>
      <w:r>
        <w:rPr>
          <w:sz w:val="22"/>
          <w:szCs w:val="22"/>
        </w:rPr>
        <w:t xml:space="preserve"> level?</w:t>
      </w:r>
      <w:r w:rsidR="00697691">
        <w:rPr>
          <w:sz w:val="22"/>
          <w:szCs w:val="22"/>
        </w:rPr>
        <w:t xml:space="preserve"> </w:t>
      </w:r>
    </w:p>
    <w:p w:rsidR="009E0635" w:rsidRDefault="009E0635" w:rsidP="00BF7722">
      <w:pPr>
        <w:pStyle w:val="ListParagraph"/>
        <w:numPr>
          <w:ilvl w:val="0"/>
          <w:numId w:val="26"/>
        </w:numPr>
        <w:rPr>
          <w:sz w:val="22"/>
          <w:szCs w:val="22"/>
        </w:rPr>
      </w:pPr>
      <w:r>
        <w:rPr>
          <w:sz w:val="22"/>
          <w:szCs w:val="22"/>
        </w:rPr>
        <w:t xml:space="preserve">How frequently has the forecast been adjusted? How does the original forecast compare </w:t>
      </w:r>
      <w:r w:rsidR="00BE14CC">
        <w:rPr>
          <w:sz w:val="22"/>
          <w:szCs w:val="22"/>
        </w:rPr>
        <w:t>to</w:t>
      </w:r>
      <w:r>
        <w:rPr>
          <w:sz w:val="22"/>
          <w:szCs w:val="22"/>
        </w:rPr>
        <w:t xml:space="preserve"> the actual contacts received?</w:t>
      </w:r>
    </w:p>
    <w:p w:rsidR="006C06AC" w:rsidRPr="009E0635" w:rsidRDefault="006C06AC" w:rsidP="00BF7722">
      <w:pPr>
        <w:pStyle w:val="ListParagraph"/>
        <w:numPr>
          <w:ilvl w:val="0"/>
          <w:numId w:val="26"/>
        </w:numPr>
        <w:rPr>
          <w:sz w:val="22"/>
          <w:szCs w:val="22"/>
        </w:rPr>
      </w:pPr>
      <w:r>
        <w:rPr>
          <w:sz w:val="22"/>
          <w:szCs w:val="22"/>
        </w:rPr>
        <w:t>Is there a meaningful</w:t>
      </w:r>
      <w:r w:rsidRPr="00A239B1">
        <w:rPr>
          <w:sz w:val="22"/>
          <w:szCs w:val="22"/>
        </w:rPr>
        <w:t xml:space="preserve"> variance</w:t>
      </w:r>
      <w:r>
        <w:rPr>
          <w:sz w:val="22"/>
          <w:szCs w:val="22"/>
        </w:rPr>
        <w:t xml:space="preserve"> against the forecast; and if so, </w:t>
      </w:r>
      <w:r w:rsidRPr="00A239B1">
        <w:rPr>
          <w:sz w:val="22"/>
          <w:szCs w:val="22"/>
        </w:rPr>
        <w:t xml:space="preserve">is the variance observed </w:t>
      </w:r>
      <w:r>
        <w:rPr>
          <w:sz w:val="22"/>
          <w:szCs w:val="22"/>
        </w:rPr>
        <w:t xml:space="preserve">for </w:t>
      </w:r>
      <w:proofErr w:type="gramStart"/>
      <w:r>
        <w:rPr>
          <w:sz w:val="22"/>
          <w:szCs w:val="22"/>
        </w:rPr>
        <w:t xml:space="preserve">a </w:t>
      </w:r>
      <w:r w:rsidRPr="00A239B1">
        <w:rPr>
          <w:sz w:val="22"/>
          <w:szCs w:val="22"/>
        </w:rPr>
        <w:t xml:space="preserve"> specific</w:t>
      </w:r>
      <w:proofErr w:type="gramEnd"/>
      <w:r w:rsidRPr="00A239B1">
        <w:rPr>
          <w:sz w:val="22"/>
          <w:szCs w:val="22"/>
        </w:rPr>
        <w:t xml:space="preserve"> queue or common to all queues?</w:t>
      </w:r>
      <w:r>
        <w:rPr>
          <w:sz w:val="22"/>
          <w:szCs w:val="22"/>
        </w:rPr>
        <w:t xml:space="preserve"> </w:t>
      </w:r>
    </w:p>
    <w:p w:rsidR="006C06AC" w:rsidRPr="006C06AC" w:rsidRDefault="006C06AC" w:rsidP="00BF7722">
      <w:pPr>
        <w:pStyle w:val="ListParagraph"/>
        <w:numPr>
          <w:ilvl w:val="0"/>
          <w:numId w:val="26"/>
        </w:numPr>
        <w:rPr>
          <w:sz w:val="22"/>
          <w:szCs w:val="22"/>
        </w:rPr>
      </w:pPr>
      <w:r w:rsidRPr="00A239B1">
        <w:rPr>
          <w:sz w:val="22"/>
          <w:szCs w:val="22"/>
        </w:rPr>
        <w:t>Is the contact center properly staffed? Based on volume and staff availability, which day is “critical day” and needs to be monitored and managed closely?</w:t>
      </w:r>
    </w:p>
    <w:p w:rsidR="006C06AC" w:rsidRDefault="006C06AC" w:rsidP="00BF7722">
      <w:pPr>
        <w:pStyle w:val="ListParagraph"/>
        <w:numPr>
          <w:ilvl w:val="0"/>
          <w:numId w:val="26"/>
        </w:numPr>
        <w:rPr>
          <w:sz w:val="22"/>
          <w:szCs w:val="22"/>
        </w:rPr>
      </w:pPr>
      <w:r>
        <w:rPr>
          <w:sz w:val="22"/>
          <w:szCs w:val="22"/>
        </w:rPr>
        <w:t>How do calls “flow through” IVR menu?  How many calls are contained at each IVR path?</w:t>
      </w:r>
    </w:p>
    <w:p w:rsidR="006C06AC" w:rsidRPr="00A239B1" w:rsidRDefault="006C06AC" w:rsidP="00BF7722">
      <w:pPr>
        <w:pStyle w:val="ListParagraph"/>
        <w:numPr>
          <w:ilvl w:val="0"/>
          <w:numId w:val="26"/>
        </w:numPr>
        <w:rPr>
          <w:sz w:val="22"/>
          <w:szCs w:val="22"/>
        </w:rPr>
      </w:pPr>
      <w:r w:rsidRPr="00A239B1">
        <w:rPr>
          <w:sz w:val="22"/>
          <w:szCs w:val="22"/>
        </w:rPr>
        <w:t xml:space="preserve">Are we </w:t>
      </w:r>
      <w:r>
        <w:rPr>
          <w:sz w:val="22"/>
          <w:szCs w:val="22"/>
        </w:rPr>
        <w:t>managing to our targets</w:t>
      </w:r>
      <w:r w:rsidRPr="00A239B1">
        <w:rPr>
          <w:sz w:val="22"/>
          <w:szCs w:val="22"/>
        </w:rPr>
        <w:t xml:space="preserve">? How big </w:t>
      </w:r>
      <w:r>
        <w:rPr>
          <w:sz w:val="22"/>
          <w:szCs w:val="22"/>
        </w:rPr>
        <w:t xml:space="preserve">is our </w:t>
      </w:r>
      <w:r w:rsidRPr="00A239B1">
        <w:rPr>
          <w:sz w:val="22"/>
          <w:szCs w:val="22"/>
        </w:rPr>
        <w:t xml:space="preserve">risk based on the performance in the past </w:t>
      </w:r>
      <w:r>
        <w:rPr>
          <w:sz w:val="22"/>
          <w:szCs w:val="22"/>
        </w:rPr>
        <w:t>few days</w:t>
      </w:r>
      <w:r w:rsidRPr="00A239B1">
        <w:rPr>
          <w:sz w:val="22"/>
          <w:szCs w:val="22"/>
        </w:rPr>
        <w:t>?</w:t>
      </w:r>
    </w:p>
    <w:p w:rsidR="006C06AC" w:rsidRPr="00A239B1" w:rsidRDefault="006C06AC" w:rsidP="00BF7722">
      <w:pPr>
        <w:pStyle w:val="ListParagraph"/>
        <w:numPr>
          <w:ilvl w:val="0"/>
          <w:numId w:val="26"/>
        </w:numPr>
        <w:rPr>
          <w:sz w:val="22"/>
          <w:szCs w:val="22"/>
        </w:rPr>
      </w:pPr>
      <w:r w:rsidRPr="00A239B1">
        <w:rPr>
          <w:sz w:val="22"/>
          <w:szCs w:val="22"/>
        </w:rPr>
        <w:t>We had a few “bad days”</w:t>
      </w:r>
      <w:proofErr w:type="gramStart"/>
      <w:r>
        <w:rPr>
          <w:sz w:val="22"/>
          <w:szCs w:val="22"/>
        </w:rPr>
        <w:t>,</w:t>
      </w:r>
      <w:proofErr w:type="gramEnd"/>
      <w:r>
        <w:rPr>
          <w:sz w:val="22"/>
          <w:szCs w:val="22"/>
        </w:rPr>
        <w:t xml:space="preserve"> </w:t>
      </w:r>
      <w:r w:rsidRPr="00A239B1">
        <w:rPr>
          <w:sz w:val="22"/>
          <w:szCs w:val="22"/>
        </w:rPr>
        <w:t xml:space="preserve">can we still meet </w:t>
      </w:r>
      <w:r>
        <w:rPr>
          <w:sz w:val="22"/>
          <w:szCs w:val="22"/>
        </w:rPr>
        <w:t xml:space="preserve">our </w:t>
      </w:r>
      <w:r w:rsidRPr="00A239B1">
        <w:rPr>
          <w:sz w:val="22"/>
          <w:szCs w:val="22"/>
        </w:rPr>
        <w:t>K</w:t>
      </w:r>
      <w:r>
        <w:rPr>
          <w:sz w:val="22"/>
          <w:szCs w:val="22"/>
        </w:rPr>
        <w:t>PRs for this planning horizon? W</w:t>
      </w:r>
      <w:r w:rsidRPr="00A239B1">
        <w:rPr>
          <w:sz w:val="22"/>
          <w:szCs w:val="22"/>
        </w:rPr>
        <w:t>hat would be the minimum performance target we must achieve for the next few days?</w:t>
      </w:r>
      <w:r>
        <w:rPr>
          <w:sz w:val="22"/>
          <w:szCs w:val="22"/>
        </w:rPr>
        <w:t xml:space="preserve"> </w:t>
      </w:r>
    </w:p>
    <w:p w:rsidR="0024165F" w:rsidRPr="00A239B1" w:rsidRDefault="0024165F" w:rsidP="00BF7722">
      <w:pPr>
        <w:pStyle w:val="ListParagraph"/>
        <w:numPr>
          <w:ilvl w:val="0"/>
          <w:numId w:val="26"/>
        </w:numPr>
        <w:rPr>
          <w:sz w:val="22"/>
          <w:szCs w:val="22"/>
        </w:rPr>
      </w:pPr>
      <w:r w:rsidRPr="00A239B1">
        <w:rPr>
          <w:sz w:val="22"/>
          <w:szCs w:val="22"/>
        </w:rPr>
        <w:t>Why is the service level lower than expected</w:t>
      </w:r>
      <w:r w:rsidR="00C83320">
        <w:rPr>
          <w:sz w:val="22"/>
          <w:szCs w:val="22"/>
        </w:rPr>
        <w:t xml:space="preserve"> for a particular day</w:t>
      </w:r>
      <w:r w:rsidRPr="00A239B1">
        <w:rPr>
          <w:sz w:val="22"/>
          <w:szCs w:val="22"/>
        </w:rPr>
        <w:t>?</w:t>
      </w:r>
    </w:p>
    <w:p w:rsidR="004C6F17" w:rsidRDefault="004C6F17" w:rsidP="006229EB">
      <w:pPr>
        <w:pStyle w:val="ListParagraph"/>
        <w:ind w:left="0"/>
        <w:rPr>
          <w:sz w:val="22"/>
          <w:szCs w:val="22"/>
        </w:rPr>
      </w:pPr>
    </w:p>
    <w:p w:rsidR="004C6F17" w:rsidRDefault="009C154B" w:rsidP="004C6F17">
      <w:pPr>
        <w:pStyle w:val="Body"/>
      </w:pPr>
      <w:r>
        <w:t>V</w:t>
      </w:r>
      <w:r w:rsidR="004C6F17">
        <w:t xml:space="preserve">isibility to </w:t>
      </w:r>
      <w:r w:rsidR="006B7827">
        <w:t xml:space="preserve">near </w:t>
      </w:r>
      <w:r w:rsidR="004C6F17">
        <w:t>real time performance is critical to keep all levels of staff informed to ensure alignment with the pre-established targets</w:t>
      </w:r>
      <w:r w:rsidR="004C6F17" w:rsidRPr="006B7827">
        <w:rPr>
          <w:szCs w:val="22"/>
        </w:rPr>
        <w:t xml:space="preserve">.  </w:t>
      </w:r>
      <w:r w:rsidR="004C6F17">
        <w:t>The Contact Center Production Planning module covers three distinct s</w:t>
      </w:r>
      <w:r>
        <w:t>ub modules or core functionalities</w:t>
      </w:r>
      <w:r w:rsidR="004C6F17">
        <w:t xml:space="preserve">:  </w:t>
      </w:r>
    </w:p>
    <w:p w:rsidR="004C6F17" w:rsidRDefault="00EC7FC1" w:rsidP="00BF7722">
      <w:pPr>
        <w:pStyle w:val="ListParagraph"/>
        <w:numPr>
          <w:ilvl w:val="0"/>
          <w:numId w:val="27"/>
        </w:numPr>
        <w:rPr>
          <w:sz w:val="22"/>
          <w:szCs w:val="22"/>
        </w:rPr>
      </w:pPr>
      <w:r>
        <w:rPr>
          <w:sz w:val="22"/>
          <w:szCs w:val="22"/>
        </w:rPr>
        <w:t>Actual Arrivals</w:t>
      </w:r>
      <w:r w:rsidR="00EF013A">
        <w:rPr>
          <w:sz w:val="22"/>
          <w:szCs w:val="22"/>
        </w:rPr>
        <w:t xml:space="preserve"> M</w:t>
      </w:r>
      <w:r w:rsidR="004C6F17">
        <w:rPr>
          <w:sz w:val="22"/>
          <w:szCs w:val="22"/>
        </w:rPr>
        <w:t>onitoring and</w:t>
      </w:r>
      <w:r w:rsidR="00EF013A">
        <w:rPr>
          <w:sz w:val="22"/>
          <w:szCs w:val="22"/>
        </w:rPr>
        <w:t xml:space="preserve"> Service L</w:t>
      </w:r>
      <w:r w:rsidR="004C6F17" w:rsidRPr="001718F8">
        <w:rPr>
          <w:sz w:val="22"/>
          <w:szCs w:val="22"/>
        </w:rPr>
        <w:t>evel</w:t>
      </w:r>
      <w:r w:rsidR="00EF013A">
        <w:rPr>
          <w:sz w:val="22"/>
          <w:szCs w:val="22"/>
        </w:rPr>
        <w:t xml:space="preserve"> C</w:t>
      </w:r>
      <w:r w:rsidR="004C6F17">
        <w:rPr>
          <w:sz w:val="22"/>
          <w:szCs w:val="22"/>
        </w:rPr>
        <w:t>onformance,</w:t>
      </w:r>
    </w:p>
    <w:p w:rsidR="004C6F17" w:rsidRDefault="00EC7FC1" w:rsidP="00BF7722">
      <w:pPr>
        <w:pStyle w:val="ListParagraph"/>
        <w:numPr>
          <w:ilvl w:val="0"/>
          <w:numId w:val="27"/>
        </w:numPr>
        <w:rPr>
          <w:sz w:val="22"/>
          <w:szCs w:val="22"/>
        </w:rPr>
      </w:pPr>
      <w:r>
        <w:rPr>
          <w:sz w:val="22"/>
          <w:szCs w:val="22"/>
        </w:rPr>
        <w:t xml:space="preserve">Arrivals Monitoring (both Actual and Forecasts) and Service </w:t>
      </w:r>
      <w:r w:rsidR="00AF4BE6">
        <w:rPr>
          <w:sz w:val="22"/>
          <w:szCs w:val="22"/>
        </w:rPr>
        <w:t>Level Conformance</w:t>
      </w:r>
      <w:r w:rsidR="004C6F17">
        <w:rPr>
          <w:sz w:val="22"/>
          <w:szCs w:val="22"/>
        </w:rPr>
        <w:t>, and</w:t>
      </w:r>
    </w:p>
    <w:p w:rsidR="004C6F17" w:rsidRPr="00507F25" w:rsidRDefault="00EF013A" w:rsidP="00BF7722">
      <w:pPr>
        <w:pStyle w:val="ListParagraph"/>
        <w:numPr>
          <w:ilvl w:val="0"/>
          <w:numId w:val="27"/>
        </w:numPr>
        <w:rPr>
          <w:sz w:val="22"/>
          <w:szCs w:val="22"/>
        </w:rPr>
      </w:pPr>
      <w:r>
        <w:rPr>
          <w:sz w:val="22"/>
          <w:szCs w:val="22"/>
        </w:rPr>
        <w:t>Staff P</w:t>
      </w:r>
      <w:r w:rsidR="004C6F17">
        <w:rPr>
          <w:sz w:val="22"/>
          <w:szCs w:val="22"/>
        </w:rPr>
        <w:t>lanning.</w:t>
      </w:r>
    </w:p>
    <w:p w:rsidR="004C6F17" w:rsidRDefault="004C6F17" w:rsidP="004C6F17">
      <w:pPr>
        <w:rPr>
          <w:szCs w:val="22"/>
        </w:rPr>
      </w:pPr>
      <w:r>
        <w:rPr>
          <w:szCs w:val="22"/>
        </w:rPr>
        <w:t>Each of these sub modules can be implemented independently to suit specific project need</w:t>
      </w:r>
      <w:r w:rsidR="006B7827">
        <w:rPr>
          <w:szCs w:val="22"/>
        </w:rPr>
        <w:t>s</w:t>
      </w:r>
      <w:r>
        <w:rPr>
          <w:szCs w:val="22"/>
        </w:rPr>
        <w:t xml:space="preserve">.  For </w:t>
      </w:r>
      <w:r w:rsidR="00423C69">
        <w:rPr>
          <w:szCs w:val="22"/>
        </w:rPr>
        <w:t xml:space="preserve">example, the first sub module, </w:t>
      </w:r>
      <w:r w:rsidR="00423C69" w:rsidRPr="00423C69">
        <w:rPr>
          <w:i/>
          <w:szCs w:val="22"/>
        </w:rPr>
        <w:t>Arrival Monitoring and Service Level Conformance</w:t>
      </w:r>
      <w:r>
        <w:rPr>
          <w:szCs w:val="22"/>
        </w:rPr>
        <w:t xml:space="preserve"> tracks contact actua</w:t>
      </w:r>
      <w:r w:rsidR="006B7827">
        <w:rPr>
          <w:szCs w:val="22"/>
        </w:rPr>
        <w:t>ls and performance at 30 minute</w:t>
      </w:r>
      <w:r>
        <w:rPr>
          <w:szCs w:val="22"/>
        </w:rPr>
        <w:t xml:space="preserve"> interval</w:t>
      </w:r>
      <w:r w:rsidR="006B7827">
        <w:rPr>
          <w:szCs w:val="22"/>
        </w:rPr>
        <w:t>s</w:t>
      </w:r>
      <w:r>
        <w:rPr>
          <w:szCs w:val="22"/>
        </w:rPr>
        <w:t xml:space="preserve">, which may be rolled up to </w:t>
      </w:r>
      <w:r w:rsidR="00C83320">
        <w:rPr>
          <w:szCs w:val="22"/>
        </w:rPr>
        <w:t xml:space="preserve">an hourly, </w:t>
      </w:r>
      <w:r>
        <w:rPr>
          <w:szCs w:val="22"/>
        </w:rPr>
        <w:t>daily and weekly</w:t>
      </w:r>
      <w:r w:rsidR="00423C69">
        <w:rPr>
          <w:szCs w:val="22"/>
        </w:rPr>
        <w:t xml:space="preserve"> level; the second sub module, </w:t>
      </w:r>
      <w:r w:rsidR="00222E92" w:rsidRPr="00222E92">
        <w:rPr>
          <w:i/>
          <w:szCs w:val="22"/>
        </w:rPr>
        <w:t>Arrivals</w:t>
      </w:r>
      <w:r w:rsidR="00222E92">
        <w:rPr>
          <w:szCs w:val="22"/>
        </w:rPr>
        <w:t xml:space="preserve"> </w:t>
      </w:r>
      <w:r w:rsidR="00222E92" w:rsidRPr="00222E92">
        <w:rPr>
          <w:i/>
          <w:szCs w:val="22"/>
        </w:rPr>
        <w:t>Monitoring (</w:t>
      </w:r>
      <w:r w:rsidR="00222E92">
        <w:rPr>
          <w:i/>
          <w:szCs w:val="22"/>
        </w:rPr>
        <w:t>includes both Actuals and</w:t>
      </w:r>
      <w:r w:rsidR="00222E92" w:rsidRPr="00222E92">
        <w:rPr>
          <w:i/>
          <w:szCs w:val="22"/>
        </w:rPr>
        <w:t xml:space="preserve"> Forecasts) and Service Level Conformance</w:t>
      </w:r>
      <w:r w:rsidR="00222E92">
        <w:rPr>
          <w:szCs w:val="22"/>
        </w:rPr>
        <w:t xml:space="preserve">, </w:t>
      </w:r>
      <w:r>
        <w:rPr>
          <w:szCs w:val="22"/>
        </w:rPr>
        <w:t>provides forecasted volumes and performance metrics that managem</w:t>
      </w:r>
      <w:r w:rsidR="00222E92">
        <w:rPr>
          <w:szCs w:val="22"/>
        </w:rPr>
        <w:t>ent can use as guidance for day-</w:t>
      </w:r>
      <w:r w:rsidR="003D415F">
        <w:rPr>
          <w:szCs w:val="22"/>
        </w:rPr>
        <w:t>to</w:t>
      </w:r>
      <w:r w:rsidR="00222E92">
        <w:rPr>
          <w:szCs w:val="22"/>
        </w:rPr>
        <w:t>-</w:t>
      </w:r>
      <w:r>
        <w:rPr>
          <w:szCs w:val="22"/>
        </w:rPr>
        <w:t>day planning.  The three sub modules, when implemented together, will provide a complete picture on the actual performance as com</w:t>
      </w:r>
      <w:r w:rsidR="006B7827">
        <w:rPr>
          <w:szCs w:val="22"/>
        </w:rPr>
        <w:t xml:space="preserve">pared with the forecasts in a specified </w:t>
      </w:r>
      <w:r>
        <w:rPr>
          <w:szCs w:val="22"/>
        </w:rPr>
        <w:t xml:space="preserve">production plan. </w:t>
      </w:r>
    </w:p>
    <w:p w:rsidR="00B67D3D" w:rsidRDefault="00B67D3D" w:rsidP="00590D1E">
      <w:pPr>
        <w:pStyle w:val="Heading2"/>
        <w:ind w:left="576"/>
        <w:rPr>
          <w:rFonts w:ascii="Times New Roman" w:hAnsi="Times New Roman"/>
        </w:rPr>
      </w:pPr>
      <w:r>
        <w:rPr>
          <w:rFonts w:ascii="Times New Roman" w:hAnsi="Times New Roman"/>
        </w:rPr>
        <w:t>Business Purpose</w:t>
      </w:r>
    </w:p>
    <w:p w:rsidR="0045020F" w:rsidRDefault="00F6171E" w:rsidP="0091518B">
      <w:pPr>
        <w:rPr>
          <w:szCs w:val="22"/>
        </w:rPr>
      </w:pPr>
      <w:r w:rsidRPr="0045020F">
        <w:rPr>
          <w:szCs w:val="22"/>
        </w:rPr>
        <w:t xml:space="preserve">The </w:t>
      </w:r>
      <w:r>
        <w:rPr>
          <w:szCs w:val="22"/>
        </w:rPr>
        <w:t>Contact Center Production Planning module receives contact</w:t>
      </w:r>
      <w:r w:rsidRPr="0045020F">
        <w:rPr>
          <w:szCs w:val="22"/>
        </w:rPr>
        <w:t xml:space="preserve"> </w:t>
      </w:r>
      <w:r>
        <w:rPr>
          <w:szCs w:val="22"/>
        </w:rPr>
        <w:t xml:space="preserve">data </w:t>
      </w:r>
      <w:r w:rsidRPr="0045020F">
        <w:rPr>
          <w:szCs w:val="22"/>
        </w:rPr>
        <w:t xml:space="preserve">by interval from the </w:t>
      </w:r>
      <w:r>
        <w:rPr>
          <w:szCs w:val="22"/>
        </w:rPr>
        <w:t>Automatic Call Distributor</w:t>
      </w:r>
      <w:r w:rsidRPr="0045020F">
        <w:rPr>
          <w:szCs w:val="22"/>
        </w:rPr>
        <w:t xml:space="preserve"> </w:t>
      </w:r>
      <w:r>
        <w:rPr>
          <w:szCs w:val="22"/>
        </w:rPr>
        <w:t>(</w:t>
      </w:r>
      <w:r w:rsidRPr="0045020F">
        <w:rPr>
          <w:szCs w:val="22"/>
        </w:rPr>
        <w:t>ACD</w:t>
      </w:r>
      <w:r>
        <w:rPr>
          <w:szCs w:val="22"/>
        </w:rPr>
        <w:t>)</w:t>
      </w:r>
      <w:r w:rsidRPr="0045020F">
        <w:rPr>
          <w:szCs w:val="22"/>
        </w:rPr>
        <w:t xml:space="preserve"> and </w:t>
      </w:r>
      <w:r>
        <w:rPr>
          <w:szCs w:val="22"/>
        </w:rPr>
        <w:t>Interactive Voice Response</w:t>
      </w:r>
      <w:r w:rsidRPr="0045020F">
        <w:rPr>
          <w:szCs w:val="22"/>
        </w:rPr>
        <w:t xml:space="preserve"> </w:t>
      </w:r>
      <w:r>
        <w:rPr>
          <w:szCs w:val="22"/>
        </w:rPr>
        <w:t>(</w:t>
      </w:r>
      <w:r w:rsidRPr="0045020F">
        <w:rPr>
          <w:szCs w:val="22"/>
        </w:rPr>
        <w:t>IVR</w:t>
      </w:r>
      <w:r>
        <w:rPr>
          <w:szCs w:val="22"/>
        </w:rPr>
        <w:t>)</w:t>
      </w:r>
      <w:r w:rsidRPr="0045020F">
        <w:rPr>
          <w:szCs w:val="22"/>
        </w:rPr>
        <w:t xml:space="preserve">. It also receives data from the </w:t>
      </w:r>
      <w:r>
        <w:rPr>
          <w:szCs w:val="22"/>
        </w:rPr>
        <w:t>Work Force Management</w:t>
      </w:r>
      <w:r w:rsidRPr="0045020F">
        <w:rPr>
          <w:szCs w:val="22"/>
        </w:rPr>
        <w:t xml:space="preserve"> </w:t>
      </w:r>
      <w:r>
        <w:rPr>
          <w:szCs w:val="22"/>
        </w:rPr>
        <w:t>(</w:t>
      </w:r>
      <w:r w:rsidRPr="0045020F">
        <w:rPr>
          <w:szCs w:val="22"/>
        </w:rPr>
        <w:t>WFM</w:t>
      </w:r>
      <w:r>
        <w:rPr>
          <w:szCs w:val="22"/>
        </w:rPr>
        <w:t xml:space="preserve">) </w:t>
      </w:r>
      <w:r w:rsidRPr="0045020F">
        <w:rPr>
          <w:szCs w:val="22"/>
        </w:rPr>
        <w:t xml:space="preserve">application.  This module </w:t>
      </w:r>
      <w:r>
        <w:rPr>
          <w:szCs w:val="22"/>
        </w:rPr>
        <w:t xml:space="preserve">can read data from a properly formatted external source, e.g., </w:t>
      </w:r>
      <w:r w:rsidRPr="0045020F">
        <w:rPr>
          <w:szCs w:val="22"/>
        </w:rPr>
        <w:t>ARE</w:t>
      </w:r>
      <w:r>
        <w:rPr>
          <w:szCs w:val="22"/>
        </w:rPr>
        <w:t>NA staffing optimization models, which provides pre-established targets on key production planning metrics.</w:t>
      </w:r>
    </w:p>
    <w:p w:rsidR="00A505C6" w:rsidRPr="00AC173E" w:rsidRDefault="004C6F17" w:rsidP="0091518B">
      <w:r>
        <w:t xml:space="preserve">The tools that Contact Center Production Planning module offers allow management to </w:t>
      </w:r>
      <w:r w:rsidR="00AC173E">
        <w:t>be informed on performance,</w:t>
      </w:r>
      <w:r w:rsidR="002566DC">
        <w:t xml:space="preserve"> spot trends,</w:t>
      </w:r>
      <w:r w:rsidR="00AC173E">
        <w:t xml:space="preserve"> </w:t>
      </w:r>
      <w:r>
        <w:t xml:space="preserve">stay on top of issues, anticipate and address risks, and take actions at the earliest possible stage to minimize cost and ensure service </w:t>
      </w:r>
      <w:r w:rsidRPr="007B76B8">
        <w:t>delivery</w:t>
      </w:r>
      <w:r>
        <w:t>.</w:t>
      </w:r>
    </w:p>
    <w:p w:rsidR="00E83F9B" w:rsidRDefault="00A056DE" w:rsidP="00590D1E">
      <w:pPr>
        <w:pStyle w:val="Heading2"/>
        <w:ind w:left="576"/>
        <w:rPr>
          <w:rFonts w:ascii="Times New Roman" w:hAnsi="Times New Roman"/>
        </w:rPr>
      </w:pPr>
      <w:r>
        <w:rPr>
          <w:rFonts w:ascii="Times New Roman" w:hAnsi="Times New Roman"/>
        </w:rPr>
        <w:lastRenderedPageBreak/>
        <w:t>Benefits</w:t>
      </w:r>
    </w:p>
    <w:p w:rsidR="00A056DE" w:rsidRPr="00A056DE" w:rsidRDefault="00CE6905" w:rsidP="00B3654B">
      <w:r>
        <w:t xml:space="preserve">The Contact Center </w:t>
      </w:r>
      <w:r w:rsidR="006B5501">
        <w:t xml:space="preserve">Production Planning </w:t>
      </w:r>
      <w:r>
        <w:t>module enables</w:t>
      </w:r>
      <w:r w:rsidRPr="00AA4CB1">
        <w:t xml:space="preserve"> the</w:t>
      </w:r>
      <w:r>
        <w:t xml:space="preserve"> client and MAXIMUS management</w:t>
      </w:r>
      <w:r w:rsidRPr="00AA4CB1">
        <w:t xml:space="preserve"> to monitor performance, anticipate call demand, </w:t>
      </w:r>
      <w:r>
        <w:t xml:space="preserve">establish realistic ongoing service targets based on past performance, </w:t>
      </w:r>
      <w:r w:rsidRPr="00AA4CB1">
        <w:t>and provide insight into areas for continuous process improvement.</w:t>
      </w:r>
      <w:r w:rsidR="00B3654B">
        <w:t xml:space="preserve">  </w:t>
      </w:r>
      <w:r w:rsidR="00800C54">
        <w:t xml:space="preserve">The </w:t>
      </w:r>
      <w:r w:rsidR="00FE6D1F">
        <w:t xml:space="preserve">Contact Center </w:t>
      </w:r>
      <w:r w:rsidR="00800C54">
        <w:t xml:space="preserve">Production Planning </w:t>
      </w:r>
      <w:r w:rsidR="00FE6D1F">
        <w:t>module</w:t>
      </w:r>
      <w:r w:rsidR="004C5699">
        <w:t xml:space="preserve"> provides project management with a number of benefits: </w:t>
      </w:r>
    </w:p>
    <w:p w:rsidR="001F704D" w:rsidRPr="003B24C6" w:rsidRDefault="003B24C6" w:rsidP="009D1628">
      <w:pPr>
        <w:numPr>
          <w:ilvl w:val="0"/>
          <w:numId w:val="22"/>
        </w:numPr>
        <w:autoSpaceDE w:val="0"/>
        <w:autoSpaceDN w:val="0"/>
        <w:adjustRightInd w:val="0"/>
        <w:spacing w:before="0" w:after="0"/>
        <w:rPr>
          <w:color w:val="000000" w:themeColor="text1"/>
        </w:rPr>
      </w:pPr>
      <w:r w:rsidRPr="003B24C6">
        <w:rPr>
          <w:color w:val="000000" w:themeColor="text1"/>
        </w:rPr>
        <w:t>E</w:t>
      </w:r>
      <w:r w:rsidR="001F704D" w:rsidRPr="003B24C6">
        <w:rPr>
          <w:color w:val="000000" w:themeColor="text1"/>
        </w:rPr>
        <w:t xml:space="preserve">nables timely and </w:t>
      </w:r>
      <w:r w:rsidR="00097E90" w:rsidRPr="003B24C6">
        <w:rPr>
          <w:color w:val="000000" w:themeColor="text1"/>
        </w:rPr>
        <w:t xml:space="preserve">cost </w:t>
      </w:r>
      <w:r w:rsidR="001F704D" w:rsidRPr="003B24C6">
        <w:rPr>
          <w:color w:val="000000" w:themeColor="text1"/>
        </w:rPr>
        <w:t xml:space="preserve">effective communication </w:t>
      </w:r>
      <w:r w:rsidR="00DD49FE">
        <w:rPr>
          <w:color w:val="000000" w:themeColor="text1"/>
        </w:rPr>
        <w:t xml:space="preserve">on call volumes, performance, handle times, and staffing levels </w:t>
      </w:r>
      <w:r w:rsidR="001F704D" w:rsidRPr="003B24C6">
        <w:rPr>
          <w:color w:val="000000" w:themeColor="text1"/>
        </w:rPr>
        <w:t xml:space="preserve">with client and among the interval parties.   </w:t>
      </w:r>
    </w:p>
    <w:p w:rsidR="001F704D" w:rsidRDefault="00422A3B" w:rsidP="009D1628">
      <w:pPr>
        <w:numPr>
          <w:ilvl w:val="0"/>
          <w:numId w:val="22"/>
        </w:numPr>
        <w:autoSpaceDE w:val="0"/>
        <w:autoSpaceDN w:val="0"/>
        <w:adjustRightInd w:val="0"/>
        <w:spacing w:before="0" w:after="0"/>
      </w:pPr>
      <w:r>
        <w:t>Provides n</w:t>
      </w:r>
      <w:r w:rsidR="001F704D">
        <w:t>ear real ti</w:t>
      </w:r>
      <w:r w:rsidR="00A239B1">
        <w:t>me performance monitoring</w:t>
      </w:r>
      <w:r w:rsidR="006B5501">
        <w:t>,</w:t>
      </w:r>
      <w:r w:rsidR="00A239B1">
        <w:t xml:space="preserve"> keep</w:t>
      </w:r>
      <w:r w:rsidR="00097E90">
        <w:t>s</w:t>
      </w:r>
      <w:r w:rsidR="001F704D">
        <w:t xml:space="preserve"> client and MAXIMUS man</w:t>
      </w:r>
      <w:r w:rsidR="00A239B1">
        <w:t>agement</w:t>
      </w:r>
      <w:r w:rsidR="001F704D">
        <w:t xml:space="preserve"> informed on performance</w:t>
      </w:r>
      <w:r w:rsidR="006B5501">
        <w:t>,</w:t>
      </w:r>
      <w:r w:rsidR="001F704D">
        <w:t xml:space="preserve"> and </w:t>
      </w:r>
      <w:r w:rsidR="00EB1861">
        <w:t xml:space="preserve">helps </w:t>
      </w:r>
      <w:r w:rsidR="005D2F51">
        <w:t>plan</w:t>
      </w:r>
      <w:r>
        <w:t xml:space="preserve"> actionable</w:t>
      </w:r>
      <w:r w:rsidR="005D2F51">
        <w:t xml:space="preserve"> ad-hoc events (outbound campaign) with confidence</w:t>
      </w:r>
      <w:r w:rsidR="001F704D">
        <w:t xml:space="preserve">. </w:t>
      </w:r>
    </w:p>
    <w:p w:rsidR="005D2F51" w:rsidRDefault="00422A3B" w:rsidP="009D1628">
      <w:pPr>
        <w:numPr>
          <w:ilvl w:val="0"/>
          <w:numId w:val="22"/>
        </w:numPr>
        <w:autoSpaceDE w:val="0"/>
        <w:autoSpaceDN w:val="0"/>
        <w:adjustRightInd w:val="0"/>
        <w:spacing w:before="0" w:after="0"/>
      </w:pPr>
      <w:r>
        <w:t>Provides n</w:t>
      </w:r>
      <w:r w:rsidR="008B6407">
        <w:t>ear real time visibility</w:t>
      </w:r>
      <w:r>
        <w:t xml:space="preserve"> with the ability to make better decisions faster: </w:t>
      </w:r>
      <w:r w:rsidR="005D2F51">
        <w:t>gains time for management to react quickly to unexpected events, such as call volume surges, system issues, and unplanned staff leave, by re-arranging resources and plan</w:t>
      </w:r>
      <w:r w:rsidR="001379BA">
        <w:t>ning</w:t>
      </w:r>
      <w:r w:rsidR="005D2F51">
        <w:t xml:space="preserve"> over time if necessary. </w:t>
      </w:r>
    </w:p>
    <w:p w:rsidR="00804321" w:rsidRDefault="00804321" w:rsidP="009D1628">
      <w:pPr>
        <w:numPr>
          <w:ilvl w:val="0"/>
          <w:numId w:val="22"/>
        </w:numPr>
        <w:autoSpaceDE w:val="0"/>
        <w:autoSpaceDN w:val="0"/>
        <w:adjustRightInd w:val="0"/>
        <w:spacing w:before="0" w:after="0"/>
      </w:pPr>
      <w:r>
        <w:t>Focus</w:t>
      </w:r>
      <w:r w:rsidR="00422A3B">
        <w:t>es</w:t>
      </w:r>
      <w:r>
        <w:t xml:space="preserve"> on self-service accessibility to monitor how man</w:t>
      </w:r>
      <w:r w:rsidR="00FA6FE3">
        <w:t>y customers begin self-service</w:t>
      </w:r>
      <w:r>
        <w:t xml:space="preserve"> via IVR including containment rates compared to overall call volume. </w:t>
      </w:r>
    </w:p>
    <w:p w:rsidR="003D415F" w:rsidRPr="003D415F" w:rsidRDefault="003D415F" w:rsidP="001F704D">
      <w:pPr>
        <w:pStyle w:val="ss-textbullet"/>
        <w:numPr>
          <w:ilvl w:val="0"/>
          <w:numId w:val="22"/>
        </w:numPr>
        <w:spacing w:after="0"/>
        <w:rPr>
          <w:rFonts w:ascii="Times New Roman" w:hAnsi="Times New Roman" w:cs="Times New Roman"/>
          <w:noProof w:val="0"/>
          <w:sz w:val="22"/>
          <w:szCs w:val="24"/>
          <w:lang w:eastAsia="en-US"/>
        </w:rPr>
      </w:pPr>
      <w:r w:rsidRPr="003D415F">
        <w:rPr>
          <w:rFonts w:ascii="Times New Roman" w:hAnsi="Times New Roman" w:cs="Times New Roman"/>
          <w:noProof w:val="0"/>
          <w:sz w:val="22"/>
          <w:szCs w:val="24"/>
          <w:lang w:eastAsia="en-US"/>
        </w:rPr>
        <w:t>Automates subscriptions and alerts for information when needed or at scheduled intervals.</w:t>
      </w:r>
    </w:p>
    <w:p w:rsidR="001F704D" w:rsidRDefault="00422A3B" w:rsidP="001F704D">
      <w:pPr>
        <w:pStyle w:val="ss-textbullet"/>
        <w:numPr>
          <w:ilvl w:val="0"/>
          <w:numId w:val="22"/>
        </w:numPr>
        <w:spacing w:after="0"/>
        <w:rPr>
          <w:rFonts w:ascii="Times New Roman" w:hAnsi="Times New Roman" w:cs="Times New Roman"/>
          <w:noProof w:val="0"/>
          <w:sz w:val="22"/>
          <w:szCs w:val="24"/>
          <w:lang w:eastAsia="en-US"/>
        </w:rPr>
      </w:pPr>
      <w:r>
        <w:rPr>
          <w:rFonts w:ascii="Times New Roman" w:hAnsi="Times New Roman" w:cs="Times New Roman"/>
          <w:noProof w:val="0"/>
          <w:sz w:val="22"/>
          <w:szCs w:val="24"/>
          <w:lang w:eastAsia="en-US"/>
        </w:rPr>
        <w:t>Supports</w:t>
      </w:r>
      <w:r w:rsidR="009C12CF">
        <w:rPr>
          <w:rFonts w:ascii="Times New Roman" w:hAnsi="Times New Roman" w:cs="Times New Roman"/>
          <w:noProof w:val="0"/>
          <w:sz w:val="22"/>
          <w:szCs w:val="24"/>
          <w:lang w:eastAsia="en-US"/>
        </w:rPr>
        <w:t xml:space="preserve"> quick ad-hoc analysis and anomaly diagnosis around contact arrival, IVR, and service performance by providing dashboards and reports at meaningful dimension and granularity</w:t>
      </w:r>
      <w:r w:rsidR="00A02C9E">
        <w:rPr>
          <w:rFonts w:ascii="Times New Roman" w:hAnsi="Times New Roman" w:cs="Times New Roman"/>
          <w:noProof w:val="0"/>
          <w:sz w:val="22"/>
          <w:szCs w:val="24"/>
          <w:lang w:eastAsia="en-US"/>
        </w:rPr>
        <w:t>.</w:t>
      </w:r>
    </w:p>
    <w:p w:rsidR="003D415F" w:rsidRDefault="003D415F" w:rsidP="003D415F">
      <w:pPr>
        <w:pStyle w:val="ss-textbullet"/>
        <w:numPr>
          <w:ilvl w:val="0"/>
          <w:numId w:val="22"/>
        </w:numPr>
        <w:spacing w:after="0"/>
        <w:rPr>
          <w:rFonts w:ascii="Times New Roman" w:hAnsi="Times New Roman" w:cs="Times New Roman"/>
          <w:noProof w:val="0"/>
          <w:sz w:val="22"/>
          <w:szCs w:val="24"/>
          <w:lang w:eastAsia="en-US"/>
        </w:rPr>
      </w:pPr>
      <w:r>
        <w:rPr>
          <w:rFonts w:ascii="Times New Roman" w:hAnsi="Times New Roman" w:cs="Times New Roman"/>
          <w:noProof w:val="0"/>
          <w:sz w:val="22"/>
          <w:szCs w:val="24"/>
          <w:lang w:eastAsia="en-US"/>
        </w:rPr>
        <w:t xml:space="preserve">Enables quick root cause analysis by drilling outcomes and metrics into necessary detail level through traceable reporting. </w:t>
      </w:r>
    </w:p>
    <w:p w:rsidR="00843004" w:rsidRDefault="00843004" w:rsidP="00843004">
      <w:pPr>
        <w:pStyle w:val="ss-textbullet"/>
        <w:numPr>
          <w:ilvl w:val="0"/>
          <w:numId w:val="22"/>
        </w:numPr>
        <w:spacing w:after="0"/>
        <w:rPr>
          <w:rFonts w:ascii="Times New Roman" w:hAnsi="Times New Roman" w:cs="Times New Roman"/>
          <w:noProof w:val="0"/>
          <w:sz w:val="22"/>
          <w:szCs w:val="24"/>
          <w:lang w:eastAsia="en-US"/>
        </w:rPr>
      </w:pPr>
      <w:r>
        <w:rPr>
          <w:rFonts w:ascii="Times New Roman" w:hAnsi="Times New Roman" w:cs="Times New Roman"/>
          <w:noProof w:val="0"/>
          <w:sz w:val="22"/>
          <w:szCs w:val="24"/>
          <w:lang w:eastAsia="en-US"/>
        </w:rPr>
        <w:t>Automatically stores historical fore</w:t>
      </w:r>
      <w:r w:rsidR="006F72FF">
        <w:rPr>
          <w:rFonts w:ascii="Times New Roman" w:hAnsi="Times New Roman" w:cs="Times New Roman"/>
          <w:noProof w:val="0"/>
          <w:sz w:val="22"/>
          <w:szCs w:val="24"/>
          <w:lang w:eastAsia="en-US"/>
        </w:rPr>
        <w:t>casts and enables assessment of</w:t>
      </w:r>
      <w:r>
        <w:rPr>
          <w:rFonts w:ascii="Times New Roman" w:hAnsi="Times New Roman" w:cs="Times New Roman"/>
          <w:noProof w:val="0"/>
          <w:sz w:val="22"/>
          <w:szCs w:val="24"/>
          <w:lang w:eastAsia="en-US"/>
        </w:rPr>
        <w:t xml:space="preserve"> the quality of the initial forecast and how frequently the forecast was adjusted. Forecast accuracy can be illustrated. </w:t>
      </w:r>
    </w:p>
    <w:p w:rsidR="00973F49" w:rsidRPr="00097E90" w:rsidRDefault="00973F49" w:rsidP="004532F0">
      <w:pPr>
        <w:pStyle w:val="ss-textbullet"/>
        <w:numPr>
          <w:ilvl w:val="0"/>
          <w:numId w:val="0"/>
        </w:numPr>
        <w:spacing w:after="0"/>
        <w:rPr>
          <w:rFonts w:ascii="Times New Roman" w:hAnsi="Times New Roman" w:cs="Times New Roman"/>
          <w:noProof w:val="0"/>
          <w:sz w:val="22"/>
          <w:szCs w:val="24"/>
          <w:lang w:eastAsia="en-US"/>
        </w:rPr>
      </w:pPr>
    </w:p>
    <w:p w:rsidR="00E83F9B" w:rsidRDefault="00FE6D1F" w:rsidP="00A02343">
      <w:pPr>
        <w:pStyle w:val="Heading1"/>
        <w:rPr>
          <w:rFonts w:ascii="Times New Roman" w:hAnsi="Times New Roman"/>
          <w:bCs/>
        </w:rPr>
      </w:pPr>
      <w:r>
        <w:rPr>
          <w:rFonts w:ascii="Times New Roman" w:hAnsi="Times New Roman"/>
          <w:bCs/>
        </w:rPr>
        <w:t>Contact Center</w:t>
      </w:r>
      <w:r w:rsidR="002F38E6">
        <w:rPr>
          <w:rFonts w:ascii="Times New Roman" w:hAnsi="Times New Roman"/>
          <w:bCs/>
        </w:rPr>
        <w:t xml:space="preserve"> Production Planning</w:t>
      </w:r>
      <w:r w:rsidR="00B67D3D">
        <w:rPr>
          <w:rFonts w:ascii="Times New Roman" w:hAnsi="Times New Roman"/>
          <w:bCs/>
        </w:rPr>
        <w:t xml:space="preserve"> Out-of-the-Box Presentation Objects</w:t>
      </w:r>
    </w:p>
    <w:p w:rsidR="00FE6D1F" w:rsidRDefault="00FE6D1F" w:rsidP="00331E11"/>
    <w:p w:rsidR="008C0E61" w:rsidRDefault="002321F0" w:rsidP="00331E11">
      <w:r>
        <w:t>Contact Center</w:t>
      </w:r>
      <w:r w:rsidR="00A26309">
        <w:t xml:space="preserve"> includes a series of “out of the </w:t>
      </w:r>
      <w:r w:rsidR="00A02C9E">
        <w:t>box”</w:t>
      </w:r>
      <w:r w:rsidR="00A26309">
        <w:t xml:space="preserve"> dashboards, reports and analytics. </w:t>
      </w:r>
      <w:r w:rsidR="00A26309" w:rsidRPr="00D46DED">
        <w:t>These serve as the basis for many mandatory state reports and best practice data visualizations, based on years of experience in administe</w:t>
      </w:r>
      <w:r w:rsidR="00A26309">
        <w:t>ring Medicai</w:t>
      </w:r>
      <w:r w:rsidR="008E2696">
        <w:t>d enrollment and CHIP programs and are already in place at various MAXIMUS sites.</w:t>
      </w:r>
      <w:r w:rsidR="003E5933">
        <w:t xml:space="preserve">  </w:t>
      </w:r>
    </w:p>
    <w:p w:rsidR="003E5933" w:rsidRDefault="00E2172C" w:rsidP="00331E11">
      <w:r>
        <w:t>By</w:t>
      </w:r>
      <w:r w:rsidR="008C0E61">
        <w:t xml:space="preserve"> default </w:t>
      </w:r>
      <w:r w:rsidR="00F30A61">
        <w:t xml:space="preserve">the notion of </w:t>
      </w:r>
      <w:r w:rsidR="008C0E61">
        <w:t xml:space="preserve">interval </w:t>
      </w:r>
      <w:r w:rsidR="00F30A61">
        <w:t xml:space="preserve">in this </w:t>
      </w:r>
      <w:r w:rsidR="00D70009">
        <w:t>module</w:t>
      </w:r>
      <w:r w:rsidR="00F30A61">
        <w:t xml:space="preserve"> </w:t>
      </w:r>
      <w:r w:rsidR="008C0E61">
        <w:t xml:space="preserve">is </w:t>
      </w:r>
      <w:r w:rsidR="00D70009">
        <w:t>set at</w:t>
      </w:r>
      <w:r w:rsidR="008C0E61">
        <w:t xml:space="preserve"> </w:t>
      </w:r>
      <w:r w:rsidR="00F30A61">
        <w:t>30 minutes</w:t>
      </w:r>
      <w:r w:rsidR="008C0E61">
        <w:t xml:space="preserve">. Below we list the </w:t>
      </w:r>
      <w:r w:rsidR="003E5933">
        <w:t>dashboards and reports provided by each sub module:</w:t>
      </w:r>
    </w:p>
    <w:p w:rsidR="00896FF5" w:rsidRDefault="00896FF5" w:rsidP="00331E11"/>
    <w:p w:rsidR="00896FF5" w:rsidRDefault="00896FF5" w:rsidP="00331E11"/>
    <w:p w:rsidR="003E5933" w:rsidRPr="003B572B" w:rsidRDefault="003B572B" w:rsidP="001F51F8">
      <w:pPr>
        <w:pageBreakBefore/>
        <w:ind w:left="360"/>
        <w:rPr>
          <w:szCs w:val="22"/>
        </w:rPr>
      </w:pPr>
      <w:r>
        <w:rPr>
          <w:szCs w:val="22"/>
        </w:rPr>
        <w:lastRenderedPageBreak/>
        <w:t xml:space="preserve">a) </w:t>
      </w:r>
      <w:r w:rsidR="005F60A3">
        <w:rPr>
          <w:szCs w:val="22"/>
        </w:rPr>
        <w:t>Arrival M</w:t>
      </w:r>
      <w:r w:rsidR="001A3CD1">
        <w:rPr>
          <w:szCs w:val="22"/>
        </w:rPr>
        <w:t>onitoring and Service Level C</w:t>
      </w:r>
      <w:r w:rsidR="00BC7FE7">
        <w:rPr>
          <w:szCs w:val="22"/>
        </w:rPr>
        <w:t>onformance</w:t>
      </w:r>
    </w:p>
    <w:p w:rsidR="003E5933" w:rsidRDefault="000D0118" w:rsidP="003E5933">
      <w:r>
        <w:t xml:space="preserve">Table </w:t>
      </w:r>
      <w:r w:rsidR="00E34570">
        <w:t>2</w:t>
      </w:r>
      <w:r>
        <w:t>.1: Presentation O</w:t>
      </w:r>
      <w:r w:rsidR="003E5933">
        <w:t>bjects for Arrival Monitoring and Service Level Conformance</w:t>
      </w:r>
    </w:p>
    <w:tbl>
      <w:tblPr>
        <w:tblW w:w="8730" w:type="dxa"/>
        <w:tblInd w:w="108" w:type="dxa"/>
        <w:tblLook w:val="04A0" w:firstRow="1" w:lastRow="0" w:firstColumn="1" w:lastColumn="0" w:noHBand="0" w:noVBand="1"/>
      </w:tblPr>
      <w:tblGrid>
        <w:gridCol w:w="1601"/>
        <w:gridCol w:w="1909"/>
        <w:gridCol w:w="3786"/>
        <w:gridCol w:w="1434"/>
      </w:tblGrid>
      <w:tr w:rsidR="007620C0" w:rsidRPr="002A4E00" w:rsidTr="00590E66">
        <w:trPr>
          <w:cantSplit/>
          <w:trHeight w:val="300"/>
          <w:tblHeader/>
        </w:trPr>
        <w:tc>
          <w:tcPr>
            <w:tcW w:w="1601" w:type="dxa"/>
            <w:tcBorders>
              <w:top w:val="single" w:sz="4" w:space="0" w:color="auto"/>
              <w:left w:val="single" w:sz="4" w:space="0" w:color="auto"/>
              <w:bottom w:val="single" w:sz="4" w:space="0" w:color="auto"/>
              <w:right w:val="single" w:sz="4" w:space="0" w:color="auto"/>
            </w:tcBorders>
            <w:shd w:val="clear" w:color="000000" w:fill="4F81BD"/>
            <w:hideMark/>
          </w:tcPr>
          <w:p w:rsidR="003E5933" w:rsidRPr="002A4E00" w:rsidRDefault="003E5933" w:rsidP="00973F49">
            <w:pPr>
              <w:spacing w:before="0" w:after="0"/>
              <w:rPr>
                <w:color w:val="FFFFFF"/>
                <w:sz w:val="18"/>
                <w:szCs w:val="18"/>
              </w:rPr>
            </w:pPr>
            <w:r w:rsidRPr="002A4E00">
              <w:rPr>
                <w:color w:val="FFFFFF"/>
                <w:sz w:val="18"/>
                <w:szCs w:val="18"/>
              </w:rPr>
              <w:t>Name</w:t>
            </w:r>
          </w:p>
        </w:tc>
        <w:tc>
          <w:tcPr>
            <w:tcW w:w="1909" w:type="dxa"/>
            <w:tcBorders>
              <w:top w:val="single" w:sz="4" w:space="0" w:color="auto"/>
              <w:left w:val="nil"/>
              <w:bottom w:val="single" w:sz="4" w:space="0" w:color="auto"/>
              <w:right w:val="single" w:sz="4" w:space="0" w:color="auto"/>
            </w:tcBorders>
            <w:shd w:val="clear" w:color="000000" w:fill="4F81BD"/>
          </w:tcPr>
          <w:p w:rsidR="003E5933" w:rsidRPr="002A4E00" w:rsidRDefault="003E5933" w:rsidP="00973F49">
            <w:pPr>
              <w:spacing w:before="0" w:after="0"/>
              <w:rPr>
                <w:color w:val="FFFFFF"/>
                <w:sz w:val="18"/>
                <w:szCs w:val="18"/>
              </w:rPr>
            </w:pPr>
            <w:r>
              <w:rPr>
                <w:color w:val="FFFFFF"/>
                <w:sz w:val="18"/>
                <w:szCs w:val="18"/>
              </w:rPr>
              <w:t>Business Purpose</w:t>
            </w:r>
          </w:p>
        </w:tc>
        <w:tc>
          <w:tcPr>
            <w:tcW w:w="3786" w:type="dxa"/>
            <w:tcBorders>
              <w:top w:val="single" w:sz="4" w:space="0" w:color="auto"/>
              <w:left w:val="single" w:sz="4" w:space="0" w:color="auto"/>
              <w:bottom w:val="single" w:sz="4" w:space="0" w:color="auto"/>
              <w:right w:val="single" w:sz="4" w:space="0" w:color="auto"/>
            </w:tcBorders>
            <w:shd w:val="clear" w:color="000000" w:fill="4F81BD"/>
            <w:hideMark/>
          </w:tcPr>
          <w:p w:rsidR="003E5933" w:rsidRPr="002A4E00" w:rsidRDefault="003E5933" w:rsidP="00973F49">
            <w:pPr>
              <w:spacing w:before="0" w:after="0"/>
              <w:rPr>
                <w:color w:val="FFFFFF"/>
                <w:sz w:val="18"/>
                <w:szCs w:val="18"/>
              </w:rPr>
            </w:pPr>
            <w:r w:rsidRPr="002A4E00">
              <w:rPr>
                <w:color w:val="FFFFFF"/>
                <w:sz w:val="18"/>
                <w:szCs w:val="18"/>
              </w:rPr>
              <w:t>Description</w:t>
            </w:r>
          </w:p>
        </w:tc>
        <w:tc>
          <w:tcPr>
            <w:tcW w:w="1434" w:type="dxa"/>
            <w:tcBorders>
              <w:top w:val="single" w:sz="4" w:space="0" w:color="auto"/>
              <w:left w:val="single" w:sz="4" w:space="0" w:color="auto"/>
              <w:bottom w:val="single" w:sz="4" w:space="0" w:color="auto"/>
              <w:right w:val="single" w:sz="4" w:space="0" w:color="auto"/>
            </w:tcBorders>
            <w:shd w:val="clear" w:color="000000" w:fill="4F81BD"/>
          </w:tcPr>
          <w:p w:rsidR="003E5933" w:rsidRPr="002A4E00" w:rsidRDefault="003E5933" w:rsidP="00973F49">
            <w:pPr>
              <w:spacing w:before="0" w:after="0"/>
              <w:rPr>
                <w:color w:val="FFFFFF"/>
                <w:sz w:val="18"/>
                <w:szCs w:val="18"/>
              </w:rPr>
            </w:pPr>
            <w:r>
              <w:rPr>
                <w:color w:val="FFFFFF"/>
                <w:sz w:val="18"/>
                <w:szCs w:val="18"/>
              </w:rPr>
              <w:t>Consumer</w:t>
            </w:r>
          </w:p>
        </w:tc>
      </w:tr>
      <w:tr w:rsidR="007620C0" w:rsidRPr="002A4E00" w:rsidTr="00590E66">
        <w:trPr>
          <w:cantSplit/>
          <w:trHeight w:val="300"/>
        </w:trPr>
        <w:tc>
          <w:tcPr>
            <w:tcW w:w="1601" w:type="dxa"/>
            <w:tcBorders>
              <w:top w:val="nil"/>
              <w:left w:val="single" w:sz="4" w:space="0" w:color="auto"/>
              <w:bottom w:val="single" w:sz="4" w:space="0" w:color="auto"/>
              <w:right w:val="single" w:sz="4" w:space="0" w:color="auto"/>
            </w:tcBorders>
            <w:shd w:val="clear" w:color="000000" w:fill="B8CCE4"/>
            <w:hideMark/>
          </w:tcPr>
          <w:p w:rsidR="00684F39" w:rsidRPr="002A4E00" w:rsidRDefault="00684F39" w:rsidP="00C101B5">
            <w:pPr>
              <w:spacing w:before="0" w:after="0"/>
              <w:rPr>
                <w:b/>
                <w:bCs/>
                <w:color w:val="000000"/>
                <w:sz w:val="18"/>
                <w:szCs w:val="18"/>
              </w:rPr>
            </w:pPr>
            <w:r w:rsidRPr="002A4E00">
              <w:rPr>
                <w:b/>
                <w:bCs/>
                <w:color w:val="000000"/>
                <w:sz w:val="18"/>
                <w:szCs w:val="18"/>
              </w:rPr>
              <w:t>Dashboards</w:t>
            </w:r>
          </w:p>
        </w:tc>
        <w:tc>
          <w:tcPr>
            <w:tcW w:w="1909" w:type="dxa"/>
            <w:tcBorders>
              <w:top w:val="single" w:sz="4" w:space="0" w:color="auto"/>
              <w:left w:val="nil"/>
              <w:bottom w:val="single" w:sz="4" w:space="0" w:color="auto"/>
              <w:right w:val="single" w:sz="4" w:space="0" w:color="auto"/>
            </w:tcBorders>
            <w:shd w:val="clear" w:color="000000" w:fill="B8CCE4"/>
          </w:tcPr>
          <w:p w:rsidR="00684F39" w:rsidRPr="002A4E00" w:rsidRDefault="00684F39" w:rsidP="00C101B5">
            <w:pPr>
              <w:spacing w:before="0" w:after="0"/>
              <w:rPr>
                <w:b/>
                <w:bCs/>
                <w:color w:val="000000"/>
                <w:sz w:val="18"/>
                <w:szCs w:val="18"/>
              </w:rPr>
            </w:pPr>
          </w:p>
        </w:tc>
        <w:tc>
          <w:tcPr>
            <w:tcW w:w="3786" w:type="dxa"/>
            <w:tcBorders>
              <w:top w:val="nil"/>
              <w:left w:val="single" w:sz="4" w:space="0" w:color="auto"/>
              <w:bottom w:val="single" w:sz="4" w:space="0" w:color="auto"/>
              <w:right w:val="single" w:sz="4" w:space="0" w:color="auto"/>
            </w:tcBorders>
            <w:shd w:val="clear" w:color="000000" w:fill="B8CCE4"/>
            <w:hideMark/>
          </w:tcPr>
          <w:p w:rsidR="00684F39" w:rsidRPr="002A4E00" w:rsidRDefault="00684F39" w:rsidP="00C101B5">
            <w:pPr>
              <w:spacing w:before="0" w:after="0"/>
              <w:rPr>
                <w:b/>
                <w:bCs/>
                <w:color w:val="000000"/>
                <w:sz w:val="18"/>
                <w:szCs w:val="18"/>
              </w:rPr>
            </w:pPr>
            <w:r w:rsidRPr="002A4E00">
              <w:rPr>
                <w:b/>
                <w:bCs/>
                <w:color w:val="000000"/>
                <w:sz w:val="18"/>
                <w:szCs w:val="18"/>
              </w:rPr>
              <w:t> </w:t>
            </w:r>
          </w:p>
        </w:tc>
        <w:tc>
          <w:tcPr>
            <w:tcW w:w="1434" w:type="dxa"/>
            <w:tcBorders>
              <w:top w:val="nil"/>
              <w:left w:val="single" w:sz="4" w:space="0" w:color="auto"/>
              <w:bottom w:val="single" w:sz="4" w:space="0" w:color="auto"/>
              <w:right w:val="single" w:sz="4" w:space="0" w:color="auto"/>
            </w:tcBorders>
            <w:shd w:val="clear" w:color="000000" w:fill="B8CCE4"/>
          </w:tcPr>
          <w:p w:rsidR="00684F39" w:rsidRPr="002A4E00" w:rsidRDefault="00684F39" w:rsidP="00C101B5">
            <w:pPr>
              <w:spacing w:before="0" w:after="0"/>
              <w:rPr>
                <w:b/>
                <w:bCs/>
                <w:color w:val="000000"/>
                <w:sz w:val="18"/>
                <w:szCs w:val="18"/>
              </w:rPr>
            </w:pPr>
          </w:p>
        </w:tc>
      </w:tr>
      <w:tr w:rsidR="007620C0" w:rsidRPr="002A4E00" w:rsidTr="00590E66">
        <w:trPr>
          <w:trHeight w:val="53"/>
        </w:trPr>
        <w:tc>
          <w:tcPr>
            <w:tcW w:w="1601" w:type="dxa"/>
            <w:tcBorders>
              <w:top w:val="nil"/>
              <w:left w:val="single" w:sz="4" w:space="0" w:color="auto"/>
              <w:bottom w:val="single" w:sz="4" w:space="0" w:color="auto"/>
              <w:right w:val="single" w:sz="4" w:space="0" w:color="auto"/>
            </w:tcBorders>
            <w:shd w:val="clear" w:color="auto" w:fill="auto"/>
            <w:hideMark/>
          </w:tcPr>
          <w:p w:rsidR="00E73228" w:rsidRPr="002A4E00" w:rsidRDefault="000E127F" w:rsidP="005F60A3">
            <w:pPr>
              <w:spacing w:before="0" w:after="0"/>
              <w:rPr>
                <w:color w:val="000000"/>
                <w:sz w:val="18"/>
                <w:szCs w:val="18"/>
              </w:rPr>
            </w:pPr>
            <w:r>
              <w:rPr>
                <w:color w:val="000000"/>
                <w:sz w:val="18"/>
                <w:szCs w:val="18"/>
              </w:rPr>
              <w:t xml:space="preserve">Contact Center </w:t>
            </w:r>
            <w:r w:rsidR="00E51D39">
              <w:rPr>
                <w:color w:val="000000"/>
                <w:sz w:val="18"/>
                <w:szCs w:val="18"/>
              </w:rPr>
              <w:t xml:space="preserve">Actual Arrivals and Performance </w:t>
            </w:r>
            <w:r w:rsidR="00E73228">
              <w:rPr>
                <w:color w:val="000000"/>
                <w:sz w:val="18"/>
                <w:szCs w:val="18"/>
              </w:rPr>
              <w:t xml:space="preserve">Dashboard </w:t>
            </w:r>
          </w:p>
        </w:tc>
        <w:tc>
          <w:tcPr>
            <w:tcW w:w="1909" w:type="dxa"/>
            <w:tcBorders>
              <w:top w:val="single" w:sz="4" w:space="0" w:color="auto"/>
              <w:left w:val="nil"/>
              <w:bottom w:val="single" w:sz="4" w:space="0" w:color="auto"/>
              <w:right w:val="single" w:sz="4" w:space="0" w:color="auto"/>
            </w:tcBorders>
          </w:tcPr>
          <w:p w:rsidR="00976495" w:rsidRDefault="00F8634A" w:rsidP="00976495">
            <w:pPr>
              <w:spacing w:before="0" w:after="0"/>
              <w:rPr>
                <w:color w:val="000000"/>
                <w:sz w:val="18"/>
                <w:szCs w:val="18"/>
              </w:rPr>
            </w:pPr>
            <w:r>
              <w:rPr>
                <w:color w:val="000000"/>
                <w:sz w:val="18"/>
                <w:szCs w:val="18"/>
              </w:rPr>
              <w:t xml:space="preserve">This dashboard </w:t>
            </w:r>
            <w:r w:rsidR="00976495">
              <w:rPr>
                <w:color w:val="000000"/>
                <w:sz w:val="18"/>
                <w:szCs w:val="18"/>
              </w:rPr>
              <w:t>is a key management tool</w:t>
            </w:r>
            <w:r w:rsidR="00E256F5">
              <w:rPr>
                <w:color w:val="000000"/>
                <w:sz w:val="18"/>
                <w:szCs w:val="18"/>
              </w:rPr>
              <w:t xml:space="preserve"> as i</w:t>
            </w:r>
            <w:r w:rsidR="003771BD">
              <w:rPr>
                <w:color w:val="000000"/>
                <w:sz w:val="18"/>
                <w:szCs w:val="18"/>
              </w:rPr>
              <w:t>t</w:t>
            </w:r>
            <w:r w:rsidR="00976495">
              <w:rPr>
                <w:color w:val="000000"/>
                <w:sz w:val="18"/>
                <w:szCs w:val="18"/>
              </w:rPr>
              <w:t xml:space="preserve"> </w:t>
            </w:r>
            <w:r w:rsidR="003771BD">
              <w:rPr>
                <w:color w:val="000000"/>
                <w:sz w:val="18"/>
                <w:szCs w:val="18"/>
              </w:rPr>
              <w:t>provides</w:t>
            </w:r>
            <w:r w:rsidR="006E3FB8">
              <w:rPr>
                <w:color w:val="000000"/>
                <w:sz w:val="18"/>
                <w:szCs w:val="18"/>
              </w:rPr>
              <w:t xml:space="preserve"> visibility into </w:t>
            </w:r>
            <w:r w:rsidR="00D979B4">
              <w:rPr>
                <w:color w:val="000000"/>
                <w:sz w:val="18"/>
                <w:szCs w:val="18"/>
              </w:rPr>
              <w:t>contact</w:t>
            </w:r>
            <w:r w:rsidR="00E73228" w:rsidRPr="008C0E61">
              <w:rPr>
                <w:color w:val="000000"/>
                <w:sz w:val="18"/>
                <w:szCs w:val="18"/>
              </w:rPr>
              <w:t xml:space="preserve"> </w:t>
            </w:r>
            <w:r w:rsidR="00141BB2">
              <w:rPr>
                <w:color w:val="000000"/>
                <w:sz w:val="18"/>
                <w:szCs w:val="18"/>
              </w:rPr>
              <w:t xml:space="preserve">actual </w:t>
            </w:r>
            <w:r w:rsidR="00D979B4">
              <w:rPr>
                <w:color w:val="000000"/>
                <w:sz w:val="18"/>
                <w:szCs w:val="18"/>
              </w:rPr>
              <w:t xml:space="preserve">arrival </w:t>
            </w:r>
            <w:r w:rsidR="00752660">
              <w:rPr>
                <w:color w:val="000000"/>
                <w:sz w:val="18"/>
                <w:szCs w:val="18"/>
              </w:rPr>
              <w:t>volumes</w:t>
            </w:r>
            <w:r w:rsidR="00976495">
              <w:rPr>
                <w:color w:val="000000"/>
                <w:sz w:val="18"/>
                <w:szCs w:val="18"/>
              </w:rPr>
              <w:t xml:space="preserve"> and </w:t>
            </w:r>
            <w:r w:rsidR="006E3FB8">
              <w:rPr>
                <w:color w:val="000000"/>
                <w:sz w:val="18"/>
                <w:szCs w:val="18"/>
              </w:rPr>
              <w:t>near real time service</w:t>
            </w:r>
            <w:r w:rsidR="00976495">
              <w:rPr>
                <w:color w:val="000000"/>
                <w:sz w:val="18"/>
                <w:szCs w:val="18"/>
              </w:rPr>
              <w:t xml:space="preserve"> </w:t>
            </w:r>
            <w:r w:rsidR="006E3FB8">
              <w:rPr>
                <w:color w:val="000000"/>
                <w:sz w:val="18"/>
                <w:szCs w:val="18"/>
              </w:rPr>
              <w:t>performance</w:t>
            </w:r>
            <w:r w:rsidR="00976495">
              <w:rPr>
                <w:color w:val="000000"/>
                <w:sz w:val="18"/>
                <w:szCs w:val="18"/>
              </w:rPr>
              <w:t xml:space="preserve"> to ensure the contact center is behaving as expected.</w:t>
            </w:r>
          </w:p>
          <w:p w:rsidR="001A3CD1" w:rsidRDefault="001A3CD1" w:rsidP="0008264B">
            <w:pPr>
              <w:spacing w:before="0" w:after="0"/>
              <w:rPr>
                <w:color w:val="000000"/>
                <w:sz w:val="18"/>
                <w:szCs w:val="18"/>
              </w:rPr>
            </w:pPr>
          </w:p>
          <w:p w:rsidR="006E3FB8" w:rsidRDefault="0008264B" w:rsidP="00222E92">
            <w:pPr>
              <w:spacing w:before="0" w:after="0"/>
              <w:rPr>
                <w:color w:val="000000"/>
                <w:sz w:val="18"/>
                <w:szCs w:val="18"/>
              </w:rPr>
            </w:pPr>
            <w:r>
              <w:rPr>
                <w:color w:val="000000"/>
                <w:sz w:val="18"/>
                <w:szCs w:val="18"/>
              </w:rPr>
              <w:t xml:space="preserve">When deployed together with </w:t>
            </w:r>
            <w:r w:rsidR="00222E92">
              <w:rPr>
                <w:color w:val="000000"/>
                <w:sz w:val="18"/>
                <w:szCs w:val="18"/>
              </w:rPr>
              <w:t>second</w:t>
            </w:r>
            <w:r>
              <w:rPr>
                <w:color w:val="000000"/>
                <w:sz w:val="18"/>
                <w:szCs w:val="18"/>
              </w:rPr>
              <w:t xml:space="preserve"> sub module, </w:t>
            </w:r>
            <w:r w:rsidR="00253683">
              <w:rPr>
                <w:color w:val="000000"/>
                <w:sz w:val="18"/>
                <w:szCs w:val="18"/>
              </w:rPr>
              <w:t>actuals and for</w:t>
            </w:r>
            <w:r w:rsidR="00222E92">
              <w:rPr>
                <w:color w:val="000000"/>
                <w:sz w:val="18"/>
                <w:szCs w:val="18"/>
              </w:rPr>
              <w:t>ecasts will be deployed in one d</w:t>
            </w:r>
            <w:r w:rsidR="00253683">
              <w:rPr>
                <w:color w:val="000000"/>
                <w:sz w:val="18"/>
                <w:szCs w:val="18"/>
              </w:rPr>
              <w:t xml:space="preserve">ashboard: the Arrivals and Performance Overview Dashboard. It </w:t>
            </w:r>
            <w:r w:rsidR="00DB3819">
              <w:rPr>
                <w:color w:val="000000"/>
                <w:sz w:val="18"/>
                <w:szCs w:val="18"/>
              </w:rPr>
              <w:t xml:space="preserve">triggers alerts and helps Contact Center Management react quickly to </w:t>
            </w:r>
            <w:r w:rsidR="006E3FB8">
              <w:rPr>
                <w:color w:val="000000"/>
                <w:sz w:val="18"/>
                <w:szCs w:val="18"/>
              </w:rPr>
              <w:t>unexpected s</w:t>
            </w:r>
            <w:r w:rsidR="00DB3819">
              <w:rPr>
                <w:color w:val="000000"/>
                <w:sz w:val="18"/>
                <w:szCs w:val="18"/>
              </w:rPr>
              <w:t>urges in volumes</w:t>
            </w:r>
            <w:r w:rsidR="007620C0">
              <w:rPr>
                <w:color w:val="000000"/>
                <w:sz w:val="18"/>
                <w:szCs w:val="18"/>
              </w:rPr>
              <w:t xml:space="preserve">, meaningful deviations from the expected forecast </w:t>
            </w:r>
            <w:r w:rsidR="00DB3819">
              <w:rPr>
                <w:color w:val="000000"/>
                <w:sz w:val="18"/>
                <w:szCs w:val="18"/>
              </w:rPr>
              <w:t xml:space="preserve">or unplanned </w:t>
            </w:r>
            <w:proofErr w:type="gramStart"/>
            <w:r w:rsidR="00DB3819">
              <w:rPr>
                <w:color w:val="000000"/>
                <w:sz w:val="18"/>
                <w:szCs w:val="18"/>
              </w:rPr>
              <w:t>staff leave</w:t>
            </w:r>
            <w:proofErr w:type="gramEnd"/>
            <w:r w:rsidR="00DB3819">
              <w:rPr>
                <w:color w:val="000000"/>
                <w:sz w:val="18"/>
                <w:szCs w:val="18"/>
              </w:rPr>
              <w:t xml:space="preserve">. </w:t>
            </w:r>
          </w:p>
        </w:tc>
        <w:tc>
          <w:tcPr>
            <w:tcW w:w="3786" w:type="dxa"/>
            <w:tcBorders>
              <w:top w:val="nil"/>
              <w:left w:val="single" w:sz="4" w:space="0" w:color="auto"/>
              <w:bottom w:val="single" w:sz="4" w:space="0" w:color="auto"/>
              <w:right w:val="single" w:sz="4" w:space="0" w:color="auto"/>
            </w:tcBorders>
            <w:shd w:val="clear" w:color="auto" w:fill="auto"/>
            <w:hideMark/>
          </w:tcPr>
          <w:p w:rsidR="007620C0" w:rsidRPr="007620C0" w:rsidRDefault="00AC7CFD" w:rsidP="006B5501">
            <w:pPr>
              <w:spacing w:before="0" w:after="0" w:line="276" w:lineRule="auto"/>
              <w:rPr>
                <w:b/>
                <w:i/>
                <w:color w:val="000000"/>
                <w:sz w:val="18"/>
                <w:szCs w:val="18"/>
              </w:rPr>
            </w:pPr>
            <w:r>
              <w:rPr>
                <w:b/>
                <w:i/>
                <w:color w:val="000000"/>
                <w:sz w:val="18"/>
                <w:szCs w:val="18"/>
              </w:rPr>
              <w:t xml:space="preserve">Data </w:t>
            </w:r>
            <w:r w:rsidR="007620C0" w:rsidRPr="007620C0">
              <w:rPr>
                <w:b/>
                <w:i/>
                <w:color w:val="000000"/>
                <w:sz w:val="18"/>
                <w:szCs w:val="18"/>
              </w:rPr>
              <w:t xml:space="preserve">Metrics: </w:t>
            </w:r>
          </w:p>
          <w:p w:rsidR="006B5501" w:rsidRPr="00C97FFA" w:rsidRDefault="006B5501" w:rsidP="006B5501">
            <w:pPr>
              <w:spacing w:before="0" w:after="0"/>
              <w:rPr>
                <w:color w:val="000000"/>
                <w:sz w:val="18"/>
                <w:szCs w:val="18"/>
              </w:rPr>
            </w:pPr>
            <w:r>
              <w:rPr>
                <w:color w:val="000000"/>
                <w:sz w:val="18"/>
                <w:szCs w:val="18"/>
              </w:rPr>
              <w:t xml:space="preserve">1) </w:t>
            </w:r>
            <w:r w:rsidR="00AD498C" w:rsidRPr="00E36604">
              <w:rPr>
                <w:color w:val="000000"/>
                <w:sz w:val="18"/>
                <w:szCs w:val="18"/>
              </w:rPr>
              <w:t>Contact Arrivals</w:t>
            </w:r>
            <w:r w:rsidR="00957C19">
              <w:rPr>
                <w:color w:val="000000"/>
                <w:sz w:val="18"/>
                <w:szCs w:val="18"/>
              </w:rPr>
              <w:t xml:space="preserve"> (Tab 1)</w:t>
            </w:r>
          </w:p>
          <w:p w:rsidR="006B5501" w:rsidRPr="00C97FFA" w:rsidRDefault="00D44DFC" w:rsidP="00BF7722">
            <w:pPr>
              <w:pStyle w:val="ListParagraph"/>
              <w:numPr>
                <w:ilvl w:val="0"/>
                <w:numId w:val="24"/>
              </w:numPr>
              <w:rPr>
                <w:color w:val="000000"/>
                <w:sz w:val="18"/>
                <w:szCs w:val="18"/>
              </w:rPr>
            </w:pPr>
            <w:r>
              <w:rPr>
                <w:color w:val="000000"/>
                <w:sz w:val="18"/>
                <w:szCs w:val="18"/>
              </w:rPr>
              <w:t>Actual c</w:t>
            </w:r>
            <w:r w:rsidR="006B5501">
              <w:rPr>
                <w:color w:val="000000"/>
                <w:sz w:val="18"/>
                <w:szCs w:val="18"/>
              </w:rPr>
              <w:t>ontacts created</w:t>
            </w:r>
          </w:p>
          <w:p w:rsidR="006B5501" w:rsidRDefault="00D44DFC" w:rsidP="00BF7722">
            <w:pPr>
              <w:pStyle w:val="ListParagraph"/>
              <w:numPr>
                <w:ilvl w:val="0"/>
                <w:numId w:val="24"/>
              </w:numPr>
              <w:rPr>
                <w:color w:val="000000"/>
                <w:sz w:val="18"/>
                <w:szCs w:val="18"/>
              </w:rPr>
            </w:pPr>
            <w:r>
              <w:rPr>
                <w:color w:val="000000"/>
                <w:sz w:val="18"/>
                <w:szCs w:val="18"/>
              </w:rPr>
              <w:t>Actual c</w:t>
            </w:r>
            <w:r w:rsidR="006B5501" w:rsidRPr="00F637BA">
              <w:rPr>
                <w:color w:val="000000"/>
                <w:sz w:val="18"/>
                <w:szCs w:val="18"/>
              </w:rPr>
              <w:t>ontact</w:t>
            </w:r>
            <w:r w:rsidR="006B5501">
              <w:rPr>
                <w:color w:val="000000"/>
                <w:sz w:val="18"/>
                <w:szCs w:val="18"/>
              </w:rPr>
              <w:t>s offered</w:t>
            </w:r>
          </w:p>
          <w:p w:rsidR="00FE2928" w:rsidRDefault="00D44DFC" w:rsidP="00BF7722">
            <w:pPr>
              <w:pStyle w:val="ListParagraph"/>
              <w:numPr>
                <w:ilvl w:val="0"/>
                <w:numId w:val="24"/>
              </w:numPr>
              <w:rPr>
                <w:color w:val="000000"/>
                <w:sz w:val="18"/>
                <w:szCs w:val="18"/>
              </w:rPr>
            </w:pPr>
            <w:r>
              <w:rPr>
                <w:color w:val="000000"/>
                <w:sz w:val="18"/>
                <w:szCs w:val="18"/>
              </w:rPr>
              <w:t>Actual c</w:t>
            </w:r>
            <w:r w:rsidR="006B5501" w:rsidRPr="00F637BA">
              <w:rPr>
                <w:color w:val="000000"/>
                <w:sz w:val="18"/>
                <w:szCs w:val="18"/>
              </w:rPr>
              <w:t>ontact</w:t>
            </w:r>
            <w:r w:rsidR="006B5501">
              <w:rPr>
                <w:color w:val="000000"/>
                <w:sz w:val="18"/>
                <w:szCs w:val="18"/>
              </w:rPr>
              <w:t xml:space="preserve">s </w:t>
            </w:r>
            <w:r w:rsidR="00CD1DF1">
              <w:rPr>
                <w:color w:val="000000"/>
                <w:sz w:val="18"/>
                <w:szCs w:val="18"/>
              </w:rPr>
              <w:t>handled</w:t>
            </w:r>
          </w:p>
          <w:p w:rsidR="005627C8" w:rsidRPr="005627C8" w:rsidRDefault="005627C8" w:rsidP="00BF7722">
            <w:pPr>
              <w:pStyle w:val="ListParagraph"/>
              <w:numPr>
                <w:ilvl w:val="0"/>
                <w:numId w:val="24"/>
              </w:numPr>
              <w:rPr>
                <w:i/>
                <w:color w:val="000000"/>
                <w:sz w:val="18"/>
                <w:szCs w:val="18"/>
              </w:rPr>
            </w:pPr>
            <w:r w:rsidRPr="005627C8">
              <w:rPr>
                <w:i/>
                <w:color w:val="000000"/>
                <w:sz w:val="18"/>
                <w:szCs w:val="18"/>
              </w:rPr>
              <w:t xml:space="preserve"> Actual contacts transferred</w:t>
            </w:r>
          </w:p>
          <w:p w:rsidR="006B5501" w:rsidRDefault="006B5501" w:rsidP="006B5501">
            <w:pPr>
              <w:spacing w:before="0" w:after="0" w:line="276" w:lineRule="auto"/>
              <w:rPr>
                <w:color w:val="000000"/>
                <w:sz w:val="18"/>
                <w:szCs w:val="18"/>
              </w:rPr>
            </w:pPr>
            <w:r>
              <w:rPr>
                <w:color w:val="000000"/>
                <w:sz w:val="18"/>
                <w:szCs w:val="18"/>
              </w:rPr>
              <w:t>Displayed as line chart</w:t>
            </w:r>
            <w:r w:rsidR="00764323">
              <w:rPr>
                <w:color w:val="000000"/>
                <w:sz w:val="18"/>
                <w:szCs w:val="18"/>
              </w:rPr>
              <w:t>s</w:t>
            </w:r>
            <w:r>
              <w:rPr>
                <w:color w:val="000000"/>
                <w:sz w:val="18"/>
                <w:szCs w:val="18"/>
              </w:rPr>
              <w:t xml:space="preserve"> (x-axis is each day of the month)</w:t>
            </w:r>
            <w:r w:rsidR="00595FEE">
              <w:rPr>
                <w:color w:val="000000"/>
                <w:sz w:val="18"/>
                <w:szCs w:val="18"/>
              </w:rPr>
              <w:t xml:space="preserve"> </w:t>
            </w:r>
            <w:r w:rsidR="00A33388">
              <w:rPr>
                <w:color w:val="000000"/>
                <w:sz w:val="18"/>
                <w:szCs w:val="18"/>
              </w:rPr>
              <w:t>in separate charts.</w:t>
            </w:r>
          </w:p>
          <w:p w:rsidR="00D44DFC" w:rsidRDefault="00D44DFC" w:rsidP="000C6959">
            <w:pPr>
              <w:spacing w:before="0" w:after="0"/>
              <w:rPr>
                <w:color w:val="000000"/>
                <w:sz w:val="18"/>
                <w:szCs w:val="18"/>
              </w:rPr>
            </w:pPr>
          </w:p>
          <w:p w:rsidR="00966CD0" w:rsidRDefault="000E127F" w:rsidP="000C6959">
            <w:pPr>
              <w:spacing w:before="0" w:after="0"/>
              <w:rPr>
                <w:b/>
                <w:color w:val="000000"/>
                <w:sz w:val="18"/>
                <w:szCs w:val="18"/>
              </w:rPr>
            </w:pPr>
            <w:r>
              <w:rPr>
                <w:color w:val="000000"/>
                <w:sz w:val="18"/>
                <w:szCs w:val="18"/>
              </w:rPr>
              <w:t xml:space="preserve">2) </w:t>
            </w:r>
            <w:r w:rsidRPr="00E36604">
              <w:rPr>
                <w:color w:val="000000"/>
                <w:sz w:val="18"/>
                <w:szCs w:val="18"/>
              </w:rPr>
              <w:t>Service Performance</w:t>
            </w:r>
            <w:r w:rsidR="00785448" w:rsidRPr="00785448">
              <w:rPr>
                <w:b/>
                <w:color w:val="000000"/>
                <w:sz w:val="18"/>
                <w:szCs w:val="18"/>
              </w:rPr>
              <w:t xml:space="preserve"> </w:t>
            </w:r>
            <w:r w:rsidR="00957C19">
              <w:rPr>
                <w:color w:val="000000"/>
                <w:sz w:val="18"/>
                <w:szCs w:val="18"/>
              </w:rPr>
              <w:t>(Tab 2)</w:t>
            </w:r>
          </w:p>
          <w:p w:rsidR="000E127F" w:rsidRDefault="00D44DFC" w:rsidP="00BF7722">
            <w:pPr>
              <w:pStyle w:val="ListParagraph"/>
              <w:numPr>
                <w:ilvl w:val="0"/>
                <w:numId w:val="24"/>
              </w:numPr>
              <w:rPr>
                <w:color w:val="000000"/>
                <w:sz w:val="18"/>
                <w:szCs w:val="18"/>
              </w:rPr>
            </w:pPr>
            <w:r>
              <w:rPr>
                <w:color w:val="000000"/>
                <w:sz w:val="18"/>
                <w:szCs w:val="18"/>
              </w:rPr>
              <w:t xml:space="preserve">Actual </w:t>
            </w:r>
            <w:r w:rsidR="000E127F">
              <w:rPr>
                <w:color w:val="000000"/>
                <w:sz w:val="18"/>
                <w:szCs w:val="18"/>
              </w:rPr>
              <w:t>A</w:t>
            </w:r>
            <w:r w:rsidR="000E127F" w:rsidRPr="00F637BA">
              <w:rPr>
                <w:color w:val="000000"/>
                <w:sz w:val="18"/>
                <w:szCs w:val="18"/>
              </w:rPr>
              <w:t>verage speed to answer</w:t>
            </w:r>
            <w:r w:rsidR="000E127F">
              <w:rPr>
                <w:color w:val="000000"/>
                <w:sz w:val="18"/>
                <w:szCs w:val="18"/>
              </w:rPr>
              <w:t xml:space="preserve"> (ASA)</w:t>
            </w:r>
          </w:p>
          <w:p w:rsidR="000E127F" w:rsidRDefault="000E127F" w:rsidP="00BF7722">
            <w:pPr>
              <w:pStyle w:val="ListParagraph"/>
              <w:numPr>
                <w:ilvl w:val="0"/>
                <w:numId w:val="24"/>
              </w:numPr>
              <w:rPr>
                <w:color w:val="000000"/>
                <w:sz w:val="18"/>
                <w:szCs w:val="18"/>
              </w:rPr>
            </w:pPr>
            <w:r>
              <w:rPr>
                <w:color w:val="000000"/>
                <w:sz w:val="18"/>
                <w:szCs w:val="18"/>
              </w:rPr>
              <w:t>Abandonment rate (AB Rate)</w:t>
            </w:r>
          </w:p>
          <w:p w:rsidR="000E127F" w:rsidRDefault="00D44DFC" w:rsidP="00BF7722">
            <w:pPr>
              <w:pStyle w:val="ListParagraph"/>
              <w:numPr>
                <w:ilvl w:val="0"/>
                <w:numId w:val="24"/>
              </w:numPr>
              <w:rPr>
                <w:color w:val="000000"/>
                <w:sz w:val="18"/>
                <w:szCs w:val="18"/>
              </w:rPr>
            </w:pPr>
            <w:r>
              <w:rPr>
                <w:color w:val="000000"/>
                <w:sz w:val="18"/>
                <w:szCs w:val="18"/>
              </w:rPr>
              <w:t>Actual a</w:t>
            </w:r>
            <w:r w:rsidR="000E127F">
              <w:rPr>
                <w:color w:val="000000"/>
                <w:sz w:val="18"/>
                <w:szCs w:val="18"/>
              </w:rPr>
              <w:t xml:space="preserve">verage handle time (AHT) </w:t>
            </w:r>
          </w:p>
          <w:p w:rsidR="000E127F" w:rsidRDefault="00D44DFC" w:rsidP="00BF7722">
            <w:pPr>
              <w:pStyle w:val="ListParagraph"/>
              <w:numPr>
                <w:ilvl w:val="0"/>
                <w:numId w:val="24"/>
              </w:numPr>
              <w:rPr>
                <w:color w:val="000000"/>
                <w:sz w:val="18"/>
                <w:szCs w:val="18"/>
              </w:rPr>
            </w:pPr>
            <w:r>
              <w:rPr>
                <w:color w:val="000000"/>
                <w:sz w:val="18"/>
                <w:szCs w:val="18"/>
              </w:rPr>
              <w:t>Actual s</w:t>
            </w:r>
            <w:r w:rsidR="000E127F">
              <w:rPr>
                <w:color w:val="000000"/>
                <w:sz w:val="18"/>
                <w:szCs w:val="18"/>
              </w:rPr>
              <w:t>ervic</w:t>
            </w:r>
            <w:r w:rsidR="00FD6D1C">
              <w:rPr>
                <w:color w:val="000000"/>
                <w:sz w:val="18"/>
                <w:szCs w:val="18"/>
              </w:rPr>
              <w:t>e level (% answered within SLA)</w:t>
            </w:r>
          </w:p>
          <w:p w:rsidR="005627C8" w:rsidRPr="005627C8" w:rsidRDefault="005627C8" w:rsidP="00BF7722">
            <w:pPr>
              <w:pStyle w:val="ListParagraph"/>
              <w:numPr>
                <w:ilvl w:val="0"/>
                <w:numId w:val="24"/>
              </w:numPr>
              <w:rPr>
                <w:i/>
                <w:color w:val="000000"/>
                <w:sz w:val="18"/>
                <w:szCs w:val="18"/>
              </w:rPr>
            </w:pPr>
            <w:r w:rsidRPr="005627C8">
              <w:rPr>
                <w:i/>
                <w:color w:val="000000"/>
                <w:sz w:val="18"/>
                <w:szCs w:val="18"/>
              </w:rPr>
              <w:t>Actual % calls result in a transfer</w:t>
            </w:r>
          </w:p>
          <w:p w:rsidR="00A53FA5" w:rsidRDefault="00A53FA5" w:rsidP="00A53FA5">
            <w:pPr>
              <w:spacing w:before="0" w:after="0" w:line="276" w:lineRule="auto"/>
              <w:rPr>
                <w:color w:val="000000"/>
                <w:sz w:val="18"/>
                <w:szCs w:val="18"/>
              </w:rPr>
            </w:pPr>
            <w:r w:rsidRPr="00A53FA5">
              <w:rPr>
                <w:color w:val="000000"/>
                <w:sz w:val="18"/>
                <w:szCs w:val="18"/>
              </w:rPr>
              <w:t xml:space="preserve">Displayed </w:t>
            </w:r>
            <w:r w:rsidR="00341E05">
              <w:rPr>
                <w:color w:val="000000"/>
                <w:sz w:val="18"/>
                <w:szCs w:val="18"/>
              </w:rPr>
              <w:t xml:space="preserve">in a </w:t>
            </w:r>
            <w:r w:rsidRPr="00A53FA5">
              <w:rPr>
                <w:color w:val="000000"/>
                <w:sz w:val="18"/>
                <w:szCs w:val="18"/>
              </w:rPr>
              <w:t>table matrix with the value of the metric for the interval chosen and the graph with 6-</w:t>
            </w:r>
            <w:r w:rsidR="00A33388">
              <w:rPr>
                <w:color w:val="000000"/>
                <w:sz w:val="18"/>
                <w:szCs w:val="18"/>
              </w:rPr>
              <w:t>day</w:t>
            </w:r>
            <w:r w:rsidRPr="00A53FA5">
              <w:rPr>
                <w:color w:val="000000"/>
                <w:sz w:val="18"/>
                <w:szCs w:val="18"/>
              </w:rPr>
              <w:t xml:space="preserve"> rolling trend.</w:t>
            </w:r>
          </w:p>
          <w:p w:rsidR="00A53FA5" w:rsidRDefault="00A53FA5" w:rsidP="006B5501">
            <w:pPr>
              <w:spacing w:before="0" w:after="0" w:line="276" w:lineRule="auto"/>
              <w:rPr>
                <w:color w:val="000000"/>
                <w:sz w:val="18"/>
                <w:szCs w:val="18"/>
              </w:rPr>
            </w:pPr>
          </w:p>
          <w:p w:rsidR="00595FEE" w:rsidRDefault="00595FEE" w:rsidP="00966CD0">
            <w:pPr>
              <w:spacing w:before="0" w:after="0" w:line="276" w:lineRule="auto"/>
              <w:rPr>
                <w:color w:val="000000"/>
                <w:sz w:val="18"/>
                <w:szCs w:val="18"/>
              </w:rPr>
            </w:pPr>
            <w:r>
              <w:rPr>
                <w:color w:val="000000"/>
                <w:sz w:val="18"/>
                <w:szCs w:val="18"/>
              </w:rPr>
              <w:t xml:space="preserve">For metrics such as </w:t>
            </w:r>
            <w:r w:rsidR="00BA104E">
              <w:rPr>
                <w:color w:val="000000"/>
                <w:sz w:val="18"/>
                <w:szCs w:val="18"/>
              </w:rPr>
              <w:t xml:space="preserve">actual </w:t>
            </w:r>
            <w:r>
              <w:rPr>
                <w:color w:val="000000"/>
                <w:sz w:val="18"/>
                <w:szCs w:val="18"/>
              </w:rPr>
              <w:t xml:space="preserve">ASA and AHT, control charts will be displayed </w:t>
            </w:r>
            <w:r w:rsidR="0051651D">
              <w:rPr>
                <w:color w:val="000000"/>
                <w:sz w:val="18"/>
                <w:szCs w:val="18"/>
              </w:rPr>
              <w:t xml:space="preserve">to include thresholds </w:t>
            </w:r>
            <w:r>
              <w:rPr>
                <w:color w:val="000000"/>
                <w:sz w:val="18"/>
                <w:szCs w:val="18"/>
              </w:rPr>
              <w:t>with</w:t>
            </w:r>
            <w:r w:rsidR="0051651D">
              <w:rPr>
                <w:color w:val="000000"/>
                <w:sz w:val="18"/>
                <w:szCs w:val="18"/>
              </w:rPr>
              <w:t xml:space="preserve"> green, yellow and red where</w:t>
            </w:r>
            <w:r>
              <w:rPr>
                <w:color w:val="000000"/>
                <w:sz w:val="18"/>
                <w:szCs w:val="18"/>
              </w:rPr>
              <w:t xml:space="preserve"> outliers </w:t>
            </w:r>
            <w:r w:rsidR="0051651D">
              <w:rPr>
                <w:color w:val="000000"/>
                <w:sz w:val="18"/>
                <w:szCs w:val="18"/>
              </w:rPr>
              <w:t>can be easily identified.</w:t>
            </w:r>
          </w:p>
          <w:p w:rsidR="00A53FA5" w:rsidRDefault="00A53FA5" w:rsidP="00966CD0">
            <w:pPr>
              <w:spacing w:before="0" w:after="0" w:line="276" w:lineRule="auto"/>
              <w:rPr>
                <w:color w:val="000000"/>
                <w:sz w:val="18"/>
                <w:szCs w:val="18"/>
              </w:rPr>
            </w:pPr>
          </w:p>
          <w:p w:rsidR="00966CD0" w:rsidRDefault="00966CD0" w:rsidP="00966CD0">
            <w:pPr>
              <w:spacing w:before="0" w:after="0" w:line="276" w:lineRule="auto"/>
              <w:rPr>
                <w:color w:val="000000"/>
                <w:sz w:val="18"/>
                <w:szCs w:val="18"/>
              </w:rPr>
            </w:pPr>
            <w:r>
              <w:rPr>
                <w:color w:val="000000"/>
                <w:sz w:val="18"/>
                <w:szCs w:val="18"/>
              </w:rPr>
              <w:t xml:space="preserve">For those metrics with two tiers (ASA- 80% in </w:t>
            </w:r>
            <w:r w:rsidR="004A3003">
              <w:rPr>
                <w:color w:val="000000"/>
                <w:sz w:val="18"/>
                <w:szCs w:val="18"/>
              </w:rPr>
              <w:t>X</w:t>
            </w:r>
            <w:r>
              <w:rPr>
                <w:color w:val="000000"/>
                <w:sz w:val="18"/>
                <w:szCs w:val="18"/>
              </w:rPr>
              <w:t xml:space="preserve"> seconds, and 100% in </w:t>
            </w:r>
            <w:r w:rsidR="004A3003">
              <w:rPr>
                <w:color w:val="000000"/>
                <w:sz w:val="18"/>
                <w:szCs w:val="18"/>
              </w:rPr>
              <w:t>Y</w:t>
            </w:r>
            <w:r>
              <w:rPr>
                <w:color w:val="000000"/>
                <w:sz w:val="18"/>
                <w:szCs w:val="18"/>
              </w:rPr>
              <w:t xml:space="preserve"> seconds), user can select tier from a dropdown adjacent to the table/control chart. </w:t>
            </w:r>
            <w:r w:rsidR="00CF0608">
              <w:rPr>
                <w:color w:val="000000"/>
                <w:sz w:val="18"/>
                <w:szCs w:val="18"/>
              </w:rPr>
              <w:t xml:space="preserve">For instance, tier 1 is 80% of calls in 120 seconds. Please see mockups. </w:t>
            </w:r>
          </w:p>
          <w:p w:rsidR="00966CD0" w:rsidRDefault="00966CD0" w:rsidP="006B5501">
            <w:pPr>
              <w:spacing w:before="0" w:after="0" w:line="276" w:lineRule="auto"/>
              <w:rPr>
                <w:color w:val="000000"/>
                <w:sz w:val="18"/>
                <w:szCs w:val="18"/>
              </w:rPr>
            </w:pPr>
          </w:p>
          <w:p w:rsidR="00E51D39" w:rsidRPr="00E9645C" w:rsidRDefault="00E51D39" w:rsidP="00E51D39">
            <w:pPr>
              <w:spacing w:before="0" w:after="0" w:line="276" w:lineRule="auto"/>
              <w:rPr>
                <w:b/>
                <w:i/>
                <w:color w:val="000000"/>
                <w:sz w:val="18"/>
                <w:szCs w:val="18"/>
              </w:rPr>
            </w:pPr>
            <w:r w:rsidRPr="00E9645C">
              <w:rPr>
                <w:b/>
                <w:i/>
                <w:color w:val="000000"/>
                <w:sz w:val="18"/>
                <w:szCs w:val="18"/>
              </w:rPr>
              <w:t xml:space="preserve">Filters: </w:t>
            </w:r>
          </w:p>
          <w:p w:rsidR="00E36604" w:rsidRDefault="003561C2" w:rsidP="00BF7722">
            <w:pPr>
              <w:pStyle w:val="ListParagraph"/>
              <w:numPr>
                <w:ilvl w:val="0"/>
                <w:numId w:val="29"/>
              </w:numPr>
              <w:spacing w:line="276" w:lineRule="auto"/>
              <w:rPr>
                <w:color w:val="000000"/>
                <w:sz w:val="18"/>
                <w:szCs w:val="18"/>
              </w:rPr>
            </w:pPr>
            <w:r>
              <w:rPr>
                <w:color w:val="000000"/>
                <w:sz w:val="18"/>
                <w:szCs w:val="18"/>
              </w:rPr>
              <w:t>Select</w:t>
            </w:r>
            <w:r w:rsidR="00E51D39" w:rsidRPr="00B262BE">
              <w:rPr>
                <w:color w:val="000000"/>
                <w:sz w:val="18"/>
                <w:szCs w:val="18"/>
              </w:rPr>
              <w:t xml:space="preserve"> desired</w:t>
            </w:r>
            <w:r>
              <w:rPr>
                <w:color w:val="000000"/>
                <w:sz w:val="18"/>
                <w:szCs w:val="18"/>
              </w:rPr>
              <w:t xml:space="preserve"> date range</w:t>
            </w:r>
            <w:r w:rsidR="00E51D39" w:rsidRPr="00B262BE">
              <w:rPr>
                <w:color w:val="000000"/>
                <w:sz w:val="18"/>
                <w:szCs w:val="18"/>
              </w:rPr>
              <w:t>, including past months.</w:t>
            </w:r>
            <w:r w:rsidR="00E36604">
              <w:rPr>
                <w:color w:val="000000"/>
                <w:sz w:val="18"/>
                <w:szCs w:val="18"/>
              </w:rPr>
              <w:t xml:space="preserve"> Default is month-to-date. </w:t>
            </w:r>
          </w:p>
          <w:p w:rsidR="00E51D39" w:rsidRPr="00B262BE" w:rsidRDefault="00E51D39" w:rsidP="00BF7722">
            <w:pPr>
              <w:pStyle w:val="ListParagraph"/>
              <w:numPr>
                <w:ilvl w:val="0"/>
                <w:numId w:val="29"/>
              </w:numPr>
              <w:rPr>
                <w:color w:val="000000"/>
                <w:sz w:val="18"/>
                <w:szCs w:val="18"/>
              </w:rPr>
            </w:pPr>
            <w:r w:rsidRPr="00B262BE">
              <w:rPr>
                <w:color w:val="000000"/>
                <w:sz w:val="18"/>
                <w:szCs w:val="18"/>
              </w:rPr>
              <w:t xml:space="preserve">Select </w:t>
            </w:r>
            <w:r w:rsidR="003561C2">
              <w:rPr>
                <w:color w:val="000000"/>
                <w:sz w:val="18"/>
                <w:szCs w:val="18"/>
              </w:rPr>
              <w:t xml:space="preserve">the filter items from drop-downs for </w:t>
            </w:r>
            <w:r w:rsidR="009E04C8">
              <w:rPr>
                <w:color w:val="000000"/>
                <w:sz w:val="18"/>
                <w:szCs w:val="18"/>
              </w:rPr>
              <w:t>contact</w:t>
            </w:r>
            <w:r w:rsidR="00AD498C" w:rsidRPr="00B262BE">
              <w:rPr>
                <w:color w:val="000000"/>
                <w:sz w:val="18"/>
                <w:szCs w:val="18"/>
              </w:rPr>
              <w:t xml:space="preserve"> </w:t>
            </w:r>
            <w:r w:rsidR="00293203">
              <w:rPr>
                <w:color w:val="000000"/>
                <w:sz w:val="18"/>
                <w:szCs w:val="18"/>
              </w:rPr>
              <w:t xml:space="preserve">type (inbound call, </w:t>
            </w:r>
            <w:r w:rsidR="003561C2">
              <w:rPr>
                <w:color w:val="000000"/>
                <w:sz w:val="18"/>
                <w:szCs w:val="18"/>
              </w:rPr>
              <w:t>web</w:t>
            </w:r>
            <w:r w:rsidR="005759A8">
              <w:rPr>
                <w:color w:val="000000"/>
                <w:sz w:val="18"/>
                <w:szCs w:val="18"/>
              </w:rPr>
              <w:t xml:space="preserve"> </w:t>
            </w:r>
            <w:r w:rsidR="003561C2">
              <w:rPr>
                <w:color w:val="000000"/>
                <w:sz w:val="18"/>
                <w:szCs w:val="18"/>
              </w:rPr>
              <w:t xml:space="preserve">chat, </w:t>
            </w:r>
            <w:proofErr w:type="spellStart"/>
            <w:r w:rsidR="003561C2">
              <w:rPr>
                <w:color w:val="000000"/>
                <w:sz w:val="18"/>
                <w:szCs w:val="18"/>
              </w:rPr>
              <w:t>etc</w:t>
            </w:r>
            <w:proofErr w:type="spellEnd"/>
            <w:r w:rsidR="003561C2">
              <w:rPr>
                <w:color w:val="000000"/>
                <w:sz w:val="18"/>
                <w:szCs w:val="18"/>
              </w:rPr>
              <w:t xml:space="preserve">), queues, or </w:t>
            </w:r>
            <w:r w:rsidR="00AD498C" w:rsidRPr="00B262BE">
              <w:rPr>
                <w:color w:val="000000"/>
                <w:sz w:val="18"/>
                <w:szCs w:val="18"/>
              </w:rPr>
              <w:t xml:space="preserve">program. </w:t>
            </w:r>
            <w:r w:rsidR="001F467C">
              <w:rPr>
                <w:color w:val="000000"/>
                <w:sz w:val="18"/>
                <w:szCs w:val="18"/>
              </w:rPr>
              <w:t>Aggregate</w:t>
            </w:r>
            <w:r w:rsidR="00BE6083">
              <w:rPr>
                <w:color w:val="000000"/>
                <w:sz w:val="18"/>
                <w:szCs w:val="18"/>
              </w:rPr>
              <w:t xml:space="preserve"> date is available in all drop-downs by selecting “All”.</w:t>
            </w:r>
          </w:p>
          <w:p w:rsidR="00E9645C" w:rsidRPr="00E9645C" w:rsidRDefault="00E9645C" w:rsidP="006C04B4">
            <w:pPr>
              <w:rPr>
                <w:b/>
                <w:i/>
                <w:color w:val="000000"/>
                <w:sz w:val="18"/>
                <w:szCs w:val="18"/>
              </w:rPr>
            </w:pPr>
            <w:r w:rsidRPr="00E9645C">
              <w:rPr>
                <w:b/>
                <w:i/>
                <w:color w:val="000000"/>
                <w:sz w:val="18"/>
                <w:szCs w:val="18"/>
              </w:rPr>
              <w:t>Ca</w:t>
            </w:r>
            <w:r w:rsidR="00BE6083">
              <w:rPr>
                <w:b/>
                <w:i/>
                <w:color w:val="000000"/>
                <w:sz w:val="18"/>
                <w:szCs w:val="18"/>
              </w:rPr>
              <w:t>pabilities, Alerts and Modifications:</w:t>
            </w:r>
            <w:r w:rsidRPr="00E9645C">
              <w:rPr>
                <w:b/>
                <w:i/>
                <w:color w:val="000000"/>
                <w:sz w:val="18"/>
                <w:szCs w:val="18"/>
              </w:rPr>
              <w:t xml:space="preserve"> </w:t>
            </w:r>
          </w:p>
          <w:p w:rsidR="00702B47" w:rsidRDefault="00702B47" w:rsidP="00856F46">
            <w:pPr>
              <w:rPr>
                <w:color w:val="000000"/>
                <w:sz w:val="18"/>
                <w:szCs w:val="18"/>
              </w:rPr>
            </w:pPr>
            <w:r w:rsidRPr="00856F46">
              <w:rPr>
                <w:color w:val="000000"/>
                <w:sz w:val="18"/>
                <w:szCs w:val="18"/>
              </w:rPr>
              <w:t>Users can analyze trends for the specified time period.</w:t>
            </w:r>
          </w:p>
          <w:p w:rsidR="00931FA7" w:rsidRDefault="00BC20B9" w:rsidP="00856F46">
            <w:pPr>
              <w:rPr>
                <w:color w:val="000000"/>
                <w:sz w:val="18"/>
                <w:szCs w:val="18"/>
              </w:rPr>
            </w:pPr>
            <w:r>
              <w:rPr>
                <w:color w:val="000000"/>
                <w:sz w:val="18"/>
                <w:szCs w:val="18"/>
              </w:rPr>
              <w:t>Users can set up a</w:t>
            </w:r>
            <w:r w:rsidR="00856F46" w:rsidRPr="00856F46">
              <w:rPr>
                <w:color w:val="000000"/>
                <w:sz w:val="18"/>
                <w:szCs w:val="18"/>
              </w:rPr>
              <w:t>lerts and email notifications</w:t>
            </w:r>
            <w:r>
              <w:rPr>
                <w:color w:val="000000"/>
                <w:sz w:val="18"/>
                <w:szCs w:val="18"/>
              </w:rPr>
              <w:t xml:space="preserve"> to</w:t>
            </w:r>
            <w:r w:rsidR="00856F46" w:rsidRPr="00856F46">
              <w:rPr>
                <w:color w:val="000000"/>
                <w:sz w:val="18"/>
                <w:szCs w:val="18"/>
              </w:rPr>
              <w:t xml:space="preserve"> “push” actionable information to users when thresholds exceed </w:t>
            </w:r>
            <w:r w:rsidR="00D438AA">
              <w:rPr>
                <w:color w:val="000000"/>
                <w:sz w:val="18"/>
                <w:szCs w:val="18"/>
              </w:rPr>
              <w:t xml:space="preserve">or are below set boundaries (min/max) </w:t>
            </w:r>
            <w:r w:rsidR="00856F46">
              <w:rPr>
                <w:color w:val="000000"/>
                <w:sz w:val="18"/>
                <w:szCs w:val="18"/>
              </w:rPr>
              <w:t xml:space="preserve">for incoming </w:t>
            </w:r>
            <w:r w:rsidR="00D438AA">
              <w:rPr>
                <w:color w:val="000000"/>
                <w:sz w:val="18"/>
                <w:szCs w:val="18"/>
              </w:rPr>
              <w:t xml:space="preserve">contact </w:t>
            </w:r>
            <w:r w:rsidR="00856F46">
              <w:rPr>
                <w:color w:val="000000"/>
                <w:sz w:val="18"/>
                <w:szCs w:val="18"/>
              </w:rPr>
              <w:t xml:space="preserve">volumes. </w:t>
            </w:r>
            <w:r w:rsidR="00931FA7">
              <w:rPr>
                <w:color w:val="000000"/>
                <w:sz w:val="18"/>
                <w:szCs w:val="18"/>
              </w:rPr>
              <w:t xml:space="preserve">This is most beneficial when used in conjunction with production planning forecasts when meaningful deviations between actual and forecasts are escalated to management. </w:t>
            </w:r>
          </w:p>
          <w:p w:rsidR="00A04E4F" w:rsidRPr="005D599F" w:rsidRDefault="00856F46" w:rsidP="00515738">
            <w:pPr>
              <w:rPr>
                <w:color w:val="000000"/>
                <w:sz w:val="18"/>
                <w:szCs w:val="18"/>
              </w:rPr>
            </w:pPr>
            <w:r>
              <w:rPr>
                <w:color w:val="000000"/>
                <w:sz w:val="18"/>
                <w:szCs w:val="18"/>
              </w:rPr>
              <w:t>In addition, real-time mo</w:t>
            </w:r>
            <w:r w:rsidR="00847619">
              <w:rPr>
                <w:color w:val="000000"/>
                <w:sz w:val="18"/>
                <w:szCs w:val="18"/>
              </w:rPr>
              <w:t>nitoring of the AHT by queue</w:t>
            </w:r>
            <w:r>
              <w:rPr>
                <w:color w:val="000000"/>
                <w:sz w:val="18"/>
                <w:szCs w:val="18"/>
              </w:rPr>
              <w:t xml:space="preserve"> can help detect outliers and alert </w:t>
            </w:r>
            <w:r>
              <w:rPr>
                <w:color w:val="000000"/>
                <w:sz w:val="18"/>
                <w:szCs w:val="18"/>
              </w:rPr>
              <w:lastRenderedPageBreak/>
              <w:t xml:space="preserve">management before other metrics such as ASA get affected. </w:t>
            </w:r>
            <w:r w:rsidR="00847619">
              <w:rPr>
                <w:color w:val="000000"/>
                <w:sz w:val="18"/>
                <w:szCs w:val="18"/>
              </w:rPr>
              <w:t xml:space="preserve">Contact Center management can realign resources </w:t>
            </w:r>
            <w:r w:rsidR="00515738">
              <w:rPr>
                <w:color w:val="000000"/>
                <w:sz w:val="18"/>
                <w:szCs w:val="18"/>
              </w:rPr>
              <w:t xml:space="preserve">with the appropriate capabilities </w:t>
            </w:r>
            <w:r w:rsidR="00847619">
              <w:rPr>
                <w:color w:val="000000"/>
                <w:sz w:val="18"/>
                <w:szCs w:val="18"/>
              </w:rPr>
              <w:t>as needed.</w:t>
            </w:r>
          </w:p>
        </w:tc>
        <w:tc>
          <w:tcPr>
            <w:tcW w:w="1434" w:type="dxa"/>
            <w:tcBorders>
              <w:top w:val="nil"/>
              <w:left w:val="single" w:sz="4" w:space="0" w:color="auto"/>
              <w:bottom w:val="single" w:sz="4" w:space="0" w:color="auto"/>
              <w:right w:val="single" w:sz="4" w:space="0" w:color="auto"/>
            </w:tcBorders>
          </w:tcPr>
          <w:p w:rsidR="00E73228" w:rsidRDefault="00E51D39" w:rsidP="00BE4E7D">
            <w:pPr>
              <w:spacing w:before="0" w:after="0"/>
              <w:rPr>
                <w:color w:val="000000"/>
                <w:sz w:val="18"/>
                <w:szCs w:val="18"/>
              </w:rPr>
            </w:pPr>
            <w:r>
              <w:rPr>
                <w:color w:val="000000"/>
                <w:sz w:val="18"/>
                <w:szCs w:val="18"/>
              </w:rPr>
              <w:lastRenderedPageBreak/>
              <w:t>Project Manager, Contact Center Manager, Reporting Analyst,  Work Force Management Analyst</w:t>
            </w:r>
          </w:p>
        </w:tc>
      </w:tr>
      <w:tr w:rsidR="007620C0" w:rsidRPr="002A4E00" w:rsidTr="00590E66">
        <w:trPr>
          <w:trHeight w:val="53"/>
        </w:trPr>
        <w:tc>
          <w:tcPr>
            <w:tcW w:w="1601" w:type="dxa"/>
            <w:tcBorders>
              <w:top w:val="nil"/>
              <w:left w:val="single" w:sz="4" w:space="0" w:color="auto"/>
              <w:bottom w:val="single" w:sz="4" w:space="0" w:color="auto"/>
              <w:right w:val="single" w:sz="4" w:space="0" w:color="auto"/>
            </w:tcBorders>
            <w:shd w:val="clear" w:color="auto" w:fill="auto"/>
          </w:tcPr>
          <w:p w:rsidR="00E029C8" w:rsidRDefault="00E029C8" w:rsidP="00E029C8">
            <w:pPr>
              <w:spacing w:before="0" w:after="0"/>
              <w:rPr>
                <w:color w:val="000000"/>
                <w:sz w:val="18"/>
                <w:szCs w:val="18"/>
              </w:rPr>
            </w:pPr>
            <w:r>
              <w:rPr>
                <w:color w:val="000000"/>
                <w:sz w:val="18"/>
                <w:szCs w:val="18"/>
              </w:rPr>
              <w:lastRenderedPageBreak/>
              <w:t>Contact Center Actual Arrivals and Performance Intraday Dashboard</w:t>
            </w:r>
          </w:p>
          <w:p w:rsidR="00C226E4" w:rsidRDefault="00C226E4" w:rsidP="00973F49">
            <w:pPr>
              <w:spacing w:before="0" w:after="0"/>
              <w:rPr>
                <w:color w:val="000000"/>
                <w:sz w:val="18"/>
                <w:szCs w:val="18"/>
              </w:rPr>
            </w:pPr>
          </w:p>
        </w:tc>
        <w:tc>
          <w:tcPr>
            <w:tcW w:w="1909" w:type="dxa"/>
            <w:tcBorders>
              <w:top w:val="single" w:sz="4" w:space="0" w:color="auto"/>
              <w:left w:val="nil"/>
              <w:bottom w:val="single" w:sz="4" w:space="0" w:color="auto"/>
              <w:right w:val="single" w:sz="4" w:space="0" w:color="auto"/>
            </w:tcBorders>
          </w:tcPr>
          <w:p w:rsidR="00C226E4" w:rsidRPr="008C0E61" w:rsidRDefault="00F8634A" w:rsidP="00CC074F">
            <w:pPr>
              <w:spacing w:before="0" w:after="0"/>
              <w:rPr>
                <w:color w:val="000000"/>
                <w:sz w:val="18"/>
                <w:szCs w:val="18"/>
              </w:rPr>
            </w:pPr>
            <w:r>
              <w:rPr>
                <w:color w:val="000000"/>
                <w:sz w:val="18"/>
                <w:szCs w:val="18"/>
              </w:rPr>
              <w:t>This dashboard t</w:t>
            </w:r>
            <w:r w:rsidR="00C226E4" w:rsidRPr="008C0E61">
              <w:rPr>
                <w:color w:val="000000"/>
                <w:sz w:val="18"/>
                <w:szCs w:val="18"/>
              </w:rPr>
              <w:t>rack</w:t>
            </w:r>
            <w:r>
              <w:rPr>
                <w:color w:val="000000"/>
                <w:sz w:val="18"/>
                <w:szCs w:val="18"/>
              </w:rPr>
              <w:t>s</w:t>
            </w:r>
            <w:r w:rsidR="00C226E4" w:rsidRPr="008C0E61">
              <w:rPr>
                <w:color w:val="000000"/>
                <w:sz w:val="18"/>
                <w:szCs w:val="18"/>
              </w:rPr>
              <w:t xml:space="preserve"> </w:t>
            </w:r>
            <w:r w:rsidR="00A94406">
              <w:rPr>
                <w:color w:val="000000"/>
                <w:sz w:val="18"/>
                <w:szCs w:val="18"/>
              </w:rPr>
              <w:t>intraday</w:t>
            </w:r>
            <w:r w:rsidR="00D006FB">
              <w:rPr>
                <w:color w:val="000000"/>
                <w:sz w:val="18"/>
                <w:szCs w:val="18"/>
              </w:rPr>
              <w:t xml:space="preserve"> </w:t>
            </w:r>
            <w:r w:rsidR="000E127F">
              <w:rPr>
                <w:color w:val="000000"/>
                <w:sz w:val="18"/>
                <w:szCs w:val="18"/>
              </w:rPr>
              <w:t>metrics</w:t>
            </w:r>
            <w:r w:rsidR="00C226E4" w:rsidRPr="008C0E61">
              <w:rPr>
                <w:color w:val="000000"/>
                <w:sz w:val="18"/>
                <w:szCs w:val="18"/>
              </w:rPr>
              <w:t xml:space="preserve"> </w:t>
            </w:r>
            <w:r w:rsidR="00CC074F">
              <w:rPr>
                <w:color w:val="000000"/>
                <w:sz w:val="18"/>
                <w:szCs w:val="18"/>
              </w:rPr>
              <w:t xml:space="preserve">for contact </w:t>
            </w:r>
            <w:r w:rsidR="00366312">
              <w:rPr>
                <w:color w:val="000000"/>
                <w:sz w:val="18"/>
                <w:szCs w:val="18"/>
              </w:rPr>
              <w:t xml:space="preserve">actual </w:t>
            </w:r>
            <w:r w:rsidR="00CC074F">
              <w:rPr>
                <w:color w:val="000000"/>
                <w:sz w:val="18"/>
                <w:szCs w:val="18"/>
              </w:rPr>
              <w:t xml:space="preserve">arrivals and service performance </w:t>
            </w:r>
            <w:r w:rsidR="00BE4E7D">
              <w:rPr>
                <w:color w:val="000000"/>
                <w:sz w:val="18"/>
                <w:szCs w:val="18"/>
              </w:rPr>
              <w:t xml:space="preserve">to assess if any </w:t>
            </w:r>
            <w:r w:rsidR="00A94406">
              <w:rPr>
                <w:color w:val="000000"/>
                <w:sz w:val="18"/>
                <w:szCs w:val="18"/>
              </w:rPr>
              <w:t xml:space="preserve">immediate </w:t>
            </w:r>
            <w:r w:rsidR="00BE4E7D">
              <w:rPr>
                <w:color w:val="000000"/>
                <w:sz w:val="18"/>
                <w:szCs w:val="18"/>
              </w:rPr>
              <w:t>acti</w:t>
            </w:r>
            <w:r w:rsidR="000E127F">
              <w:rPr>
                <w:color w:val="000000"/>
                <w:sz w:val="18"/>
                <w:szCs w:val="18"/>
              </w:rPr>
              <w:t xml:space="preserve">ons need to </w:t>
            </w:r>
            <w:r w:rsidR="00A94406">
              <w:rPr>
                <w:color w:val="000000"/>
                <w:sz w:val="18"/>
                <w:szCs w:val="18"/>
              </w:rPr>
              <w:t>meet the goal of the current or next day</w:t>
            </w:r>
            <w:r w:rsidR="000E127F">
              <w:rPr>
                <w:color w:val="000000"/>
                <w:sz w:val="18"/>
                <w:szCs w:val="18"/>
              </w:rPr>
              <w:t>.</w:t>
            </w:r>
          </w:p>
        </w:tc>
        <w:tc>
          <w:tcPr>
            <w:tcW w:w="3786" w:type="dxa"/>
            <w:tcBorders>
              <w:top w:val="nil"/>
              <w:left w:val="single" w:sz="4" w:space="0" w:color="auto"/>
              <w:bottom w:val="single" w:sz="4" w:space="0" w:color="auto"/>
              <w:right w:val="single" w:sz="4" w:space="0" w:color="auto"/>
            </w:tcBorders>
            <w:shd w:val="clear" w:color="auto" w:fill="auto"/>
          </w:tcPr>
          <w:p w:rsidR="00A04E4F" w:rsidRDefault="0086182A" w:rsidP="00E029C8">
            <w:pPr>
              <w:pStyle w:val="ListParagraph"/>
              <w:ind w:left="0"/>
              <w:rPr>
                <w:color w:val="000000"/>
                <w:sz w:val="18"/>
                <w:szCs w:val="18"/>
              </w:rPr>
            </w:pPr>
            <w:r>
              <w:rPr>
                <w:color w:val="000000"/>
                <w:sz w:val="18"/>
                <w:szCs w:val="18"/>
              </w:rPr>
              <w:t>This is p</w:t>
            </w:r>
            <w:r w:rsidR="00A94406">
              <w:rPr>
                <w:color w:val="000000"/>
                <w:sz w:val="18"/>
                <w:szCs w:val="18"/>
              </w:rPr>
              <w:t xml:space="preserve">arallel with </w:t>
            </w:r>
            <w:r w:rsidR="00E029C8">
              <w:rPr>
                <w:color w:val="000000"/>
                <w:sz w:val="18"/>
                <w:szCs w:val="18"/>
              </w:rPr>
              <w:t>Actual Arrivals and Performance Dashboard</w:t>
            </w:r>
            <w:r w:rsidR="00A94406">
              <w:rPr>
                <w:color w:val="000000"/>
                <w:sz w:val="18"/>
                <w:szCs w:val="18"/>
              </w:rPr>
              <w:t xml:space="preserve"> except that the x-axis is </w:t>
            </w:r>
            <w:r>
              <w:rPr>
                <w:color w:val="000000"/>
                <w:sz w:val="18"/>
                <w:szCs w:val="18"/>
              </w:rPr>
              <w:t>interval</w:t>
            </w:r>
            <w:r w:rsidR="00A94406">
              <w:rPr>
                <w:color w:val="000000"/>
                <w:sz w:val="18"/>
                <w:szCs w:val="18"/>
              </w:rPr>
              <w:t xml:space="preserve"> instead of day.</w:t>
            </w:r>
            <w:r w:rsidR="005C512D">
              <w:rPr>
                <w:color w:val="000000"/>
                <w:sz w:val="18"/>
                <w:szCs w:val="18"/>
              </w:rPr>
              <w:t xml:space="preserve"> </w:t>
            </w:r>
            <w:r>
              <w:rPr>
                <w:color w:val="000000"/>
                <w:sz w:val="18"/>
                <w:szCs w:val="18"/>
              </w:rPr>
              <w:t>Same filters are applicable here.</w:t>
            </w:r>
          </w:p>
          <w:p w:rsidR="00A04E4F" w:rsidRDefault="00A04E4F" w:rsidP="00E029C8">
            <w:pPr>
              <w:pStyle w:val="ListParagraph"/>
              <w:ind w:left="0"/>
              <w:rPr>
                <w:color w:val="000000"/>
                <w:sz w:val="18"/>
                <w:szCs w:val="18"/>
              </w:rPr>
            </w:pPr>
          </w:p>
          <w:p w:rsidR="00935C84" w:rsidRDefault="005C512D" w:rsidP="0086182A">
            <w:pPr>
              <w:pStyle w:val="ListParagraph"/>
              <w:ind w:left="0"/>
              <w:rPr>
                <w:color w:val="000000"/>
                <w:sz w:val="18"/>
                <w:szCs w:val="18"/>
              </w:rPr>
            </w:pPr>
            <w:r>
              <w:rPr>
                <w:color w:val="000000"/>
                <w:sz w:val="18"/>
                <w:szCs w:val="18"/>
              </w:rPr>
              <w:t>User</w:t>
            </w:r>
            <w:r w:rsidR="00A04E4F">
              <w:rPr>
                <w:color w:val="000000"/>
                <w:sz w:val="18"/>
                <w:szCs w:val="18"/>
              </w:rPr>
              <w:t>s</w:t>
            </w:r>
            <w:r>
              <w:rPr>
                <w:color w:val="000000"/>
                <w:sz w:val="18"/>
                <w:szCs w:val="18"/>
              </w:rPr>
              <w:t xml:space="preserve"> can select the </w:t>
            </w:r>
            <w:r w:rsidRPr="0086182A">
              <w:rPr>
                <w:color w:val="000000"/>
                <w:sz w:val="18"/>
                <w:szCs w:val="18"/>
                <w:u w:val="single"/>
              </w:rPr>
              <w:t>day</w:t>
            </w:r>
            <w:r>
              <w:rPr>
                <w:color w:val="000000"/>
                <w:sz w:val="18"/>
                <w:szCs w:val="18"/>
              </w:rPr>
              <w:t xml:space="preserve"> they want to see (default is current day).</w:t>
            </w:r>
          </w:p>
          <w:p w:rsidR="0086182A" w:rsidRPr="00A45506" w:rsidRDefault="0086182A" w:rsidP="0086182A">
            <w:pPr>
              <w:pStyle w:val="ListParagraph"/>
              <w:ind w:left="0"/>
              <w:rPr>
                <w:color w:val="000000"/>
                <w:sz w:val="18"/>
                <w:szCs w:val="18"/>
              </w:rPr>
            </w:pPr>
          </w:p>
        </w:tc>
        <w:tc>
          <w:tcPr>
            <w:tcW w:w="1434" w:type="dxa"/>
            <w:tcBorders>
              <w:top w:val="nil"/>
              <w:left w:val="single" w:sz="4" w:space="0" w:color="auto"/>
              <w:bottom w:val="single" w:sz="4" w:space="0" w:color="auto"/>
              <w:right w:val="single" w:sz="4" w:space="0" w:color="auto"/>
            </w:tcBorders>
          </w:tcPr>
          <w:p w:rsidR="00C226E4" w:rsidRPr="007850F6" w:rsidRDefault="00E029C8" w:rsidP="008200B2">
            <w:pPr>
              <w:spacing w:before="0" w:after="0"/>
              <w:rPr>
                <w:color w:val="000000"/>
                <w:sz w:val="18"/>
                <w:szCs w:val="18"/>
              </w:rPr>
            </w:pPr>
            <w:r>
              <w:rPr>
                <w:color w:val="000000"/>
                <w:sz w:val="18"/>
                <w:szCs w:val="18"/>
              </w:rPr>
              <w:t>Contact Center Manager, Supervisors, Reporting Analyst,  Work Force Management Analyst</w:t>
            </w:r>
          </w:p>
        </w:tc>
      </w:tr>
      <w:tr w:rsidR="007620C0" w:rsidRPr="002A4E00" w:rsidTr="00590E66">
        <w:trPr>
          <w:trHeight w:val="53"/>
        </w:trPr>
        <w:tc>
          <w:tcPr>
            <w:tcW w:w="1601" w:type="dxa"/>
            <w:tcBorders>
              <w:top w:val="nil"/>
              <w:left w:val="single" w:sz="4" w:space="0" w:color="auto"/>
              <w:bottom w:val="single" w:sz="4" w:space="0" w:color="auto"/>
              <w:right w:val="single" w:sz="4" w:space="0" w:color="auto"/>
            </w:tcBorders>
            <w:shd w:val="clear" w:color="auto" w:fill="auto"/>
          </w:tcPr>
          <w:p w:rsidR="00E029C8" w:rsidRDefault="00E029C8" w:rsidP="00973F49">
            <w:pPr>
              <w:spacing w:before="0" w:after="0"/>
              <w:rPr>
                <w:color w:val="000000"/>
                <w:sz w:val="18"/>
                <w:szCs w:val="18"/>
              </w:rPr>
            </w:pPr>
            <w:r>
              <w:rPr>
                <w:color w:val="000000"/>
                <w:sz w:val="18"/>
                <w:szCs w:val="18"/>
              </w:rPr>
              <w:t>Contact Center</w:t>
            </w:r>
          </w:p>
          <w:p w:rsidR="00382499" w:rsidRDefault="00382499" w:rsidP="00973F49">
            <w:pPr>
              <w:spacing w:before="0" w:after="0"/>
              <w:rPr>
                <w:color w:val="000000"/>
                <w:sz w:val="18"/>
                <w:szCs w:val="18"/>
              </w:rPr>
            </w:pPr>
            <w:r>
              <w:rPr>
                <w:color w:val="000000"/>
                <w:sz w:val="18"/>
                <w:szCs w:val="18"/>
              </w:rPr>
              <w:t xml:space="preserve">IVR </w:t>
            </w:r>
            <w:r w:rsidR="00846A31">
              <w:rPr>
                <w:color w:val="000000"/>
                <w:sz w:val="18"/>
                <w:szCs w:val="18"/>
              </w:rPr>
              <w:t xml:space="preserve">Usage </w:t>
            </w:r>
            <w:r>
              <w:rPr>
                <w:color w:val="000000"/>
                <w:sz w:val="18"/>
                <w:szCs w:val="18"/>
              </w:rPr>
              <w:t>Dashboard</w:t>
            </w:r>
          </w:p>
          <w:p w:rsidR="00382499" w:rsidRDefault="00382499" w:rsidP="00973F49">
            <w:pPr>
              <w:spacing w:before="0" w:after="0"/>
              <w:rPr>
                <w:color w:val="000000"/>
                <w:sz w:val="18"/>
                <w:szCs w:val="18"/>
              </w:rPr>
            </w:pPr>
          </w:p>
        </w:tc>
        <w:tc>
          <w:tcPr>
            <w:tcW w:w="1909" w:type="dxa"/>
            <w:tcBorders>
              <w:top w:val="single" w:sz="4" w:space="0" w:color="auto"/>
              <w:left w:val="nil"/>
              <w:bottom w:val="single" w:sz="4" w:space="0" w:color="auto"/>
              <w:right w:val="single" w:sz="4" w:space="0" w:color="auto"/>
            </w:tcBorders>
          </w:tcPr>
          <w:p w:rsidR="00420E76" w:rsidRPr="00CB75DA" w:rsidRDefault="00785E99" w:rsidP="00785E99">
            <w:pPr>
              <w:spacing w:before="0" w:after="0"/>
              <w:rPr>
                <w:color w:val="000000"/>
                <w:sz w:val="18"/>
                <w:szCs w:val="18"/>
              </w:rPr>
            </w:pPr>
            <w:r>
              <w:rPr>
                <w:color w:val="000000"/>
                <w:sz w:val="18"/>
                <w:szCs w:val="18"/>
              </w:rPr>
              <w:t xml:space="preserve">This dashboard </w:t>
            </w:r>
            <w:r w:rsidR="00957C19">
              <w:rPr>
                <w:color w:val="000000"/>
                <w:sz w:val="18"/>
                <w:szCs w:val="18"/>
              </w:rPr>
              <w:t xml:space="preserve">provides high level IVR information, such as containment and drills into task data related to </w:t>
            </w:r>
            <w:r w:rsidR="0048636F">
              <w:rPr>
                <w:color w:val="000000"/>
                <w:sz w:val="18"/>
                <w:szCs w:val="18"/>
              </w:rPr>
              <w:t>IVR paths</w:t>
            </w:r>
            <w:r w:rsidR="00957C19">
              <w:rPr>
                <w:color w:val="000000"/>
                <w:sz w:val="18"/>
                <w:szCs w:val="18"/>
              </w:rPr>
              <w:t xml:space="preserve"> to </w:t>
            </w:r>
            <w:r w:rsidR="003770A7">
              <w:rPr>
                <w:color w:val="000000"/>
                <w:sz w:val="18"/>
                <w:szCs w:val="18"/>
              </w:rPr>
              <w:t>help highlight problem areas and opportunities for improvement for management.</w:t>
            </w:r>
          </w:p>
        </w:tc>
        <w:tc>
          <w:tcPr>
            <w:tcW w:w="3786" w:type="dxa"/>
            <w:tcBorders>
              <w:top w:val="nil"/>
              <w:left w:val="single" w:sz="4" w:space="0" w:color="auto"/>
              <w:bottom w:val="single" w:sz="4" w:space="0" w:color="auto"/>
              <w:right w:val="single" w:sz="4" w:space="0" w:color="auto"/>
            </w:tcBorders>
            <w:shd w:val="clear" w:color="auto" w:fill="auto"/>
          </w:tcPr>
          <w:p w:rsidR="00D17F16" w:rsidRPr="007620C0" w:rsidRDefault="00D17F16" w:rsidP="00D17F16">
            <w:pPr>
              <w:spacing w:before="0" w:after="0" w:line="276" w:lineRule="auto"/>
              <w:rPr>
                <w:b/>
                <w:i/>
                <w:color w:val="000000"/>
                <w:sz w:val="18"/>
                <w:szCs w:val="18"/>
              </w:rPr>
            </w:pPr>
            <w:r>
              <w:rPr>
                <w:b/>
                <w:i/>
                <w:color w:val="000000"/>
                <w:sz w:val="18"/>
                <w:szCs w:val="18"/>
              </w:rPr>
              <w:t xml:space="preserve">Data </w:t>
            </w:r>
            <w:r w:rsidRPr="007620C0">
              <w:rPr>
                <w:b/>
                <w:i/>
                <w:color w:val="000000"/>
                <w:sz w:val="18"/>
                <w:szCs w:val="18"/>
              </w:rPr>
              <w:t xml:space="preserve">Metrics: </w:t>
            </w:r>
          </w:p>
          <w:p w:rsidR="00D17F16" w:rsidRPr="00957C19" w:rsidRDefault="00957C19" w:rsidP="00BF7722">
            <w:pPr>
              <w:pStyle w:val="ListParagraph"/>
              <w:numPr>
                <w:ilvl w:val="0"/>
                <w:numId w:val="30"/>
              </w:numPr>
              <w:rPr>
                <w:color w:val="000000"/>
                <w:sz w:val="18"/>
                <w:szCs w:val="18"/>
              </w:rPr>
            </w:pPr>
            <w:commentRangeStart w:id="1"/>
            <w:r>
              <w:rPr>
                <w:color w:val="000000"/>
                <w:sz w:val="18"/>
                <w:szCs w:val="18"/>
              </w:rPr>
              <w:t xml:space="preserve">Global </w:t>
            </w:r>
            <w:commentRangeEnd w:id="1"/>
            <w:r w:rsidR="00A07275">
              <w:rPr>
                <w:rStyle w:val="CommentReference"/>
                <w:rFonts w:ascii="Arial" w:hAnsi="Arial"/>
              </w:rPr>
              <w:commentReference w:id="1"/>
            </w:r>
            <w:r>
              <w:rPr>
                <w:color w:val="000000"/>
                <w:sz w:val="18"/>
                <w:szCs w:val="18"/>
              </w:rPr>
              <w:t>View (Tab1)</w:t>
            </w:r>
          </w:p>
          <w:p w:rsidR="00382499" w:rsidRDefault="00772A74" w:rsidP="00BF7722">
            <w:pPr>
              <w:pStyle w:val="ListParagraph"/>
              <w:numPr>
                <w:ilvl w:val="0"/>
                <w:numId w:val="24"/>
              </w:numPr>
              <w:rPr>
                <w:color w:val="000000"/>
                <w:sz w:val="18"/>
                <w:szCs w:val="18"/>
              </w:rPr>
            </w:pPr>
            <w:r>
              <w:rPr>
                <w:color w:val="000000"/>
                <w:sz w:val="18"/>
                <w:szCs w:val="18"/>
              </w:rPr>
              <w:t>C</w:t>
            </w:r>
            <w:r w:rsidR="00382499" w:rsidRPr="00F637BA">
              <w:rPr>
                <w:color w:val="000000"/>
                <w:sz w:val="18"/>
                <w:szCs w:val="18"/>
              </w:rPr>
              <w:t>ontact</w:t>
            </w:r>
            <w:r w:rsidR="00382499">
              <w:rPr>
                <w:color w:val="000000"/>
                <w:sz w:val="18"/>
                <w:szCs w:val="18"/>
              </w:rPr>
              <w:t>s created</w:t>
            </w:r>
          </w:p>
          <w:p w:rsidR="00772A74" w:rsidRDefault="00772A74" w:rsidP="00BF7722">
            <w:pPr>
              <w:pStyle w:val="ListParagraph"/>
              <w:numPr>
                <w:ilvl w:val="0"/>
                <w:numId w:val="24"/>
              </w:numPr>
              <w:rPr>
                <w:color w:val="000000"/>
                <w:sz w:val="18"/>
                <w:szCs w:val="18"/>
              </w:rPr>
            </w:pPr>
            <w:r>
              <w:rPr>
                <w:color w:val="000000"/>
                <w:sz w:val="18"/>
                <w:szCs w:val="18"/>
              </w:rPr>
              <w:t>Contacts offered to ACD</w:t>
            </w:r>
          </w:p>
          <w:p w:rsidR="00772A74" w:rsidRPr="00772A74" w:rsidRDefault="00772A74" w:rsidP="00BF7722">
            <w:pPr>
              <w:pStyle w:val="ListParagraph"/>
              <w:numPr>
                <w:ilvl w:val="0"/>
                <w:numId w:val="24"/>
              </w:numPr>
              <w:rPr>
                <w:color w:val="000000"/>
                <w:sz w:val="18"/>
                <w:szCs w:val="18"/>
              </w:rPr>
            </w:pPr>
            <w:r>
              <w:rPr>
                <w:color w:val="000000"/>
                <w:sz w:val="18"/>
                <w:szCs w:val="18"/>
              </w:rPr>
              <w:t>Contacts contained in IVR</w:t>
            </w:r>
          </w:p>
          <w:p w:rsidR="00382499" w:rsidRDefault="00382499" w:rsidP="00BF7722">
            <w:pPr>
              <w:pStyle w:val="ListParagraph"/>
              <w:numPr>
                <w:ilvl w:val="0"/>
                <w:numId w:val="24"/>
              </w:numPr>
              <w:rPr>
                <w:color w:val="000000"/>
                <w:sz w:val="18"/>
                <w:szCs w:val="18"/>
              </w:rPr>
            </w:pPr>
            <w:r>
              <w:rPr>
                <w:color w:val="000000"/>
                <w:sz w:val="18"/>
                <w:szCs w:val="18"/>
              </w:rPr>
              <w:t>IVR containment rate</w:t>
            </w:r>
          </w:p>
          <w:p w:rsidR="00382499" w:rsidRDefault="00367FBE" w:rsidP="00BF7722">
            <w:pPr>
              <w:pStyle w:val="ListParagraph"/>
              <w:numPr>
                <w:ilvl w:val="0"/>
                <w:numId w:val="24"/>
              </w:numPr>
              <w:rPr>
                <w:color w:val="000000"/>
                <w:sz w:val="18"/>
                <w:szCs w:val="18"/>
              </w:rPr>
            </w:pPr>
            <w:r>
              <w:rPr>
                <w:color w:val="000000"/>
                <w:sz w:val="18"/>
                <w:szCs w:val="18"/>
              </w:rPr>
              <w:t>% c</w:t>
            </w:r>
            <w:r w:rsidR="00382499">
              <w:rPr>
                <w:color w:val="000000"/>
                <w:sz w:val="18"/>
                <w:szCs w:val="18"/>
              </w:rPr>
              <w:t xml:space="preserve">ontacts contained at </w:t>
            </w:r>
            <w:r>
              <w:rPr>
                <w:color w:val="000000"/>
                <w:sz w:val="18"/>
                <w:szCs w:val="18"/>
              </w:rPr>
              <w:t>each of the top five IVR paths</w:t>
            </w:r>
          </w:p>
          <w:p w:rsidR="007E37B9" w:rsidRDefault="00382499" w:rsidP="00BF7722">
            <w:pPr>
              <w:pStyle w:val="ListParagraph"/>
              <w:numPr>
                <w:ilvl w:val="0"/>
                <w:numId w:val="24"/>
              </w:numPr>
              <w:rPr>
                <w:color w:val="000000"/>
                <w:sz w:val="18"/>
                <w:szCs w:val="18"/>
              </w:rPr>
            </w:pPr>
            <w:r>
              <w:rPr>
                <w:color w:val="000000"/>
                <w:sz w:val="18"/>
                <w:szCs w:val="18"/>
              </w:rPr>
              <w:t>Average time spent in IVR</w:t>
            </w:r>
          </w:p>
          <w:p w:rsidR="005E6167" w:rsidRDefault="006C6511" w:rsidP="005E6167">
            <w:pPr>
              <w:pStyle w:val="ListParagraph"/>
              <w:ind w:left="0"/>
              <w:rPr>
                <w:color w:val="000000"/>
                <w:sz w:val="18"/>
                <w:szCs w:val="18"/>
              </w:rPr>
            </w:pPr>
            <w:r>
              <w:rPr>
                <w:color w:val="000000"/>
                <w:sz w:val="18"/>
                <w:szCs w:val="18"/>
              </w:rPr>
              <w:t xml:space="preserve">Metrics above are all actuals. </w:t>
            </w:r>
            <w:r w:rsidR="004D0E2A">
              <w:rPr>
                <w:color w:val="000000"/>
                <w:sz w:val="18"/>
                <w:szCs w:val="18"/>
              </w:rPr>
              <w:t>IVR containment rate is dis</w:t>
            </w:r>
            <w:r w:rsidR="005E6167">
              <w:rPr>
                <w:color w:val="000000"/>
                <w:sz w:val="18"/>
                <w:szCs w:val="18"/>
              </w:rPr>
              <w:t>played in histogram; the rest are displayed in line chart by contact type.</w:t>
            </w:r>
          </w:p>
          <w:p w:rsidR="005E6167" w:rsidRDefault="005E6167" w:rsidP="004D0E2A">
            <w:pPr>
              <w:pStyle w:val="ListParagraph"/>
              <w:ind w:left="0"/>
              <w:rPr>
                <w:color w:val="000000"/>
                <w:sz w:val="18"/>
                <w:szCs w:val="18"/>
              </w:rPr>
            </w:pPr>
          </w:p>
          <w:p w:rsidR="005E6167" w:rsidRPr="005E6167" w:rsidRDefault="00BE0F69" w:rsidP="00BF7722">
            <w:pPr>
              <w:pStyle w:val="ListParagraph"/>
              <w:numPr>
                <w:ilvl w:val="0"/>
                <w:numId w:val="30"/>
              </w:numPr>
              <w:rPr>
                <w:color w:val="000000"/>
                <w:sz w:val="18"/>
                <w:szCs w:val="18"/>
              </w:rPr>
            </w:pPr>
            <w:r>
              <w:rPr>
                <w:color w:val="000000"/>
                <w:sz w:val="18"/>
                <w:szCs w:val="18"/>
              </w:rPr>
              <w:t>Self Service Path</w:t>
            </w:r>
            <w:r w:rsidR="005E6167" w:rsidRPr="005E6167">
              <w:rPr>
                <w:color w:val="000000"/>
                <w:sz w:val="18"/>
                <w:szCs w:val="18"/>
              </w:rPr>
              <w:t xml:space="preserve"> View (Tab 2)</w:t>
            </w:r>
          </w:p>
          <w:p w:rsidR="0048636F" w:rsidRPr="005E6167" w:rsidRDefault="00772A74" w:rsidP="005E6167">
            <w:pPr>
              <w:rPr>
                <w:color w:val="000000"/>
                <w:sz w:val="18"/>
                <w:szCs w:val="18"/>
              </w:rPr>
            </w:pPr>
            <w:r w:rsidRPr="005E6167">
              <w:rPr>
                <w:color w:val="000000"/>
                <w:sz w:val="18"/>
                <w:szCs w:val="18"/>
              </w:rPr>
              <w:t xml:space="preserve">For each </w:t>
            </w:r>
            <w:proofErr w:type="spellStart"/>
            <w:r w:rsidRPr="005E6167">
              <w:rPr>
                <w:color w:val="000000"/>
                <w:sz w:val="18"/>
                <w:szCs w:val="18"/>
              </w:rPr>
              <w:t>s</w:t>
            </w:r>
            <w:r w:rsidR="00BE0F69">
              <w:rPr>
                <w:color w:val="000000"/>
                <w:sz w:val="18"/>
                <w:szCs w:val="18"/>
              </w:rPr>
              <w:t>elf service</w:t>
            </w:r>
            <w:proofErr w:type="spellEnd"/>
            <w:r w:rsidR="00BE0F69">
              <w:rPr>
                <w:color w:val="000000"/>
                <w:sz w:val="18"/>
                <w:szCs w:val="18"/>
              </w:rPr>
              <w:t xml:space="preserve"> path</w:t>
            </w:r>
            <w:ins w:id="2" w:author="Bo Zhang" w:date="2013-07-15T11:09:00Z">
              <w:r w:rsidR="00722170">
                <w:rPr>
                  <w:color w:val="000000"/>
                  <w:sz w:val="18"/>
                  <w:szCs w:val="18"/>
                </w:rPr>
                <w:t xml:space="preserve"> </w:t>
              </w:r>
            </w:ins>
            <w:r w:rsidR="005E6167">
              <w:rPr>
                <w:color w:val="000000"/>
                <w:sz w:val="18"/>
                <w:szCs w:val="18"/>
              </w:rPr>
              <w:t>:</w:t>
            </w:r>
          </w:p>
          <w:p w:rsidR="00772A74" w:rsidRDefault="00772A74" w:rsidP="00BF7722">
            <w:pPr>
              <w:pStyle w:val="ListParagraph"/>
              <w:numPr>
                <w:ilvl w:val="0"/>
                <w:numId w:val="24"/>
              </w:numPr>
              <w:rPr>
                <w:color w:val="000000"/>
                <w:sz w:val="18"/>
                <w:szCs w:val="18"/>
              </w:rPr>
            </w:pPr>
            <w:r>
              <w:rPr>
                <w:color w:val="000000"/>
                <w:sz w:val="18"/>
                <w:szCs w:val="18"/>
              </w:rPr>
              <w:t>C</w:t>
            </w:r>
            <w:r w:rsidRPr="00F637BA">
              <w:rPr>
                <w:color w:val="000000"/>
                <w:sz w:val="18"/>
                <w:szCs w:val="18"/>
              </w:rPr>
              <w:t>ontact</w:t>
            </w:r>
            <w:r>
              <w:rPr>
                <w:color w:val="000000"/>
                <w:sz w:val="18"/>
                <w:szCs w:val="18"/>
              </w:rPr>
              <w:t>s entering</w:t>
            </w:r>
          </w:p>
          <w:p w:rsidR="00772A74" w:rsidRDefault="00772A74" w:rsidP="00BF7722">
            <w:pPr>
              <w:pStyle w:val="ListParagraph"/>
              <w:numPr>
                <w:ilvl w:val="0"/>
                <w:numId w:val="24"/>
              </w:numPr>
              <w:rPr>
                <w:color w:val="000000"/>
                <w:sz w:val="18"/>
                <w:szCs w:val="18"/>
              </w:rPr>
            </w:pPr>
            <w:r>
              <w:rPr>
                <w:color w:val="000000"/>
                <w:sz w:val="18"/>
                <w:szCs w:val="18"/>
              </w:rPr>
              <w:t>Contacts transferred</w:t>
            </w:r>
          </w:p>
          <w:p w:rsidR="00772A74" w:rsidRDefault="00772A74" w:rsidP="00BF7722">
            <w:pPr>
              <w:pStyle w:val="ListParagraph"/>
              <w:numPr>
                <w:ilvl w:val="0"/>
                <w:numId w:val="24"/>
              </w:numPr>
              <w:rPr>
                <w:color w:val="000000"/>
                <w:sz w:val="18"/>
                <w:szCs w:val="18"/>
              </w:rPr>
            </w:pPr>
            <w:r>
              <w:rPr>
                <w:color w:val="000000"/>
                <w:sz w:val="18"/>
                <w:szCs w:val="18"/>
              </w:rPr>
              <w:t>Contacts completed</w:t>
            </w:r>
          </w:p>
          <w:p w:rsidR="00772A74" w:rsidRDefault="00772A74" w:rsidP="00BF7722">
            <w:pPr>
              <w:pStyle w:val="ListParagraph"/>
              <w:numPr>
                <w:ilvl w:val="0"/>
                <w:numId w:val="24"/>
              </w:numPr>
              <w:rPr>
                <w:color w:val="000000"/>
                <w:sz w:val="18"/>
                <w:szCs w:val="18"/>
              </w:rPr>
            </w:pPr>
            <w:r>
              <w:rPr>
                <w:color w:val="000000"/>
                <w:sz w:val="18"/>
                <w:szCs w:val="18"/>
              </w:rPr>
              <w:t>Minutes in IVR transferred</w:t>
            </w:r>
          </w:p>
          <w:p w:rsidR="00772A74" w:rsidRPr="00772A74" w:rsidRDefault="00772A74" w:rsidP="00BF7722">
            <w:pPr>
              <w:pStyle w:val="ListParagraph"/>
              <w:numPr>
                <w:ilvl w:val="0"/>
                <w:numId w:val="24"/>
              </w:numPr>
              <w:rPr>
                <w:color w:val="000000"/>
                <w:sz w:val="18"/>
                <w:szCs w:val="18"/>
              </w:rPr>
            </w:pPr>
            <w:r>
              <w:rPr>
                <w:color w:val="000000"/>
                <w:sz w:val="18"/>
                <w:szCs w:val="18"/>
              </w:rPr>
              <w:t>Minutes in IVR completed</w:t>
            </w:r>
          </w:p>
          <w:p w:rsidR="005E6167" w:rsidRDefault="006C6511" w:rsidP="005E6167">
            <w:pPr>
              <w:spacing w:before="0" w:after="0" w:line="276" w:lineRule="auto"/>
              <w:rPr>
                <w:color w:val="000000"/>
                <w:sz w:val="18"/>
                <w:szCs w:val="18"/>
              </w:rPr>
            </w:pPr>
            <w:r>
              <w:rPr>
                <w:color w:val="000000"/>
                <w:sz w:val="18"/>
                <w:szCs w:val="18"/>
              </w:rPr>
              <w:t xml:space="preserve"> Metrics above are all actuals. </w:t>
            </w:r>
            <w:r w:rsidR="005E6167">
              <w:rPr>
                <w:color w:val="000000"/>
                <w:sz w:val="18"/>
                <w:szCs w:val="18"/>
              </w:rPr>
              <w:t xml:space="preserve">Displayed as line charts. </w:t>
            </w:r>
          </w:p>
          <w:p w:rsidR="005E6167" w:rsidRDefault="005E6167" w:rsidP="00367FBE">
            <w:pPr>
              <w:pStyle w:val="ListParagraph"/>
              <w:ind w:left="0"/>
              <w:rPr>
                <w:color w:val="000000"/>
                <w:sz w:val="18"/>
                <w:szCs w:val="18"/>
              </w:rPr>
            </w:pPr>
          </w:p>
          <w:p w:rsidR="00C61FBB" w:rsidRPr="00E9645C" w:rsidRDefault="00C61FBB" w:rsidP="00C61FBB">
            <w:pPr>
              <w:spacing w:before="0" w:after="0" w:line="276" w:lineRule="auto"/>
              <w:rPr>
                <w:b/>
                <w:i/>
                <w:color w:val="000000"/>
                <w:sz w:val="18"/>
                <w:szCs w:val="18"/>
              </w:rPr>
            </w:pPr>
            <w:r w:rsidRPr="00E9645C">
              <w:rPr>
                <w:b/>
                <w:i/>
                <w:color w:val="000000"/>
                <w:sz w:val="18"/>
                <w:szCs w:val="18"/>
              </w:rPr>
              <w:t xml:space="preserve">Filters: </w:t>
            </w:r>
          </w:p>
          <w:p w:rsidR="00C61FBB" w:rsidRDefault="00C61FBB" w:rsidP="00BF7722">
            <w:pPr>
              <w:pStyle w:val="ListParagraph"/>
              <w:numPr>
                <w:ilvl w:val="0"/>
                <w:numId w:val="29"/>
              </w:numPr>
              <w:spacing w:line="276" w:lineRule="auto"/>
              <w:rPr>
                <w:color w:val="000000"/>
                <w:sz w:val="18"/>
                <w:szCs w:val="18"/>
              </w:rPr>
            </w:pPr>
            <w:r>
              <w:rPr>
                <w:color w:val="000000"/>
                <w:sz w:val="18"/>
                <w:szCs w:val="18"/>
              </w:rPr>
              <w:t xml:space="preserve">Select </w:t>
            </w:r>
            <w:r w:rsidR="00722170">
              <w:rPr>
                <w:color w:val="000000"/>
                <w:sz w:val="18"/>
                <w:szCs w:val="18"/>
              </w:rPr>
              <w:t>date range</w:t>
            </w:r>
            <w:r w:rsidR="00722170" w:rsidRPr="00B262BE">
              <w:rPr>
                <w:color w:val="000000"/>
                <w:sz w:val="18"/>
                <w:szCs w:val="18"/>
              </w:rPr>
              <w:t xml:space="preserve"> </w:t>
            </w:r>
            <w:r w:rsidRPr="00B262BE">
              <w:rPr>
                <w:color w:val="000000"/>
                <w:sz w:val="18"/>
                <w:szCs w:val="18"/>
              </w:rPr>
              <w:t>desired, including past months</w:t>
            </w:r>
            <w:r>
              <w:rPr>
                <w:color w:val="000000"/>
                <w:sz w:val="18"/>
                <w:szCs w:val="18"/>
              </w:rPr>
              <w:t xml:space="preserve"> up to 12 months</w:t>
            </w:r>
            <w:r w:rsidRPr="00B262BE">
              <w:rPr>
                <w:color w:val="000000"/>
                <w:sz w:val="18"/>
                <w:szCs w:val="18"/>
              </w:rPr>
              <w:t>.</w:t>
            </w:r>
            <w:r>
              <w:rPr>
                <w:color w:val="000000"/>
                <w:sz w:val="18"/>
                <w:szCs w:val="18"/>
              </w:rPr>
              <w:t xml:space="preserve"> Default is month-to-date. </w:t>
            </w:r>
          </w:p>
          <w:p w:rsidR="00F21173" w:rsidRPr="00E9645C" w:rsidRDefault="00F21173" w:rsidP="00F21173">
            <w:pPr>
              <w:rPr>
                <w:b/>
                <w:i/>
                <w:color w:val="000000"/>
                <w:sz w:val="18"/>
                <w:szCs w:val="18"/>
              </w:rPr>
            </w:pPr>
            <w:r w:rsidRPr="00E9645C">
              <w:rPr>
                <w:b/>
                <w:i/>
                <w:color w:val="000000"/>
                <w:sz w:val="18"/>
                <w:szCs w:val="18"/>
              </w:rPr>
              <w:t>Ca</w:t>
            </w:r>
            <w:r>
              <w:rPr>
                <w:b/>
                <w:i/>
                <w:color w:val="000000"/>
                <w:sz w:val="18"/>
                <w:szCs w:val="18"/>
              </w:rPr>
              <w:t>pabilities, Alerts and Modifications:</w:t>
            </w:r>
            <w:r w:rsidRPr="00E9645C">
              <w:rPr>
                <w:b/>
                <w:i/>
                <w:color w:val="000000"/>
                <w:sz w:val="18"/>
                <w:szCs w:val="18"/>
              </w:rPr>
              <w:t xml:space="preserve"> </w:t>
            </w:r>
          </w:p>
          <w:p w:rsidR="00D17F16" w:rsidRPr="00367FBE" w:rsidRDefault="00C61FBB" w:rsidP="00613F1B">
            <w:pPr>
              <w:rPr>
                <w:color w:val="000000"/>
                <w:sz w:val="18"/>
                <w:szCs w:val="18"/>
              </w:rPr>
            </w:pPr>
            <w:r w:rsidRPr="00856F46">
              <w:rPr>
                <w:color w:val="000000"/>
                <w:sz w:val="18"/>
                <w:szCs w:val="18"/>
              </w:rPr>
              <w:t>Users can analyze trends for the specified time period.</w:t>
            </w:r>
          </w:p>
        </w:tc>
        <w:tc>
          <w:tcPr>
            <w:tcW w:w="1434" w:type="dxa"/>
            <w:tcBorders>
              <w:top w:val="nil"/>
              <w:left w:val="single" w:sz="4" w:space="0" w:color="auto"/>
              <w:bottom w:val="single" w:sz="4" w:space="0" w:color="auto"/>
              <w:right w:val="single" w:sz="4" w:space="0" w:color="auto"/>
            </w:tcBorders>
          </w:tcPr>
          <w:p w:rsidR="00382499" w:rsidRPr="001241BE" w:rsidRDefault="00E029C8" w:rsidP="00C101B5">
            <w:pPr>
              <w:spacing w:before="0" w:after="0"/>
              <w:rPr>
                <w:color w:val="000000"/>
                <w:sz w:val="18"/>
                <w:szCs w:val="18"/>
              </w:rPr>
            </w:pPr>
            <w:r>
              <w:rPr>
                <w:color w:val="000000"/>
                <w:sz w:val="18"/>
                <w:szCs w:val="18"/>
              </w:rPr>
              <w:t>Contact Center Manager, Reporting Analyst,  Work Force Management Analyst</w:t>
            </w:r>
          </w:p>
        </w:tc>
      </w:tr>
      <w:tr w:rsidR="007620C0" w:rsidRPr="008D4086" w:rsidTr="00590E66">
        <w:trPr>
          <w:trHeight w:val="300"/>
        </w:trPr>
        <w:tc>
          <w:tcPr>
            <w:tcW w:w="1601" w:type="dxa"/>
            <w:tcBorders>
              <w:top w:val="nil"/>
              <w:left w:val="single" w:sz="4" w:space="0" w:color="auto"/>
              <w:bottom w:val="single" w:sz="4" w:space="0" w:color="auto"/>
              <w:right w:val="single" w:sz="4" w:space="0" w:color="auto"/>
            </w:tcBorders>
            <w:shd w:val="clear" w:color="000000" w:fill="B8CCE4"/>
            <w:hideMark/>
          </w:tcPr>
          <w:p w:rsidR="00382499" w:rsidRPr="008D4086" w:rsidRDefault="00382499" w:rsidP="00C101B5">
            <w:pPr>
              <w:spacing w:before="0" w:after="0"/>
              <w:rPr>
                <w:b/>
                <w:bCs/>
                <w:color w:val="000000"/>
                <w:sz w:val="18"/>
                <w:szCs w:val="18"/>
              </w:rPr>
            </w:pPr>
            <w:r w:rsidRPr="008D4086">
              <w:rPr>
                <w:b/>
                <w:bCs/>
                <w:color w:val="000000"/>
                <w:sz w:val="18"/>
                <w:szCs w:val="18"/>
              </w:rPr>
              <w:t>Reports</w:t>
            </w:r>
          </w:p>
        </w:tc>
        <w:tc>
          <w:tcPr>
            <w:tcW w:w="1909" w:type="dxa"/>
            <w:tcBorders>
              <w:top w:val="single" w:sz="4" w:space="0" w:color="auto"/>
              <w:left w:val="nil"/>
              <w:bottom w:val="single" w:sz="4" w:space="0" w:color="auto"/>
              <w:right w:val="single" w:sz="4" w:space="0" w:color="auto"/>
            </w:tcBorders>
            <w:shd w:val="clear" w:color="000000" w:fill="B8CCE4"/>
          </w:tcPr>
          <w:p w:rsidR="00382499" w:rsidRPr="008D4086" w:rsidRDefault="00382499" w:rsidP="00C101B5">
            <w:pPr>
              <w:spacing w:before="0" w:after="0"/>
              <w:rPr>
                <w:b/>
                <w:bCs/>
                <w:color w:val="000000"/>
                <w:sz w:val="18"/>
                <w:szCs w:val="18"/>
              </w:rPr>
            </w:pPr>
          </w:p>
        </w:tc>
        <w:tc>
          <w:tcPr>
            <w:tcW w:w="3786" w:type="dxa"/>
            <w:tcBorders>
              <w:top w:val="nil"/>
              <w:left w:val="single" w:sz="4" w:space="0" w:color="auto"/>
              <w:bottom w:val="single" w:sz="4" w:space="0" w:color="auto"/>
              <w:right w:val="single" w:sz="4" w:space="0" w:color="auto"/>
            </w:tcBorders>
            <w:shd w:val="clear" w:color="000000" w:fill="B8CCE4"/>
            <w:hideMark/>
          </w:tcPr>
          <w:p w:rsidR="00382499" w:rsidRPr="008D4086" w:rsidRDefault="00382499" w:rsidP="00C101B5">
            <w:pPr>
              <w:spacing w:before="0" w:after="0"/>
              <w:rPr>
                <w:b/>
                <w:bCs/>
                <w:color w:val="000000"/>
                <w:sz w:val="18"/>
                <w:szCs w:val="18"/>
              </w:rPr>
            </w:pPr>
            <w:r w:rsidRPr="008D4086">
              <w:rPr>
                <w:b/>
                <w:bCs/>
                <w:color w:val="000000"/>
                <w:sz w:val="18"/>
                <w:szCs w:val="18"/>
              </w:rPr>
              <w:t> </w:t>
            </w:r>
          </w:p>
        </w:tc>
        <w:tc>
          <w:tcPr>
            <w:tcW w:w="1434" w:type="dxa"/>
            <w:tcBorders>
              <w:top w:val="nil"/>
              <w:left w:val="single" w:sz="4" w:space="0" w:color="auto"/>
              <w:bottom w:val="single" w:sz="4" w:space="0" w:color="auto"/>
              <w:right w:val="single" w:sz="4" w:space="0" w:color="auto"/>
            </w:tcBorders>
            <w:shd w:val="clear" w:color="000000" w:fill="B8CCE4"/>
          </w:tcPr>
          <w:p w:rsidR="00382499" w:rsidRPr="008D4086" w:rsidRDefault="00382499" w:rsidP="00C101B5">
            <w:pPr>
              <w:spacing w:before="0" w:after="0"/>
              <w:rPr>
                <w:b/>
                <w:bCs/>
                <w:color w:val="000000"/>
                <w:sz w:val="18"/>
                <w:szCs w:val="18"/>
              </w:rPr>
            </w:pPr>
          </w:p>
        </w:tc>
      </w:tr>
      <w:tr w:rsidR="007620C0" w:rsidRPr="002A4E00" w:rsidTr="00590E66">
        <w:trPr>
          <w:trHeight w:val="53"/>
        </w:trPr>
        <w:tc>
          <w:tcPr>
            <w:tcW w:w="1601" w:type="dxa"/>
            <w:tcBorders>
              <w:top w:val="nil"/>
              <w:left w:val="single" w:sz="4" w:space="0" w:color="auto"/>
              <w:bottom w:val="single" w:sz="4" w:space="0" w:color="auto"/>
              <w:right w:val="single" w:sz="4" w:space="0" w:color="auto"/>
            </w:tcBorders>
            <w:shd w:val="clear" w:color="auto" w:fill="auto"/>
          </w:tcPr>
          <w:p w:rsidR="00382499" w:rsidRDefault="008D1068" w:rsidP="007506D4">
            <w:pPr>
              <w:spacing w:before="0" w:after="0"/>
              <w:rPr>
                <w:color w:val="000000"/>
                <w:sz w:val="18"/>
                <w:szCs w:val="18"/>
              </w:rPr>
            </w:pPr>
            <w:r>
              <w:rPr>
                <w:color w:val="000000"/>
                <w:sz w:val="18"/>
                <w:szCs w:val="18"/>
              </w:rPr>
              <w:t>Contact Center Actual Arrivals</w:t>
            </w:r>
            <w:r w:rsidR="007506D4">
              <w:rPr>
                <w:color w:val="000000"/>
                <w:sz w:val="18"/>
                <w:szCs w:val="18"/>
              </w:rPr>
              <w:t xml:space="preserve"> and Performance</w:t>
            </w:r>
            <w:r>
              <w:rPr>
                <w:color w:val="000000"/>
                <w:sz w:val="18"/>
                <w:szCs w:val="18"/>
              </w:rPr>
              <w:t xml:space="preserve"> </w:t>
            </w:r>
            <w:r w:rsidR="007506D4">
              <w:rPr>
                <w:color w:val="000000"/>
                <w:sz w:val="18"/>
                <w:szCs w:val="18"/>
              </w:rPr>
              <w:t xml:space="preserve">Monthly </w:t>
            </w:r>
            <w:r>
              <w:rPr>
                <w:color w:val="000000"/>
                <w:sz w:val="18"/>
                <w:szCs w:val="18"/>
              </w:rPr>
              <w:t>Report</w:t>
            </w:r>
          </w:p>
        </w:tc>
        <w:tc>
          <w:tcPr>
            <w:tcW w:w="1909" w:type="dxa"/>
            <w:tcBorders>
              <w:top w:val="single" w:sz="4" w:space="0" w:color="auto"/>
              <w:left w:val="nil"/>
              <w:bottom w:val="single" w:sz="4" w:space="0" w:color="auto"/>
              <w:right w:val="single" w:sz="4" w:space="0" w:color="auto"/>
            </w:tcBorders>
          </w:tcPr>
          <w:p w:rsidR="009F0BB2" w:rsidRPr="00E73228" w:rsidRDefault="00F8634A" w:rsidP="004B066C">
            <w:pPr>
              <w:spacing w:before="0" w:after="0"/>
              <w:rPr>
                <w:color w:val="000000"/>
                <w:sz w:val="18"/>
                <w:szCs w:val="18"/>
              </w:rPr>
            </w:pPr>
            <w:r>
              <w:rPr>
                <w:color w:val="000000"/>
                <w:sz w:val="18"/>
                <w:szCs w:val="18"/>
              </w:rPr>
              <w:t>This report s</w:t>
            </w:r>
            <w:r w:rsidR="0021685D">
              <w:rPr>
                <w:color w:val="000000"/>
                <w:sz w:val="18"/>
                <w:szCs w:val="18"/>
              </w:rPr>
              <w:t>erve</w:t>
            </w:r>
            <w:r w:rsidR="008C5DF6">
              <w:rPr>
                <w:color w:val="000000"/>
                <w:sz w:val="18"/>
                <w:szCs w:val="18"/>
              </w:rPr>
              <w:t>s</w:t>
            </w:r>
            <w:r w:rsidR="0021685D">
              <w:rPr>
                <w:color w:val="000000"/>
                <w:sz w:val="18"/>
                <w:szCs w:val="18"/>
              </w:rPr>
              <w:t xml:space="preserve"> as </w:t>
            </w:r>
            <w:r w:rsidR="00F46673">
              <w:rPr>
                <w:color w:val="000000"/>
                <w:sz w:val="18"/>
                <w:szCs w:val="18"/>
              </w:rPr>
              <w:t>service level</w:t>
            </w:r>
            <w:r w:rsidR="0021685D">
              <w:rPr>
                <w:color w:val="000000"/>
                <w:sz w:val="18"/>
                <w:szCs w:val="18"/>
              </w:rPr>
              <w:t xml:space="preserve"> deliverable</w:t>
            </w:r>
            <w:r w:rsidR="00F46673">
              <w:rPr>
                <w:color w:val="000000"/>
                <w:sz w:val="18"/>
                <w:szCs w:val="18"/>
              </w:rPr>
              <w:t xml:space="preserve"> for each month</w:t>
            </w:r>
            <w:r w:rsidR="0021685D">
              <w:rPr>
                <w:color w:val="000000"/>
                <w:sz w:val="18"/>
                <w:szCs w:val="18"/>
              </w:rPr>
              <w:t>.</w:t>
            </w:r>
            <w:r w:rsidR="00F46673">
              <w:rPr>
                <w:color w:val="000000"/>
                <w:sz w:val="18"/>
                <w:szCs w:val="18"/>
              </w:rPr>
              <w:t xml:space="preserve"> Managers may also use this report internally for middle-of-month performance review.</w:t>
            </w:r>
            <w:r w:rsidR="0021685D">
              <w:rPr>
                <w:color w:val="000000"/>
                <w:sz w:val="18"/>
                <w:szCs w:val="18"/>
              </w:rPr>
              <w:t xml:space="preserve"> </w:t>
            </w:r>
            <w:r w:rsidR="00F46673">
              <w:rPr>
                <w:color w:val="000000"/>
                <w:sz w:val="18"/>
                <w:szCs w:val="18"/>
              </w:rPr>
              <w:t>H</w:t>
            </w:r>
            <w:r w:rsidR="0021685D">
              <w:rPr>
                <w:color w:val="000000"/>
                <w:sz w:val="18"/>
                <w:szCs w:val="18"/>
              </w:rPr>
              <w:t>istorical data will be used for determining call trend and analyze handle time, etc.</w:t>
            </w:r>
          </w:p>
        </w:tc>
        <w:tc>
          <w:tcPr>
            <w:tcW w:w="3786" w:type="dxa"/>
            <w:tcBorders>
              <w:top w:val="nil"/>
              <w:left w:val="single" w:sz="4" w:space="0" w:color="auto"/>
              <w:bottom w:val="single" w:sz="4" w:space="0" w:color="auto"/>
              <w:right w:val="single" w:sz="4" w:space="0" w:color="auto"/>
            </w:tcBorders>
            <w:shd w:val="clear" w:color="auto" w:fill="auto"/>
          </w:tcPr>
          <w:p w:rsidR="007506D4" w:rsidRPr="00284C70" w:rsidRDefault="00284C70" w:rsidP="00284C70">
            <w:pPr>
              <w:spacing w:before="0" w:after="0" w:line="276" w:lineRule="auto"/>
              <w:rPr>
                <w:b/>
                <w:i/>
                <w:color w:val="000000"/>
                <w:sz w:val="18"/>
                <w:szCs w:val="18"/>
              </w:rPr>
            </w:pPr>
            <w:r>
              <w:rPr>
                <w:b/>
                <w:i/>
                <w:color w:val="000000"/>
                <w:sz w:val="18"/>
                <w:szCs w:val="18"/>
              </w:rPr>
              <w:t xml:space="preserve">Data </w:t>
            </w:r>
            <w:r w:rsidRPr="007620C0">
              <w:rPr>
                <w:b/>
                <w:i/>
                <w:color w:val="000000"/>
                <w:sz w:val="18"/>
                <w:szCs w:val="18"/>
              </w:rPr>
              <w:t xml:space="preserve">Metrics: </w:t>
            </w:r>
          </w:p>
          <w:p w:rsidR="007506D4" w:rsidRDefault="007506D4" w:rsidP="007506D4">
            <w:pPr>
              <w:spacing w:before="0" w:after="0"/>
              <w:rPr>
                <w:color w:val="000000"/>
                <w:sz w:val="18"/>
                <w:szCs w:val="18"/>
              </w:rPr>
            </w:pPr>
            <w:r>
              <w:rPr>
                <w:color w:val="000000"/>
                <w:sz w:val="18"/>
                <w:szCs w:val="18"/>
              </w:rPr>
              <w:t>For each contact type</w:t>
            </w:r>
            <w:r w:rsidR="00325629">
              <w:rPr>
                <w:color w:val="000000"/>
                <w:sz w:val="18"/>
                <w:szCs w:val="18"/>
              </w:rPr>
              <w:t xml:space="preserve"> (i.e.</w:t>
            </w:r>
            <w:r>
              <w:rPr>
                <w:color w:val="000000"/>
                <w:sz w:val="18"/>
                <w:szCs w:val="18"/>
              </w:rPr>
              <w:t>, inbound calls and web chat</w:t>
            </w:r>
            <w:r w:rsidR="00325629">
              <w:rPr>
                <w:color w:val="000000"/>
                <w:sz w:val="18"/>
                <w:szCs w:val="18"/>
              </w:rPr>
              <w:t>)</w:t>
            </w:r>
            <w:r>
              <w:rPr>
                <w:color w:val="000000"/>
                <w:sz w:val="18"/>
                <w:szCs w:val="18"/>
              </w:rPr>
              <w:t xml:space="preserve">: </w:t>
            </w:r>
          </w:p>
          <w:p w:rsidR="007506D4" w:rsidRDefault="007506D4" w:rsidP="00BF7722">
            <w:pPr>
              <w:pStyle w:val="ListParagraph"/>
              <w:numPr>
                <w:ilvl w:val="0"/>
                <w:numId w:val="24"/>
              </w:numPr>
              <w:rPr>
                <w:color w:val="000000"/>
                <w:sz w:val="18"/>
                <w:szCs w:val="18"/>
              </w:rPr>
            </w:pPr>
            <w:r>
              <w:rPr>
                <w:color w:val="000000"/>
                <w:sz w:val="18"/>
                <w:szCs w:val="18"/>
              </w:rPr>
              <w:t>Contacts created</w:t>
            </w:r>
          </w:p>
          <w:p w:rsidR="007506D4" w:rsidRDefault="007506D4" w:rsidP="00BF7722">
            <w:pPr>
              <w:pStyle w:val="ListParagraph"/>
              <w:numPr>
                <w:ilvl w:val="0"/>
                <w:numId w:val="24"/>
              </w:numPr>
              <w:rPr>
                <w:color w:val="000000"/>
                <w:sz w:val="18"/>
                <w:szCs w:val="18"/>
              </w:rPr>
            </w:pPr>
            <w:r>
              <w:rPr>
                <w:color w:val="000000"/>
                <w:sz w:val="18"/>
                <w:szCs w:val="18"/>
              </w:rPr>
              <w:t>C</w:t>
            </w:r>
            <w:r w:rsidRPr="00F637BA">
              <w:rPr>
                <w:color w:val="000000"/>
                <w:sz w:val="18"/>
                <w:szCs w:val="18"/>
              </w:rPr>
              <w:t>ontact</w:t>
            </w:r>
            <w:r>
              <w:rPr>
                <w:color w:val="000000"/>
                <w:sz w:val="18"/>
                <w:szCs w:val="18"/>
              </w:rPr>
              <w:t>s offered</w:t>
            </w:r>
          </w:p>
          <w:p w:rsidR="00ED4051" w:rsidRDefault="00ED4051" w:rsidP="00BF7722">
            <w:pPr>
              <w:pStyle w:val="ListParagraph"/>
              <w:numPr>
                <w:ilvl w:val="0"/>
                <w:numId w:val="24"/>
              </w:numPr>
              <w:rPr>
                <w:color w:val="000000"/>
                <w:sz w:val="18"/>
                <w:szCs w:val="18"/>
              </w:rPr>
            </w:pPr>
            <w:r>
              <w:rPr>
                <w:color w:val="000000"/>
                <w:sz w:val="18"/>
                <w:szCs w:val="18"/>
              </w:rPr>
              <w:t>Contacts contained</w:t>
            </w:r>
          </w:p>
          <w:p w:rsidR="007506D4" w:rsidRPr="00D467D2" w:rsidRDefault="007506D4" w:rsidP="00BF7722">
            <w:pPr>
              <w:pStyle w:val="ListParagraph"/>
              <w:numPr>
                <w:ilvl w:val="0"/>
                <w:numId w:val="24"/>
              </w:numPr>
              <w:rPr>
                <w:color w:val="000000"/>
                <w:sz w:val="18"/>
                <w:szCs w:val="18"/>
              </w:rPr>
            </w:pPr>
            <w:r>
              <w:rPr>
                <w:color w:val="000000"/>
                <w:sz w:val="18"/>
                <w:szCs w:val="18"/>
              </w:rPr>
              <w:t>Contacts a</w:t>
            </w:r>
            <w:r w:rsidRPr="00F637BA">
              <w:rPr>
                <w:color w:val="000000"/>
                <w:sz w:val="18"/>
                <w:szCs w:val="18"/>
              </w:rPr>
              <w:t>bandon</w:t>
            </w:r>
            <w:r>
              <w:rPr>
                <w:color w:val="000000"/>
                <w:sz w:val="18"/>
                <w:szCs w:val="18"/>
              </w:rPr>
              <w:t>ed</w:t>
            </w:r>
          </w:p>
          <w:p w:rsidR="007506D4" w:rsidRDefault="007506D4" w:rsidP="00BF7722">
            <w:pPr>
              <w:pStyle w:val="ListParagraph"/>
              <w:numPr>
                <w:ilvl w:val="0"/>
                <w:numId w:val="24"/>
              </w:numPr>
              <w:rPr>
                <w:color w:val="000000"/>
                <w:sz w:val="18"/>
                <w:szCs w:val="18"/>
              </w:rPr>
            </w:pPr>
            <w:r>
              <w:rPr>
                <w:color w:val="000000"/>
                <w:sz w:val="18"/>
                <w:szCs w:val="18"/>
              </w:rPr>
              <w:t>C</w:t>
            </w:r>
            <w:r w:rsidRPr="00F637BA">
              <w:rPr>
                <w:color w:val="000000"/>
                <w:sz w:val="18"/>
                <w:szCs w:val="18"/>
              </w:rPr>
              <w:t>ontact</w:t>
            </w:r>
            <w:r w:rsidR="00087F26">
              <w:rPr>
                <w:color w:val="000000"/>
                <w:sz w:val="18"/>
                <w:szCs w:val="18"/>
              </w:rPr>
              <w:t>s handled</w:t>
            </w:r>
          </w:p>
          <w:p w:rsidR="00CB17D5" w:rsidRPr="00CB17D5" w:rsidRDefault="00CB17D5" w:rsidP="00BF7722">
            <w:pPr>
              <w:pStyle w:val="ListParagraph"/>
              <w:numPr>
                <w:ilvl w:val="0"/>
                <w:numId w:val="24"/>
              </w:numPr>
              <w:rPr>
                <w:i/>
                <w:color w:val="000000"/>
                <w:sz w:val="18"/>
                <w:szCs w:val="18"/>
              </w:rPr>
            </w:pPr>
            <w:r w:rsidRPr="00CB17D5">
              <w:rPr>
                <w:i/>
                <w:color w:val="000000"/>
                <w:sz w:val="18"/>
                <w:szCs w:val="18"/>
              </w:rPr>
              <w:t>Contacts Transferred</w:t>
            </w:r>
          </w:p>
          <w:p w:rsidR="007506D4" w:rsidRDefault="007506D4" w:rsidP="00BF7722">
            <w:pPr>
              <w:pStyle w:val="ListParagraph"/>
              <w:numPr>
                <w:ilvl w:val="0"/>
                <w:numId w:val="24"/>
              </w:numPr>
              <w:rPr>
                <w:color w:val="000000"/>
                <w:sz w:val="18"/>
                <w:szCs w:val="18"/>
              </w:rPr>
            </w:pPr>
            <w:r>
              <w:rPr>
                <w:color w:val="000000"/>
                <w:sz w:val="18"/>
                <w:szCs w:val="18"/>
              </w:rPr>
              <w:t>% answered in service level AHT</w:t>
            </w:r>
          </w:p>
          <w:p w:rsidR="007506D4" w:rsidRDefault="007506D4" w:rsidP="00BF7722">
            <w:pPr>
              <w:pStyle w:val="ListParagraph"/>
              <w:numPr>
                <w:ilvl w:val="0"/>
                <w:numId w:val="24"/>
              </w:numPr>
              <w:rPr>
                <w:color w:val="000000"/>
                <w:sz w:val="18"/>
                <w:szCs w:val="18"/>
              </w:rPr>
            </w:pPr>
            <w:r>
              <w:rPr>
                <w:color w:val="000000"/>
                <w:sz w:val="18"/>
                <w:szCs w:val="18"/>
              </w:rPr>
              <w:t>AB rate</w:t>
            </w:r>
          </w:p>
          <w:p w:rsidR="007506D4" w:rsidRDefault="007506D4" w:rsidP="00BF7722">
            <w:pPr>
              <w:pStyle w:val="ListParagraph"/>
              <w:numPr>
                <w:ilvl w:val="0"/>
                <w:numId w:val="24"/>
              </w:numPr>
              <w:rPr>
                <w:color w:val="000000"/>
                <w:sz w:val="18"/>
                <w:szCs w:val="18"/>
              </w:rPr>
            </w:pPr>
            <w:r>
              <w:rPr>
                <w:color w:val="000000"/>
                <w:sz w:val="18"/>
                <w:szCs w:val="18"/>
              </w:rPr>
              <w:t>ASA</w:t>
            </w:r>
          </w:p>
          <w:p w:rsidR="007506D4" w:rsidRDefault="007506D4" w:rsidP="00BF7722">
            <w:pPr>
              <w:pStyle w:val="ListParagraph"/>
              <w:numPr>
                <w:ilvl w:val="0"/>
                <w:numId w:val="24"/>
              </w:numPr>
              <w:rPr>
                <w:color w:val="000000"/>
                <w:sz w:val="18"/>
                <w:szCs w:val="18"/>
              </w:rPr>
            </w:pPr>
            <w:r>
              <w:rPr>
                <w:color w:val="000000"/>
                <w:sz w:val="18"/>
                <w:szCs w:val="18"/>
              </w:rPr>
              <w:t>AHT</w:t>
            </w:r>
          </w:p>
          <w:p w:rsidR="00CB17D5" w:rsidRPr="005627C8" w:rsidRDefault="00CB17D5" w:rsidP="00BF7722">
            <w:pPr>
              <w:pStyle w:val="ListParagraph"/>
              <w:numPr>
                <w:ilvl w:val="0"/>
                <w:numId w:val="24"/>
              </w:numPr>
              <w:rPr>
                <w:i/>
                <w:color w:val="000000"/>
                <w:sz w:val="18"/>
                <w:szCs w:val="18"/>
              </w:rPr>
            </w:pPr>
            <w:r w:rsidRPr="005627C8">
              <w:rPr>
                <w:i/>
                <w:color w:val="000000"/>
                <w:sz w:val="18"/>
                <w:szCs w:val="18"/>
              </w:rPr>
              <w:lastRenderedPageBreak/>
              <w:t xml:space="preserve"> % calls result in a transfer</w:t>
            </w:r>
          </w:p>
          <w:p w:rsidR="007506D4" w:rsidRDefault="007506D4" w:rsidP="00BF7722">
            <w:pPr>
              <w:pStyle w:val="ListParagraph"/>
              <w:numPr>
                <w:ilvl w:val="0"/>
                <w:numId w:val="24"/>
              </w:numPr>
              <w:rPr>
                <w:color w:val="000000"/>
                <w:sz w:val="18"/>
                <w:szCs w:val="18"/>
              </w:rPr>
            </w:pPr>
            <w:r>
              <w:rPr>
                <w:color w:val="000000"/>
                <w:sz w:val="18"/>
                <w:szCs w:val="18"/>
              </w:rPr>
              <w:t xml:space="preserve">Available headcount </w:t>
            </w:r>
          </w:p>
          <w:p w:rsidR="007506D4" w:rsidRDefault="00BC20B9" w:rsidP="00BF7722">
            <w:pPr>
              <w:pStyle w:val="ListParagraph"/>
              <w:numPr>
                <w:ilvl w:val="0"/>
                <w:numId w:val="24"/>
              </w:numPr>
              <w:rPr>
                <w:color w:val="000000"/>
                <w:sz w:val="18"/>
                <w:szCs w:val="18"/>
              </w:rPr>
            </w:pPr>
            <w:r>
              <w:rPr>
                <w:color w:val="000000"/>
                <w:sz w:val="18"/>
                <w:szCs w:val="18"/>
              </w:rPr>
              <w:t>Max Speed to Answer</w:t>
            </w:r>
          </w:p>
          <w:p w:rsidR="00255A3B" w:rsidRDefault="00255A3B" w:rsidP="00B406F6">
            <w:pPr>
              <w:pStyle w:val="ListParagraph"/>
              <w:rPr>
                <w:color w:val="000000"/>
                <w:sz w:val="18"/>
                <w:szCs w:val="18"/>
              </w:rPr>
            </w:pPr>
          </w:p>
          <w:p w:rsidR="006C6511" w:rsidRDefault="006C6511" w:rsidP="00284C70">
            <w:pPr>
              <w:spacing w:before="0" w:after="0" w:line="276" w:lineRule="auto"/>
              <w:rPr>
                <w:color w:val="000000"/>
                <w:sz w:val="18"/>
                <w:szCs w:val="18"/>
              </w:rPr>
            </w:pPr>
            <w:r>
              <w:rPr>
                <w:color w:val="000000"/>
                <w:sz w:val="18"/>
                <w:szCs w:val="18"/>
              </w:rPr>
              <w:t>Metrics above are all actuals.</w:t>
            </w:r>
          </w:p>
          <w:p w:rsidR="007342C4" w:rsidRPr="007342C4" w:rsidRDefault="007342C4" w:rsidP="00284C70">
            <w:pPr>
              <w:spacing w:before="0" w:after="0" w:line="276" w:lineRule="auto"/>
              <w:rPr>
                <w:color w:val="000000"/>
                <w:sz w:val="18"/>
                <w:szCs w:val="18"/>
              </w:rPr>
            </w:pPr>
            <w:r>
              <w:rPr>
                <w:color w:val="000000"/>
                <w:sz w:val="18"/>
                <w:szCs w:val="18"/>
              </w:rPr>
              <w:t>Displayed as grid. Each row of the report represents a day, with the option of displaying weekly and monthly subtotals.</w:t>
            </w:r>
          </w:p>
          <w:p w:rsidR="007342C4" w:rsidRDefault="007342C4" w:rsidP="00284C70">
            <w:pPr>
              <w:spacing w:before="0" w:after="0" w:line="276" w:lineRule="auto"/>
              <w:rPr>
                <w:b/>
                <w:i/>
                <w:color w:val="000000"/>
                <w:sz w:val="18"/>
                <w:szCs w:val="18"/>
              </w:rPr>
            </w:pPr>
          </w:p>
          <w:p w:rsidR="00D74FAF" w:rsidRPr="00E9645C" w:rsidRDefault="00D74FAF" w:rsidP="00D74FAF">
            <w:pPr>
              <w:spacing w:before="0" w:after="0" w:line="276" w:lineRule="auto"/>
              <w:rPr>
                <w:b/>
                <w:i/>
                <w:color w:val="000000"/>
                <w:sz w:val="18"/>
                <w:szCs w:val="18"/>
              </w:rPr>
            </w:pPr>
            <w:r>
              <w:rPr>
                <w:b/>
                <w:i/>
                <w:color w:val="000000"/>
                <w:sz w:val="18"/>
                <w:szCs w:val="18"/>
              </w:rPr>
              <w:t>F</w:t>
            </w:r>
            <w:r w:rsidR="00BF45D6">
              <w:rPr>
                <w:b/>
                <w:i/>
                <w:color w:val="000000"/>
                <w:sz w:val="18"/>
                <w:szCs w:val="18"/>
              </w:rPr>
              <w:t>i</w:t>
            </w:r>
            <w:r w:rsidRPr="00E9645C">
              <w:rPr>
                <w:b/>
                <w:i/>
                <w:color w:val="000000"/>
                <w:sz w:val="18"/>
                <w:szCs w:val="18"/>
              </w:rPr>
              <w:t xml:space="preserve">lters: </w:t>
            </w:r>
          </w:p>
          <w:p w:rsidR="00D74FAF" w:rsidRDefault="00D74FAF" w:rsidP="00BF7722">
            <w:pPr>
              <w:pStyle w:val="ListParagraph"/>
              <w:numPr>
                <w:ilvl w:val="0"/>
                <w:numId w:val="29"/>
              </w:numPr>
              <w:spacing w:line="276" w:lineRule="auto"/>
              <w:rPr>
                <w:color w:val="000000"/>
                <w:sz w:val="18"/>
                <w:szCs w:val="18"/>
              </w:rPr>
            </w:pPr>
            <w:r>
              <w:rPr>
                <w:color w:val="000000"/>
                <w:sz w:val="18"/>
                <w:szCs w:val="18"/>
              </w:rPr>
              <w:t>Select</w:t>
            </w:r>
            <w:r w:rsidRPr="00B262BE">
              <w:rPr>
                <w:color w:val="000000"/>
                <w:sz w:val="18"/>
                <w:szCs w:val="18"/>
              </w:rPr>
              <w:t xml:space="preserve"> desired</w:t>
            </w:r>
            <w:r>
              <w:rPr>
                <w:color w:val="000000"/>
                <w:sz w:val="18"/>
                <w:szCs w:val="18"/>
              </w:rPr>
              <w:t xml:space="preserve"> date range</w:t>
            </w:r>
            <w:r w:rsidRPr="00B262BE">
              <w:rPr>
                <w:color w:val="000000"/>
                <w:sz w:val="18"/>
                <w:szCs w:val="18"/>
              </w:rPr>
              <w:t>, including past months.</w:t>
            </w:r>
            <w:r>
              <w:rPr>
                <w:color w:val="000000"/>
                <w:sz w:val="18"/>
                <w:szCs w:val="18"/>
              </w:rPr>
              <w:t xml:space="preserve"> Default is month-to-date. </w:t>
            </w:r>
          </w:p>
          <w:p w:rsidR="00D74FAF" w:rsidRPr="00B262BE" w:rsidRDefault="00D74FAF" w:rsidP="00BF7722">
            <w:pPr>
              <w:pStyle w:val="ListParagraph"/>
              <w:numPr>
                <w:ilvl w:val="0"/>
                <w:numId w:val="29"/>
              </w:numPr>
              <w:rPr>
                <w:color w:val="000000"/>
                <w:sz w:val="18"/>
                <w:szCs w:val="18"/>
              </w:rPr>
            </w:pPr>
            <w:r w:rsidRPr="00B262BE">
              <w:rPr>
                <w:color w:val="000000"/>
                <w:sz w:val="18"/>
                <w:szCs w:val="18"/>
              </w:rPr>
              <w:t xml:space="preserve">Select </w:t>
            </w:r>
            <w:r>
              <w:rPr>
                <w:color w:val="000000"/>
                <w:sz w:val="18"/>
                <w:szCs w:val="18"/>
              </w:rPr>
              <w:t>the filter items from drop-downs for contact</w:t>
            </w:r>
            <w:r w:rsidRPr="00B262BE">
              <w:rPr>
                <w:color w:val="000000"/>
                <w:sz w:val="18"/>
                <w:szCs w:val="18"/>
              </w:rPr>
              <w:t xml:space="preserve"> </w:t>
            </w:r>
            <w:r>
              <w:rPr>
                <w:color w:val="000000"/>
                <w:sz w:val="18"/>
                <w:szCs w:val="18"/>
              </w:rPr>
              <w:t>type (inbound call, web</w:t>
            </w:r>
            <w:r w:rsidR="005A1525">
              <w:rPr>
                <w:color w:val="000000"/>
                <w:sz w:val="18"/>
                <w:szCs w:val="18"/>
              </w:rPr>
              <w:t xml:space="preserve"> </w:t>
            </w:r>
            <w:r>
              <w:rPr>
                <w:color w:val="000000"/>
                <w:sz w:val="18"/>
                <w:szCs w:val="18"/>
              </w:rPr>
              <w:t xml:space="preserve">chat, </w:t>
            </w:r>
            <w:proofErr w:type="spellStart"/>
            <w:r>
              <w:rPr>
                <w:color w:val="000000"/>
                <w:sz w:val="18"/>
                <w:szCs w:val="18"/>
              </w:rPr>
              <w:t>etc</w:t>
            </w:r>
            <w:proofErr w:type="spellEnd"/>
            <w:r>
              <w:rPr>
                <w:color w:val="000000"/>
                <w:sz w:val="18"/>
                <w:szCs w:val="18"/>
              </w:rPr>
              <w:t xml:space="preserve">), queue, or </w:t>
            </w:r>
            <w:r w:rsidRPr="00B262BE">
              <w:rPr>
                <w:color w:val="000000"/>
                <w:sz w:val="18"/>
                <w:szCs w:val="18"/>
              </w:rPr>
              <w:t xml:space="preserve">program. </w:t>
            </w:r>
            <w:r w:rsidR="001F467C">
              <w:rPr>
                <w:color w:val="000000"/>
                <w:sz w:val="18"/>
                <w:szCs w:val="18"/>
              </w:rPr>
              <w:t>Aggregate</w:t>
            </w:r>
            <w:r>
              <w:rPr>
                <w:color w:val="000000"/>
                <w:sz w:val="18"/>
                <w:szCs w:val="18"/>
              </w:rPr>
              <w:t xml:space="preserve"> date is available in all drop-downs by selecting “All”.</w:t>
            </w:r>
          </w:p>
          <w:p w:rsidR="0085189F" w:rsidRPr="00AA1B3A" w:rsidRDefault="0085189F" w:rsidP="007342C4">
            <w:pPr>
              <w:pStyle w:val="ListParagraph"/>
              <w:ind w:left="0"/>
              <w:rPr>
                <w:color w:val="000000"/>
                <w:sz w:val="18"/>
                <w:szCs w:val="18"/>
              </w:rPr>
            </w:pPr>
          </w:p>
        </w:tc>
        <w:tc>
          <w:tcPr>
            <w:tcW w:w="1434" w:type="dxa"/>
            <w:tcBorders>
              <w:top w:val="nil"/>
              <w:left w:val="single" w:sz="4" w:space="0" w:color="auto"/>
              <w:bottom w:val="single" w:sz="4" w:space="0" w:color="auto"/>
              <w:right w:val="single" w:sz="4" w:space="0" w:color="auto"/>
            </w:tcBorders>
          </w:tcPr>
          <w:p w:rsidR="00382499" w:rsidRPr="00805340" w:rsidRDefault="00D052CB" w:rsidP="00973F49">
            <w:pPr>
              <w:spacing w:before="0" w:after="0"/>
              <w:rPr>
                <w:color w:val="000000"/>
                <w:sz w:val="18"/>
                <w:szCs w:val="18"/>
              </w:rPr>
            </w:pPr>
            <w:r>
              <w:rPr>
                <w:color w:val="000000"/>
                <w:sz w:val="18"/>
                <w:szCs w:val="18"/>
              </w:rPr>
              <w:lastRenderedPageBreak/>
              <w:t>Contact Center Manager, Reporting Analyst,  Work Force Management Analyst</w:t>
            </w:r>
          </w:p>
        </w:tc>
      </w:tr>
      <w:tr w:rsidR="007620C0" w:rsidRPr="002A4E00" w:rsidTr="00590E66">
        <w:trPr>
          <w:trHeight w:val="53"/>
        </w:trPr>
        <w:tc>
          <w:tcPr>
            <w:tcW w:w="1601" w:type="dxa"/>
            <w:tcBorders>
              <w:top w:val="nil"/>
              <w:left w:val="single" w:sz="4" w:space="0" w:color="auto"/>
              <w:bottom w:val="single" w:sz="4" w:space="0" w:color="auto"/>
              <w:right w:val="single" w:sz="4" w:space="0" w:color="auto"/>
            </w:tcBorders>
            <w:shd w:val="clear" w:color="auto" w:fill="auto"/>
          </w:tcPr>
          <w:p w:rsidR="0085189F" w:rsidRDefault="007506D4" w:rsidP="007506D4">
            <w:pPr>
              <w:spacing w:before="0" w:after="0"/>
              <w:rPr>
                <w:color w:val="000000"/>
                <w:sz w:val="18"/>
                <w:szCs w:val="18"/>
              </w:rPr>
            </w:pPr>
            <w:r>
              <w:rPr>
                <w:color w:val="000000"/>
                <w:sz w:val="18"/>
                <w:szCs w:val="18"/>
              </w:rPr>
              <w:lastRenderedPageBreak/>
              <w:t>Contact Center Actual Arrivals and Performance Intraday Report</w:t>
            </w:r>
          </w:p>
        </w:tc>
        <w:tc>
          <w:tcPr>
            <w:tcW w:w="1909" w:type="dxa"/>
            <w:tcBorders>
              <w:top w:val="single" w:sz="4" w:space="0" w:color="auto"/>
              <w:left w:val="nil"/>
              <w:bottom w:val="single" w:sz="4" w:space="0" w:color="auto"/>
              <w:right w:val="single" w:sz="4" w:space="0" w:color="auto"/>
            </w:tcBorders>
          </w:tcPr>
          <w:p w:rsidR="00AE01DA" w:rsidRDefault="000C0B4A" w:rsidP="00687727">
            <w:pPr>
              <w:spacing w:before="0" w:after="0"/>
              <w:rPr>
                <w:color w:val="000000"/>
                <w:sz w:val="18"/>
                <w:szCs w:val="18"/>
              </w:rPr>
            </w:pPr>
            <w:r>
              <w:rPr>
                <w:color w:val="000000"/>
                <w:sz w:val="18"/>
                <w:szCs w:val="18"/>
              </w:rPr>
              <w:t xml:space="preserve">This report </w:t>
            </w:r>
            <w:r w:rsidR="0036222F">
              <w:rPr>
                <w:color w:val="000000"/>
                <w:sz w:val="18"/>
                <w:szCs w:val="18"/>
              </w:rPr>
              <w:t>supports management to assess</w:t>
            </w:r>
            <w:r>
              <w:rPr>
                <w:color w:val="000000"/>
                <w:sz w:val="18"/>
                <w:szCs w:val="18"/>
              </w:rPr>
              <w:t xml:space="preserve"> the need for </w:t>
            </w:r>
            <w:r w:rsidR="00687727">
              <w:rPr>
                <w:color w:val="000000"/>
                <w:sz w:val="18"/>
                <w:szCs w:val="18"/>
              </w:rPr>
              <w:t>staff adjustments and/or overtime plannin</w:t>
            </w:r>
            <w:r w:rsidR="00AE01DA">
              <w:rPr>
                <w:color w:val="000000"/>
                <w:sz w:val="18"/>
                <w:szCs w:val="18"/>
              </w:rPr>
              <w:t xml:space="preserve">g. </w:t>
            </w:r>
          </w:p>
          <w:p w:rsidR="00687727" w:rsidRDefault="00AE01DA" w:rsidP="00687727">
            <w:pPr>
              <w:spacing w:before="0" w:after="0"/>
              <w:rPr>
                <w:color w:val="000000"/>
                <w:sz w:val="18"/>
                <w:szCs w:val="18"/>
              </w:rPr>
            </w:pPr>
            <w:r>
              <w:rPr>
                <w:color w:val="000000"/>
                <w:sz w:val="18"/>
                <w:szCs w:val="18"/>
              </w:rPr>
              <w:t>H</w:t>
            </w:r>
            <w:r w:rsidR="00687727">
              <w:rPr>
                <w:color w:val="000000"/>
                <w:sz w:val="18"/>
                <w:szCs w:val="18"/>
              </w:rPr>
              <w:t xml:space="preserve">istorical interval data are used to assess </w:t>
            </w:r>
            <w:r>
              <w:rPr>
                <w:color w:val="000000"/>
                <w:sz w:val="18"/>
                <w:szCs w:val="18"/>
              </w:rPr>
              <w:t xml:space="preserve">the </w:t>
            </w:r>
            <w:r w:rsidR="00687727">
              <w:rPr>
                <w:color w:val="000000"/>
                <w:sz w:val="18"/>
                <w:szCs w:val="18"/>
              </w:rPr>
              <w:t xml:space="preserve">intra-day call pattern. </w:t>
            </w:r>
          </w:p>
          <w:p w:rsidR="00AE01DA" w:rsidRDefault="00AE01DA" w:rsidP="00687727">
            <w:pPr>
              <w:spacing w:before="0" w:after="0"/>
              <w:rPr>
                <w:color w:val="000000"/>
                <w:sz w:val="18"/>
                <w:szCs w:val="18"/>
              </w:rPr>
            </w:pPr>
          </w:p>
          <w:p w:rsidR="0085189F" w:rsidRDefault="00AE01DA" w:rsidP="00AE01DA">
            <w:pPr>
              <w:spacing w:before="0" w:after="0"/>
              <w:rPr>
                <w:color w:val="000000"/>
                <w:sz w:val="18"/>
                <w:szCs w:val="18"/>
              </w:rPr>
            </w:pPr>
            <w:r>
              <w:rPr>
                <w:color w:val="000000"/>
                <w:sz w:val="18"/>
                <w:szCs w:val="18"/>
              </w:rPr>
              <w:t xml:space="preserve">In addition, the WFM Analyst </w:t>
            </w:r>
            <w:r w:rsidR="00687727">
              <w:rPr>
                <w:color w:val="000000"/>
                <w:sz w:val="18"/>
                <w:szCs w:val="18"/>
              </w:rPr>
              <w:t>may use past interval performance to make improvements on staff schedules.</w:t>
            </w:r>
          </w:p>
        </w:tc>
        <w:tc>
          <w:tcPr>
            <w:tcW w:w="3786" w:type="dxa"/>
            <w:tcBorders>
              <w:top w:val="nil"/>
              <w:left w:val="single" w:sz="4" w:space="0" w:color="auto"/>
              <w:bottom w:val="single" w:sz="4" w:space="0" w:color="auto"/>
              <w:right w:val="single" w:sz="4" w:space="0" w:color="auto"/>
            </w:tcBorders>
            <w:shd w:val="clear" w:color="auto" w:fill="auto"/>
          </w:tcPr>
          <w:p w:rsidR="00334489" w:rsidRDefault="00334489" w:rsidP="00334489">
            <w:pPr>
              <w:pStyle w:val="ListParagraph"/>
              <w:ind w:left="0"/>
              <w:rPr>
                <w:color w:val="000000"/>
                <w:sz w:val="18"/>
                <w:szCs w:val="18"/>
              </w:rPr>
            </w:pPr>
            <w:r>
              <w:rPr>
                <w:color w:val="000000"/>
                <w:sz w:val="18"/>
                <w:szCs w:val="18"/>
              </w:rPr>
              <w:t xml:space="preserve">This is parallel with Actual Arrivals and Performance Monthly Report except that the rows represent intervals. </w:t>
            </w:r>
          </w:p>
          <w:p w:rsidR="00334489" w:rsidRDefault="00334489" w:rsidP="00334489">
            <w:pPr>
              <w:pStyle w:val="ListParagraph"/>
              <w:ind w:left="0"/>
              <w:rPr>
                <w:color w:val="000000"/>
                <w:sz w:val="18"/>
                <w:szCs w:val="18"/>
              </w:rPr>
            </w:pPr>
          </w:p>
          <w:p w:rsidR="00334489" w:rsidRDefault="00334489" w:rsidP="00334489">
            <w:pPr>
              <w:pStyle w:val="ListParagraph"/>
              <w:ind w:left="0"/>
              <w:rPr>
                <w:color w:val="000000"/>
                <w:sz w:val="18"/>
                <w:szCs w:val="18"/>
              </w:rPr>
            </w:pPr>
            <w:r>
              <w:rPr>
                <w:color w:val="000000"/>
                <w:sz w:val="18"/>
                <w:szCs w:val="18"/>
              </w:rPr>
              <w:t xml:space="preserve">Users can select the </w:t>
            </w:r>
            <w:r w:rsidRPr="0086182A">
              <w:rPr>
                <w:color w:val="000000"/>
                <w:sz w:val="18"/>
                <w:szCs w:val="18"/>
                <w:u w:val="single"/>
              </w:rPr>
              <w:t>day</w:t>
            </w:r>
            <w:r>
              <w:rPr>
                <w:color w:val="000000"/>
                <w:sz w:val="18"/>
                <w:szCs w:val="18"/>
              </w:rPr>
              <w:t xml:space="preserve"> they want to see (default is current day).</w:t>
            </w:r>
          </w:p>
          <w:p w:rsidR="00334489" w:rsidRDefault="00334489" w:rsidP="00E56143">
            <w:pPr>
              <w:pStyle w:val="ListParagraph"/>
              <w:ind w:left="0"/>
              <w:rPr>
                <w:color w:val="000000"/>
                <w:sz w:val="18"/>
                <w:szCs w:val="18"/>
              </w:rPr>
            </w:pPr>
          </w:p>
        </w:tc>
        <w:tc>
          <w:tcPr>
            <w:tcW w:w="1434" w:type="dxa"/>
            <w:tcBorders>
              <w:top w:val="nil"/>
              <w:left w:val="single" w:sz="4" w:space="0" w:color="auto"/>
              <w:bottom w:val="single" w:sz="4" w:space="0" w:color="auto"/>
              <w:right w:val="single" w:sz="4" w:space="0" w:color="auto"/>
            </w:tcBorders>
          </w:tcPr>
          <w:p w:rsidR="0085189F" w:rsidRDefault="00BC20B9" w:rsidP="006D5642">
            <w:pPr>
              <w:spacing w:before="0" w:after="0"/>
              <w:rPr>
                <w:color w:val="000000"/>
                <w:sz w:val="18"/>
                <w:szCs w:val="18"/>
              </w:rPr>
            </w:pPr>
            <w:r>
              <w:rPr>
                <w:color w:val="000000"/>
                <w:sz w:val="18"/>
                <w:szCs w:val="18"/>
              </w:rPr>
              <w:t xml:space="preserve">Contact Center Manager, </w:t>
            </w:r>
            <w:proofErr w:type="spellStart"/>
            <w:r>
              <w:rPr>
                <w:color w:val="000000"/>
                <w:sz w:val="18"/>
                <w:szCs w:val="18"/>
              </w:rPr>
              <w:t>Report</w:t>
            </w:r>
            <w:r w:rsidR="006D5642">
              <w:rPr>
                <w:color w:val="000000"/>
                <w:sz w:val="18"/>
                <w:szCs w:val="18"/>
              </w:rPr>
              <w:t>ng</w:t>
            </w:r>
            <w:proofErr w:type="spellEnd"/>
            <w:r w:rsidR="006D5642">
              <w:rPr>
                <w:color w:val="000000"/>
                <w:sz w:val="18"/>
                <w:szCs w:val="18"/>
              </w:rPr>
              <w:t xml:space="preserve"> Analyst,  Work Force Management Analyst</w:t>
            </w:r>
          </w:p>
        </w:tc>
      </w:tr>
    </w:tbl>
    <w:p w:rsidR="003E5933" w:rsidRDefault="003B572B" w:rsidP="007F354E">
      <w:pPr>
        <w:pageBreakBefore/>
        <w:rPr>
          <w:szCs w:val="22"/>
        </w:rPr>
      </w:pPr>
      <w:r>
        <w:rPr>
          <w:szCs w:val="22"/>
        </w:rPr>
        <w:lastRenderedPageBreak/>
        <w:t xml:space="preserve">b) </w:t>
      </w:r>
      <w:r w:rsidR="00AF4BE6">
        <w:rPr>
          <w:szCs w:val="22"/>
        </w:rPr>
        <w:t>Arrivals Monitoring (both Actual and Forecasts) and Service Level Conformance</w:t>
      </w:r>
    </w:p>
    <w:p w:rsidR="003B572B" w:rsidRDefault="00E34570" w:rsidP="003B572B">
      <w:r>
        <w:t>Table 2</w:t>
      </w:r>
      <w:r w:rsidR="000D0118">
        <w:t>.2: Presentation O</w:t>
      </w:r>
      <w:r w:rsidR="003B572B">
        <w:t xml:space="preserve">bjects for </w:t>
      </w:r>
      <w:r w:rsidR="00AF4BE6">
        <w:rPr>
          <w:szCs w:val="22"/>
        </w:rPr>
        <w:t>Arrivals Monitoring and Service Level Conformance</w:t>
      </w:r>
    </w:p>
    <w:tbl>
      <w:tblPr>
        <w:tblW w:w="9270" w:type="dxa"/>
        <w:tblInd w:w="108" w:type="dxa"/>
        <w:tblLayout w:type="fixed"/>
        <w:tblLook w:val="04A0" w:firstRow="1" w:lastRow="0" w:firstColumn="1" w:lastColumn="0" w:noHBand="0" w:noVBand="1"/>
      </w:tblPr>
      <w:tblGrid>
        <w:gridCol w:w="1667"/>
        <w:gridCol w:w="2278"/>
        <w:gridCol w:w="13"/>
        <w:gridCol w:w="3872"/>
        <w:gridCol w:w="1440"/>
      </w:tblGrid>
      <w:tr w:rsidR="003B572B" w:rsidRPr="002A4E00" w:rsidTr="00590E66">
        <w:trPr>
          <w:trHeight w:val="300"/>
          <w:tblHeader/>
        </w:trPr>
        <w:tc>
          <w:tcPr>
            <w:tcW w:w="1667" w:type="dxa"/>
            <w:tcBorders>
              <w:top w:val="single" w:sz="4" w:space="0" w:color="auto"/>
              <w:left w:val="single" w:sz="4" w:space="0" w:color="auto"/>
              <w:bottom w:val="single" w:sz="4" w:space="0" w:color="auto"/>
              <w:right w:val="single" w:sz="4" w:space="0" w:color="auto"/>
            </w:tcBorders>
            <w:shd w:val="clear" w:color="000000" w:fill="4F81BD"/>
            <w:hideMark/>
          </w:tcPr>
          <w:p w:rsidR="003B572B" w:rsidRPr="002A4E00" w:rsidRDefault="003B572B" w:rsidP="00973F49">
            <w:pPr>
              <w:spacing w:before="0" w:after="0"/>
              <w:rPr>
                <w:color w:val="FFFFFF"/>
                <w:sz w:val="18"/>
                <w:szCs w:val="18"/>
              </w:rPr>
            </w:pPr>
            <w:r w:rsidRPr="002A4E00">
              <w:rPr>
                <w:color w:val="FFFFFF"/>
                <w:sz w:val="18"/>
                <w:szCs w:val="18"/>
              </w:rPr>
              <w:t>Name</w:t>
            </w:r>
          </w:p>
        </w:tc>
        <w:tc>
          <w:tcPr>
            <w:tcW w:w="2278" w:type="dxa"/>
            <w:tcBorders>
              <w:top w:val="single" w:sz="4" w:space="0" w:color="auto"/>
              <w:left w:val="nil"/>
              <w:bottom w:val="single" w:sz="4" w:space="0" w:color="auto"/>
              <w:right w:val="single" w:sz="4" w:space="0" w:color="auto"/>
            </w:tcBorders>
            <w:shd w:val="clear" w:color="000000" w:fill="4F81BD"/>
          </w:tcPr>
          <w:p w:rsidR="003B572B" w:rsidRPr="002A4E00" w:rsidRDefault="003B572B" w:rsidP="00973F49">
            <w:pPr>
              <w:spacing w:before="0" w:after="0"/>
              <w:rPr>
                <w:color w:val="FFFFFF"/>
                <w:sz w:val="18"/>
                <w:szCs w:val="18"/>
              </w:rPr>
            </w:pPr>
            <w:r>
              <w:rPr>
                <w:color w:val="FFFFFF"/>
                <w:sz w:val="18"/>
                <w:szCs w:val="18"/>
              </w:rPr>
              <w:t>Business Purpose</w:t>
            </w:r>
          </w:p>
        </w:tc>
        <w:tc>
          <w:tcPr>
            <w:tcW w:w="3885" w:type="dxa"/>
            <w:gridSpan w:val="2"/>
            <w:tcBorders>
              <w:top w:val="single" w:sz="4" w:space="0" w:color="auto"/>
              <w:left w:val="single" w:sz="4" w:space="0" w:color="auto"/>
              <w:bottom w:val="single" w:sz="4" w:space="0" w:color="auto"/>
              <w:right w:val="single" w:sz="4" w:space="0" w:color="auto"/>
            </w:tcBorders>
            <w:shd w:val="clear" w:color="000000" w:fill="4F81BD"/>
            <w:hideMark/>
          </w:tcPr>
          <w:p w:rsidR="003B572B" w:rsidRPr="002A4E00" w:rsidRDefault="003B572B" w:rsidP="00973F49">
            <w:pPr>
              <w:spacing w:before="0" w:after="0"/>
              <w:rPr>
                <w:color w:val="FFFFFF"/>
                <w:sz w:val="18"/>
                <w:szCs w:val="18"/>
              </w:rPr>
            </w:pPr>
            <w:r w:rsidRPr="002A4E00">
              <w:rPr>
                <w:color w:val="FFFFFF"/>
                <w:sz w:val="18"/>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000000" w:fill="4F81BD"/>
          </w:tcPr>
          <w:p w:rsidR="003B572B" w:rsidRPr="002A4E00" w:rsidRDefault="003B572B" w:rsidP="00973F49">
            <w:pPr>
              <w:spacing w:before="0" w:after="0"/>
              <w:rPr>
                <w:color w:val="FFFFFF"/>
                <w:sz w:val="18"/>
                <w:szCs w:val="18"/>
              </w:rPr>
            </w:pPr>
            <w:r>
              <w:rPr>
                <w:color w:val="FFFFFF"/>
                <w:sz w:val="18"/>
                <w:szCs w:val="18"/>
              </w:rPr>
              <w:t>Consumer</w:t>
            </w:r>
          </w:p>
        </w:tc>
      </w:tr>
      <w:tr w:rsidR="003B572B" w:rsidRPr="002A4E00" w:rsidTr="00590E66">
        <w:trPr>
          <w:trHeight w:val="300"/>
        </w:trPr>
        <w:tc>
          <w:tcPr>
            <w:tcW w:w="1667" w:type="dxa"/>
            <w:tcBorders>
              <w:top w:val="nil"/>
              <w:left w:val="single" w:sz="4" w:space="0" w:color="auto"/>
              <w:bottom w:val="single" w:sz="4" w:space="0" w:color="auto"/>
              <w:right w:val="single" w:sz="4" w:space="0" w:color="auto"/>
            </w:tcBorders>
            <w:shd w:val="clear" w:color="000000" w:fill="B8CCE4"/>
            <w:hideMark/>
          </w:tcPr>
          <w:p w:rsidR="003B572B" w:rsidRPr="002A4E00" w:rsidRDefault="003B572B" w:rsidP="00973F49">
            <w:pPr>
              <w:spacing w:before="0" w:after="0"/>
              <w:rPr>
                <w:b/>
                <w:bCs/>
                <w:color w:val="000000"/>
                <w:sz w:val="18"/>
                <w:szCs w:val="18"/>
              </w:rPr>
            </w:pPr>
            <w:r w:rsidRPr="002A4E00">
              <w:rPr>
                <w:b/>
                <w:bCs/>
                <w:color w:val="000000"/>
                <w:sz w:val="18"/>
                <w:szCs w:val="18"/>
              </w:rPr>
              <w:t>Dashboards</w:t>
            </w:r>
          </w:p>
        </w:tc>
        <w:tc>
          <w:tcPr>
            <w:tcW w:w="2278" w:type="dxa"/>
            <w:tcBorders>
              <w:top w:val="single" w:sz="4" w:space="0" w:color="auto"/>
              <w:left w:val="nil"/>
              <w:bottom w:val="single" w:sz="4" w:space="0" w:color="auto"/>
              <w:right w:val="single" w:sz="4" w:space="0" w:color="auto"/>
            </w:tcBorders>
            <w:shd w:val="clear" w:color="000000" w:fill="B8CCE4"/>
          </w:tcPr>
          <w:p w:rsidR="003B572B" w:rsidRPr="002A4E00" w:rsidRDefault="003B572B" w:rsidP="00973F49">
            <w:pPr>
              <w:spacing w:before="0" w:after="0"/>
              <w:rPr>
                <w:b/>
                <w:bCs/>
                <w:color w:val="000000"/>
                <w:sz w:val="18"/>
                <w:szCs w:val="18"/>
              </w:rPr>
            </w:pPr>
          </w:p>
        </w:tc>
        <w:tc>
          <w:tcPr>
            <w:tcW w:w="3885" w:type="dxa"/>
            <w:gridSpan w:val="2"/>
            <w:tcBorders>
              <w:top w:val="nil"/>
              <w:left w:val="single" w:sz="4" w:space="0" w:color="auto"/>
              <w:bottom w:val="single" w:sz="4" w:space="0" w:color="auto"/>
              <w:right w:val="single" w:sz="4" w:space="0" w:color="auto"/>
            </w:tcBorders>
            <w:shd w:val="clear" w:color="000000" w:fill="B8CCE4"/>
            <w:hideMark/>
          </w:tcPr>
          <w:p w:rsidR="003B572B" w:rsidRPr="002A4E00" w:rsidRDefault="003B572B" w:rsidP="00973F49">
            <w:pPr>
              <w:spacing w:before="0" w:after="0"/>
              <w:rPr>
                <w:b/>
                <w:bCs/>
                <w:color w:val="000000"/>
                <w:sz w:val="18"/>
                <w:szCs w:val="18"/>
              </w:rPr>
            </w:pPr>
            <w:r w:rsidRPr="002A4E00">
              <w:rPr>
                <w:b/>
                <w:bCs/>
                <w:color w:val="000000"/>
                <w:sz w:val="18"/>
                <w:szCs w:val="18"/>
              </w:rPr>
              <w:t> </w:t>
            </w:r>
          </w:p>
        </w:tc>
        <w:tc>
          <w:tcPr>
            <w:tcW w:w="1440" w:type="dxa"/>
            <w:tcBorders>
              <w:top w:val="nil"/>
              <w:left w:val="single" w:sz="4" w:space="0" w:color="auto"/>
              <w:bottom w:val="single" w:sz="4" w:space="0" w:color="auto"/>
              <w:right w:val="single" w:sz="4" w:space="0" w:color="auto"/>
            </w:tcBorders>
            <w:shd w:val="clear" w:color="000000" w:fill="B8CCE4"/>
          </w:tcPr>
          <w:p w:rsidR="003B572B" w:rsidRPr="002A4E00" w:rsidRDefault="003B572B" w:rsidP="00973F49">
            <w:pPr>
              <w:spacing w:before="0" w:after="0"/>
              <w:rPr>
                <w:b/>
                <w:bCs/>
                <w:color w:val="000000"/>
                <w:sz w:val="18"/>
                <w:szCs w:val="18"/>
              </w:rPr>
            </w:pPr>
          </w:p>
        </w:tc>
      </w:tr>
      <w:tr w:rsidR="00B9232B" w:rsidRPr="002A4E00" w:rsidTr="00590E66">
        <w:trPr>
          <w:trHeight w:val="53"/>
        </w:trPr>
        <w:tc>
          <w:tcPr>
            <w:tcW w:w="1667" w:type="dxa"/>
            <w:tcBorders>
              <w:top w:val="nil"/>
              <w:left w:val="single" w:sz="4" w:space="0" w:color="auto"/>
              <w:bottom w:val="single" w:sz="4" w:space="0" w:color="auto"/>
              <w:right w:val="single" w:sz="4" w:space="0" w:color="auto"/>
            </w:tcBorders>
            <w:shd w:val="clear" w:color="auto" w:fill="auto"/>
          </w:tcPr>
          <w:p w:rsidR="0085189F" w:rsidRDefault="00C936C1" w:rsidP="00C936C1">
            <w:pPr>
              <w:spacing w:before="0" w:after="0"/>
              <w:rPr>
                <w:color w:val="000000"/>
                <w:sz w:val="18"/>
                <w:szCs w:val="18"/>
              </w:rPr>
            </w:pPr>
            <w:r>
              <w:rPr>
                <w:color w:val="000000"/>
                <w:sz w:val="18"/>
                <w:szCs w:val="18"/>
              </w:rPr>
              <w:t>Contact Center Arrivals and Performance Overview Dashboard</w:t>
            </w:r>
          </w:p>
          <w:p w:rsidR="004E1E41" w:rsidRDefault="004E1E41" w:rsidP="00C936C1">
            <w:pPr>
              <w:spacing w:before="0" w:after="0"/>
              <w:rPr>
                <w:color w:val="000000"/>
                <w:sz w:val="18"/>
                <w:szCs w:val="18"/>
              </w:rPr>
            </w:pPr>
          </w:p>
          <w:p w:rsidR="00C936C1" w:rsidRDefault="00E34570" w:rsidP="00E34570">
            <w:pPr>
              <w:spacing w:before="0" w:after="0"/>
              <w:rPr>
                <w:i/>
                <w:color w:val="000000"/>
                <w:sz w:val="18"/>
                <w:szCs w:val="18"/>
              </w:rPr>
            </w:pPr>
            <w:r w:rsidRPr="00E34570">
              <w:rPr>
                <w:i/>
                <w:color w:val="000000"/>
                <w:sz w:val="18"/>
                <w:szCs w:val="18"/>
              </w:rPr>
              <w:t>This includes actual, forecasts, and forecast-to- actuals d</w:t>
            </w:r>
            <w:r w:rsidR="00C936C1" w:rsidRPr="00E34570">
              <w:rPr>
                <w:i/>
                <w:color w:val="000000"/>
                <w:sz w:val="18"/>
                <w:szCs w:val="18"/>
              </w:rPr>
              <w:t>eviations</w:t>
            </w:r>
            <w:r>
              <w:rPr>
                <w:i/>
                <w:color w:val="000000"/>
                <w:sz w:val="18"/>
                <w:szCs w:val="18"/>
              </w:rPr>
              <w:t xml:space="preserve">. </w:t>
            </w:r>
          </w:p>
          <w:p w:rsidR="00E34570" w:rsidRPr="00E34570" w:rsidRDefault="00E34570" w:rsidP="00E34570">
            <w:pPr>
              <w:spacing w:before="0" w:after="0"/>
              <w:rPr>
                <w:i/>
                <w:color w:val="000000"/>
                <w:sz w:val="18"/>
                <w:szCs w:val="18"/>
              </w:rPr>
            </w:pPr>
          </w:p>
        </w:tc>
        <w:tc>
          <w:tcPr>
            <w:tcW w:w="2278" w:type="dxa"/>
            <w:tcBorders>
              <w:top w:val="single" w:sz="4" w:space="0" w:color="auto"/>
              <w:left w:val="nil"/>
              <w:bottom w:val="single" w:sz="4" w:space="0" w:color="auto"/>
              <w:right w:val="single" w:sz="4" w:space="0" w:color="auto"/>
            </w:tcBorders>
          </w:tcPr>
          <w:p w:rsidR="001435DA" w:rsidRDefault="001435DA" w:rsidP="001435DA">
            <w:pPr>
              <w:spacing w:before="0" w:after="0"/>
              <w:rPr>
                <w:color w:val="000000"/>
                <w:sz w:val="18"/>
                <w:szCs w:val="18"/>
              </w:rPr>
            </w:pPr>
            <w:r>
              <w:rPr>
                <w:color w:val="000000"/>
                <w:sz w:val="18"/>
                <w:szCs w:val="18"/>
              </w:rPr>
              <w:t xml:space="preserve">This dashboard delivers the </w:t>
            </w:r>
            <w:r w:rsidRPr="000F3BB8">
              <w:rPr>
                <w:color w:val="000000"/>
                <w:sz w:val="18"/>
                <w:szCs w:val="18"/>
              </w:rPr>
              <w:t xml:space="preserve">"pulse" </w:t>
            </w:r>
            <w:r>
              <w:rPr>
                <w:color w:val="000000"/>
                <w:sz w:val="18"/>
                <w:szCs w:val="18"/>
              </w:rPr>
              <w:t>of the contact center operation: c</w:t>
            </w:r>
            <w:r w:rsidRPr="000F3BB8">
              <w:rPr>
                <w:color w:val="000000"/>
                <w:sz w:val="18"/>
                <w:szCs w:val="18"/>
              </w:rPr>
              <w:t xml:space="preserve">urrent demand in relation to predicted demand, </w:t>
            </w:r>
            <w:r>
              <w:rPr>
                <w:color w:val="000000"/>
                <w:sz w:val="18"/>
                <w:szCs w:val="18"/>
              </w:rPr>
              <w:t xml:space="preserve">and </w:t>
            </w:r>
            <w:r w:rsidRPr="000F3BB8">
              <w:rPr>
                <w:color w:val="000000"/>
                <w:sz w:val="18"/>
                <w:szCs w:val="18"/>
              </w:rPr>
              <w:t>prominent performance measures</w:t>
            </w:r>
            <w:r>
              <w:rPr>
                <w:color w:val="000000"/>
                <w:sz w:val="18"/>
                <w:szCs w:val="18"/>
              </w:rPr>
              <w:t xml:space="preserve"> together with</w:t>
            </w:r>
            <w:r w:rsidRPr="000F3BB8">
              <w:rPr>
                <w:color w:val="000000"/>
                <w:sz w:val="18"/>
                <w:szCs w:val="18"/>
              </w:rPr>
              <w:t xml:space="preserve"> alerts/early warnings support business leader assessments of operational vi</w:t>
            </w:r>
            <w:r>
              <w:rPr>
                <w:color w:val="000000"/>
                <w:sz w:val="18"/>
                <w:szCs w:val="18"/>
              </w:rPr>
              <w:t>si</w:t>
            </w:r>
            <w:r w:rsidRPr="000F3BB8">
              <w:rPr>
                <w:color w:val="000000"/>
                <w:sz w:val="18"/>
                <w:szCs w:val="18"/>
              </w:rPr>
              <w:t>bility.</w:t>
            </w:r>
            <w:r>
              <w:rPr>
                <w:color w:val="000000"/>
                <w:sz w:val="18"/>
                <w:szCs w:val="18"/>
              </w:rPr>
              <w:t xml:space="preserve"> </w:t>
            </w:r>
          </w:p>
          <w:p w:rsidR="001435DA" w:rsidRDefault="001435DA" w:rsidP="001435DA">
            <w:pPr>
              <w:spacing w:before="0" w:after="0"/>
              <w:rPr>
                <w:color w:val="000000"/>
                <w:sz w:val="18"/>
                <w:szCs w:val="18"/>
              </w:rPr>
            </w:pPr>
          </w:p>
          <w:p w:rsidR="001435DA" w:rsidRDefault="001435DA" w:rsidP="001435DA">
            <w:pPr>
              <w:spacing w:before="0" w:after="0"/>
              <w:rPr>
                <w:color w:val="000000"/>
                <w:sz w:val="18"/>
                <w:szCs w:val="18"/>
              </w:rPr>
            </w:pPr>
            <w:r>
              <w:rPr>
                <w:color w:val="000000"/>
                <w:sz w:val="18"/>
                <w:szCs w:val="18"/>
              </w:rPr>
              <w:t xml:space="preserve">Like the </w:t>
            </w:r>
            <w:r w:rsidRPr="001435DA">
              <w:rPr>
                <w:b/>
                <w:color w:val="000000"/>
                <w:sz w:val="18"/>
                <w:szCs w:val="18"/>
                <w:u w:val="single"/>
              </w:rPr>
              <w:t xml:space="preserve">Actual </w:t>
            </w:r>
            <w:r>
              <w:rPr>
                <w:color w:val="000000"/>
                <w:sz w:val="18"/>
                <w:szCs w:val="18"/>
              </w:rPr>
              <w:t>Arrivals and Performance Dashboard, it provides visibility into contact</w:t>
            </w:r>
            <w:r w:rsidRPr="008C0E61">
              <w:rPr>
                <w:color w:val="000000"/>
                <w:sz w:val="18"/>
                <w:szCs w:val="18"/>
              </w:rPr>
              <w:t xml:space="preserve"> </w:t>
            </w:r>
            <w:r>
              <w:rPr>
                <w:color w:val="000000"/>
                <w:sz w:val="18"/>
                <w:szCs w:val="18"/>
              </w:rPr>
              <w:t>arrival volumes and near real time service performance to ensure the contact center is behaving as expected.</w:t>
            </w:r>
          </w:p>
          <w:p w:rsidR="001435DA" w:rsidRDefault="001435DA" w:rsidP="001435DA">
            <w:pPr>
              <w:spacing w:before="0" w:after="0"/>
              <w:rPr>
                <w:color w:val="000000"/>
                <w:sz w:val="18"/>
                <w:szCs w:val="18"/>
              </w:rPr>
            </w:pPr>
          </w:p>
          <w:p w:rsidR="001435DA" w:rsidRDefault="001435DA" w:rsidP="00785E99">
            <w:pPr>
              <w:spacing w:before="0" w:after="0"/>
              <w:rPr>
                <w:color w:val="000000"/>
                <w:sz w:val="18"/>
                <w:szCs w:val="18"/>
              </w:rPr>
            </w:pPr>
            <w:r>
              <w:rPr>
                <w:color w:val="000000"/>
                <w:sz w:val="18"/>
                <w:szCs w:val="18"/>
              </w:rPr>
              <w:t>In addition to information in the Arrivals Dashboard, this complete versio</w:t>
            </w:r>
            <w:r w:rsidR="002A06F1">
              <w:rPr>
                <w:color w:val="000000"/>
                <w:sz w:val="18"/>
                <w:szCs w:val="18"/>
              </w:rPr>
              <w:t xml:space="preserve">n offers forecast </w:t>
            </w:r>
            <w:proofErr w:type="spellStart"/>
            <w:r w:rsidR="002A06F1">
              <w:rPr>
                <w:color w:val="000000"/>
                <w:sz w:val="18"/>
                <w:szCs w:val="18"/>
              </w:rPr>
              <w:t>vs</w:t>
            </w:r>
            <w:proofErr w:type="spellEnd"/>
            <w:r w:rsidR="002A06F1">
              <w:rPr>
                <w:color w:val="000000"/>
                <w:sz w:val="18"/>
                <w:szCs w:val="18"/>
              </w:rPr>
              <w:t xml:space="preserve"> actual var</w:t>
            </w:r>
            <w:r>
              <w:rPr>
                <w:color w:val="000000"/>
                <w:sz w:val="18"/>
                <w:szCs w:val="18"/>
              </w:rPr>
              <w:t xml:space="preserve">iance and </w:t>
            </w:r>
            <w:r w:rsidR="00B9232B">
              <w:rPr>
                <w:color w:val="000000"/>
                <w:sz w:val="18"/>
                <w:szCs w:val="18"/>
              </w:rPr>
              <w:t>detect</w:t>
            </w:r>
            <w:r>
              <w:rPr>
                <w:color w:val="000000"/>
                <w:sz w:val="18"/>
                <w:szCs w:val="18"/>
              </w:rPr>
              <w:t>s</w:t>
            </w:r>
            <w:r w:rsidR="00B9232B">
              <w:rPr>
                <w:color w:val="000000"/>
                <w:sz w:val="18"/>
                <w:szCs w:val="18"/>
              </w:rPr>
              <w:t xml:space="preserve"> issues or early signals on assumption ch</w:t>
            </w:r>
            <w:r w:rsidR="00785E99">
              <w:rPr>
                <w:color w:val="000000"/>
                <w:sz w:val="18"/>
                <w:szCs w:val="18"/>
              </w:rPr>
              <w:t>ange</w:t>
            </w:r>
            <w:r>
              <w:rPr>
                <w:color w:val="000000"/>
                <w:sz w:val="18"/>
                <w:szCs w:val="18"/>
              </w:rPr>
              <w:t>s (e.g. call pattern switch, AHT</w:t>
            </w:r>
            <w:r w:rsidR="00B9232B">
              <w:rPr>
                <w:color w:val="000000"/>
                <w:sz w:val="18"/>
                <w:szCs w:val="18"/>
              </w:rPr>
              <w:t xml:space="preserve">). </w:t>
            </w:r>
          </w:p>
          <w:p w:rsidR="001435DA" w:rsidRDefault="001435DA" w:rsidP="00785E99">
            <w:pPr>
              <w:spacing w:before="0" w:after="0"/>
              <w:rPr>
                <w:color w:val="000000"/>
                <w:sz w:val="18"/>
                <w:szCs w:val="18"/>
              </w:rPr>
            </w:pPr>
          </w:p>
          <w:p w:rsidR="00F81F05" w:rsidRDefault="00F81F05" w:rsidP="001435DA">
            <w:pPr>
              <w:spacing w:before="0" w:after="0"/>
              <w:rPr>
                <w:color w:val="000000"/>
                <w:sz w:val="18"/>
                <w:szCs w:val="18"/>
              </w:rPr>
            </w:pPr>
            <w:r>
              <w:rPr>
                <w:color w:val="000000"/>
                <w:sz w:val="18"/>
                <w:szCs w:val="18"/>
              </w:rPr>
              <w:t xml:space="preserve">This dashboard will </w:t>
            </w:r>
            <w:r w:rsidRPr="00253683">
              <w:rPr>
                <w:b/>
                <w:color w:val="000000"/>
                <w:sz w:val="18"/>
                <w:szCs w:val="18"/>
              </w:rPr>
              <w:t xml:space="preserve">replace </w:t>
            </w:r>
            <w:r>
              <w:rPr>
                <w:color w:val="000000"/>
                <w:sz w:val="18"/>
                <w:szCs w:val="18"/>
              </w:rPr>
              <w:t>the Actual Arrivals and</w:t>
            </w:r>
            <w:r w:rsidR="00222E92">
              <w:rPr>
                <w:color w:val="000000"/>
                <w:sz w:val="18"/>
                <w:szCs w:val="18"/>
              </w:rPr>
              <w:t xml:space="preserve"> Performance Dashboard when this </w:t>
            </w:r>
            <w:r>
              <w:rPr>
                <w:color w:val="000000"/>
                <w:sz w:val="18"/>
                <w:szCs w:val="18"/>
              </w:rPr>
              <w:t>sub</w:t>
            </w:r>
            <w:r w:rsidR="009576DC">
              <w:rPr>
                <w:color w:val="000000"/>
                <w:sz w:val="18"/>
                <w:szCs w:val="18"/>
              </w:rPr>
              <w:t xml:space="preserve"> </w:t>
            </w:r>
            <w:r>
              <w:rPr>
                <w:color w:val="000000"/>
                <w:sz w:val="18"/>
                <w:szCs w:val="18"/>
              </w:rPr>
              <w:t>module is deployed</w:t>
            </w:r>
            <w:r w:rsidR="00222E92">
              <w:rPr>
                <w:color w:val="000000"/>
                <w:sz w:val="18"/>
                <w:szCs w:val="18"/>
              </w:rPr>
              <w:t xml:space="preserve"> for the project</w:t>
            </w:r>
            <w:r>
              <w:rPr>
                <w:color w:val="000000"/>
                <w:sz w:val="18"/>
                <w:szCs w:val="18"/>
              </w:rPr>
              <w:t xml:space="preserve">. </w:t>
            </w:r>
          </w:p>
          <w:p w:rsidR="00F81F05" w:rsidRDefault="00F81F05" w:rsidP="001435DA">
            <w:pPr>
              <w:spacing w:before="0" w:after="0"/>
              <w:rPr>
                <w:color w:val="000000"/>
                <w:sz w:val="18"/>
                <w:szCs w:val="18"/>
              </w:rPr>
            </w:pPr>
          </w:p>
          <w:p w:rsidR="001435DA" w:rsidRDefault="001435DA" w:rsidP="001435DA">
            <w:pPr>
              <w:spacing w:before="0" w:after="0"/>
              <w:rPr>
                <w:color w:val="000000"/>
                <w:sz w:val="18"/>
                <w:szCs w:val="18"/>
              </w:rPr>
            </w:pPr>
            <w:r>
              <w:rPr>
                <w:color w:val="000000"/>
                <w:sz w:val="18"/>
                <w:szCs w:val="18"/>
              </w:rPr>
              <w:t xml:space="preserve">Alerts are automatically triggered and help Contact Center Management react quickly to unexpected surges in volumes, meaningful deviations from the expected forecast or unplanned </w:t>
            </w:r>
            <w:proofErr w:type="gramStart"/>
            <w:r>
              <w:rPr>
                <w:color w:val="000000"/>
                <w:sz w:val="18"/>
                <w:szCs w:val="18"/>
              </w:rPr>
              <w:t>staff leave</w:t>
            </w:r>
            <w:proofErr w:type="gramEnd"/>
            <w:r>
              <w:rPr>
                <w:color w:val="000000"/>
                <w:sz w:val="18"/>
                <w:szCs w:val="18"/>
              </w:rPr>
              <w:t>.</w:t>
            </w:r>
          </w:p>
          <w:p w:rsidR="001435DA" w:rsidRDefault="001435DA" w:rsidP="001435DA">
            <w:pPr>
              <w:spacing w:before="0" w:after="0"/>
              <w:rPr>
                <w:color w:val="000000"/>
                <w:sz w:val="18"/>
                <w:szCs w:val="18"/>
              </w:rPr>
            </w:pPr>
          </w:p>
          <w:p w:rsidR="001435DA" w:rsidRDefault="001435DA" w:rsidP="00785E99">
            <w:pPr>
              <w:spacing w:before="0" w:after="0"/>
              <w:rPr>
                <w:color w:val="000000"/>
                <w:sz w:val="18"/>
                <w:szCs w:val="18"/>
              </w:rPr>
            </w:pPr>
          </w:p>
        </w:tc>
        <w:tc>
          <w:tcPr>
            <w:tcW w:w="3885" w:type="dxa"/>
            <w:gridSpan w:val="2"/>
            <w:tcBorders>
              <w:top w:val="nil"/>
              <w:left w:val="single" w:sz="4" w:space="0" w:color="auto"/>
              <w:bottom w:val="single" w:sz="4" w:space="0" w:color="auto"/>
              <w:right w:val="single" w:sz="4" w:space="0" w:color="auto"/>
            </w:tcBorders>
            <w:shd w:val="clear" w:color="auto" w:fill="auto"/>
          </w:tcPr>
          <w:p w:rsidR="00D44DFC" w:rsidRPr="007620C0" w:rsidRDefault="00D44DFC" w:rsidP="00D44DFC">
            <w:pPr>
              <w:spacing w:before="0" w:after="0" w:line="276" w:lineRule="auto"/>
              <w:rPr>
                <w:b/>
                <w:i/>
                <w:color w:val="000000"/>
                <w:sz w:val="18"/>
                <w:szCs w:val="18"/>
              </w:rPr>
            </w:pPr>
            <w:r>
              <w:rPr>
                <w:b/>
                <w:i/>
                <w:color w:val="000000"/>
                <w:sz w:val="18"/>
                <w:szCs w:val="18"/>
              </w:rPr>
              <w:t xml:space="preserve">Data </w:t>
            </w:r>
            <w:r w:rsidRPr="007620C0">
              <w:rPr>
                <w:b/>
                <w:i/>
                <w:color w:val="000000"/>
                <w:sz w:val="18"/>
                <w:szCs w:val="18"/>
              </w:rPr>
              <w:t xml:space="preserve">Metrics: </w:t>
            </w:r>
          </w:p>
          <w:p w:rsidR="00D44DFC" w:rsidRPr="00C97FFA" w:rsidRDefault="00D44DFC" w:rsidP="00D44DFC">
            <w:pPr>
              <w:spacing w:before="0" w:after="0"/>
              <w:rPr>
                <w:color w:val="000000"/>
                <w:sz w:val="18"/>
                <w:szCs w:val="18"/>
              </w:rPr>
            </w:pPr>
            <w:r>
              <w:rPr>
                <w:color w:val="000000"/>
                <w:sz w:val="18"/>
                <w:szCs w:val="18"/>
              </w:rPr>
              <w:t xml:space="preserve">1) </w:t>
            </w:r>
            <w:r w:rsidRPr="00E36604">
              <w:rPr>
                <w:color w:val="000000"/>
                <w:sz w:val="18"/>
                <w:szCs w:val="18"/>
              </w:rPr>
              <w:t>Contact Arrivals</w:t>
            </w:r>
            <w:r>
              <w:rPr>
                <w:color w:val="000000"/>
                <w:sz w:val="18"/>
                <w:szCs w:val="18"/>
              </w:rPr>
              <w:t xml:space="preserve"> (Tab 1)</w:t>
            </w:r>
          </w:p>
          <w:p w:rsidR="00D44DFC" w:rsidRPr="00C97FFA" w:rsidRDefault="00D44DFC" w:rsidP="00BF7722">
            <w:pPr>
              <w:pStyle w:val="ListParagraph"/>
              <w:numPr>
                <w:ilvl w:val="0"/>
                <w:numId w:val="24"/>
              </w:numPr>
              <w:rPr>
                <w:color w:val="000000"/>
                <w:sz w:val="18"/>
                <w:szCs w:val="18"/>
              </w:rPr>
            </w:pPr>
            <w:r>
              <w:rPr>
                <w:color w:val="000000"/>
                <w:sz w:val="18"/>
                <w:szCs w:val="18"/>
              </w:rPr>
              <w:t>Actual and forecast contacts created</w:t>
            </w:r>
          </w:p>
          <w:p w:rsidR="00D44DFC" w:rsidRDefault="00D44DFC" w:rsidP="00BF7722">
            <w:pPr>
              <w:pStyle w:val="ListParagraph"/>
              <w:numPr>
                <w:ilvl w:val="0"/>
                <w:numId w:val="24"/>
              </w:numPr>
              <w:rPr>
                <w:color w:val="000000"/>
                <w:sz w:val="18"/>
                <w:szCs w:val="18"/>
              </w:rPr>
            </w:pPr>
            <w:r>
              <w:rPr>
                <w:color w:val="000000"/>
                <w:sz w:val="18"/>
                <w:szCs w:val="18"/>
              </w:rPr>
              <w:t>Actual and forecast c</w:t>
            </w:r>
            <w:r w:rsidRPr="00F637BA">
              <w:rPr>
                <w:color w:val="000000"/>
                <w:sz w:val="18"/>
                <w:szCs w:val="18"/>
              </w:rPr>
              <w:t>ontact</w:t>
            </w:r>
            <w:r>
              <w:rPr>
                <w:color w:val="000000"/>
                <w:sz w:val="18"/>
                <w:szCs w:val="18"/>
              </w:rPr>
              <w:t>s offered</w:t>
            </w:r>
          </w:p>
          <w:p w:rsidR="00D44DFC" w:rsidRDefault="00D44DFC" w:rsidP="00BF7722">
            <w:pPr>
              <w:pStyle w:val="ListParagraph"/>
              <w:numPr>
                <w:ilvl w:val="0"/>
                <w:numId w:val="24"/>
              </w:numPr>
              <w:rPr>
                <w:color w:val="000000"/>
                <w:sz w:val="18"/>
                <w:szCs w:val="18"/>
              </w:rPr>
            </w:pPr>
            <w:r>
              <w:rPr>
                <w:color w:val="000000"/>
                <w:sz w:val="18"/>
                <w:szCs w:val="18"/>
              </w:rPr>
              <w:t>Actual and forecast c</w:t>
            </w:r>
            <w:r w:rsidRPr="00F637BA">
              <w:rPr>
                <w:color w:val="000000"/>
                <w:sz w:val="18"/>
                <w:szCs w:val="18"/>
              </w:rPr>
              <w:t>ontact</w:t>
            </w:r>
            <w:r>
              <w:rPr>
                <w:color w:val="000000"/>
                <w:sz w:val="18"/>
                <w:szCs w:val="18"/>
              </w:rPr>
              <w:t>s handled</w:t>
            </w:r>
          </w:p>
          <w:p w:rsidR="00725B15" w:rsidRPr="00725B15" w:rsidRDefault="00725B15" w:rsidP="00BF7722">
            <w:pPr>
              <w:pStyle w:val="ListParagraph"/>
              <w:numPr>
                <w:ilvl w:val="0"/>
                <w:numId w:val="24"/>
              </w:numPr>
              <w:rPr>
                <w:i/>
                <w:color w:val="000000"/>
                <w:sz w:val="18"/>
                <w:szCs w:val="18"/>
              </w:rPr>
            </w:pPr>
            <w:r w:rsidRPr="005627C8">
              <w:rPr>
                <w:i/>
                <w:color w:val="000000"/>
                <w:sz w:val="18"/>
                <w:szCs w:val="18"/>
              </w:rPr>
              <w:t xml:space="preserve"> Actual </w:t>
            </w:r>
            <w:r>
              <w:rPr>
                <w:i/>
                <w:color w:val="000000"/>
                <w:sz w:val="18"/>
                <w:szCs w:val="18"/>
              </w:rPr>
              <w:t xml:space="preserve">and forecast </w:t>
            </w:r>
            <w:r w:rsidRPr="005627C8">
              <w:rPr>
                <w:i/>
                <w:color w:val="000000"/>
                <w:sz w:val="18"/>
                <w:szCs w:val="18"/>
              </w:rPr>
              <w:t>contacts transferred</w:t>
            </w:r>
          </w:p>
          <w:p w:rsidR="00D44DFC" w:rsidRDefault="00D44DFC" w:rsidP="00D44DFC">
            <w:pPr>
              <w:spacing w:before="0" w:after="0" w:line="276" w:lineRule="auto"/>
              <w:rPr>
                <w:color w:val="000000"/>
                <w:sz w:val="18"/>
                <w:szCs w:val="18"/>
              </w:rPr>
            </w:pPr>
            <w:r>
              <w:rPr>
                <w:color w:val="000000"/>
                <w:sz w:val="18"/>
                <w:szCs w:val="18"/>
              </w:rPr>
              <w:t xml:space="preserve">Displayed as line charts (x-axis is each day of the month) by contact. </w:t>
            </w:r>
            <w:r w:rsidR="00B20B47">
              <w:rPr>
                <w:color w:val="000000"/>
                <w:sz w:val="18"/>
                <w:szCs w:val="18"/>
              </w:rPr>
              <w:t>Actuals and forecasts must overlay</w:t>
            </w:r>
            <w:r>
              <w:rPr>
                <w:color w:val="000000"/>
                <w:sz w:val="18"/>
                <w:szCs w:val="18"/>
              </w:rPr>
              <w:t xml:space="preserve"> </w:t>
            </w:r>
            <w:r w:rsidR="00B20B47">
              <w:rPr>
                <w:color w:val="000000"/>
                <w:sz w:val="18"/>
                <w:szCs w:val="18"/>
              </w:rPr>
              <w:t xml:space="preserve">in the same chart. </w:t>
            </w:r>
          </w:p>
          <w:p w:rsidR="00B20B47" w:rsidRDefault="00B20B47" w:rsidP="00A95886">
            <w:pPr>
              <w:spacing w:before="0" w:after="0"/>
              <w:rPr>
                <w:color w:val="000000"/>
                <w:sz w:val="18"/>
                <w:szCs w:val="18"/>
              </w:rPr>
            </w:pPr>
          </w:p>
          <w:p w:rsidR="00A95886" w:rsidRDefault="00A95886" w:rsidP="00A95886">
            <w:pPr>
              <w:spacing w:before="0" w:after="0"/>
              <w:rPr>
                <w:color w:val="000000"/>
                <w:sz w:val="18"/>
                <w:szCs w:val="18"/>
              </w:rPr>
            </w:pPr>
            <w:r>
              <w:rPr>
                <w:color w:val="000000"/>
                <w:sz w:val="18"/>
                <w:szCs w:val="18"/>
              </w:rPr>
              <w:t xml:space="preserve">In a table matrix, display, for each of the above metrics, actual, forecast, and percentage </w:t>
            </w:r>
            <w:r w:rsidR="00B20B47">
              <w:rPr>
                <w:color w:val="000000"/>
                <w:sz w:val="18"/>
                <w:szCs w:val="18"/>
              </w:rPr>
              <w:t>error</w:t>
            </w:r>
            <w:r>
              <w:rPr>
                <w:color w:val="000000"/>
                <w:sz w:val="18"/>
                <w:szCs w:val="18"/>
              </w:rPr>
              <w:t>.</w:t>
            </w:r>
          </w:p>
          <w:p w:rsidR="00A95886" w:rsidRDefault="00A95886" w:rsidP="00D44DFC">
            <w:pPr>
              <w:spacing w:before="0" w:after="0" w:line="276" w:lineRule="auto"/>
              <w:rPr>
                <w:color w:val="000000"/>
                <w:sz w:val="18"/>
                <w:szCs w:val="18"/>
              </w:rPr>
            </w:pPr>
          </w:p>
          <w:p w:rsidR="00D44DFC" w:rsidRDefault="00D44DFC" w:rsidP="00D44DFC">
            <w:pPr>
              <w:spacing w:before="0" w:after="0"/>
              <w:rPr>
                <w:b/>
                <w:color w:val="000000"/>
                <w:sz w:val="18"/>
                <w:szCs w:val="18"/>
              </w:rPr>
            </w:pPr>
            <w:r>
              <w:rPr>
                <w:color w:val="000000"/>
                <w:sz w:val="18"/>
                <w:szCs w:val="18"/>
              </w:rPr>
              <w:t xml:space="preserve">2) </w:t>
            </w:r>
            <w:r w:rsidRPr="00E36604">
              <w:rPr>
                <w:color w:val="000000"/>
                <w:sz w:val="18"/>
                <w:szCs w:val="18"/>
              </w:rPr>
              <w:t>Service Performance</w:t>
            </w:r>
            <w:r w:rsidRPr="00785448">
              <w:rPr>
                <w:b/>
                <w:color w:val="000000"/>
                <w:sz w:val="18"/>
                <w:szCs w:val="18"/>
              </w:rPr>
              <w:t xml:space="preserve"> </w:t>
            </w:r>
            <w:r>
              <w:rPr>
                <w:color w:val="000000"/>
                <w:sz w:val="18"/>
                <w:szCs w:val="18"/>
              </w:rPr>
              <w:t>(Tab 2)</w:t>
            </w:r>
          </w:p>
          <w:p w:rsidR="00D44DFC" w:rsidRDefault="00BA104E" w:rsidP="00BF7722">
            <w:pPr>
              <w:pStyle w:val="ListParagraph"/>
              <w:numPr>
                <w:ilvl w:val="0"/>
                <w:numId w:val="24"/>
              </w:numPr>
              <w:rPr>
                <w:color w:val="000000"/>
                <w:sz w:val="18"/>
                <w:szCs w:val="18"/>
              </w:rPr>
            </w:pPr>
            <w:r>
              <w:rPr>
                <w:color w:val="000000"/>
                <w:sz w:val="18"/>
                <w:szCs w:val="18"/>
              </w:rPr>
              <w:t>Actual and forecast a</w:t>
            </w:r>
            <w:r w:rsidR="00D44DFC" w:rsidRPr="00F637BA">
              <w:rPr>
                <w:color w:val="000000"/>
                <w:sz w:val="18"/>
                <w:szCs w:val="18"/>
              </w:rPr>
              <w:t>verage speed to answer</w:t>
            </w:r>
            <w:r w:rsidR="00D44DFC">
              <w:rPr>
                <w:color w:val="000000"/>
                <w:sz w:val="18"/>
                <w:szCs w:val="18"/>
              </w:rPr>
              <w:t xml:space="preserve"> (ASA)</w:t>
            </w:r>
          </w:p>
          <w:p w:rsidR="00D44DFC" w:rsidRDefault="00BA104E" w:rsidP="00BF7722">
            <w:pPr>
              <w:pStyle w:val="ListParagraph"/>
              <w:numPr>
                <w:ilvl w:val="0"/>
                <w:numId w:val="24"/>
              </w:numPr>
              <w:rPr>
                <w:color w:val="000000"/>
                <w:sz w:val="18"/>
                <w:szCs w:val="18"/>
              </w:rPr>
            </w:pPr>
            <w:r>
              <w:rPr>
                <w:color w:val="000000"/>
                <w:sz w:val="18"/>
                <w:szCs w:val="18"/>
              </w:rPr>
              <w:t xml:space="preserve">Actual and forecast  </w:t>
            </w:r>
            <w:r w:rsidR="00D44DFC">
              <w:rPr>
                <w:color w:val="000000"/>
                <w:sz w:val="18"/>
                <w:szCs w:val="18"/>
              </w:rPr>
              <w:t>% Answered / Abandonment rate (AB Rate)</w:t>
            </w:r>
          </w:p>
          <w:p w:rsidR="00D44DFC" w:rsidRDefault="00BA104E" w:rsidP="00BF7722">
            <w:pPr>
              <w:pStyle w:val="ListParagraph"/>
              <w:numPr>
                <w:ilvl w:val="0"/>
                <w:numId w:val="24"/>
              </w:numPr>
              <w:rPr>
                <w:color w:val="000000"/>
                <w:sz w:val="18"/>
                <w:szCs w:val="18"/>
              </w:rPr>
            </w:pPr>
            <w:r>
              <w:rPr>
                <w:color w:val="000000"/>
                <w:sz w:val="18"/>
                <w:szCs w:val="18"/>
              </w:rPr>
              <w:t>Actual and target a</w:t>
            </w:r>
            <w:r w:rsidR="00D44DFC">
              <w:rPr>
                <w:color w:val="000000"/>
                <w:sz w:val="18"/>
                <w:szCs w:val="18"/>
              </w:rPr>
              <w:t xml:space="preserve">verage handle time (AHT) </w:t>
            </w:r>
          </w:p>
          <w:p w:rsidR="00D44DFC" w:rsidRDefault="00BA104E" w:rsidP="00BF7722">
            <w:pPr>
              <w:pStyle w:val="ListParagraph"/>
              <w:numPr>
                <w:ilvl w:val="0"/>
                <w:numId w:val="24"/>
              </w:numPr>
              <w:rPr>
                <w:color w:val="000000"/>
                <w:sz w:val="18"/>
                <w:szCs w:val="18"/>
              </w:rPr>
            </w:pPr>
            <w:r>
              <w:rPr>
                <w:color w:val="000000"/>
                <w:sz w:val="18"/>
                <w:szCs w:val="18"/>
              </w:rPr>
              <w:t>Actual and forecast s</w:t>
            </w:r>
            <w:r w:rsidR="00D44DFC">
              <w:rPr>
                <w:color w:val="000000"/>
                <w:sz w:val="18"/>
                <w:szCs w:val="18"/>
              </w:rPr>
              <w:t>ervice level (% answered within SLA)</w:t>
            </w:r>
          </w:p>
          <w:p w:rsidR="00725B15" w:rsidRPr="00725B15" w:rsidRDefault="00725B15" w:rsidP="00BF7722">
            <w:pPr>
              <w:pStyle w:val="ListParagraph"/>
              <w:numPr>
                <w:ilvl w:val="0"/>
                <w:numId w:val="24"/>
              </w:numPr>
              <w:rPr>
                <w:i/>
                <w:color w:val="000000"/>
                <w:sz w:val="18"/>
                <w:szCs w:val="18"/>
              </w:rPr>
            </w:pPr>
            <w:r w:rsidRPr="005627C8">
              <w:rPr>
                <w:i/>
                <w:color w:val="000000"/>
                <w:sz w:val="18"/>
                <w:szCs w:val="18"/>
              </w:rPr>
              <w:t xml:space="preserve">Actual </w:t>
            </w:r>
            <w:r>
              <w:rPr>
                <w:i/>
                <w:color w:val="000000"/>
                <w:sz w:val="18"/>
                <w:szCs w:val="18"/>
              </w:rPr>
              <w:t xml:space="preserve">and forecast </w:t>
            </w:r>
            <w:r w:rsidRPr="005627C8">
              <w:rPr>
                <w:i/>
                <w:color w:val="000000"/>
                <w:sz w:val="18"/>
                <w:szCs w:val="18"/>
              </w:rPr>
              <w:t>% calls result in a transfer</w:t>
            </w:r>
          </w:p>
          <w:p w:rsidR="00D44DFC" w:rsidRDefault="00D44DFC" w:rsidP="00D44DFC">
            <w:pPr>
              <w:spacing w:before="0" w:after="0" w:line="276" w:lineRule="auto"/>
              <w:rPr>
                <w:color w:val="000000"/>
                <w:sz w:val="18"/>
                <w:szCs w:val="18"/>
              </w:rPr>
            </w:pPr>
            <w:r>
              <w:rPr>
                <w:color w:val="000000"/>
                <w:sz w:val="18"/>
                <w:szCs w:val="18"/>
              </w:rPr>
              <w:t xml:space="preserve">Displayed </w:t>
            </w:r>
            <w:r w:rsidR="00341E05">
              <w:rPr>
                <w:color w:val="000000"/>
                <w:sz w:val="18"/>
                <w:szCs w:val="18"/>
              </w:rPr>
              <w:t xml:space="preserve">in a </w:t>
            </w:r>
            <w:r>
              <w:rPr>
                <w:color w:val="000000"/>
                <w:sz w:val="18"/>
                <w:szCs w:val="18"/>
              </w:rPr>
              <w:t xml:space="preserve">table matrix </w:t>
            </w:r>
            <w:r w:rsidR="00341E05">
              <w:rPr>
                <w:color w:val="000000"/>
                <w:sz w:val="18"/>
                <w:szCs w:val="18"/>
              </w:rPr>
              <w:t xml:space="preserve">for each metric in the list above </w:t>
            </w:r>
            <w:r>
              <w:rPr>
                <w:color w:val="000000"/>
                <w:sz w:val="18"/>
                <w:szCs w:val="18"/>
              </w:rPr>
              <w:t>with the value of the metric</w:t>
            </w:r>
            <w:r w:rsidR="00B20B47">
              <w:rPr>
                <w:color w:val="000000"/>
                <w:sz w:val="18"/>
                <w:szCs w:val="18"/>
              </w:rPr>
              <w:t xml:space="preserve"> (actual, forecasts, percentage error)</w:t>
            </w:r>
            <w:r>
              <w:rPr>
                <w:color w:val="000000"/>
                <w:sz w:val="18"/>
                <w:szCs w:val="18"/>
              </w:rPr>
              <w:t xml:space="preserve"> for the interval chosen and the graph with 6-</w:t>
            </w:r>
            <w:r w:rsidR="009A3A4B">
              <w:rPr>
                <w:color w:val="000000"/>
                <w:sz w:val="18"/>
                <w:szCs w:val="18"/>
              </w:rPr>
              <w:t>day</w:t>
            </w:r>
            <w:r>
              <w:rPr>
                <w:color w:val="000000"/>
                <w:sz w:val="18"/>
                <w:szCs w:val="18"/>
              </w:rPr>
              <w:t xml:space="preserve"> rolling trend. </w:t>
            </w:r>
          </w:p>
          <w:p w:rsidR="00D44DFC" w:rsidRDefault="00D44DFC" w:rsidP="00D44DFC">
            <w:pPr>
              <w:spacing w:before="0" w:after="0" w:line="276" w:lineRule="auto"/>
              <w:rPr>
                <w:color w:val="000000"/>
                <w:sz w:val="18"/>
                <w:szCs w:val="18"/>
              </w:rPr>
            </w:pPr>
          </w:p>
          <w:p w:rsidR="009A3A4B" w:rsidRDefault="009A3A4B" w:rsidP="009A3A4B">
            <w:pPr>
              <w:spacing w:before="0" w:after="0" w:line="276" w:lineRule="auto"/>
              <w:rPr>
                <w:color w:val="000000"/>
                <w:sz w:val="18"/>
                <w:szCs w:val="18"/>
              </w:rPr>
            </w:pPr>
            <w:r>
              <w:rPr>
                <w:color w:val="000000"/>
                <w:sz w:val="18"/>
                <w:szCs w:val="18"/>
              </w:rPr>
              <w:t>For metrics such as actual ASA and AHT, control charts will be displayed to include thresholds with green, yellow and red where outliers can be easily identified.</w:t>
            </w:r>
          </w:p>
          <w:p w:rsidR="00D44DFC" w:rsidRDefault="00D44DFC" w:rsidP="00D44DFC">
            <w:pPr>
              <w:spacing w:before="0" w:after="0" w:line="276" w:lineRule="auto"/>
              <w:rPr>
                <w:color w:val="000000"/>
                <w:sz w:val="18"/>
                <w:szCs w:val="18"/>
              </w:rPr>
            </w:pPr>
          </w:p>
          <w:p w:rsidR="00D44DFC" w:rsidRDefault="00D44DFC" w:rsidP="00D44DFC">
            <w:pPr>
              <w:spacing w:before="0" w:after="0" w:line="276" w:lineRule="auto"/>
              <w:rPr>
                <w:color w:val="000000"/>
                <w:sz w:val="18"/>
                <w:szCs w:val="18"/>
              </w:rPr>
            </w:pPr>
            <w:r>
              <w:rPr>
                <w:color w:val="000000"/>
                <w:sz w:val="18"/>
                <w:szCs w:val="18"/>
              </w:rPr>
              <w:t xml:space="preserve">For those metrics with two tiers (ASA- 80% in X seconds, and 100% in Y seconds), user can select tier from a dropdown adjacent to the table/control chart. </w:t>
            </w:r>
          </w:p>
          <w:p w:rsidR="009A3A4B" w:rsidRDefault="009A3A4B" w:rsidP="009A3A4B">
            <w:pPr>
              <w:spacing w:before="0" w:after="0" w:line="276" w:lineRule="auto"/>
              <w:rPr>
                <w:color w:val="000000"/>
                <w:sz w:val="18"/>
                <w:szCs w:val="18"/>
              </w:rPr>
            </w:pPr>
          </w:p>
          <w:p w:rsidR="009A3A4B" w:rsidRPr="00E9645C" w:rsidRDefault="009A3A4B" w:rsidP="009A3A4B">
            <w:pPr>
              <w:spacing w:before="0" w:after="0" w:line="276" w:lineRule="auto"/>
              <w:rPr>
                <w:b/>
                <w:i/>
                <w:color w:val="000000"/>
                <w:sz w:val="18"/>
                <w:szCs w:val="18"/>
              </w:rPr>
            </w:pPr>
            <w:r w:rsidRPr="00E9645C">
              <w:rPr>
                <w:b/>
                <w:i/>
                <w:color w:val="000000"/>
                <w:sz w:val="18"/>
                <w:szCs w:val="18"/>
              </w:rPr>
              <w:t xml:space="preserve">Filters: </w:t>
            </w:r>
          </w:p>
          <w:p w:rsidR="009A3A4B" w:rsidRDefault="009A3A4B" w:rsidP="00BF7722">
            <w:pPr>
              <w:pStyle w:val="ListParagraph"/>
              <w:numPr>
                <w:ilvl w:val="0"/>
                <w:numId w:val="29"/>
              </w:numPr>
              <w:spacing w:line="276" w:lineRule="auto"/>
              <w:rPr>
                <w:color w:val="000000"/>
                <w:sz w:val="18"/>
                <w:szCs w:val="18"/>
              </w:rPr>
            </w:pPr>
            <w:r>
              <w:rPr>
                <w:color w:val="000000"/>
                <w:sz w:val="18"/>
                <w:szCs w:val="18"/>
              </w:rPr>
              <w:t>Select</w:t>
            </w:r>
            <w:r w:rsidRPr="00B262BE">
              <w:rPr>
                <w:color w:val="000000"/>
                <w:sz w:val="18"/>
                <w:szCs w:val="18"/>
              </w:rPr>
              <w:t xml:space="preserve"> desired</w:t>
            </w:r>
            <w:r>
              <w:rPr>
                <w:color w:val="000000"/>
                <w:sz w:val="18"/>
                <w:szCs w:val="18"/>
              </w:rPr>
              <w:t xml:space="preserve"> date range</w:t>
            </w:r>
            <w:r w:rsidRPr="00B262BE">
              <w:rPr>
                <w:color w:val="000000"/>
                <w:sz w:val="18"/>
                <w:szCs w:val="18"/>
              </w:rPr>
              <w:t>, including past months.</w:t>
            </w:r>
            <w:r>
              <w:rPr>
                <w:color w:val="000000"/>
                <w:sz w:val="18"/>
                <w:szCs w:val="18"/>
              </w:rPr>
              <w:t xml:space="preserve"> Default is month-to-date. </w:t>
            </w:r>
          </w:p>
          <w:p w:rsidR="009A3A4B" w:rsidRPr="00B262BE" w:rsidRDefault="009A3A4B" w:rsidP="00BF7722">
            <w:pPr>
              <w:pStyle w:val="ListParagraph"/>
              <w:numPr>
                <w:ilvl w:val="0"/>
                <w:numId w:val="29"/>
              </w:numPr>
              <w:rPr>
                <w:color w:val="000000"/>
                <w:sz w:val="18"/>
                <w:szCs w:val="18"/>
              </w:rPr>
            </w:pPr>
            <w:r w:rsidRPr="00B262BE">
              <w:rPr>
                <w:color w:val="000000"/>
                <w:sz w:val="18"/>
                <w:szCs w:val="18"/>
              </w:rPr>
              <w:t xml:space="preserve">Select </w:t>
            </w:r>
            <w:r>
              <w:rPr>
                <w:color w:val="000000"/>
                <w:sz w:val="18"/>
                <w:szCs w:val="18"/>
              </w:rPr>
              <w:t>the filter items from drop-downs for contact</w:t>
            </w:r>
            <w:r w:rsidRPr="00B262BE">
              <w:rPr>
                <w:color w:val="000000"/>
                <w:sz w:val="18"/>
                <w:szCs w:val="18"/>
              </w:rPr>
              <w:t xml:space="preserve"> </w:t>
            </w:r>
            <w:r>
              <w:rPr>
                <w:color w:val="000000"/>
                <w:sz w:val="18"/>
                <w:szCs w:val="18"/>
              </w:rPr>
              <w:t>type (inbound call</w:t>
            </w:r>
            <w:r w:rsidR="004E2D75">
              <w:rPr>
                <w:color w:val="000000"/>
                <w:sz w:val="18"/>
                <w:szCs w:val="18"/>
              </w:rPr>
              <w:t>, web</w:t>
            </w:r>
            <w:r w:rsidR="00874111">
              <w:rPr>
                <w:color w:val="000000"/>
                <w:sz w:val="18"/>
                <w:szCs w:val="18"/>
              </w:rPr>
              <w:t xml:space="preserve"> </w:t>
            </w:r>
            <w:r w:rsidR="004E2D75">
              <w:rPr>
                <w:color w:val="000000"/>
                <w:sz w:val="18"/>
                <w:szCs w:val="18"/>
              </w:rPr>
              <w:t xml:space="preserve">chat, </w:t>
            </w:r>
            <w:proofErr w:type="spellStart"/>
            <w:r w:rsidR="004E2D75">
              <w:rPr>
                <w:color w:val="000000"/>
                <w:sz w:val="18"/>
                <w:szCs w:val="18"/>
              </w:rPr>
              <w:t>etc</w:t>
            </w:r>
            <w:proofErr w:type="spellEnd"/>
            <w:r w:rsidR="004E2D75">
              <w:rPr>
                <w:color w:val="000000"/>
                <w:sz w:val="18"/>
                <w:szCs w:val="18"/>
              </w:rPr>
              <w:t>), queue</w:t>
            </w:r>
            <w:r>
              <w:rPr>
                <w:color w:val="000000"/>
                <w:sz w:val="18"/>
                <w:szCs w:val="18"/>
              </w:rPr>
              <w:t xml:space="preserve">, or </w:t>
            </w:r>
            <w:r w:rsidRPr="00B262BE">
              <w:rPr>
                <w:color w:val="000000"/>
                <w:sz w:val="18"/>
                <w:szCs w:val="18"/>
              </w:rPr>
              <w:t xml:space="preserve">program. </w:t>
            </w:r>
            <w:r>
              <w:rPr>
                <w:color w:val="000000"/>
                <w:sz w:val="18"/>
                <w:szCs w:val="18"/>
              </w:rPr>
              <w:t>Aggregate date is available in all drop-downs by selecting “All”.</w:t>
            </w:r>
          </w:p>
          <w:p w:rsidR="009A3A4B" w:rsidRDefault="009A3A4B" w:rsidP="00D44DFC">
            <w:pPr>
              <w:spacing w:before="0" w:after="0" w:line="276" w:lineRule="auto"/>
              <w:rPr>
                <w:color w:val="000000"/>
                <w:sz w:val="18"/>
                <w:szCs w:val="18"/>
              </w:rPr>
            </w:pPr>
          </w:p>
          <w:p w:rsidR="006977FF" w:rsidRPr="00E9645C" w:rsidRDefault="006977FF" w:rsidP="006977FF">
            <w:pPr>
              <w:rPr>
                <w:b/>
                <w:i/>
                <w:color w:val="000000"/>
                <w:sz w:val="18"/>
                <w:szCs w:val="18"/>
              </w:rPr>
            </w:pPr>
            <w:r w:rsidRPr="00E9645C">
              <w:rPr>
                <w:b/>
                <w:i/>
                <w:color w:val="000000"/>
                <w:sz w:val="18"/>
                <w:szCs w:val="18"/>
              </w:rPr>
              <w:t>Ca</w:t>
            </w:r>
            <w:r>
              <w:rPr>
                <w:b/>
                <w:i/>
                <w:color w:val="000000"/>
                <w:sz w:val="18"/>
                <w:szCs w:val="18"/>
              </w:rPr>
              <w:t>pabilities, Alerts and Modifications:</w:t>
            </w:r>
            <w:r w:rsidRPr="00E9645C">
              <w:rPr>
                <w:b/>
                <w:i/>
                <w:color w:val="000000"/>
                <w:sz w:val="18"/>
                <w:szCs w:val="18"/>
              </w:rPr>
              <w:t xml:space="preserve"> </w:t>
            </w:r>
          </w:p>
          <w:p w:rsidR="006977FF" w:rsidDel="0082096C" w:rsidRDefault="006977FF" w:rsidP="006977FF">
            <w:pPr>
              <w:rPr>
                <w:del w:id="3" w:author="Bo Zhang" w:date="2013-07-15T15:20:00Z"/>
                <w:color w:val="000000"/>
                <w:sz w:val="18"/>
                <w:szCs w:val="18"/>
              </w:rPr>
            </w:pPr>
            <w:r w:rsidRPr="00856F46">
              <w:rPr>
                <w:color w:val="000000"/>
                <w:sz w:val="18"/>
                <w:szCs w:val="18"/>
              </w:rPr>
              <w:t>Users can analyze trends for the specified time period.</w:t>
            </w:r>
          </w:p>
          <w:p w:rsidR="0082096C" w:rsidRDefault="0082096C" w:rsidP="006977FF">
            <w:pPr>
              <w:rPr>
                <w:ins w:id="4" w:author="Bo Zhang" w:date="2013-07-15T15:19:00Z"/>
                <w:color w:val="000000"/>
                <w:sz w:val="18"/>
                <w:szCs w:val="18"/>
              </w:rPr>
            </w:pPr>
          </w:p>
          <w:p w:rsidR="006977FF" w:rsidRDefault="00B406F6" w:rsidP="006977FF">
            <w:pPr>
              <w:rPr>
                <w:color w:val="000000"/>
                <w:sz w:val="18"/>
                <w:szCs w:val="18"/>
              </w:rPr>
            </w:pPr>
            <w:r>
              <w:rPr>
                <w:color w:val="000000"/>
                <w:sz w:val="18"/>
                <w:szCs w:val="18"/>
              </w:rPr>
              <w:t>Users can set up a</w:t>
            </w:r>
            <w:r w:rsidR="006977FF" w:rsidRPr="00856F46">
              <w:rPr>
                <w:color w:val="000000"/>
                <w:sz w:val="18"/>
                <w:szCs w:val="18"/>
              </w:rPr>
              <w:t xml:space="preserve">lerts and email notifications </w:t>
            </w:r>
            <w:r>
              <w:rPr>
                <w:color w:val="000000"/>
                <w:sz w:val="18"/>
                <w:szCs w:val="18"/>
              </w:rPr>
              <w:t xml:space="preserve">to </w:t>
            </w:r>
            <w:r w:rsidR="006977FF" w:rsidRPr="00856F46">
              <w:rPr>
                <w:color w:val="000000"/>
                <w:sz w:val="18"/>
                <w:szCs w:val="18"/>
              </w:rPr>
              <w:t xml:space="preserve">“push” actionable information to users when thresholds exceed </w:t>
            </w:r>
            <w:r w:rsidR="006977FF">
              <w:rPr>
                <w:color w:val="000000"/>
                <w:sz w:val="18"/>
                <w:szCs w:val="18"/>
              </w:rPr>
              <w:t>or are below set boundaries for incoming contact volumes. Meaningful deviations between actual and forecasts are escalated to management. Users have the flexibility to define tolerance thresholds.</w:t>
            </w:r>
          </w:p>
          <w:p w:rsidR="0085189F" w:rsidRDefault="006977FF" w:rsidP="006977FF">
            <w:pPr>
              <w:spacing w:before="0" w:after="0" w:line="276" w:lineRule="auto"/>
              <w:rPr>
                <w:color w:val="000000"/>
                <w:sz w:val="18"/>
                <w:szCs w:val="18"/>
              </w:rPr>
            </w:pPr>
            <w:r>
              <w:rPr>
                <w:color w:val="000000"/>
                <w:sz w:val="18"/>
                <w:szCs w:val="18"/>
              </w:rPr>
              <w:t>In addition, real-time monitoring of the AHT by queue can help detect outliers and alert management before other metrics such as ASA get affected. Contact Center management can realign resources with the appropriate capabilities as needed.</w:t>
            </w:r>
            <w:r w:rsidR="007E50E8">
              <w:rPr>
                <w:color w:val="000000"/>
                <w:sz w:val="18"/>
                <w:szCs w:val="18"/>
              </w:rPr>
              <w:t xml:space="preserve"> </w:t>
            </w:r>
          </w:p>
          <w:p w:rsidR="0082096C" w:rsidRDefault="0082096C" w:rsidP="006977FF">
            <w:pPr>
              <w:spacing w:before="0" w:after="0" w:line="276" w:lineRule="auto"/>
              <w:rPr>
                <w:color w:val="000000"/>
                <w:sz w:val="18"/>
                <w:szCs w:val="18"/>
              </w:rPr>
            </w:pPr>
          </w:p>
          <w:p w:rsidR="0082096C" w:rsidRDefault="0082096C" w:rsidP="006977FF">
            <w:pPr>
              <w:spacing w:before="0" w:after="0" w:line="276" w:lineRule="auto"/>
              <w:rPr>
                <w:color w:val="000000"/>
                <w:sz w:val="18"/>
                <w:szCs w:val="18"/>
              </w:rPr>
            </w:pPr>
            <w:r>
              <w:rPr>
                <w:color w:val="000000"/>
                <w:sz w:val="18"/>
                <w:szCs w:val="18"/>
              </w:rPr>
              <w:t>If any of the following metrics deviates from their forecasts beyond threshold values,</w:t>
            </w:r>
            <w:r w:rsidR="00B406F6">
              <w:rPr>
                <w:color w:val="000000"/>
                <w:sz w:val="18"/>
                <w:szCs w:val="18"/>
              </w:rPr>
              <w:t xml:space="preserve"> users can set up</w:t>
            </w:r>
            <w:r>
              <w:rPr>
                <w:color w:val="000000"/>
                <w:sz w:val="18"/>
                <w:szCs w:val="18"/>
              </w:rPr>
              <w:t xml:space="preserve"> alerts </w:t>
            </w:r>
            <w:r w:rsidR="00B406F6">
              <w:rPr>
                <w:color w:val="000000"/>
                <w:sz w:val="18"/>
                <w:szCs w:val="18"/>
              </w:rPr>
              <w:t>to</w:t>
            </w:r>
            <w:r>
              <w:rPr>
                <w:color w:val="000000"/>
                <w:sz w:val="18"/>
                <w:szCs w:val="18"/>
              </w:rPr>
              <w:t xml:space="preserve"> be emailed to contact center managers and production planners: Contact Created, Contact Offered, AB rate, ASA, Service Level, </w:t>
            </w:r>
            <w:proofErr w:type="gramStart"/>
            <w:r>
              <w:rPr>
                <w:color w:val="000000"/>
                <w:sz w:val="18"/>
                <w:szCs w:val="18"/>
              </w:rPr>
              <w:t>AHT</w:t>
            </w:r>
            <w:proofErr w:type="gramEnd"/>
            <w:r>
              <w:rPr>
                <w:color w:val="000000"/>
                <w:sz w:val="18"/>
                <w:szCs w:val="18"/>
              </w:rPr>
              <w:t>.  The Contact Center Arrivals and Performance Overview Dashboard can be used for researching additional details.</w:t>
            </w:r>
          </w:p>
          <w:p w:rsidR="0082096C" w:rsidRPr="00011589" w:rsidRDefault="0082096C" w:rsidP="006977FF">
            <w:pPr>
              <w:spacing w:before="0" w:after="0" w:line="276" w:lineRule="auto"/>
              <w:rPr>
                <w:color w:val="000000"/>
                <w:sz w:val="18"/>
                <w:szCs w:val="18"/>
              </w:rPr>
            </w:pPr>
          </w:p>
        </w:tc>
        <w:tc>
          <w:tcPr>
            <w:tcW w:w="1440" w:type="dxa"/>
            <w:tcBorders>
              <w:top w:val="nil"/>
              <w:left w:val="single" w:sz="4" w:space="0" w:color="auto"/>
              <w:bottom w:val="single" w:sz="4" w:space="0" w:color="auto"/>
              <w:right w:val="single" w:sz="4" w:space="0" w:color="auto"/>
            </w:tcBorders>
          </w:tcPr>
          <w:p w:rsidR="00B9232B" w:rsidRDefault="00CF1FC0" w:rsidP="006C29A6">
            <w:pPr>
              <w:spacing w:before="0" w:after="0"/>
              <w:rPr>
                <w:color w:val="000000"/>
                <w:sz w:val="18"/>
                <w:szCs w:val="18"/>
              </w:rPr>
            </w:pPr>
            <w:r>
              <w:rPr>
                <w:color w:val="000000"/>
                <w:sz w:val="18"/>
                <w:szCs w:val="18"/>
              </w:rPr>
              <w:lastRenderedPageBreak/>
              <w:t>Contact Center Manager, Reporting Analyst,  Work Force Management Analyst</w:t>
            </w:r>
          </w:p>
        </w:tc>
      </w:tr>
      <w:tr w:rsidR="00366312" w:rsidRPr="002A4E00" w:rsidTr="00590E66">
        <w:trPr>
          <w:trHeight w:val="53"/>
        </w:trPr>
        <w:tc>
          <w:tcPr>
            <w:tcW w:w="1667" w:type="dxa"/>
            <w:tcBorders>
              <w:top w:val="nil"/>
              <w:left w:val="single" w:sz="4" w:space="0" w:color="auto"/>
              <w:bottom w:val="single" w:sz="4" w:space="0" w:color="auto"/>
              <w:right w:val="single" w:sz="4" w:space="0" w:color="auto"/>
            </w:tcBorders>
            <w:shd w:val="clear" w:color="auto" w:fill="auto"/>
          </w:tcPr>
          <w:p w:rsidR="00AB66D6" w:rsidRDefault="00AB66D6" w:rsidP="00AB66D6">
            <w:pPr>
              <w:spacing w:before="0" w:after="0"/>
              <w:rPr>
                <w:color w:val="000000"/>
                <w:sz w:val="18"/>
                <w:szCs w:val="18"/>
              </w:rPr>
            </w:pPr>
            <w:r>
              <w:rPr>
                <w:color w:val="000000"/>
                <w:sz w:val="18"/>
                <w:szCs w:val="18"/>
              </w:rPr>
              <w:lastRenderedPageBreak/>
              <w:t>Contact Center Arrivals and Performance Overview - Intraday Dashboard</w:t>
            </w:r>
          </w:p>
          <w:p w:rsidR="00AB66D6" w:rsidRDefault="00AB66D6" w:rsidP="00AB66D6">
            <w:pPr>
              <w:spacing w:before="0" w:after="0"/>
              <w:rPr>
                <w:color w:val="000000"/>
                <w:sz w:val="18"/>
                <w:szCs w:val="18"/>
              </w:rPr>
            </w:pPr>
            <w:r>
              <w:rPr>
                <w:color w:val="000000"/>
                <w:sz w:val="18"/>
                <w:szCs w:val="18"/>
              </w:rPr>
              <w:t>(This includes Forecast-to- Actuals Deviations)</w:t>
            </w:r>
          </w:p>
          <w:p w:rsidR="00366312" w:rsidRDefault="00366312" w:rsidP="00AB66D6">
            <w:pPr>
              <w:spacing w:before="0" w:after="0"/>
              <w:rPr>
                <w:color w:val="000000"/>
                <w:sz w:val="18"/>
                <w:szCs w:val="18"/>
              </w:rPr>
            </w:pPr>
          </w:p>
        </w:tc>
        <w:tc>
          <w:tcPr>
            <w:tcW w:w="2291" w:type="dxa"/>
            <w:gridSpan w:val="2"/>
            <w:tcBorders>
              <w:top w:val="single" w:sz="4" w:space="0" w:color="auto"/>
              <w:left w:val="nil"/>
              <w:bottom w:val="single" w:sz="4" w:space="0" w:color="auto"/>
              <w:right w:val="single" w:sz="4" w:space="0" w:color="auto"/>
            </w:tcBorders>
          </w:tcPr>
          <w:p w:rsidR="00366312" w:rsidRPr="008C0E61" w:rsidRDefault="00366312" w:rsidP="008D0CA1">
            <w:pPr>
              <w:spacing w:before="0" w:after="0"/>
              <w:rPr>
                <w:color w:val="000000"/>
                <w:sz w:val="18"/>
                <w:szCs w:val="18"/>
              </w:rPr>
            </w:pPr>
            <w:r>
              <w:rPr>
                <w:color w:val="000000"/>
                <w:sz w:val="18"/>
                <w:szCs w:val="18"/>
              </w:rPr>
              <w:t>This dashboard t</w:t>
            </w:r>
            <w:r w:rsidRPr="008C0E61">
              <w:rPr>
                <w:color w:val="000000"/>
                <w:sz w:val="18"/>
                <w:szCs w:val="18"/>
              </w:rPr>
              <w:t>rack</w:t>
            </w:r>
            <w:r>
              <w:rPr>
                <w:color w:val="000000"/>
                <w:sz w:val="18"/>
                <w:szCs w:val="18"/>
              </w:rPr>
              <w:t>s</w:t>
            </w:r>
            <w:r w:rsidRPr="008C0E61">
              <w:rPr>
                <w:color w:val="000000"/>
                <w:sz w:val="18"/>
                <w:szCs w:val="18"/>
              </w:rPr>
              <w:t xml:space="preserve"> </w:t>
            </w:r>
            <w:r>
              <w:rPr>
                <w:color w:val="000000"/>
                <w:sz w:val="18"/>
                <w:szCs w:val="18"/>
              </w:rPr>
              <w:t>intraday metrics</w:t>
            </w:r>
            <w:r w:rsidRPr="008C0E61">
              <w:rPr>
                <w:color w:val="000000"/>
                <w:sz w:val="18"/>
                <w:szCs w:val="18"/>
              </w:rPr>
              <w:t xml:space="preserve"> </w:t>
            </w:r>
            <w:r>
              <w:rPr>
                <w:color w:val="000000"/>
                <w:sz w:val="18"/>
                <w:szCs w:val="18"/>
              </w:rPr>
              <w:t>for contact arrivals and service performance to assess if any immediate actions need to meet the goal of the current or next day.</w:t>
            </w:r>
          </w:p>
        </w:tc>
        <w:tc>
          <w:tcPr>
            <w:tcW w:w="3872" w:type="dxa"/>
            <w:tcBorders>
              <w:top w:val="nil"/>
              <w:left w:val="single" w:sz="4" w:space="0" w:color="auto"/>
              <w:bottom w:val="single" w:sz="4" w:space="0" w:color="auto"/>
              <w:right w:val="single" w:sz="4" w:space="0" w:color="auto"/>
            </w:tcBorders>
            <w:shd w:val="clear" w:color="auto" w:fill="auto"/>
          </w:tcPr>
          <w:p w:rsidR="00FE2075" w:rsidRDefault="00FE2075" w:rsidP="00FE2075">
            <w:pPr>
              <w:pStyle w:val="ListParagraph"/>
              <w:ind w:left="0"/>
              <w:rPr>
                <w:color w:val="000000"/>
                <w:sz w:val="18"/>
                <w:szCs w:val="18"/>
              </w:rPr>
            </w:pPr>
            <w:r>
              <w:rPr>
                <w:color w:val="000000"/>
                <w:sz w:val="18"/>
                <w:szCs w:val="18"/>
              </w:rPr>
              <w:t>This is parallel with Arrivals and Performance Overview Dashboard except that the x-axis is interval instead of day. Same filters are applicable here.</w:t>
            </w:r>
          </w:p>
          <w:p w:rsidR="00FE2075" w:rsidRDefault="00FE2075" w:rsidP="00FE2075">
            <w:pPr>
              <w:pStyle w:val="ListParagraph"/>
              <w:ind w:left="0"/>
              <w:rPr>
                <w:color w:val="000000"/>
                <w:sz w:val="18"/>
                <w:szCs w:val="18"/>
              </w:rPr>
            </w:pPr>
          </w:p>
          <w:p w:rsidR="00FE2075" w:rsidRDefault="00FE2075" w:rsidP="00FE2075">
            <w:pPr>
              <w:pStyle w:val="ListParagraph"/>
              <w:ind w:left="0"/>
              <w:rPr>
                <w:color w:val="000000"/>
                <w:sz w:val="18"/>
                <w:szCs w:val="18"/>
              </w:rPr>
            </w:pPr>
            <w:r>
              <w:rPr>
                <w:color w:val="000000"/>
                <w:sz w:val="18"/>
                <w:szCs w:val="18"/>
              </w:rPr>
              <w:t xml:space="preserve">Users can select the </w:t>
            </w:r>
            <w:r w:rsidRPr="0086182A">
              <w:rPr>
                <w:color w:val="000000"/>
                <w:sz w:val="18"/>
                <w:szCs w:val="18"/>
                <w:u w:val="single"/>
              </w:rPr>
              <w:t>day</w:t>
            </w:r>
            <w:r>
              <w:rPr>
                <w:color w:val="000000"/>
                <w:sz w:val="18"/>
                <w:szCs w:val="18"/>
              </w:rPr>
              <w:t xml:space="preserve"> they want to see (default is current day).</w:t>
            </w:r>
          </w:p>
          <w:p w:rsidR="00FE2075" w:rsidRPr="00A45506" w:rsidRDefault="00FE2075" w:rsidP="008D0CA1">
            <w:pPr>
              <w:pStyle w:val="ListParagraph"/>
              <w:ind w:left="0"/>
              <w:rPr>
                <w:color w:val="000000"/>
                <w:sz w:val="18"/>
                <w:szCs w:val="18"/>
              </w:rPr>
            </w:pPr>
          </w:p>
        </w:tc>
        <w:tc>
          <w:tcPr>
            <w:tcW w:w="1440" w:type="dxa"/>
            <w:tcBorders>
              <w:top w:val="nil"/>
              <w:left w:val="single" w:sz="4" w:space="0" w:color="auto"/>
              <w:bottom w:val="single" w:sz="4" w:space="0" w:color="auto"/>
              <w:right w:val="single" w:sz="4" w:space="0" w:color="auto"/>
            </w:tcBorders>
          </w:tcPr>
          <w:p w:rsidR="00366312" w:rsidRDefault="00FB031D" w:rsidP="00043303">
            <w:pPr>
              <w:spacing w:before="0" w:after="0"/>
              <w:rPr>
                <w:color w:val="000000"/>
                <w:sz w:val="18"/>
                <w:szCs w:val="18"/>
              </w:rPr>
            </w:pPr>
            <w:r>
              <w:rPr>
                <w:color w:val="000000"/>
                <w:sz w:val="18"/>
                <w:szCs w:val="18"/>
              </w:rPr>
              <w:t>Contact Center Manager, Reporting Analyst,  Work Force Management Analyst</w:t>
            </w:r>
          </w:p>
        </w:tc>
      </w:tr>
      <w:tr w:rsidR="003515E5" w:rsidRPr="002A4E00" w:rsidTr="00590E66">
        <w:trPr>
          <w:trHeight w:val="53"/>
        </w:trPr>
        <w:tc>
          <w:tcPr>
            <w:tcW w:w="1667" w:type="dxa"/>
            <w:tcBorders>
              <w:top w:val="nil"/>
              <w:left w:val="single" w:sz="4" w:space="0" w:color="auto"/>
              <w:bottom w:val="single" w:sz="4" w:space="0" w:color="auto"/>
              <w:right w:val="single" w:sz="4" w:space="0" w:color="auto"/>
            </w:tcBorders>
            <w:shd w:val="clear" w:color="auto" w:fill="auto"/>
          </w:tcPr>
          <w:p w:rsidR="003515E5" w:rsidRDefault="008A6D36" w:rsidP="006C29A6">
            <w:pPr>
              <w:spacing w:before="0" w:after="0"/>
              <w:rPr>
                <w:color w:val="000000"/>
                <w:sz w:val="18"/>
                <w:szCs w:val="18"/>
              </w:rPr>
            </w:pPr>
            <w:r>
              <w:rPr>
                <w:color w:val="000000"/>
                <w:sz w:val="18"/>
                <w:szCs w:val="18"/>
              </w:rPr>
              <w:t xml:space="preserve">Contact Center </w:t>
            </w:r>
            <w:r w:rsidR="003515E5">
              <w:rPr>
                <w:color w:val="000000"/>
                <w:sz w:val="18"/>
                <w:szCs w:val="18"/>
              </w:rPr>
              <w:t xml:space="preserve">Forecast </w:t>
            </w:r>
            <w:r w:rsidR="004D7C77">
              <w:rPr>
                <w:color w:val="000000"/>
                <w:sz w:val="18"/>
                <w:szCs w:val="18"/>
              </w:rPr>
              <w:t>Accuracy</w:t>
            </w:r>
            <w:r w:rsidR="0085189F">
              <w:rPr>
                <w:color w:val="000000"/>
                <w:sz w:val="18"/>
                <w:szCs w:val="18"/>
              </w:rPr>
              <w:t xml:space="preserve"> Dashboard</w:t>
            </w:r>
          </w:p>
          <w:p w:rsidR="00696BE3" w:rsidRDefault="00696BE3" w:rsidP="006C29A6">
            <w:pPr>
              <w:spacing w:before="0" w:after="0"/>
              <w:rPr>
                <w:color w:val="000000"/>
                <w:sz w:val="18"/>
                <w:szCs w:val="18"/>
              </w:rPr>
            </w:pPr>
          </w:p>
          <w:p w:rsidR="0085189F" w:rsidRDefault="0085189F" w:rsidP="006C29A6">
            <w:pPr>
              <w:spacing w:before="0" w:after="0"/>
              <w:rPr>
                <w:color w:val="000000"/>
                <w:sz w:val="18"/>
                <w:szCs w:val="18"/>
              </w:rPr>
            </w:pPr>
          </w:p>
          <w:p w:rsidR="003515E5" w:rsidRPr="003515E5" w:rsidRDefault="003515E5" w:rsidP="006C29A6">
            <w:pPr>
              <w:spacing w:before="0" w:after="0"/>
              <w:rPr>
                <w:color w:val="FFFFFF" w:themeColor="background1"/>
                <w:sz w:val="18"/>
                <w:szCs w:val="18"/>
              </w:rPr>
            </w:pPr>
          </w:p>
          <w:p w:rsidR="003515E5" w:rsidRDefault="003515E5" w:rsidP="006C29A6">
            <w:pPr>
              <w:spacing w:before="0" w:after="0"/>
              <w:rPr>
                <w:color w:val="000000"/>
                <w:sz w:val="18"/>
                <w:szCs w:val="18"/>
              </w:rPr>
            </w:pPr>
          </w:p>
          <w:p w:rsidR="003515E5" w:rsidRDefault="003515E5" w:rsidP="00973F49">
            <w:pPr>
              <w:spacing w:before="0" w:after="0"/>
              <w:rPr>
                <w:color w:val="000000"/>
                <w:sz w:val="18"/>
                <w:szCs w:val="18"/>
              </w:rPr>
            </w:pPr>
          </w:p>
        </w:tc>
        <w:tc>
          <w:tcPr>
            <w:tcW w:w="2278" w:type="dxa"/>
            <w:tcBorders>
              <w:top w:val="single" w:sz="4" w:space="0" w:color="auto"/>
              <w:left w:val="nil"/>
              <w:bottom w:val="single" w:sz="4" w:space="0" w:color="auto"/>
              <w:right w:val="single" w:sz="4" w:space="0" w:color="auto"/>
            </w:tcBorders>
          </w:tcPr>
          <w:p w:rsidR="003515E5" w:rsidRDefault="003C1995" w:rsidP="00FB031D">
            <w:pPr>
              <w:spacing w:before="0" w:after="0"/>
              <w:rPr>
                <w:color w:val="000000"/>
                <w:sz w:val="18"/>
                <w:szCs w:val="18"/>
              </w:rPr>
            </w:pPr>
            <w:r>
              <w:rPr>
                <w:color w:val="000000"/>
                <w:sz w:val="18"/>
                <w:szCs w:val="18"/>
              </w:rPr>
              <w:t xml:space="preserve">This dashboard </w:t>
            </w:r>
            <w:r w:rsidR="00FB031D">
              <w:rPr>
                <w:color w:val="000000"/>
                <w:sz w:val="18"/>
                <w:szCs w:val="18"/>
              </w:rPr>
              <w:t xml:space="preserve">allows users </w:t>
            </w:r>
            <w:r w:rsidR="003515E5">
              <w:rPr>
                <w:color w:val="000000"/>
                <w:sz w:val="18"/>
                <w:szCs w:val="18"/>
              </w:rPr>
              <w:t>to assess the quality of historical forecast</w:t>
            </w:r>
            <w:r w:rsidR="00FB031D">
              <w:rPr>
                <w:color w:val="000000"/>
                <w:sz w:val="18"/>
                <w:szCs w:val="18"/>
              </w:rPr>
              <w:t>s</w:t>
            </w:r>
            <w:r w:rsidR="003515E5">
              <w:rPr>
                <w:color w:val="000000"/>
                <w:sz w:val="18"/>
                <w:szCs w:val="18"/>
              </w:rPr>
              <w:t xml:space="preserve"> in predicting </w:t>
            </w:r>
            <w:r w:rsidR="008A6D36">
              <w:rPr>
                <w:color w:val="000000"/>
                <w:sz w:val="18"/>
                <w:szCs w:val="18"/>
              </w:rPr>
              <w:t>actual</w:t>
            </w:r>
            <w:r w:rsidR="00FB031D">
              <w:rPr>
                <w:color w:val="000000"/>
                <w:sz w:val="18"/>
                <w:szCs w:val="18"/>
              </w:rPr>
              <w:t>s</w:t>
            </w:r>
            <w:r w:rsidR="000825FB">
              <w:rPr>
                <w:color w:val="000000"/>
                <w:sz w:val="18"/>
                <w:szCs w:val="18"/>
              </w:rPr>
              <w:t xml:space="preserve">, </w:t>
            </w:r>
            <w:r w:rsidR="00FB031D">
              <w:rPr>
                <w:color w:val="000000"/>
                <w:sz w:val="18"/>
                <w:szCs w:val="18"/>
              </w:rPr>
              <w:t xml:space="preserve">and </w:t>
            </w:r>
            <w:r w:rsidR="009D5828">
              <w:rPr>
                <w:color w:val="000000"/>
                <w:sz w:val="18"/>
                <w:szCs w:val="18"/>
              </w:rPr>
              <w:t xml:space="preserve">to track the frequency for making forecast adjustments. This targets the effectiveness of making forecast adjustments. </w:t>
            </w:r>
          </w:p>
        </w:tc>
        <w:tc>
          <w:tcPr>
            <w:tcW w:w="3885" w:type="dxa"/>
            <w:gridSpan w:val="2"/>
            <w:tcBorders>
              <w:top w:val="nil"/>
              <w:left w:val="single" w:sz="4" w:space="0" w:color="auto"/>
              <w:bottom w:val="single" w:sz="4" w:space="0" w:color="auto"/>
              <w:right w:val="single" w:sz="4" w:space="0" w:color="auto"/>
            </w:tcBorders>
            <w:shd w:val="clear" w:color="auto" w:fill="auto"/>
          </w:tcPr>
          <w:p w:rsidR="00AF75E8" w:rsidRPr="004F54D4" w:rsidRDefault="009D5828" w:rsidP="004F54D4">
            <w:pPr>
              <w:spacing w:before="0" w:after="0" w:line="276" w:lineRule="auto"/>
              <w:rPr>
                <w:b/>
                <w:i/>
                <w:color w:val="000000"/>
                <w:sz w:val="18"/>
                <w:szCs w:val="18"/>
              </w:rPr>
            </w:pPr>
            <w:r>
              <w:rPr>
                <w:b/>
                <w:i/>
                <w:color w:val="000000"/>
                <w:sz w:val="18"/>
                <w:szCs w:val="18"/>
              </w:rPr>
              <w:t xml:space="preserve">Data </w:t>
            </w:r>
            <w:r w:rsidRPr="007620C0">
              <w:rPr>
                <w:b/>
                <w:i/>
                <w:color w:val="000000"/>
                <w:sz w:val="18"/>
                <w:szCs w:val="18"/>
              </w:rPr>
              <w:t xml:space="preserve">Metrics: </w:t>
            </w:r>
          </w:p>
          <w:p w:rsidR="009457AA" w:rsidRPr="00D534D1" w:rsidRDefault="009457AA" w:rsidP="00BF7722">
            <w:pPr>
              <w:pStyle w:val="ListParagraph"/>
              <w:numPr>
                <w:ilvl w:val="0"/>
                <w:numId w:val="24"/>
              </w:numPr>
              <w:rPr>
                <w:color w:val="000000"/>
                <w:sz w:val="18"/>
                <w:szCs w:val="18"/>
              </w:rPr>
            </w:pPr>
            <w:r w:rsidRPr="00D534D1">
              <w:rPr>
                <w:color w:val="000000"/>
                <w:sz w:val="18"/>
                <w:szCs w:val="18"/>
              </w:rPr>
              <w:t>Number of forecasts in each planning horizon</w:t>
            </w:r>
          </w:p>
          <w:p w:rsidR="00716024" w:rsidRPr="00D534D1" w:rsidRDefault="009457AA" w:rsidP="00BF7722">
            <w:pPr>
              <w:pStyle w:val="ListParagraph"/>
              <w:numPr>
                <w:ilvl w:val="0"/>
                <w:numId w:val="24"/>
              </w:numPr>
              <w:rPr>
                <w:color w:val="000000"/>
                <w:sz w:val="18"/>
                <w:szCs w:val="18"/>
              </w:rPr>
            </w:pPr>
            <w:r w:rsidRPr="00D534D1">
              <w:rPr>
                <w:color w:val="000000"/>
                <w:sz w:val="18"/>
                <w:szCs w:val="18"/>
              </w:rPr>
              <w:t xml:space="preserve">Initial forecast </w:t>
            </w:r>
            <w:proofErr w:type="spellStart"/>
            <w:r w:rsidR="00716024" w:rsidRPr="00D534D1">
              <w:rPr>
                <w:color w:val="000000"/>
                <w:sz w:val="18"/>
                <w:szCs w:val="18"/>
              </w:rPr>
              <w:t>vs</w:t>
            </w:r>
            <w:proofErr w:type="spellEnd"/>
            <w:r w:rsidR="00716024" w:rsidRPr="00D534D1">
              <w:rPr>
                <w:color w:val="000000"/>
                <w:sz w:val="18"/>
                <w:szCs w:val="18"/>
              </w:rPr>
              <w:t xml:space="preserve"> actual variance (forecast to actual deviation)</w:t>
            </w:r>
          </w:p>
          <w:p w:rsidR="009457AA" w:rsidRPr="00D534D1" w:rsidRDefault="009457AA" w:rsidP="00BF7722">
            <w:pPr>
              <w:pStyle w:val="ListParagraph"/>
              <w:numPr>
                <w:ilvl w:val="0"/>
                <w:numId w:val="24"/>
              </w:numPr>
              <w:rPr>
                <w:color w:val="000000"/>
                <w:sz w:val="18"/>
                <w:szCs w:val="18"/>
              </w:rPr>
            </w:pPr>
            <w:r w:rsidRPr="00D534D1">
              <w:rPr>
                <w:color w:val="000000"/>
                <w:sz w:val="18"/>
                <w:szCs w:val="18"/>
              </w:rPr>
              <w:t xml:space="preserve">Final forecast </w:t>
            </w:r>
            <w:proofErr w:type="spellStart"/>
            <w:r w:rsidR="00696BE3" w:rsidRPr="00D534D1">
              <w:rPr>
                <w:color w:val="000000"/>
                <w:sz w:val="18"/>
                <w:szCs w:val="18"/>
              </w:rPr>
              <w:t>vs</w:t>
            </w:r>
            <w:proofErr w:type="spellEnd"/>
            <w:r w:rsidR="00696BE3" w:rsidRPr="00D534D1">
              <w:rPr>
                <w:color w:val="000000"/>
                <w:sz w:val="18"/>
                <w:szCs w:val="18"/>
              </w:rPr>
              <w:t xml:space="preserve"> actual volume </w:t>
            </w:r>
            <w:r w:rsidRPr="00D534D1">
              <w:rPr>
                <w:color w:val="000000"/>
                <w:sz w:val="18"/>
                <w:szCs w:val="18"/>
              </w:rPr>
              <w:t>variance</w:t>
            </w:r>
          </w:p>
          <w:p w:rsidR="00B16F8A" w:rsidRPr="00D534D1" w:rsidRDefault="00B16F8A" w:rsidP="00BF7722">
            <w:pPr>
              <w:pStyle w:val="ListParagraph"/>
              <w:numPr>
                <w:ilvl w:val="0"/>
                <w:numId w:val="24"/>
              </w:numPr>
              <w:rPr>
                <w:color w:val="000000"/>
                <w:sz w:val="18"/>
                <w:szCs w:val="18"/>
              </w:rPr>
            </w:pPr>
            <w:r w:rsidRPr="00D534D1">
              <w:rPr>
                <w:color w:val="000000"/>
                <w:sz w:val="18"/>
                <w:szCs w:val="18"/>
              </w:rPr>
              <w:t xml:space="preserve">Relevant notes for updates to forecast: It is mandatory for users to enter notes when updating a forecast. All notes for the specific date range will be displayed here. </w:t>
            </w:r>
          </w:p>
          <w:p w:rsidR="009457AA" w:rsidRPr="00D534D1" w:rsidRDefault="00AF75E8" w:rsidP="00BF7722">
            <w:pPr>
              <w:pStyle w:val="ListParagraph"/>
              <w:numPr>
                <w:ilvl w:val="0"/>
                <w:numId w:val="24"/>
              </w:numPr>
              <w:rPr>
                <w:color w:val="000000"/>
                <w:sz w:val="18"/>
                <w:szCs w:val="18"/>
              </w:rPr>
            </w:pPr>
            <w:r w:rsidRPr="00D534D1">
              <w:rPr>
                <w:color w:val="000000"/>
                <w:sz w:val="18"/>
                <w:szCs w:val="18"/>
              </w:rPr>
              <w:t xml:space="preserve">Service level </w:t>
            </w:r>
            <w:r w:rsidR="002D1301" w:rsidRPr="00D534D1">
              <w:rPr>
                <w:color w:val="000000"/>
                <w:sz w:val="18"/>
                <w:szCs w:val="18"/>
              </w:rPr>
              <w:t xml:space="preserve"> </w:t>
            </w:r>
          </w:p>
          <w:p w:rsidR="004002C2" w:rsidRPr="00D534D1" w:rsidRDefault="004002C2" w:rsidP="00BF7722">
            <w:pPr>
              <w:pStyle w:val="ListParagraph"/>
              <w:numPr>
                <w:ilvl w:val="0"/>
                <w:numId w:val="24"/>
              </w:numPr>
              <w:rPr>
                <w:color w:val="000000"/>
                <w:sz w:val="18"/>
                <w:szCs w:val="18"/>
              </w:rPr>
            </w:pPr>
            <w:r w:rsidRPr="00D534D1">
              <w:rPr>
                <w:color w:val="000000"/>
                <w:sz w:val="18"/>
                <w:szCs w:val="18"/>
              </w:rPr>
              <w:t xml:space="preserve">Overall status (as Excellent, Good, and Poor) categorizing each month based on forecast quality and performance </w:t>
            </w:r>
          </w:p>
          <w:p w:rsidR="00B2057C" w:rsidRDefault="004002C2" w:rsidP="00BF7722">
            <w:pPr>
              <w:pStyle w:val="ListParagraph"/>
              <w:numPr>
                <w:ilvl w:val="1"/>
                <w:numId w:val="24"/>
              </w:numPr>
              <w:rPr>
                <w:color w:val="000000"/>
                <w:sz w:val="18"/>
                <w:szCs w:val="18"/>
              </w:rPr>
            </w:pPr>
            <w:r>
              <w:rPr>
                <w:color w:val="000000"/>
                <w:sz w:val="18"/>
                <w:szCs w:val="18"/>
              </w:rPr>
              <w:t>Excellent: forecast was adjusted less than a threshold and SLR was met.</w:t>
            </w:r>
          </w:p>
          <w:p w:rsidR="00B2057C" w:rsidRDefault="004002C2" w:rsidP="00BF7722">
            <w:pPr>
              <w:pStyle w:val="ListParagraph"/>
              <w:numPr>
                <w:ilvl w:val="1"/>
                <w:numId w:val="24"/>
              </w:numPr>
              <w:rPr>
                <w:color w:val="000000"/>
                <w:sz w:val="18"/>
                <w:szCs w:val="18"/>
              </w:rPr>
            </w:pPr>
            <w:r>
              <w:rPr>
                <w:color w:val="000000"/>
                <w:sz w:val="18"/>
                <w:szCs w:val="18"/>
              </w:rPr>
              <w:t>Good: forecast was adjusted more frequently than a threshold and SLR was met</w:t>
            </w:r>
          </w:p>
          <w:p w:rsidR="00B2057C" w:rsidRDefault="004002C2" w:rsidP="00BF7722">
            <w:pPr>
              <w:pStyle w:val="ListParagraph"/>
              <w:numPr>
                <w:ilvl w:val="1"/>
                <w:numId w:val="24"/>
              </w:numPr>
              <w:rPr>
                <w:color w:val="000000"/>
                <w:sz w:val="18"/>
                <w:szCs w:val="18"/>
              </w:rPr>
            </w:pPr>
            <w:r>
              <w:rPr>
                <w:color w:val="000000"/>
                <w:sz w:val="18"/>
                <w:szCs w:val="18"/>
              </w:rPr>
              <w:t xml:space="preserve">Poor: SLR was not met. </w:t>
            </w:r>
          </w:p>
          <w:p w:rsidR="002A47DB" w:rsidRDefault="002A47DB" w:rsidP="00276843">
            <w:pPr>
              <w:spacing w:before="0" w:after="0"/>
              <w:rPr>
                <w:color w:val="000000"/>
                <w:sz w:val="18"/>
                <w:szCs w:val="18"/>
              </w:rPr>
            </w:pPr>
          </w:p>
          <w:p w:rsidR="004F54D4" w:rsidRDefault="004F54D4" w:rsidP="004F54D4">
            <w:pPr>
              <w:spacing w:before="0" w:after="0"/>
              <w:rPr>
                <w:color w:val="000000"/>
                <w:sz w:val="18"/>
                <w:szCs w:val="18"/>
              </w:rPr>
            </w:pPr>
            <w:r>
              <w:rPr>
                <w:color w:val="000000"/>
                <w:sz w:val="18"/>
                <w:szCs w:val="18"/>
              </w:rPr>
              <w:t xml:space="preserve">Historical forecasts are displayed in a table matrix with the row representing a month.  </w:t>
            </w:r>
          </w:p>
          <w:p w:rsidR="004F54D4" w:rsidRDefault="004F54D4" w:rsidP="00276843">
            <w:pPr>
              <w:spacing w:before="0" w:after="0"/>
              <w:rPr>
                <w:b/>
                <w:i/>
                <w:color w:val="000000"/>
                <w:sz w:val="18"/>
                <w:szCs w:val="18"/>
              </w:rPr>
            </w:pPr>
          </w:p>
          <w:p w:rsidR="009B0ECF" w:rsidRPr="004F54D4" w:rsidRDefault="004F54D4" w:rsidP="00276843">
            <w:pPr>
              <w:spacing w:before="0" w:after="0"/>
              <w:rPr>
                <w:b/>
                <w:i/>
                <w:color w:val="000000"/>
                <w:sz w:val="18"/>
                <w:szCs w:val="18"/>
              </w:rPr>
            </w:pPr>
            <w:r w:rsidRPr="004F54D4">
              <w:rPr>
                <w:b/>
                <w:i/>
                <w:color w:val="000000"/>
                <w:sz w:val="18"/>
                <w:szCs w:val="18"/>
              </w:rPr>
              <w:t>Filter</w:t>
            </w:r>
            <w:r>
              <w:rPr>
                <w:b/>
                <w:i/>
                <w:color w:val="000000"/>
                <w:sz w:val="18"/>
                <w:szCs w:val="18"/>
              </w:rPr>
              <w:t>s</w:t>
            </w:r>
            <w:r w:rsidRPr="004F54D4">
              <w:rPr>
                <w:b/>
                <w:i/>
                <w:color w:val="000000"/>
                <w:sz w:val="18"/>
                <w:szCs w:val="18"/>
              </w:rPr>
              <w:t>:</w:t>
            </w:r>
          </w:p>
          <w:p w:rsidR="00F67F93" w:rsidRDefault="00F67F93" w:rsidP="00BF7722">
            <w:pPr>
              <w:pStyle w:val="ListParagraph"/>
              <w:numPr>
                <w:ilvl w:val="0"/>
                <w:numId w:val="29"/>
              </w:numPr>
              <w:spacing w:line="276" w:lineRule="auto"/>
              <w:rPr>
                <w:color w:val="000000"/>
                <w:sz w:val="18"/>
                <w:szCs w:val="18"/>
              </w:rPr>
            </w:pPr>
            <w:commentRangeStart w:id="5"/>
            <w:r>
              <w:rPr>
                <w:color w:val="000000"/>
                <w:sz w:val="18"/>
                <w:szCs w:val="18"/>
              </w:rPr>
              <w:lastRenderedPageBreak/>
              <w:t>Select date range</w:t>
            </w:r>
            <w:r w:rsidRPr="00B262BE">
              <w:rPr>
                <w:color w:val="000000"/>
                <w:sz w:val="18"/>
                <w:szCs w:val="18"/>
              </w:rPr>
              <w:t xml:space="preserve"> desired, including past months.</w:t>
            </w:r>
            <w:r>
              <w:rPr>
                <w:color w:val="000000"/>
                <w:sz w:val="18"/>
                <w:szCs w:val="18"/>
              </w:rPr>
              <w:t xml:space="preserve"> Default is year to date.  </w:t>
            </w:r>
            <w:commentRangeEnd w:id="5"/>
            <w:r w:rsidR="002D2B5D">
              <w:rPr>
                <w:rStyle w:val="CommentReference"/>
                <w:rFonts w:ascii="Arial" w:hAnsi="Arial"/>
              </w:rPr>
              <w:commentReference w:id="5"/>
            </w:r>
          </w:p>
          <w:p w:rsidR="000825FB" w:rsidRPr="00F67F93" w:rsidRDefault="00F67F93" w:rsidP="00BF7722">
            <w:pPr>
              <w:pStyle w:val="ListParagraph"/>
              <w:numPr>
                <w:ilvl w:val="0"/>
                <w:numId w:val="29"/>
              </w:numPr>
              <w:spacing w:line="276" w:lineRule="auto"/>
              <w:rPr>
                <w:color w:val="000000"/>
                <w:sz w:val="18"/>
                <w:szCs w:val="18"/>
              </w:rPr>
            </w:pPr>
            <w:r>
              <w:rPr>
                <w:color w:val="000000"/>
                <w:sz w:val="18"/>
                <w:szCs w:val="18"/>
              </w:rPr>
              <w:t>S</w:t>
            </w:r>
            <w:r w:rsidR="00834444" w:rsidRPr="00F67F93">
              <w:rPr>
                <w:color w:val="000000"/>
                <w:sz w:val="18"/>
                <w:szCs w:val="18"/>
              </w:rPr>
              <w:t>elect up to three</w:t>
            </w:r>
            <w:r w:rsidR="000825FB" w:rsidRPr="00F67F93">
              <w:rPr>
                <w:color w:val="000000"/>
                <w:sz w:val="18"/>
                <w:szCs w:val="18"/>
              </w:rPr>
              <w:t xml:space="preserve"> forecast versions to compare fore</w:t>
            </w:r>
            <w:r>
              <w:rPr>
                <w:color w:val="000000"/>
                <w:sz w:val="18"/>
                <w:szCs w:val="18"/>
              </w:rPr>
              <w:t>cast volumes and headcounts. The</w:t>
            </w:r>
            <w:r w:rsidR="000825FB" w:rsidRPr="00F67F93">
              <w:rPr>
                <w:color w:val="000000"/>
                <w:sz w:val="18"/>
                <w:szCs w:val="18"/>
              </w:rPr>
              <w:t>s</w:t>
            </w:r>
            <w:r>
              <w:rPr>
                <w:color w:val="000000"/>
                <w:sz w:val="18"/>
                <w:szCs w:val="18"/>
              </w:rPr>
              <w:t>e</w:t>
            </w:r>
            <w:r w:rsidR="000825FB" w:rsidRPr="00F67F93">
              <w:rPr>
                <w:color w:val="000000"/>
                <w:sz w:val="18"/>
                <w:szCs w:val="18"/>
              </w:rPr>
              <w:t xml:space="preserve"> will be presented in a line graph.</w:t>
            </w:r>
          </w:p>
          <w:p w:rsidR="006B060D" w:rsidRDefault="006B060D" w:rsidP="00276843">
            <w:pPr>
              <w:spacing w:before="0" w:after="0"/>
              <w:rPr>
                <w:color w:val="000000"/>
                <w:sz w:val="18"/>
                <w:szCs w:val="18"/>
              </w:rPr>
            </w:pPr>
          </w:p>
          <w:p w:rsidR="00F21173" w:rsidRPr="00E9645C" w:rsidRDefault="00F21173" w:rsidP="00F21173">
            <w:pPr>
              <w:rPr>
                <w:b/>
                <w:i/>
                <w:color w:val="000000"/>
                <w:sz w:val="18"/>
                <w:szCs w:val="18"/>
              </w:rPr>
            </w:pPr>
            <w:r w:rsidRPr="00E9645C">
              <w:rPr>
                <w:b/>
                <w:i/>
                <w:color w:val="000000"/>
                <w:sz w:val="18"/>
                <w:szCs w:val="18"/>
              </w:rPr>
              <w:t>Ca</w:t>
            </w:r>
            <w:r>
              <w:rPr>
                <w:b/>
                <w:i/>
                <w:color w:val="000000"/>
                <w:sz w:val="18"/>
                <w:szCs w:val="18"/>
              </w:rPr>
              <w:t>pabilities, Alerts and Modifications:</w:t>
            </w:r>
            <w:r w:rsidRPr="00E9645C">
              <w:rPr>
                <w:b/>
                <w:i/>
                <w:color w:val="000000"/>
                <w:sz w:val="18"/>
                <w:szCs w:val="18"/>
              </w:rPr>
              <w:t xml:space="preserve"> </w:t>
            </w:r>
          </w:p>
          <w:p w:rsidR="00FC3D6D" w:rsidRDefault="00FC3D6D" w:rsidP="00FC3D6D">
            <w:pPr>
              <w:rPr>
                <w:color w:val="000000"/>
                <w:sz w:val="18"/>
                <w:szCs w:val="18"/>
              </w:rPr>
            </w:pPr>
            <w:r w:rsidRPr="00856F46">
              <w:rPr>
                <w:color w:val="000000"/>
                <w:sz w:val="18"/>
                <w:szCs w:val="18"/>
              </w:rPr>
              <w:t>Users can analyze trends for the specified time period.</w:t>
            </w:r>
          </w:p>
          <w:p w:rsidR="004F54D4" w:rsidRDefault="00535C6E" w:rsidP="00D069E0">
            <w:pPr>
              <w:spacing w:before="0" w:after="0"/>
              <w:rPr>
                <w:color w:val="000000"/>
                <w:sz w:val="18"/>
                <w:szCs w:val="18"/>
              </w:rPr>
            </w:pPr>
            <w:r>
              <w:rPr>
                <w:color w:val="000000"/>
                <w:sz w:val="18"/>
                <w:szCs w:val="18"/>
              </w:rPr>
              <w:t>Alerts can be set up to inform management of the frequency of adjustments to forecasts. Basically, this serves as a warning against over</w:t>
            </w:r>
            <w:r w:rsidR="005A1525">
              <w:rPr>
                <w:color w:val="000000"/>
                <w:sz w:val="18"/>
                <w:szCs w:val="18"/>
              </w:rPr>
              <w:t xml:space="preserve"> </w:t>
            </w:r>
            <w:r>
              <w:rPr>
                <w:color w:val="000000"/>
                <w:sz w:val="18"/>
                <w:szCs w:val="18"/>
              </w:rPr>
              <w:t xml:space="preserve">adjustment. </w:t>
            </w:r>
          </w:p>
          <w:p w:rsidR="00535C6E" w:rsidRDefault="00535C6E" w:rsidP="004E1E41">
            <w:pPr>
              <w:spacing w:before="0" w:after="0"/>
              <w:rPr>
                <w:color w:val="000000"/>
                <w:sz w:val="18"/>
                <w:szCs w:val="18"/>
              </w:rPr>
            </w:pPr>
            <w:r>
              <w:rPr>
                <w:color w:val="000000"/>
                <w:sz w:val="18"/>
                <w:szCs w:val="18"/>
              </w:rPr>
              <w:t>In addition</w:t>
            </w:r>
            <w:r w:rsidR="004E1E41">
              <w:rPr>
                <w:color w:val="000000"/>
                <w:sz w:val="18"/>
                <w:szCs w:val="18"/>
              </w:rPr>
              <w:t xml:space="preserve">, management has visibility in event planning integration- which </w:t>
            </w:r>
            <w:r w:rsidR="006B26D2">
              <w:rPr>
                <w:color w:val="000000"/>
                <w:sz w:val="18"/>
                <w:szCs w:val="18"/>
              </w:rPr>
              <w:t xml:space="preserve">could </w:t>
            </w:r>
            <w:r w:rsidR="004E1E41">
              <w:rPr>
                <w:color w:val="000000"/>
                <w:sz w:val="18"/>
                <w:szCs w:val="18"/>
              </w:rPr>
              <w:t xml:space="preserve">drive the forecast adjustment. </w:t>
            </w:r>
          </w:p>
        </w:tc>
        <w:tc>
          <w:tcPr>
            <w:tcW w:w="1440" w:type="dxa"/>
            <w:tcBorders>
              <w:top w:val="nil"/>
              <w:left w:val="single" w:sz="4" w:space="0" w:color="auto"/>
              <w:bottom w:val="single" w:sz="4" w:space="0" w:color="auto"/>
              <w:right w:val="single" w:sz="4" w:space="0" w:color="auto"/>
            </w:tcBorders>
          </w:tcPr>
          <w:p w:rsidR="003515E5" w:rsidRDefault="00FE3381" w:rsidP="00B97CC9">
            <w:pPr>
              <w:spacing w:before="0" w:after="0"/>
              <w:rPr>
                <w:color w:val="000000"/>
                <w:sz w:val="18"/>
                <w:szCs w:val="18"/>
              </w:rPr>
            </w:pPr>
            <w:r>
              <w:rPr>
                <w:color w:val="000000"/>
                <w:sz w:val="18"/>
                <w:szCs w:val="18"/>
              </w:rPr>
              <w:lastRenderedPageBreak/>
              <w:t>Contact Center Manager, Production P</w:t>
            </w:r>
            <w:r w:rsidR="002D1301">
              <w:rPr>
                <w:color w:val="000000"/>
                <w:sz w:val="18"/>
                <w:szCs w:val="18"/>
              </w:rPr>
              <w:t>lanner</w:t>
            </w:r>
          </w:p>
        </w:tc>
      </w:tr>
      <w:tr w:rsidR="003515E5" w:rsidRPr="002A4E00" w:rsidTr="00590E66">
        <w:trPr>
          <w:trHeight w:val="300"/>
        </w:trPr>
        <w:tc>
          <w:tcPr>
            <w:tcW w:w="1667" w:type="dxa"/>
            <w:tcBorders>
              <w:top w:val="nil"/>
              <w:left w:val="single" w:sz="4" w:space="0" w:color="auto"/>
              <w:bottom w:val="single" w:sz="4" w:space="0" w:color="auto"/>
              <w:right w:val="single" w:sz="4" w:space="0" w:color="auto"/>
            </w:tcBorders>
            <w:shd w:val="clear" w:color="000000" w:fill="B8CCE4"/>
            <w:hideMark/>
          </w:tcPr>
          <w:p w:rsidR="003515E5" w:rsidRPr="002A4E00" w:rsidRDefault="003515E5" w:rsidP="00C101B5">
            <w:pPr>
              <w:spacing w:before="0" w:after="0"/>
              <w:rPr>
                <w:b/>
                <w:bCs/>
                <w:color w:val="000000"/>
                <w:sz w:val="18"/>
                <w:szCs w:val="18"/>
              </w:rPr>
            </w:pPr>
            <w:r>
              <w:rPr>
                <w:b/>
                <w:bCs/>
                <w:color w:val="000000"/>
                <w:sz w:val="18"/>
                <w:szCs w:val="18"/>
              </w:rPr>
              <w:lastRenderedPageBreak/>
              <w:t>Reports</w:t>
            </w:r>
          </w:p>
        </w:tc>
        <w:tc>
          <w:tcPr>
            <w:tcW w:w="2278" w:type="dxa"/>
            <w:tcBorders>
              <w:top w:val="single" w:sz="4" w:space="0" w:color="auto"/>
              <w:left w:val="nil"/>
              <w:bottom w:val="single" w:sz="4" w:space="0" w:color="auto"/>
              <w:right w:val="single" w:sz="4" w:space="0" w:color="auto"/>
            </w:tcBorders>
            <w:shd w:val="clear" w:color="000000" w:fill="B8CCE4"/>
          </w:tcPr>
          <w:p w:rsidR="003515E5" w:rsidRPr="002A4E00" w:rsidRDefault="003515E5" w:rsidP="00C101B5">
            <w:pPr>
              <w:spacing w:before="0" w:after="0"/>
              <w:rPr>
                <w:b/>
                <w:bCs/>
                <w:color w:val="000000"/>
                <w:sz w:val="18"/>
                <w:szCs w:val="18"/>
              </w:rPr>
            </w:pPr>
          </w:p>
        </w:tc>
        <w:tc>
          <w:tcPr>
            <w:tcW w:w="3885" w:type="dxa"/>
            <w:gridSpan w:val="2"/>
            <w:tcBorders>
              <w:top w:val="nil"/>
              <w:left w:val="single" w:sz="4" w:space="0" w:color="auto"/>
              <w:bottom w:val="single" w:sz="4" w:space="0" w:color="auto"/>
              <w:right w:val="single" w:sz="4" w:space="0" w:color="auto"/>
            </w:tcBorders>
            <w:shd w:val="clear" w:color="000000" w:fill="B8CCE4"/>
            <w:hideMark/>
          </w:tcPr>
          <w:p w:rsidR="003515E5" w:rsidRPr="002A4E00" w:rsidRDefault="003515E5" w:rsidP="00C101B5">
            <w:pPr>
              <w:spacing w:before="0" w:after="0"/>
              <w:rPr>
                <w:b/>
                <w:bCs/>
                <w:color w:val="000000"/>
                <w:sz w:val="18"/>
                <w:szCs w:val="18"/>
              </w:rPr>
            </w:pPr>
            <w:r w:rsidRPr="002A4E00">
              <w:rPr>
                <w:b/>
                <w:bCs/>
                <w:color w:val="000000"/>
                <w:sz w:val="18"/>
                <w:szCs w:val="18"/>
              </w:rPr>
              <w:t> </w:t>
            </w:r>
          </w:p>
        </w:tc>
        <w:tc>
          <w:tcPr>
            <w:tcW w:w="1440" w:type="dxa"/>
            <w:tcBorders>
              <w:top w:val="nil"/>
              <w:left w:val="single" w:sz="4" w:space="0" w:color="auto"/>
              <w:bottom w:val="single" w:sz="4" w:space="0" w:color="auto"/>
              <w:right w:val="single" w:sz="4" w:space="0" w:color="auto"/>
            </w:tcBorders>
            <w:shd w:val="clear" w:color="000000" w:fill="B8CCE4"/>
          </w:tcPr>
          <w:p w:rsidR="003515E5" w:rsidRPr="002A4E00" w:rsidRDefault="003515E5" w:rsidP="00C101B5">
            <w:pPr>
              <w:spacing w:before="0" w:after="0"/>
              <w:rPr>
                <w:b/>
                <w:bCs/>
                <w:color w:val="000000"/>
                <w:sz w:val="18"/>
                <w:szCs w:val="18"/>
              </w:rPr>
            </w:pPr>
          </w:p>
        </w:tc>
      </w:tr>
      <w:tr w:rsidR="004B44A1" w:rsidRPr="002A4E00" w:rsidTr="00590E66">
        <w:trPr>
          <w:trHeight w:val="900"/>
        </w:trPr>
        <w:tc>
          <w:tcPr>
            <w:tcW w:w="1667" w:type="dxa"/>
            <w:tcBorders>
              <w:top w:val="nil"/>
              <w:left w:val="single" w:sz="4" w:space="0" w:color="auto"/>
              <w:bottom w:val="single" w:sz="4" w:space="0" w:color="auto"/>
              <w:right w:val="single" w:sz="4" w:space="0" w:color="auto"/>
            </w:tcBorders>
            <w:shd w:val="clear" w:color="auto" w:fill="auto"/>
            <w:hideMark/>
          </w:tcPr>
          <w:p w:rsidR="004B44A1" w:rsidRDefault="004B44A1" w:rsidP="000C78C7">
            <w:pPr>
              <w:spacing w:before="0" w:after="0"/>
              <w:rPr>
                <w:color w:val="000000"/>
                <w:sz w:val="18"/>
                <w:szCs w:val="18"/>
              </w:rPr>
            </w:pPr>
            <w:r>
              <w:rPr>
                <w:color w:val="000000"/>
                <w:sz w:val="18"/>
                <w:szCs w:val="18"/>
              </w:rPr>
              <w:t xml:space="preserve">Contact Center </w:t>
            </w:r>
            <w:r w:rsidR="00FE3381">
              <w:rPr>
                <w:color w:val="000000"/>
                <w:sz w:val="18"/>
                <w:szCs w:val="18"/>
              </w:rPr>
              <w:t xml:space="preserve">Arrivals and Performance </w:t>
            </w:r>
            <w:r w:rsidR="008D0CA1">
              <w:rPr>
                <w:color w:val="000000"/>
                <w:sz w:val="18"/>
                <w:szCs w:val="18"/>
              </w:rPr>
              <w:t xml:space="preserve">Monthly </w:t>
            </w:r>
            <w:r>
              <w:rPr>
                <w:color w:val="000000"/>
                <w:sz w:val="18"/>
                <w:szCs w:val="18"/>
              </w:rPr>
              <w:t>Report</w:t>
            </w:r>
          </w:p>
          <w:p w:rsidR="0080772D" w:rsidRDefault="0080772D" w:rsidP="0080772D">
            <w:pPr>
              <w:spacing w:before="0" w:after="0"/>
              <w:rPr>
                <w:color w:val="000000"/>
                <w:sz w:val="18"/>
                <w:szCs w:val="18"/>
              </w:rPr>
            </w:pPr>
            <w:r>
              <w:rPr>
                <w:color w:val="000000"/>
                <w:sz w:val="18"/>
                <w:szCs w:val="18"/>
              </w:rPr>
              <w:t>(This includes Forecast-to- Actuals Deviations)</w:t>
            </w:r>
          </w:p>
          <w:p w:rsidR="0080772D" w:rsidRPr="002A4E00" w:rsidRDefault="0080772D" w:rsidP="000C78C7">
            <w:pPr>
              <w:spacing w:before="0" w:after="0"/>
              <w:rPr>
                <w:color w:val="000000"/>
                <w:sz w:val="18"/>
                <w:szCs w:val="18"/>
              </w:rPr>
            </w:pPr>
          </w:p>
        </w:tc>
        <w:tc>
          <w:tcPr>
            <w:tcW w:w="2291" w:type="dxa"/>
            <w:gridSpan w:val="2"/>
            <w:tcBorders>
              <w:top w:val="single" w:sz="4" w:space="0" w:color="auto"/>
              <w:left w:val="nil"/>
              <w:bottom w:val="single" w:sz="4" w:space="0" w:color="auto"/>
              <w:right w:val="single" w:sz="4" w:space="0" w:color="auto"/>
            </w:tcBorders>
          </w:tcPr>
          <w:p w:rsidR="00651122" w:rsidRDefault="004B066C" w:rsidP="004B066C">
            <w:pPr>
              <w:spacing w:before="0" w:after="0"/>
              <w:rPr>
                <w:color w:val="000000"/>
                <w:sz w:val="18"/>
                <w:szCs w:val="18"/>
              </w:rPr>
            </w:pPr>
            <w:r>
              <w:rPr>
                <w:color w:val="000000"/>
                <w:sz w:val="18"/>
                <w:szCs w:val="18"/>
              </w:rPr>
              <w:t xml:space="preserve">This report serves as service level deliverable for each month. Managers may also use this report internally for middle-of-month performance review. Historical data will be used for determining call trend and analyze handle time, </w:t>
            </w:r>
            <w:proofErr w:type="spellStart"/>
            <w:r>
              <w:rPr>
                <w:color w:val="000000"/>
                <w:sz w:val="18"/>
                <w:szCs w:val="18"/>
              </w:rPr>
              <w:t>etc</w:t>
            </w:r>
            <w:proofErr w:type="spellEnd"/>
          </w:p>
          <w:p w:rsidR="00651122" w:rsidRDefault="00651122" w:rsidP="004B066C">
            <w:pPr>
              <w:spacing w:before="0" w:after="0"/>
              <w:rPr>
                <w:color w:val="000000"/>
                <w:sz w:val="18"/>
                <w:szCs w:val="18"/>
              </w:rPr>
            </w:pPr>
          </w:p>
          <w:p w:rsidR="004B066C" w:rsidRDefault="00651122" w:rsidP="00651122">
            <w:pPr>
              <w:spacing w:before="0" w:after="0"/>
              <w:rPr>
                <w:color w:val="000000"/>
                <w:sz w:val="18"/>
                <w:szCs w:val="18"/>
              </w:rPr>
            </w:pPr>
            <w:r>
              <w:rPr>
                <w:color w:val="000000"/>
                <w:sz w:val="18"/>
                <w:szCs w:val="18"/>
              </w:rPr>
              <w:t xml:space="preserve">In addition to information in the </w:t>
            </w:r>
            <w:r w:rsidR="0065479B">
              <w:rPr>
                <w:color w:val="000000"/>
                <w:sz w:val="18"/>
                <w:szCs w:val="18"/>
              </w:rPr>
              <w:t xml:space="preserve">Actual </w:t>
            </w:r>
            <w:r>
              <w:rPr>
                <w:color w:val="000000"/>
                <w:sz w:val="18"/>
                <w:szCs w:val="18"/>
              </w:rPr>
              <w:t xml:space="preserve">Arrivals </w:t>
            </w:r>
            <w:r w:rsidR="00156CE6">
              <w:rPr>
                <w:color w:val="000000"/>
                <w:sz w:val="18"/>
                <w:szCs w:val="18"/>
              </w:rPr>
              <w:t>Report</w:t>
            </w:r>
            <w:r>
              <w:rPr>
                <w:color w:val="000000"/>
                <w:sz w:val="18"/>
                <w:szCs w:val="18"/>
              </w:rPr>
              <w:t xml:space="preserve">, this complete version offers forecast </w:t>
            </w:r>
            <w:proofErr w:type="spellStart"/>
            <w:r>
              <w:rPr>
                <w:color w:val="000000"/>
                <w:sz w:val="18"/>
                <w:szCs w:val="18"/>
              </w:rPr>
              <w:t>vs</w:t>
            </w:r>
            <w:proofErr w:type="spellEnd"/>
            <w:r>
              <w:rPr>
                <w:color w:val="000000"/>
                <w:sz w:val="18"/>
                <w:szCs w:val="18"/>
              </w:rPr>
              <w:t xml:space="preserve"> actual variance and detects issues or early signals on assumption changes (e.g. call pattern switch, AHT).</w:t>
            </w:r>
            <w:r w:rsidR="004B066C">
              <w:rPr>
                <w:color w:val="000000"/>
                <w:sz w:val="18"/>
                <w:szCs w:val="18"/>
              </w:rPr>
              <w:t xml:space="preserve"> </w:t>
            </w:r>
          </w:p>
        </w:tc>
        <w:tc>
          <w:tcPr>
            <w:tcW w:w="3872" w:type="dxa"/>
            <w:tcBorders>
              <w:top w:val="nil"/>
              <w:left w:val="single" w:sz="4" w:space="0" w:color="auto"/>
              <w:bottom w:val="single" w:sz="4" w:space="0" w:color="auto"/>
              <w:right w:val="single" w:sz="4" w:space="0" w:color="auto"/>
            </w:tcBorders>
            <w:shd w:val="clear" w:color="auto" w:fill="auto"/>
            <w:hideMark/>
          </w:tcPr>
          <w:p w:rsidR="00421C32" w:rsidRPr="00284C70" w:rsidRDefault="00421C32" w:rsidP="00421C32">
            <w:pPr>
              <w:spacing w:before="0" w:after="0" w:line="276" w:lineRule="auto"/>
              <w:rPr>
                <w:b/>
                <w:i/>
                <w:color w:val="000000"/>
                <w:sz w:val="18"/>
                <w:szCs w:val="18"/>
              </w:rPr>
            </w:pPr>
            <w:r>
              <w:rPr>
                <w:b/>
                <w:i/>
                <w:color w:val="000000"/>
                <w:sz w:val="18"/>
                <w:szCs w:val="18"/>
              </w:rPr>
              <w:t xml:space="preserve">Data </w:t>
            </w:r>
            <w:r w:rsidRPr="007620C0">
              <w:rPr>
                <w:b/>
                <w:i/>
                <w:color w:val="000000"/>
                <w:sz w:val="18"/>
                <w:szCs w:val="18"/>
              </w:rPr>
              <w:t xml:space="preserve">Metrics: </w:t>
            </w:r>
          </w:p>
          <w:p w:rsidR="00421C32" w:rsidRDefault="00421C32" w:rsidP="00421C32">
            <w:pPr>
              <w:spacing w:before="0" w:after="0"/>
              <w:rPr>
                <w:color w:val="000000"/>
                <w:sz w:val="18"/>
                <w:szCs w:val="18"/>
              </w:rPr>
            </w:pPr>
            <w:r>
              <w:rPr>
                <w:color w:val="000000"/>
                <w:sz w:val="18"/>
                <w:szCs w:val="18"/>
              </w:rPr>
              <w:t xml:space="preserve">For each contact type (i.e., inbound calls and web chat): </w:t>
            </w:r>
          </w:p>
          <w:p w:rsidR="00421C32" w:rsidRDefault="00421C32" w:rsidP="00BF7722">
            <w:pPr>
              <w:pStyle w:val="ListParagraph"/>
              <w:numPr>
                <w:ilvl w:val="0"/>
                <w:numId w:val="24"/>
              </w:numPr>
              <w:rPr>
                <w:color w:val="000000"/>
                <w:sz w:val="18"/>
                <w:szCs w:val="18"/>
              </w:rPr>
            </w:pPr>
            <w:r>
              <w:rPr>
                <w:color w:val="000000"/>
                <w:sz w:val="18"/>
                <w:szCs w:val="18"/>
              </w:rPr>
              <w:t>Contacts created</w:t>
            </w:r>
          </w:p>
          <w:p w:rsidR="00421C32" w:rsidRPr="00ED4051" w:rsidRDefault="00ED4051" w:rsidP="00BF7722">
            <w:pPr>
              <w:pStyle w:val="ListParagraph"/>
              <w:numPr>
                <w:ilvl w:val="0"/>
                <w:numId w:val="24"/>
              </w:numPr>
              <w:rPr>
                <w:color w:val="000000"/>
                <w:sz w:val="18"/>
                <w:szCs w:val="18"/>
              </w:rPr>
            </w:pPr>
            <w:r w:rsidRPr="00ED4051">
              <w:rPr>
                <w:color w:val="000000"/>
                <w:sz w:val="18"/>
                <w:szCs w:val="18"/>
              </w:rPr>
              <w:t>Contact</w:t>
            </w:r>
            <w:r>
              <w:rPr>
                <w:color w:val="000000"/>
                <w:sz w:val="18"/>
                <w:szCs w:val="18"/>
              </w:rPr>
              <w:t>s contained</w:t>
            </w:r>
          </w:p>
          <w:p w:rsidR="00421C32" w:rsidRDefault="00421C32" w:rsidP="00BF7722">
            <w:pPr>
              <w:pStyle w:val="ListParagraph"/>
              <w:numPr>
                <w:ilvl w:val="0"/>
                <w:numId w:val="24"/>
              </w:numPr>
              <w:rPr>
                <w:color w:val="000000"/>
                <w:sz w:val="18"/>
                <w:szCs w:val="18"/>
              </w:rPr>
            </w:pPr>
            <w:r>
              <w:rPr>
                <w:color w:val="000000"/>
                <w:sz w:val="18"/>
                <w:szCs w:val="18"/>
              </w:rPr>
              <w:t>C</w:t>
            </w:r>
            <w:r w:rsidRPr="00F637BA">
              <w:rPr>
                <w:color w:val="000000"/>
                <w:sz w:val="18"/>
                <w:szCs w:val="18"/>
              </w:rPr>
              <w:t>ontact</w:t>
            </w:r>
            <w:r>
              <w:rPr>
                <w:color w:val="000000"/>
                <w:sz w:val="18"/>
                <w:szCs w:val="18"/>
              </w:rPr>
              <w:t>s offered</w:t>
            </w:r>
          </w:p>
          <w:p w:rsidR="00421C32" w:rsidRPr="00D467D2" w:rsidRDefault="00421C32" w:rsidP="00BF7722">
            <w:pPr>
              <w:pStyle w:val="ListParagraph"/>
              <w:numPr>
                <w:ilvl w:val="0"/>
                <w:numId w:val="24"/>
              </w:numPr>
              <w:rPr>
                <w:color w:val="000000"/>
                <w:sz w:val="18"/>
                <w:szCs w:val="18"/>
              </w:rPr>
            </w:pPr>
            <w:r>
              <w:rPr>
                <w:color w:val="000000"/>
                <w:sz w:val="18"/>
                <w:szCs w:val="18"/>
              </w:rPr>
              <w:t>Contacts a</w:t>
            </w:r>
            <w:r w:rsidRPr="00F637BA">
              <w:rPr>
                <w:color w:val="000000"/>
                <w:sz w:val="18"/>
                <w:szCs w:val="18"/>
              </w:rPr>
              <w:t>bandon</w:t>
            </w:r>
            <w:r>
              <w:rPr>
                <w:color w:val="000000"/>
                <w:sz w:val="18"/>
                <w:szCs w:val="18"/>
              </w:rPr>
              <w:t>ed</w:t>
            </w:r>
          </w:p>
          <w:p w:rsidR="00421C32" w:rsidRDefault="00421C32" w:rsidP="00BF7722">
            <w:pPr>
              <w:pStyle w:val="ListParagraph"/>
              <w:numPr>
                <w:ilvl w:val="0"/>
                <w:numId w:val="24"/>
              </w:numPr>
              <w:rPr>
                <w:color w:val="000000"/>
                <w:sz w:val="18"/>
                <w:szCs w:val="18"/>
              </w:rPr>
            </w:pPr>
            <w:r>
              <w:rPr>
                <w:color w:val="000000"/>
                <w:sz w:val="18"/>
                <w:szCs w:val="18"/>
              </w:rPr>
              <w:t>C</w:t>
            </w:r>
            <w:r w:rsidRPr="00F637BA">
              <w:rPr>
                <w:color w:val="000000"/>
                <w:sz w:val="18"/>
                <w:szCs w:val="18"/>
              </w:rPr>
              <w:t>ontact</w:t>
            </w:r>
            <w:r>
              <w:rPr>
                <w:color w:val="000000"/>
                <w:sz w:val="18"/>
                <w:szCs w:val="18"/>
              </w:rPr>
              <w:t>s handled</w:t>
            </w:r>
          </w:p>
          <w:p w:rsidR="00421C32" w:rsidRPr="00CB17D5" w:rsidRDefault="00421C32" w:rsidP="00BF7722">
            <w:pPr>
              <w:pStyle w:val="ListParagraph"/>
              <w:numPr>
                <w:ilvl w:val="0"/>
                <w:numId w:val="24"/>
              </w:numPr>
              <w:rPr>
                <w:i/>
                <w:color w:val="000000"/>
                <w:sz w:val="18"/>
                <w:szCs w:val="18"/>
              </w:rPr>
            </w:pPr>
            <w:r w:rsidRPr="00CB17D5">
              <w:rPr>
                <w:i/>
                <w:color w:val="000000"/>
                <w:sz w:val="18"/>
                <w:szCs w:val="18"/>
              </w:rPr>
              <w:t>Contacts Transferred</w:t>
            </w:r>
          </w:p>
          <w:p w:rsidR="00421C32" w:rsidRDefault="00421C32" w:rsidP="00BF7722">
            <w:pPr>
              <w:pStyle w:val="ListParagraph"/>
              <w:numPr>
                <w:ilvl w:val="0"/>
                <w:numId w:val="24"/>
              </w:numPr>
              <w:rPr>
                <w:color w:val="000000"/>
                <w:sz w:val="18"/>
                <w:szCs w:val="18"/>
              </w:rPr>
            </w:pPr>
            <w:r>
              <w:rPr>
                <w:color w:val="000000"/>
                <w:sz w:val="18"/>
                <w:szCs w:val="18"/>
              </w:rPr>
              <w:t>% answered in service level AHT</w:t>
            </w:r>
          </w:p>
          <w:p w:rsidR="00421C32" w:rsidRDefault="00421C32" w:rsidP="00BF7722">
            <w:pPr>
              <w:pStyle w:val="ListParagraph"/>
              <w:numPr>
                <w:ilvl w:val="0"/>
                <w:numId w:val="24"/>
              </w:numPr>
              <w:rPr>
                <w:color w:val="000000"/>
                <w:sz w:val="18"/>
                <w:szCs w:val="18"/>
              </w:rPr>
            </w:pPr>
            <w:r>
              <w:rPr>
                <w:color w:val="000000"/>
                <w:sz w:val="18"/>
                <w:szCs w:val="18"/>
              </w:rPr>
              <w:t>AB rate</w:t>
            </w:r>
          </w:p>
          <w:p w:rsidR="00421C32" w:rsidRDefault="00421C32" w:rsidP="00BF7722">
            <w:pPr>
              <w:pStyle w:val="ListParagraph"/>
              <w:numPr>
                <w:ilvl w:val="0"/>
                <w:numId w:val="24"/>
              </w:numPr>
              <w:rPr>
                <w:color w:val="000000"/>
                <w:sz w:val="18"/>
                <w:szCs w:val="18"/>
              </w:rPr>
            </w:pPr>
            <w:r>
              <w:rPr>
                <w:color w:val="000000"/>
                <w:sz w:val="18"/>
                <w:szCs w:val="18"/>
              </w:rPr>
              <w:t>ASA</w:t>
            </w:r>
          </w:p>
          <w:p w:rsidR="00421C32" w:rsidRDefault="00421C32" w:rsidP="00BF7722">
            <w:pPr>
              <w:pStyle w:val="ListParagraph"/>
              <w:numPr>
                <w:ilvl w:val="0"/>
                <w:numId w:val="24"/>
              </w:numPr>
              <w:rPr>
                <w:color w:val="000000"/>
                <w:sz w:val="18"/>
                <w:szCs w:val="18"/>
              </w:rPr>
            </w:pPr>
            <w:r>
              <w:rPr>
                <w:color w:val="000000"/>
                <w:sz w:val="18"/>
                <w:szCs w:val="18"/>
              </w:rPr>
              <w:t>AHT</w:t>
            </w:r>
          </w:p>
          <w:p w:rsidR="00421C32" w:rsidRPr="005627C8" w:rsidRDefault="00421C32" w:rsidP="00BF7722">
            <w:pPr>
              <w:pStyle w:val="ListParagraph"/>
              <w:numPr>
                <w:ilvl w:val="0"/>
                <w:numId w:val="24"/>
              </w:numPr>
              <w:rPr>
                <w:i/>
                <w:color w:val="000000"/>
                <w:sz w:val="18"/>
                <w:szCs w:val="18"/>
              </w:rPr>
            </w:pPr>
            <w:r w:rsidRPr="005627C8">
              <w:rPr>
                <w:i/>
                <w:color w:val="000000"/>
                <w:sz w:val="18"/>
                <w:szCs w:val="18"/>
              </w:rPr>
              <w:t xml:space="preserve"> % calls result in a transfer</w:t>
            </w:r>
          </w:p>
          <w:p w:rsidR="00421C32" w:rsidRDefault="00B406F6" w:rsidP="00BF7722">
            <w:pPr>
              <w:pStyle w:val="ListParagraph"/>
              <w:numPr>
                <w:ilvl w:val="0"/>
                <w:numId w:val="24"/>
              </w:numPr>
              <w:rPr>
                <w:color w:val="000000"/>
                <w:sz w:val="18"/>
                <w:szCs w:val="18"/>
              </w:rPr>
            </w:pPr>
            <w:r>
              <w:rPr>
                <w:color w:val="000000"/>
                <w:sz w:val="18"/>
                <w:szCs w:val="18"/>
              </w:rPr>
              <w:t>Max Speed to Answer</w:t>
            </w:r>
          </w:p>
          <w:p w:rsidR="00B406F6" w:rsidRDefault="00B406F6" w:rsidP="00B406F6">
            <w:pPr>
              <w:pStyle w:val="ListParagraph"/>
              <w:rPr>
                <w:color w:val="000000"/>
                <w:sz w:val="18"/>
                <w:szCs w:val="18"/>
              </w:rPr>
            </w:pPr>
          </w:p>
          <w:p w:rsidR="00421C32" w:rsidRDefault="00421C32" w:rsidP="00421C32">
            <w:pPr>
              <w:spacing w:before="0" w:after="0" w:line="276" w:lineRule="auto"/>
              <w:rPr>
                <w:color w:val="000000"/>
                <w:sz w:val="18"/>
                <w:szCs w:val="18"/>
              </w:rPr>
            </w:pPr>
            <w:r>
              <w:rPr>
                <w:color w:val="000000"/>
                <w:sz w:val="18"/>
                <w:szCs w:val="18"/>
              </w:rPr>
              <w:t xml:space="preserve">Displayed as grid. Each row of the report represents a day, with the option of displaying weekly and monthly subtotals. </w:t>
            </w:r>
          </w:p>
          <w:p w:rsidR="00421C32" w:rsidRPr="005A1525" w:rsidRDefault="00421C32" w:rsidP="00421C32">
            <w:pPr>
              <w:spacing w:before="0" w:after="0" w:line="276" w:lineRule="auto"/>
              <w:rPr>
                <w:color w:val="000000"/>
                <w:sz w:val="18"/>
                <w:szCs w:val="18"/>
              </w:rPr>
            </w:pPr>
            <w:r>
              <w:rPr>
                <w:color w:val="000000"/>
                <w:sz w:val="18"/>
                <w:szCs w:val="18"/>
              </w:rPr>
              <w:t>For each metrics, report actuals, forecast, and variance (value and percentage).</w:t>
            </w:r>
          </w:p>
          <w:p w:rsidR="00421C32" w:rsidRPr="00E9645C" w:rsidRDefault="00421C32" w:rsidP="00421C32">
            <w:pPr>
              <w:spacing w:before="0" w:after="0" w:line="276" w:lineRule="auto"/>
              <w:rPr>
                <w:b/>
                <w:i/>
                <w:color w:val="000000"/>
                <w:sz w:val="18"/>
                <w:szCs w:val="18"/>
              </w:rPr>
            </w:pPr>
            <w:r>
              <w:rPr>
                <w:b/>
                <w:i/>
                <w:color w:val="000000"/>
                <w:sz w:val="18"/>
                <w:szCs w:val="18"/>
              </w:rPr>
              <w:t>Fi</w:t>
            </w:r>
            <w:r w:rsidRPr="00E9645C">
              <w:rPr>
                <w:b/>
                <w:i/>
                <w:color w:val="000000"/>
                <w:sz w:val="18"/>
                <w:szCs w:val="18"/>
              </w:rPr>
              <w:t xml:space="preserve">lters: </w:t>
            </w:r>
          </w:p>
          <w:p w:rsidR="00421C32" w:rsidRDefault="00421C32" w:rsidP="00BF7722">
            <w:pPr>
              <w:pStyle w:val="ListParagraph"/>
              <w:numPr>
                <w:ilvl w:val="0"/>
                <w:numId w:val="29"/>
              </w:numPr>
              <w:spacing w:line="276" w:lineRule="auto"/>
              <w:rPr>
                <w:color w:val="000000"/>
                <w:sz w:val="18"/>
                <w:szCs w:val="18"/>
              </w:rPr>
            </w:pPr>
            <w:r>
              <w:rPr>
                <w:color w:val="000000"/>
                <w:sz w:val="18"/>
                <w:szCs w:val="18"/>
              </w:rPr>
              <w:t>Select</w:t>
            </w:r>
            <w:r w:rsidRPr="00B262BE">
              <w:rPr>
                <w:color w:val="000000"/>
                <w:sz w:val="18"/>
                <w:szCs w:val="18"/>
              </w:rPr>
              <w:t xml:space="preserve"> desired</w:t>
            </w:r>
            <w:r>
              <w:rPr>
                <w:color w:val="000000"/>
                <w:sz w:val="18"/>
                <w:szCs w:val="18"/>
              </w:rPr>
              <w:t xml:space="preserve"> date range</w:t>
            </w:r>
            <w:r w:rsidRPr="00B262BE">
              <w:rPr>
                <w:color w:val="000000"/>
                <w:sz w:val="18"/>
                <w:szCs w:val="18"/>
              </w:rPr>
              <w:t>, including past months.</w:t>
            </w:r>
            <w:r>
              <w:rPr>
                <w:color w:val="000000"/>
                <w:sz w:val="18"/>
                <w:szCs w:val="18"/>
              </w:rPr>
              <w:t xml:space="preserve"> Default is month-to-date. </w:t>
            </w:r>
          </w:p>
          <w:p w:rsidR="007C35BE" w:rsidRPr="00421C32" w:rsidRDefault="00421C32" w:rsidP="004E2D75">
            <w:pPr>
              <w:pStyle w:val="ListParagraph"/>
              <w:numPr>
                <w:ilvl w:val="0"/>
                <w:numId w:val="29"/>
              </w:numPr>
              <w:rPr>
                <w:color w:val="000000"/>
                <w:sz w:val="18"/>
                <w:szCs w:val="18"/>
              </w:rPr>
            </w:pPr>
            <w:r w:rsidRPr="00B262BE">
              <w:rPr>
                <w:color w:val="000000"/>
                <w:sz w:val="18"/>
                <w:szCs w:val="18"/>
              </w:rPr>
              <w:t xml:space="preserve">Select </w:t>
            </w:r>
            <w:r>
              <w:rPr>
                <w:color w:val="000000"/>
                <w:sz w:val="18"/>
                <w:szCs w:val="18"/>
              </w:rPr>
              <w:t>the filter items from drop-downs for contact</w:t>
            </w:r>
            <w:r w:rsidRPr="00B262BE">
              <w:rPr>
                <w:color w:val="000000"/>
                <w:sz w:val="18"/>
                <w:szCs w:val="18"/>
              </w:rPr>
              <w:t xml:space="preserve"> </w:t>
            </w:r>
            <w:r>
              <w:rPr>
                <w:color w:val="000000"/>
                <w:sz w:val="18"/>
                <w:szCs w:val="18"/>
              </w:rPr>
              <w:t>type (inbound call</w:t>
            </w:r>
            <w:r w:rsidR="004E2D75">
              <w:rPr>
                <w:color w:val="000000"/>
                <w:sz w:val="18"/>
                <w:szCs w:val="18"/>
              </w:rPr>
              <w:t>, web</w:t>
            </w:r>
            <w:r w:rsidR="00DB5A29">
              <w:rPr>
                <w:color w:val="000000"/>
                <w:sz w:val="18"/>
                <w:szCs w:val="18"/>
              </w:rPr>
              <w:t xml:space="preserve"> </w:t>
            </w:r>
            <w:r w:rsidR="004E2D75">
              <w:rPr>
                <w:color w:val="000000"/>
                <w:sz w:val="18"/>
                <w:szCs w:val="18"/>
              </w:rPr>
              <w:t xml:space="preserve">chat, </w:t>
            </w:r>
            <w:proofErr w:type="spellStart"/>
            <w:r w:rsidR="004E2D75">
              <w:rPr>
                <w:color w:val="000000"/>
                <w:sz w:val="18"/>
                <w:szCs w:val="18"/>
              </w:rPr>
              <w:t>etc</w:t>
            </w:r>
            <w:proofErr w:type="spellEnd"/>
            <w:r w:rsidR="004E2D75">
              <w:rPr>
                <w:color w:val="000000"/>
                <w:sz w:val="18"/>
                <w:szCs w:val="18"/>
              </w:rPr>
              <w:t>), queue</w:t>
            </w:r>
            <w:r>
              <w:rPr>
                <w:color w:val="000000"/>
                <w:sz w:val="18"/>
                <w:szCs w:val="18"/>
              </w:rPr>
              <w:t xml:space="preserve">, or </w:t>
            </w:r>
            <w:r w:rsidRPr="00B262BE">
              <w:rPr>
                <w:color w:val="000000"/>
                <w:sz w:val="18"/>
                <w:szCs w:val="18"/>
              </w:rPr>
              <w:t xml:space="preserve">program. </w:t>
            </w:r>
            <w:r>
              <w:rPr>
                <w:color w:val="000000"/>
                <w:sz w:val="18"/>
                <w:szCs w:val="18"/>
              </w:rPr>
              <w:t>Aggregate date is available in all drop-downs by selecting “All”.</w:t>
            </w:r>
          </w:p>
        </w:tc>
        <w:tc>
          <w:tcPr>
            <w:tcW w:w="1440" w:type="dxa"/>
            <w:tcBorders>
              <w:top w:val="nil"/>
              <w:left w:val="single" w:sz="4" w:space="0" w:color="auto"/>
              <w:bottom w:val="single" w:sz="4" w:space="0" w:color="auto"/>
              <w:right w:val="single" w:sz="4" w:space="0" w:color="auto"/>
            </w:tcBorders>
          </w:tcPr>
          <w:p w:rsidR="004B44A1" w:rsidRDefault="00CF05A1" w:rsidP="006C29A6">
            <w:pPr>
              <w:spacing w:before="0" w:after="0"/>
              <w:rPr>
                <w:color w:val="000000"/>
                <w:sz w:val="18"/>
                <w:szCs w:val="18"/>
              </w:rPr>
            </w:pPr>
            <w:r>
              <w:rPr>
                <w:color w:val="000000"/>
                <w:sz w:val="18"/>
                <w:szCs w:val="18"/>
              </w:rPr>
              <w:t>Contact Center Manager, Production Planner, Reporting Analyst</w:t>
            </w:r>
          </w:p>
        </w:tc>
      </w:tr>
      <w:tr w:rsidR="004B44A1" w:rsidRPr="002A4E00" w:rsidTr="00590E66">
        <w:trPr>
          <w:trHeight w:val="900"/>
        </w:trPr>
        <w:tc>
          <w:tcPr>
            <w:tcW w:w="1667" w:type="dxa"/>
            <w:tcBorders>
              <w:top w:val="single" w:sz="4" w:space="0" w:color="auto"/>
              <w:left w:val="single" w:sz="4" w:space="0" w:color="auto"/>
              <w:bottom w:val="single" w:sz="4" w:space="0" w:color="auto"/>
              <w:right w:val="single" w:sz="4" w:space="0" w:color="auto"/>
            </w:tcBorders>
            <w:shd w:val="clear" w:color="auto" w:fill="auto"/>
          </w:tcPr>
          <w:p w:rsidR="004B44A1" w:rsidRDefault="00483CA8" w:rsidP="006C29A6">
            <w:pPr>
              <w:spacing w:before="0" w:after="0"/>
              <w:rPr>
                <w:color w:val="000000"/>
                <w:sz w:val="18"/>
                <w:szCs w:val="18"/>
              </w:rPr>
            </w:pPr>
            <w:r>
              <w:rPr>
                <w:color w:val="000000"/>
                <w:sz w:val="18"/>
                <w:szCs w:val="18"/>
              </w:rPr>
              <w:t>Contact Center Arrivals and Performance Intraday Report</w:t>
            </w:r>
          </w:p>
          <w:p w:rsidR="0080772D" w:rsidRDefault="0080772D" w:rsidP="0080772D">
            <w:pPr>
              <w:spacing w:before="0" w:after="0"/>
              <w:rPr>
                <w:color w:val="000000"/>
                <w:sz w:val="18"/>
                <w:szCs w:val="18"/>
              </w:rPr>
            </w:pPr>
            <w:r>
              <w:rPr>
                <w:color w:val="000000"/>
                <w:sz w:val="18"/>
                <w:szCs w:val="18"/>
              </w:rPr>
              <w:t>(This includes Forecast-to- Actuals Deviations)</w:t>
            </w:r>
          </w:p>
          <w:p w:rsidR="0080772D" w:rsidRDefault="0080772D" w:rsidP="006C29A6">
            <w:pPr>
              <w:spacing w:before="0" w:after="0"/>
              <w:rPr>
                <w:color w:val="000000"/>
                <w:sz w:val="18"/>
                <w:szCs w:val="18"/>
              </w:rPr>
            </w:pPr>
          </w:p>
          <w:p w:rsidR="00483CA8" w:rsidRDefault="00483CA8" w:rsidP="006C29A6">
            <w:pPr>
              <w:spacing w:before="0" w:after="0"/>
              <w:rPr>
                <w:color w:val="000000"/>
                <w:sz w:val="18"/>
                <w:szCs w:val="18"/>
              </w:rPr>
            </w:pPr>
          </w:p>
          <w:p w:rsidR="00483CA8" w:rsidRDefault="00483CA8" w:rsidP="006C29A6">
            <w:pPr>
              <w:spacing w:before="0" w:after="0"/>
              <w:rPr>
                <w:color w:val="000000"/>
                <w:sz w:val="18"/>
                <w:szCs w:val="18"/>
              </w:rPr>
            </w:pPr>
          </w:p>
          <w:p w:rsidR="00483CA8" w:rsidRDefault="00483CA8" w:rsidP="006C29A6">
            <w:pPr>
              <w:spacing w:before="0" w:after="0"/>
              <w:rPr>
                <w:color w:val="000000"/>
                <w:sz w:val="18"/>
                <w:szCs w:val="18"/>
              </w:rPr>
            </w:pPr>
          </w:p>
        </w:tc>
        <w:tc>
          <w:tcPr>
            <w:tcW w:w="2291" w:type="dxa"/>
            <w:gridSpan w:val="2"/>
            <w:tcBorders>
              <w:top w:val="single" w:sz="4" w:space="0" w:color="auto"/>
              <w:left w:val="nil"/>
              <w:bottom w:val="single" w:sz="4" w:space="0" w:color="auto"/>
              <w:right w:val="single" w:sz="4" w:space="0" w:color="auto"/>
            </w:tcBorders>
          </w:tcPr>
          <w:p w:rsidR="00483CA8" w:rsidRDefault="00483CA8" w:rsidP="00483CA8">
            <w:pPr>
              <w:spacing w:before="0" w:after="0"/>
              <w:rPr>
                <w:color w:val="000000"/>
                <w:sz w:val="18"/>
                <w:szCs w:val="18"/>
              </w:rPr>
            </w:pPr>
            <w:r>
              <w:rPr>
                <w:color w:val="000000"/>
                <w:sz w:val="18"/>
                <w:szCs w:val="18"/>
              </w:rPr>
              <w:t xml:space="preserve">This report can be leveraged on critical days to assess the need for staff adjustments and/or overtime planning. </w:t>
            </w:r>
          </w:p>
          <w:p w:rsidR="00483CA8" w:rsidRDefault="00483CA8" w:rsidP="00483CA8">
            <w:pPr>
              <w:spacing w:before="0" w:after="0"/>
              <w:rPr>
                <w:color w:val="000000"/>
                <w:sz w:val="18"/>
                <w:szCs w:val="18"/>
              </w:rPr>
            </w:pPr>
          </w:p>
          <w:p w:rsidR="004B44A1" w:rsidRDefault="00483CA8" w:rsidP="00156CE6">
            <w:pPr>
              <w:spacing w:before="0" w:after="0"/>
              <w:rPr>
                <w:color w:val="000000"/>
                <w:sz w:val="18"/>
                <w:szCs w:val="18"/>
              </w:rPr>
            </w:pPr>
            <w:r>
              <w:rPr>
                <w:color w:val="000000"/>
                <w:sz w:val="18"/>
                <w:szCs w:val="18"/>
              </w:rPr>
              <w:t>In addition to the inf</w:t>
            </w:r>
            <w:r w:rsidR="00156CE6">
              <w:rPr>
                <w:color w:val="000000"/>
                <w:sz w:val="18"/>
                <w:szCs w:val="18"/>
              </w:rPr>
              <w:t xml:space="preserve">ormation in the </w:t>
            </w:r>
            <w:r w:rsidR="003A062A">
              <w:rPr>
                <w:color w:val="000000"/>
                <w:sz w:val="18"/>
                <w:szCs w:val="18"/>
              </w:rPr>
              <w:t xml:space="preserve">Actual </w:t>
            </w:r>
            <w:r w:rsidR="00156CE6">
              <w:rPr>
                <w:color w:val="000000"/>
                <w:sz w:val="18"/>
                <w:szCs w:val="18"/>
              </w:rPr>
              <w:t>Arrivals Report</w:t>
            </w:r>
            <w:r>
              <w:rPr>
                <w:color w:val="000000"/>
                <w:sz w:val="18"/>
                <w:szCs w:val="18"/>
              </w:rPr>
              <w:t xml:space="preserve">, this complete report </w:t>
            </w:r>
            <w:r w:rsidR="00156CE6">
              <w:rPr>
                <w:color w:val="000000"/>
                <w:sz w:val="18"/>
                <w:szCs w:val="18"/>
              </w:rPr>
              <w:t xml:space="preserve">allows users to see how the production plan is executed on daily basis and to assess if </w:t>
            </w:r>
            <w:r w:rsidR="004B44A1">
              <w:rPr>
                <w:color w:val="000000"/>
                <w:sz w:val="18"/>
                <w:szCs w:val="18"/>
              </w:rPr>
              <w:lastRenderedPageBreak/>
              <w:t xml:space="preserve">pattern/target deviation needs to be addressed.  </w:t>
            </w:r>
          </w:p>
        </w:tc>
        <w:tc>
          <w:tcPr>
            <w:tcW w:w="3872" w:type="dxa"/>
            <w:tcBorders>
              <w:top w:val="single" w:sz="4" w:space="0" w:color="auto"/>
              <w:left w:val="single" w:sz="4" w:space="0" w:color="auto"/>
              <w:bottom w:val="single" w:sz="4" w:space="0" w:color="auto"/>
              <w:right w:val="single" w:sz="4" w:space="0" w:color="auto"/>
            </w:tcBorders>
            <w:shd w:val="clear" w:color="auto" w:fill="auto"/>
          </w:tcPr>
          <w:p w:rsidR="00334489" w:rsidRDefault="00334489" w:rsidP="00334489">
            <w:pPr>
              <w:pStyle w:val="ListParagraph"/>
              <w:ind w:left="0"/>
              <w:rPr>
                <w:color w:val="000000"/>
                <w:sz w:val="18"/>
                <w:szCs w:val="18"/>
              </w:rPr>
            </w:pPr>
            <w:r>
              <w:rPr>
                <w:color w:val="000000"/>
                <w:sz w:val="18"/>
                <w:szCs w:val="18"/>
              </w:rPr>
              <w:lastRenderedPageBreak/>
              <w:t>This is parallel with Arrivals and Performance Monthly Report except that the rows repr</w:t>
            </w:r>
            <w:r w:rsidR="007B100D">
              <w:rPr>
                <w:color w:val="000000"/>
                <w:sz w:val="18"/>
                <w:szCs w:val="18"/>
              </w:rPr>
              <w:t>esent</w:t>
            </w:r>
            <w:r>
              <w:rPr>
                <w:color w:val="000000"/>
                <w:sz w:val="18"/>
                <w:szCs w:val="18"/>
              </w:rPr>
              <w:t xml:space="preserve"> intervals. </w:t>
            </w:r>
          </w:p>
          <w:p w:rsidR="00334489" w:rsidRDefault="00334489" w:rsidP="00334489">
            <w:pPr>
              <w:pStyle w:val="ListParagraph"/>
              <w:ind w:left="0"/>
              <w:rPr>
                <w:color w:val="000000"/>
                <w:sz w:val="18"/>
                <w:szCs w:val="18"/>
              </w:rPr>
            </w:pPr>
          </w:p>
          <w:p w:rsidR="00334489" w:rsidRDefault="00334489" w:rsidP="00334489">
            <w:pPr>
              <w:pStyle w:val="ListParagraph"/>
              <w:ind w:left="0"/>
              <w:rPr>
                <w:color w:val="000000"/>
                <w:sz w:val="18"/>
                <w:szCs w:val="18"/>
              </w:rPr>
            </w:pPr>
            <w:r>
              <w:rPr>
                <w:color w:val="000000"/>
                <w:sz w:val="18"/>
                <w:szCs w:val="18"/>
              </w:rPr>
              <w:t xml:space="preserve">Users can select the </w:t>
            </w:r>
            <w:r w:rsidRPr="0086182A">
              <w:rPr>
                <w:color w:val="000000"/>
                <w:sz w:val="18"/>
                <w:szCs w:val="18"/>
                <w:u w:val="single"/>
              </w:rPr>
              <w:t>day</w:t>
            </w:r>
            <w:r>
              <w:rPr>
                <w:color w:val="000000"/>
                <w:sz w:val="18"/>
                <w:szCs w:val="18"/>
              </w:rPr>
              <w:t xml:space="preserve"> they want to see (default is current day).</w:t>
            </w:r>
          </w:p>
          <w:p w:rsidR="0001602D" w:rsidRDefault="0001602D" w:rsidP="0001602D">
            <w:pPr>
              <w:spacing w:before="0" w:after="0"/>
              <w:rPr>
                <w:color w:val="000000"/>
                <w:sz w:val="18"/>
                <w:szCs w:val="18"/>
              </w:rPr>
            </w:pPr>
          </w:p>
        </w:tc>
        <w:tc>
          <w:tcPr>
            <w:tcW w:w="1440" w:type="dxa"/>
            <w:tcBorders>
              <w:top w:val="single" w:sz="4" w:space="0" w:color="auto"/>
              <w:left w:val="single" w:sz="4" w:space="0" w:color="auto"/>
              <w:bottom w:val="single" w:sz="4" w:space="0" w:color="auto"/>
              <w:right w:val="single" w:sz="4" w:space="0" w:color="auto"/>
            </w:tcBorders>
          </w:tcPr>
          <w:p w:rsidR="004B44A1" w:rsidRDefault="0001602D" w:rsidP="006C29A6">
            <w:pPr>
              <w:spacing w:before="0" w:after="0"/>
              <w:rPr>
                <w:color w:val="000000"/>
                <w:sz w:val="18"/>
                <w:szCs w:val="18"/>
              </w:rPr>
            </w:pPr>
            <w:r>
              <w:rPr>
                <w:color w:val="000000"/>
                <w:sz w:val="18"/>
                <w:szCs w:val="18"/>
              </w:rPr>
              <w:t>Contact Center Manager, Production Planner, Reporting Analyst</w:t>
            </w:r>
          </w:p>
        </w:tc>
      </w:tr>
    </w:tbl>
    <w:p w:rsidR="00457EA6" w:rsidRDefault="00457EA6" w:rsidP="00331E11"/>
    <w:p w:rsidR="003E5933" w:rsidRDefault="003E5933" w:rsidP="00331E11"/>
    <w:p w:rsidR="00714B1B" w:rsidRPr="00041B49" w:rsidRDefault="003B572B" w:rsidP="00041B49">
      <w:pPr>
        <w:pageBreakBefore/>
        <w:ind w:left="360"/>
        <w:rPr>
          <w:sz w:val="24"/>
        </w:rPr>
      </w:pPr>
      <w:r>
        <w:rPr>
          <w:szCs w:val="22"/>
        </w:rPr>
        <w:lastRenderedPageBreak/>
        <w:t xml:space="preserve">c) </w:t>
      </w:r>
      <w:r w:rsidR="003E7BAA">
        <w:rPr>
          <w:szCs w:val="22"/>
        </w:rPr>
        <w:t>Staff P</w:t>
      </w:r>
      <w:r w:rsidR="00714B1B" w:rsidRPr="003B572B">
        <w:rPr>
          <w:szCs w:val="22"/>
        </w:rPr>
        <w:t>lanning</w:t>
      </w:r>
    </w:p>
    <w:p w:rsidR="00714B1B" w:rsidRDefault="00D477FF" w:rsidP="00CB06BA">
      <w:r>
        <w:t>Table 2</w:t>
      </w:r>
      <w:r w:rsidR="000D0118">
        <w:t>.3: Presentation O</w:t>
      </w:r>
      <w:r w:rsidR="00CB06BA">
        <w:t>bjects for Staff Planning</w:t>
      </w:r>
    </w:p>
    <w:tbl>
      <w:tblPr>
        <w:tblW w:w="8952" w:type="dxa"/>
        <w:tblInd w:w="108" w:type="dxa"/>
        <w:tblLook w:val="04A0" w:firstRow="1" w:lastRow="0" w:firstColumn="1" w:lastColumn="0" w:noHBand="0" w:noVBand="1"/>
      </w:tblPr>
      <w:tblGrid>
        <w:gridCol w:w="1890"/>
        <w:gridCol w:w="2292"/>
        <w:gridCol w:w="3060"/>
        <w:gridCol w:w="1710"/>
      </w:tblGrid>
      <w:tr w:rsidR="00384EAA" w:rsidRPr="002A4E00" w:rsidTr="00590E66">
        <w:trPr>
          <w:trHeight w:val="323"/>
        </w:trPr>
        <w:tc>
          <w:tcPr>
            <w:tcW w:w="1890" w:type="dxa"/>
            <w:tcBorders>
              <w:top w:val="single" w:sz="4" w:space="0" w:color="auto"/>
              <w:left w:val="single" w:sz="4" w:space="0" w:color="auto"/>
              <w:bottom w:val="single" w:sz="4" w:space="0" w:color="auto"/>
              <w:right w:val="single" w:sz="4" w:space="0" w:color="auto"/>
            </w:tcBorders>
            <w:shd w:val="clear" w:color="000000" w:fill="4F81BD"/>
            <w:hideMark/>
          </w:tcPr>
          <w:p w:rsidR="00384EAA" w:rsidRPr="002A4E00" w:rsidRDefault="00384EAA" w:rsidP="002A4E00">
            <w:pPr>
              <w:spacing w:before="0" w:after="0"/>
              <w:rPr>
                <w:color w:val="FFFFFF"/>
                <w:sz w:val="18"/>
                <w:szCs w:val="18"/>
              </w:rPr>
            </w:pPr>
            <w:r w:rsidRPr="002A4E00">
              <w:rPr>
                <w:color w:val="FFFFFF"/>
                <w:sz w:val="18"/>
                <w:szCs w:val="18"/>
              </w:rPr>
              <w:t>Name</w:t>
            </w:r>
          </w:p>
        </w:tc>
        <w:tc>
          <w:tcPr>
            <w:tcW w:w="2292" w:type="dxa"/>
            <w:tcBorders>
              <w:top w:val="single" w:sz="4" w:space="0" w:color="auto"/>
              <w:left w:val="nil"/>
              <w:bottom w:val="single" w:sz="4" w:space="0" w:color="auto"/>
              <w:right w:val="single" w:sz="4" w:space="0" w:color="auto"/>
            </w:tcBorders>
            <w:shd w:val="clear" w:color="000000" w:fill="4F81BD"/>
          </w:tcPr>
          <w:p w:rsidR="00384EAA" w:rsidRPr="002A4E00" w:rsidRDefault="00384EAA" w:rsidP="002A4E00">
            <w:pPr>
              <w:spacing w:before="0" w:after="0"/>
              <w:rPr>
                <w:color w:val="FFFFFF"/>
                <w:sz w:val="18"/>
                <w:szCs w:val="18"/>
              </w:rPr>
            </w:pPr>
            <w:r>
              <w:rPr>
                <w:color w:val="FFFFFF"/>
                <w:sz w:val="18"/>
                <w:szCs w:val="18"/>
              </w:rPr>
              <w:t>Business Purpose</w:t>
            </w:r>
          </w:p>
        </w:tc>
        <w:tc>
          <w:tcPr>
            <w:tcW w:w="3060" w:type="dxa"/>
            <w:tcBorders>
              <w:top w:val="single" w:sz="4" w:space="0" w:color="auto"/>
              <w:left w:val="single" w:sz="4" w:space="0" w:color="auto"/>
              <w:bottom w:val="single" w:sz="4" w:space="0" w:color="auto"/>
              <w:right w:val="single" w:sz="4" w:space="0" w:color="auto"/>
            </w:tcBorders>
            <w:shd w:val="clear" w:color="000000" w:fill="4F81BD"/>
            <w:hideMark/>
          </w:tcPr>
          <w:p w:rsidR="00384EAA" w:rsidRPr="002A4E00" w:rsidRDefault="00384EAA" w:rsidP="002A4E00">
            <w:pPr>
              <w:spacing w:before="0" w:after="0"/>
              <w:rPr>
                <w:color w:val="FFFFFF"/>
                <w:sz w:val="18"/>
                <w:szCs w:val="18"/>
              </w:rPr>
            </w:pPr>
            <w:r w:rsidRPr="002A4E00">
              <w:rPr>
                <w:color w:val="FFFFFF"/>
                <w:sz w:val="18"/>
                <w:szCs w:val="18"/>
              </w:rPr>
              <w:t>Description</w:t>
            </w:r>
          </w:p>
        </w:tc>
        <w:tc>
          <w:tcPr>
            <w:tcW w:w="1710" w:type="dxa"/>
            <w:tcBorders>
              <w:top w:val="single" w:sz="4" w:space="0" w:color="auto"/>
              <w:left w:val="single" w:sz="4" w:space="0" w:color="auto"/>
              <w:bottom w:val="single" w:sz="4" w:space="0" w:color="auto"/>
              <w:right w:val="single" w:sz="4" w:space="0" w:color="auto"/>
            </w:tcBorders>
            <w:shd w:val="clear" w:color="000000" w:fill="4F81BD"/>
          </w:tcPr>
          <w:p w:rsidR="00384EAA" w:rsidRPr="002A4E00" w:rsidRDefault="00384EAA" w:rsidP="002A4E00">
            <w:pPr>
              <w:spacing w:before="0" w:after="0"/>
              <w:rPr>
                <w:color w:val="FFFFFF"/>
                <w:sz w:val="18"/>
                <w:szCs w:val="18"/>
              </w:rPr>
            </w:pPr>
            <w:r>
              <w:rPr>
                <w:color w:val="FFFFFF"/>
                <w:sz w:val="18"/>
                <w:szCs w:val="18"/>
              </w:rPr>
              <w:t>Consumer</w:t>
            </w:r>
          </w:p>
        </w:tc>
      </w:tr>
      <w:tr w:rsidR="00CB46EE" w:rsidRPr="002A4E00" w:rsidTr="00590E66">
        <w:trPr>
          <w:trHeight w:val="300"/>
        </w:trPr>
        <w:tc>
          <w:tcPr>
            <w:tcW w:w="1890" w:type="dxa"/>
            <w:tcBorders>
              <w:top w:val="nil"/>
              <w:left w:val="single" w:sz="4" w:space="0" w:color="auto"/>
              <w:bottom w:val="single" w:sz="4" w:space="0" w:color="auto"/>
              <w:right w:val="single" w:sz="4" w:space="0" w:color="auto"/>
            </w:tcBorders>
            <w:shd w:val="clear" w:color="000000" w:fill="B8CCE4"/>
            <w:hideMark/>
          </w:tcPr>
          <w:p w:rsidR="00CB46EE" w:rsidRPr="002A4E00" w:rsidRDefault="00CB46EE" w:rsidP="00C101B5">
            <w:pPr>
              <w:spacing w:before="0" w:after="0"/>
              <w:rPr>
                <w:b/>
                <w:bCs/>
                <w:color w:val="000000"/>
                <w:sz w:val="18"/>
                <w:szCs w:val="18"/>
              </w:rPr>
            </w:pPr>
            <w:r w:rsidRPr="002A4E00">
              <w:rPr>
                <w:b/>
                <w:bCs/>
                <w:color w:val="000000"/>
                <w:sz w:val="18"/>
                <w:szCs w:val="18"/>
              </w:rPr>
              <w:t>Dashboards</w:t>
            </w:r>
          </w:p>
        </w:tc>
        <w:tc>
          <w:tcPr>
            <w:tcW w:w="2292" w:type="dxa"/>
            <w:tcBorders>
              <w:top w:val="single" w:sz="4" w:space="0" w:color="auto"/>
              <w:left w:val="nil"/>
              <w:bottom w:val="single" w:sz="4" w:space="0" w:color="auto"/>
              <w:right w:val="single" w:sz="4" w:space="0" w:color="auto"/>
            </w:tcBorders>
            <w:shd w:val="clear" w:color="000000" w:fill="B8CCE4"/>
          </w:tcPr>
          <w:p w:rsidR="00CB46EE" w:rsidRPr="002A4E00" w:rsidRDefault="00CB46EE" w:rsidP="00C101B5">
            <w:pPr>
              <w:spacing w:before="0" w:after="0"/>
              <w:rPr>
                <w:b/>
                <w:bCs/>
                <w:color w:val="000000"/>
                <w:sz w:val="18"/>
                <w:szCs w:val="18"/>
              </w:rPr>
            </w:pPr>
          </w:p>
        </w:tc>
        <w:tc>
          <w:tcPr>
            <w:tcW w:w="3060" w:type="dxa"/>
            <w:tcBorders>
              <w:top w:val="nil"/>
              <w:left w:val="single" w:sz="4" w:space="0" w:color="auto"/>
              <w:bottom w:val="single" w:sz="4" w:space="0" w:color="auto"/>
              <w:right w:val="single" w:sz="4" w:space="0" w:color="auto"/>
            </w:tcBorders>
            <w:shd w:val="clear" w:color="000000" w:fill="B8CCE4"/>
            <w:hideMark/>
          </w:tcPr>
          <w:p w:rsidR="00CB46EE" w:rsidRPr="002A4E00" w:rsidRDefault="00CB46EE" w:rsidP="00C101B5">
            <w:pPr>
              <w:spacing w:before="0" w:after="0"/>
              <w:rPr>
                <w:b/>
                <w:bCs/>
                <w:color w:val="000000"/>
                <w:sz w:val="18"/>
                <w:szCs w:val="18"/>
              </w:rPr>
            </w:pPr>
            <w:r w:rsidRPr="002A4E00">
              <w:rPr>
                <w:b/>
                <w:bCs/>
                <w:color w:val="000000"/>
                <w:sz w:val="18"/>
                <w:szCs w:val="18"/>
              </w:rPr>
              <w:t> </w:t>
            </w:r>
          </w:p>
        </w:tc>
        <w:tc>
          <w:tcPr>
            <w:tcW w:w="1710" w:type="dxa"/>
            <w:tcBorders>
              <w:top w:val="nil"/>
              <w:left w:val="single" w:sz="4" w:space="0" w:color="auto"/>
              <w:bottom w:val="single" w:sz="4" w:space="0" w:color="auto"/>
              <w:right w:val="single" w:sz="4" w:space="0" w:color="auto"/>
            </w:tcBorders>
            <w:shd w:val="clear" w:color="000000" w:fill="B8CCE4"/>
          </w:tcPr>
          <w:p w:rsidR="00CB46EE" w:rsidRPr="002A4E00" w:rsidRDefault="00CB46EE" w:rsidP="00C101B5">
            <w:pPr>
              <w:spacing w:before="0" w:after="0"/>
              <w:rPr>
                <w:b/>
                <w:bCs/>
                <w:color w:val="000000"/>
                <w:sz w:val="18"/>
                <w:szCs w:val="18"/>
              </w:rPr>
            </w:pPr>
          </w:p>
        </w:tc>
      </w:tr>
      <w:tr w:rsidR="004659EE" w:rsidRPr="0000572E" w:rsidTr="00590E66">
        <w:trPr>
          <w:trHeight w:val="900"/>
        </w:trPr>
        <w:tc>
          <w:tcPr>
            <w:tcW w:w="1890" w:type="dxa"/>
            <w:tcBorders>
              <w:top w:val="nil"/>
              <w:left w:val="single" w:sz="4" w:space="0" w:color="auto"/>
              <w:bottom w:val="single" w:sz="4" w:space="0" w:color="auto"/>
              <w:right w:val="single" w:sz="4" w:space="0" w:color="auto"/>
            </w:tcBorders>
            <w:shd w:val="clear" w:color="auto" w:fill="auto"/>
            <w:hideMark/>
          </w:tcPr>
          <w:p w:rsidR="004659EE" w:rsidRPr="002A4E00" w:rsidRDefault="0063648D" w:rsidP="00C101B5">
            <w:pPr>
              <w:spacing w:before="0" w:after="0"/>
              <w:rPr>
                <w:color w:val="000000"/>
                <w:sz w:val="18"/>
                <w:szCs w:val="18"/>
              </w:rPr>
            </w:pPr>
            <w:r>
              <w:rPr>
                <w:color w:val="000000"/>
                <w:sz w:val="18"/>
                <w:szCs w:val="18"/>
              </w:rPr>
              <w:t xml:space="preserve">Contact Center </w:t>
            </w:r>
            <w:r w:rsidR="004659EE">
              <w:rPr>
                <w:color w:val="000000"/>
                <w:sz w:val="18"/>
                <w:szCs w:val="18"/>
              </w:rPr>
              <w:t>Staffing Analysis Dashboard</w:t>
            </w:r>
            <w:r w:rsidR="00366689">
              <w:rPr>
                <w:color w:val="000000"/>
                <w:sz w:val="18"/>
                <w:szCs w:val="18"/>
              </w:rPr>
              <w:t xml:space="preserve"> </w:t>
            </w:r>
          </w:p>
        </w:tc>
        <w:tc>
          <w:tcPr>
            <w:tcW w:w="2292" w:type="dxa"/>
            <w:tcBorders>
              <w:top w:val="single" w:sz="4" w:space="0" w:color="auto"/>
              <w:left w:val="nil"/>
              <w:bottom w:val="single" w:sz="4" w:space="0" w:color="auto"/>
              <w:right w:val="single" w:sz="4" w:space="0" w:color="auto"/>
            </w:tcBorders>
          </w:tcPr>
          <w:p w:rsidR="006D0D6F" w:rsidRDefault="006D0D6F" w:rsidP="006D0D6F">
            <w:pPr>
              <w:spacing w:before="0" w:after="0"/>
              <w:rPr>
                <w:color w:val="000000"/>
                <w:sz w:val="18"/>
                <w:szCs w:val="18"/>
              </w:rPr>
            </w:pPr>
            <w:r>
              <w:rPr>
                <w:color w:val="000000"/>
                <w:sz w:val="18"/>
                <w:szCs w:val="18"/>
              </w:rPr>
              <w:t>This dashboard shows whether contact center is adequately staffed at daily or 30 minute interval level.</w:t>
            </w:r>
          </w:p>
          <w:p w:rsidR="006D0D6F" w:rsidRDefault="006D0D6F" w:rsidP="0063648D">
            <w:pPr>
              <w:spacing w:before="0" w:after="0"/>
              <w:rPr>
                <w:color w:val="000000"/>
                <w:sz w:val="18"/>
                <w:szCs w:val="18"/>
              </w:rPr>
            </w:pPr>
          </w:p>
          <w:p w:rsidR="0063648D" w:rsidRDefault="0063648D" w:rsidP="0063648D">
            <w:pPr>
              <w:spacing w:before="0" w:after="0"/>
              <w:rPr>
                <w:color w:val="000000"/>
                <w:sz w:val="18"/>
                <w:szCs w:val="18"/>
              </w:rPr>
            </w:pPr>
            <w:r>
              <w:rPr>
                <w:color w:val="000000"/>
                <w:sz w:val="18"/>
                <w:szCs w:val="18"/>
              </w:rPr>
              <w:t>It provides insights on the following questions:</w:t>
            </w:r>
          </w:p>
          <w:p w:rsidR="0063648D" w:rsidRDefault="0063648D" w:rsidP="00BF7722">
            <w:pPr>
              <w:pStyle w:val="ListParagraph"/>
              <w:numPr>
                <w:ilvl w:val="0"/>
                <w:numId w:val="25"/>
              </w:numPr>
              <w:rPr>
                <w:color w:val="000000"/>
                <w:sz w:val="18"/>
                <w:szCs w:val="18"/>
              </w:rPr>
            </w:pPr>
            <w:r>
              <w:rPr>
                <w:color w:val="000000"/>
                <w:sz w:val="18"/>
                <w:szCs w:val="18"/>
              </w:rPr>
              <w:t>What hour / which day is the most critical “managing point” and may significantly impact performance?</w:t>
            </w:r>
          </w:p>
          <w:p w:rsidR="0063648D" w:rsidRDefault="0063648D" w:rsidP="00BF7722">
            <w:pPr>
              <w:pStyle w:val="ListParagraph"/>
              <w:numPr>
                <w:ilvl w:val="0"/>
                <w:numId w:val="25"/>
              </w:numPr>
              <w:rPr>
                <w:color w:val="000000"/>
                <w:sz w:val="18"/>
                <w:szCs w:val="18"/>
              </w:rPr>
            </w:pPr>
            <w:r>
              <w:rPr>
                <w:color w:val="000000"/>
                <w:sz w:val="18"/>
                <w:szCs w:val="18"/>
              </w:rPr>
              <w:t xml:space="preserve">Why the total available labor minutes seem adequate, however, contact center is still struggling to meet the KPR? </w:t>
            </w:r>
          </w:p>
          <w:p w:rsidR="00AD55D1" w:rsidRDefault="0063648D" w:rsidP="007244D1">
            <w:pPr>
              <w:rPr>
                <w:color w:val="000000"/>
                <w:sz w:val="18"/>
                <w:szCs w:val="18"/>
              </w:rPr>
            </w:pPr>
            <w:r>
              <w:rPr>
                <w:color w:val="000000"/>
                <w:sz w:val="18"/>
                <w:szCs w:val="18"/>
              </w:rPr>
              <w:t xml:space="preserve">Contact Center management and analysts can assess the performance of the workforce scheduler via the difference between scheduled and requested headcounts. In addition, users can look into the variance between actual and scheduled headcounts. </w:t>
            </w:r>
          </w:p>
          <w:p w:rsidR="00AD55D1" w:rsidRDefault="00AD55D1" w:rsidP="007244D1">
            <w:pPr>
              <w:rPr>
                <w:color w:val="000000"/>
                <w:sz w:val="18"/>
                <w:szCs w:val="18"/>
              </w:rPr>
            </w:pPr>
          </w:p>
          <w:p w:rsidR="006C29A6" w:rsidRPr="006C29A6" w:rsidRDefault="0063648D" w:rsidP="007244D1">
            <w:pPr>
              <w:rPr>
                <w:color w:val="000000"/>
                <w:sz w:val="18"/>
                <w:szCs w:val="18"/>
              </w:rPr>
            </w:pPr>
            <w:r>
              <w:rPr>
                <w:color w:val="000000"/>
                <w:sz w:val="18"/>
                <w:szCs w:val="18"/>
              </w:rPr>
              <w:t>To better understand this variance, absenteeism is available in the Agent Performance Module.</w:t>
            </w:r>
          </w:p>
        </w:tc>
        <w:tc>
          <w:tcPr>
            <w:tcW w:w="3060" w:type="dxa"/>
            <w:tcBorders>
              <w:top w:val="nil"/>
              <w:left w:val="single" w:sz="4" w:space="0" w:color="auto"/>
              <w:bottom w:val="single" w:sz="4" w:space="0" w:color="auto"/>
              <w:right w:val="single" w:sz="4" w:space="0" w:color="auto"/>
            </w:tcBorders>
            <w:shd w:val="clear" w:color="auto" w:fill="auto"/>
            <w:hideMark/>
          </w:tcPr>
          <w:p w:rsidR="00A04813" w:rsidRPr="00A04813" w:rsidRDefault="00A04813" w:rsidP="006C29A6">
            <w:pPr>
              <w:spacing w:before="0" w:after="0" w:line="276" w:lineRule="auto"/>
              <w:rPr>
                <w:b/>
                <w:i/>
                <w:color w:val="000000"/>
                <w:sz w:val="18"/>
                <w:szCs w:val="18"/>
              </w:rPr>
            </w:pPr>
            <w:r>
              <w:rPr>
                <w:b/>
                <w:i/>
                <w:color w:val="000000"/>
                <w:sz w:val="18"/>
                <w:szCs w:val="18"/>
              </w:rPr>
              <w:t>Data Metrics:</w:t>
            </w:r>
          </w:p>
          <w:p w:rsidR="00A91B3A" w:rsidRPr="00C97FFA" w:rsidRDefault="00A91B3A" w:rsidP="00A91B3A">
            <w:pPr>
              <w:spacing w:before="0" w:after="0"/>
              <w:rPr>
                <w:color w:val="000000"/>
                <w:sz w:val="18"/>
                <w:szCs w:val="18"/>
              </w:rPr>
            </w:pPr>
            <w:r>
              <w:rPr>
                <w:color w:val="000000"/>
                <w:sz w:val="18"/>
                <w:szCs w:val="18"/>
              </w:rPr>
              <w:t>1) Staffing at Daily Level (Tab 1)</w:t>
            </w:r>
          </w:p>
          <w:p w:rsidR="00A91B3A" w:rsidRDefault="00A91B3A" w:rsidP="00C101B5">
            <w:pPr>
              <w:spacing w:before="0" w:after="0"/>
              <w:rPr>
                <w:color w:val="000000"/>
                <w:sz w:val="18"/>
                <w:szCs w:val="18"/>
              </w:rPr>
            </w:pPr>
          </w:p>
          <w:p w:rsidR="004659EE" w:rsidRDefault="00F373BB" w:rsidP="00C101B5">
            <w:pPr>
              <w:spacing w:before="0" w:after="0"/>
              <w:rPr>
                <w:color w:val="000000"/>
                <w:sz w:val="18"/>
                <w:szCs w:val="18"/>
              </w:rPr>
            </w:pPr>
            <w:r>
              <w:rPr>
                <w:color w:val="000000"/>
                <w:sz w:val="18"/>
                <w:szCs w:val="18"/>
              </w:rPr>
              <w:t xml:space="preserve">For each </w:t>
            </w:r>
            <w:r w:rsidR="00696BE3">
              <w:rPr>
                <w:color w:val="000000"/>
                <w:sz w:val="18"/>
                <w:szCs w:val="18"/>
              </w:rPr>
              <w:t xml:space="preserve">agent </w:t>
            </w:r>
            <w:r>
              <w:rPr>
                <w:color w:val="000000"/>
                <w:sz w:val="18"/>
                <w:szCs w:val="18"/>
              </w:rPr>
              <w:t>type</w:t>
            </w:r>
          </w:p>
          <w:p w:rsidR="00F47B62" w:rsidRDefault="00F47B62" w:rsidP="00F47B62">
            <w:pPr>
              <w:pStyle w:val="ListParagraph"/>
              <w:ind w:left="360"/>
              <w:rPr>
                <w:color w:val="000000"/>
                <w:sz w:val="18"/>
                <w:szCs w:val="18"/>
              </w:rPr>
            </w:pPr>
            <w:r>
              <w:rPr>
                <w:color w:val="000000"/>
                <w:sz w:val="18"/>
                <w:szCs w:val="18"/>
              </w:rPr>
              <w:t>Headcount</w:t>
            </w:r>
          </w:p>
          <w:p w:rsidR="00DE68A7" w:rsidRDefault="005E2C46" w:rsidP="00BF7722">
            <w:pPr>
              <w:pStyle w:val="ListParagraph"/>
              <w:numPr>
                <w:ilvl w:val="0"/>
                <w:numId w:val="25"/>
              </w:numPr>
              <w:rPr>
                <w:color w:val="000000"/>
                <w:sz w:val="18"/>
                <w:szCs w:val="18"/>
              </w:rPr>
            </w:pPr>
            <w:r>
              <w:rPr>
                <w:color w:val="000000"/>
                <w:sz w:val="18"/>
                <w:szCs w:val="18"/>
              </w:rPr>
              <w:t>Forecast</w:t>
            </w:r>
            <w:r w:rsidR="00696BE3">
              <w:rPr>
                <w:color w:val="000000"/>
                <w:sz w:val="18"/>
                <w:szCs w:val="18"/>
              </w:rPr>
              <w:t xml:space="preserve"> </w:t>
            </w:r>
            <w:r>
              <w:rPr>
                <w:color w:val="000000"/>
                <w:sz w:val="18"/>
                <w:szCs w:val="18"/>
              </w:rPr>
              <w:t xml:space="preserve">headcount </w:t>
            </w:r>
            <w:r w:rsidR="00DE68A7">
              <w:rPr>
                <w:color w:val="000000"/>
                <w:sz w:val="18"/>
                <w:szCs w:val="18"/>
              </w:rPr>
              <w:t>a</w:t>
            </w:r>
            <w:r w:rsidR="00DE68A7" w:rsidRPr="00DE68A7">
              <w:rPr>
                <w:color w:val="000000"/>
                <w:sz w:val="18"/>
                <w:szCs w:val="18"/>
              </w:rPr>
              <w:t xml:space="preserve">vailable </w:t>
            </w:r>
          </w:p>
          <w:p w:rsidR="00DE68A7" w:rsidRPr="00D73221" w:rsidRDefault="00DE68A7" w:rsidP="00BF7722">
            <w:pPr>
              <w:pStyle w:val="ListParagraph"/>
              <w:numPr>
                <w:ilvl w:val="0"/>
                <w:numId w:val="25"/>
              </w:numPr>
              <w:rPr>
                <w:color w:val="000000"/>
                <w:sz w:val="18"/>
                <w:szCs w:val="18"/>
              </w:rPr>
            </w:pPr>
            <w:r>
              <w:rPr>
                <w:color w:val="000000"/>
                <w:sz w:val="18"/>
                <w:szCs w:val="18"/>
              </w:rPr>
              <w:t xml:space="preserve">Actual </w:t>
            </w:r>
            <w:r w:rsidR="005E2C46">
              <w:rPr>
                <w:color w:val="000000"/>
                <w:sz w:val="18"/>
                <w:szCs w:val="18"/>
              </w:rPr>
              <w:t>headcount</w:t>
            </w:r>
            <w:r w:rsidR="005E2C46">
              <w:rPr>
                <w:color w:val="000000"/>
                <w:sz w:val="18"/>
                <w:szCs w:val="18"/>
              </w:rPr>
              <w:t xml:space="preserve"> </w:t>
            </w:r>
            <w:r>
              <w:rPr>
                <w:color w:val="000000"/>
                <w:sz w:val="18"/>
                <w:szCs w:val="18"/>
              </w:rPr>
              <w:t xml:space="preserve">available </w:t>
            </w:r>
          </w:p>
          <w:p w:rsidR="00F47B62" w:rsidRDefault="00F47B62" w:rsidP="00F47B62">
            <w:pPr>
              <w:pStyle w:val="ListParagraph"/>
              <w:ind w:left="360"/>
              <w:rPr>
                <w:color w:val="000000"/>
                <w:sz w:val="18"/>
                <w:szCs w:val="18"/>
              </w:rPr>
            </w:pPr>
            <w:r>
              <w:rPr>
                <w:color w:val="000000"/>
                <w:sz w:val="18"/>
                <w:szCs w:val="18"/>
              </w:rPr>
              <w:t>Labor Minutes</w:t>
            </w:r>
          </w:p>
          <w:p w:rsidR="00DE68A7" w:rsidRDefault="00375227" w:rsidP="00BF7722">
            <w:pPr>
              <w:pStyle w:val="ListParagraph"/>
              <w:numPr>
                <w:ilvl w:val="0"/>
                <w:numId w:val="25"/>
              </w:numPr>
              <w:rPr>
                <w:color w:val="000000"/>
                <w:sz w:val="18"/>
                <w:szCs w:val="18"/>
              </w:rPr>
            </w:pPr>
            <w:r>
              <w:rPr>
                <w:color w:val="000000"/>
                <w:sz w:val="18"/>
                <w:szCs w:val="18"/>
              </w:rPr>
              <w:t>Forecast</w:t>
            </w:r>
            <w:r w:rsidR="00696BE3">
              <w:rPr>
                <w:color w:val="000000"/>
                <w:sz w:val="18"/>
                <w:szCs w:val="18"/>
              </w:rPr>
              <w:t xml:space="preserve"> </w:t>
            </w:r>
            <w:r w:rsidR="00DE68A7">
              <w:rPr>
                <w:color w:val="000000"/>
                <w:sz w:val="18"/>
                <w:szCs w:val="18"/>
              </w:rPr>
              <w:t xml:space="preserve">labor </w:t>
            </w:r>
            <w:r w:rsidR="00C60C1C">
              <w:rPr>
                <w:color w:val="000000"/>
                <w:sz w:val="18"/>
                <w:szCs w:val="18"/>
              </w:rPr>
              <w:t>a</w:t>
            </w:r>
            <w:r w:rsidR="00C60C1C" w:rsidRPr="00DE68A7">
              <w:rPr>
                <w:color w:val="000000"/>
                <w:sz w:val="18"/>
                <w:szCs w:val="18"/>
              </w:rPr>
              <w:t xml:space="preserve">vailable </w:t>
            </w:r>
            <w:r w:rsidR="00DE68A7">
              <w:rPr>
                <w:color w:val="000000"/>
                <w:sz w:val="18"/>
                <w:szCs w:val="18"/>
              </w:rPr>
              <w:t>minutes</w:t>
            </w:r>
          </w:p>
          <w:p w:rsidR="00DE68A7" w:rsidRDefault="00DE68A7" w:rsidP="00BF7722">
            <w:pPr>
              <w:pStyle w:val="ListParagraph"/>
              <w:numPr>
                <w:ilvl w:val="0"/>
                <w:numId w:val="25"/>
              </w:numPr>
              <w:rPr>
                <w:color w:val="000000"/>
                <w:sz w:val="18"/>
                <w:szCs w:val="18"/>
              </w:rPr>
            </w:pPr>
            <w:r>
              <w:rPr>
                <w:color w:val="000000"/>
                <w:sz w:val="18"/>
                <w:szCs w:val="18"/>
              </w:rPr>
              <w:t xml:space="preserve">Scheduled </w:t>
            </w:r>
            <w:r w:rsidR="008F2E1F">
              <w:rPr>
                <w:color w:val="000000"/>
                <w:sz w:val="18"/>
                <w:szCs w:val="18"/>
              </w:rPr>
              <w:t xml:space="preserve">shift </w:t>
            </w:r>
            <w:r w:rsidR="008F2E1F">
              <w:rPr>
                <w:color w:val="000000"/>
                <w:sz w:val="18"/>
                <w:szCs w:val="18"/>
              </w:rPr>
              <w:t xml:space="preserve"> </w:t>
            </w:r>
            <w:r w:rsidR="008F2E1F">
              <w:rPr>
                <w:color w:val="000000"/>
                <w:sz w:val="18"/>
                <w:szCs w:val="18"/>
              </w:rPr>
              <w:t xml:space="preserve"> minutes</w:t>
            </w:r>
            <w:r w:rsidR="00B5780F">
              <w:rPr>
                <w:color w:val="000000"/>
                <w:sz w:val="18"/>
                <w:szCs w:val="18"/>
              </w:rPr>
              <w:t xml:space="preserve"> (</w:t>
            </w:r>
            <w:r w:rsidR="00B5780F" w:rsidRPr="00B5780F">
              <w:rPr>
                <w:i/>
                <w:color w:val="000000"/>
                <w:sz w:val="18"/>
                <w:szCs w:val="18"/>
              </w:rPr>
              <w:t>*</w:t>
            </w:r>
            <w:r w:rsidR="00B5780F">
              <w:rPr>
                <w:i/>
                <w:color w:val="000000"/>
                <w:sz w:val="18"/>
                <w:szCs w:val="18"/>
              </w:rPr>
              <w:t xml:space="preserve"> in agent performance module) </w:t>
            </w:r>
          </w:p>
          <w:p w:rsidR="00DE68A7" w:rsidRDefault="00DE68A7" w:rsidP="00BF7722">
            <w:pPr>
              <w:pStyle w:val="ListParagraph"/>
              <w:numPr>
                <w:ilvl w:val="0"/>
                <w:numId w:val="25"/>
              </w:numPr>
              <w:rPr>
                <w:color w:val="000000"/>
                <w:sz w:val="18"/>
                <w:szCs w:val="18"/>
              </w:rPr>
            </w:pPr>
            <w:r>
              <w:rPr>
                <w:color w:val="000000"/>
                <w:sz w:val="18"/>
                <w:szCs w:val="18"/>
              </w:rPr>
              <w:t>Actual</w:t>
            </w:r>
            <w:r w:rsidR="00C60C1C">
              <w:rPr>
                <w:color w:val="000000"/>
                <w:sz w:val="18"/>
                <w:szCs w:val="18"/>
              </w:rPr>
              <w:t xml:space="preserve"> labor min</w:t>
            </w:r>
            <w:r w:rsidR="00C60C1C">
              <w:rPr>
                <w:color w:val="000000"/>
                <w:sz w:val="18"/>
                <w:szCs w:val="18"/>
              </w:rPr>
              <w:t>utes</w:t>
            </w:r>
            <w:r>
              <w:rPr>
                <w:color w:val="000000"/>
                <w:sz w:val="18"/>
                <w:szCs w:val="18"/>
              </w:rPr>
              <w:t xml:space="preserve"> </w:t>
            </w:r>
            <w:r w:rsidR="00C60C1C">
              <w:rPr>
                <w:color w:val="000000"/>
                <w:sz w:val="18"/>
                <w:szCs w:val="18"/>
              </w:rPr>
              <w:t>available</w:t>
            </w:r>
          </w:p>
          <w:p w:rsidR="006C29A6" w:rsidRDefault="006C29A6" w:rsidP="002A0D04">
            <w:pPr>
              <w:spacing w:before="0" w:after="0" w:line="276" w:lineRule="auto"/>
              <w:rPr>
                <w:color w:val="000000"/>
                <w:sz w:val="18"/>
                <w:szCs w:val="18"/>
              </w:rPr>
            </w:pPr>
          </w:p>
          <w:p w:rsidR="004659EE" w:rsidRDefault="00A530E2" w:rsidP="002A0D04">
            <w:pPr>
              <w:spacing w:before="0" w:after="0" w:line="276" w:lineRule="auto"/>
              <w:rPr>
                <w:color w:val="000000"/>
                <w:sz w:val="18"/>
                <w:szCs w:val="18"/>
              </w:rPr>
            </w:pPr>
            <w:r>
              <w:rPr>
                <w:color w:val="000000"/>
                <w:sz w:val="18"/>
                <w:szCs w:val="18"/>
              </w:rPr>
              <w:t>For all above metrics, overlay actual and forecast in one chart with actuals represented in histogram and forecast in line chart (x-axis is day</w:t>
            </w:r>
            <w:r w:rsidR="00395B73">
              <w:rPr>
                <w:color w:val="000000"/>
                <w:sz w:val="18"/>
                <w:szCs w:val="18"/>
              </w:rPr>
              <w:t xml:space="preserve"> of the month/interval</w:t>
            </w:r>
            <w:r>
              <w:rPr>
                <w:color w:val="000000"/>
                <w:sz w:val="18"/>
                <w:szCs w:val="18"/>
              </w:rPr>
              <w:t xml:space="preserve"> of </w:t>
            </w:r>
            <w:r w:rsidR="00395B73">
              <w:rPr>
                <w:color w:val="000000"/>
                <w:sz w:val="18"/>
                <w:szCs w:val="18"/>
              </w:rPr>
              <w:t>the day</w:t>
            </w:r>
            <w:r>
              <w:rPr>
                <w:color w:val="000000"/>
                <w:sz w:val="18"/>
                <w:szCs w:val="18"/>
              </w:rPr>
              <w:t>).</w:t>
            </w:r>
          </w:p>
          <w:p w:rsidR="006C29A6" w:rsidRDefault="006C29A6" w:rsidP="002A0D04">
            <w:pPr>
              <w:spacing w:before="0" w:after="0" w:line="276" w:lineRule="auto"/>
              <w:rPr>
                <w:color w:val="000000"/>
                <w:sz w:val="18"/>
                <w:szCs w:val="18"/>
              </w:rPr>
            </w:pPr>
          </w:p>
          <w:p w:rsidR="006C29A6" w:rsidRDefault="006C29A6" w:rsidP="002A0D04">
            <w:pPr>
              <w:spacing w:before="0" w:after="0" w:line="276" w:lineRule="auto"/>
              <w:rPr>
                <w:color w:val="000000"/>
                <w:sz w:val="18"/>
                <w:szCs w:val="18"/>
              </w:rPr>
            </w:pPr>
            <w:r>
              <w:rPr>
                <w:color w:val="000000"/>
                <w:sz w:val="18"/>
                <w:szCs w:val="18"/>
              </w:rPr>
              <w:t xml:space="preserve">In a table matrix, present the follow </w:t>
            </w:r>
            <w:r w:rsidR="00D84C9C">
              <w:rPr>
                <w:color w:val="000000"/>
                <w:sz w:val="18"/>
                <w:szCs w:val="18"/>
              </w:rPr>
              <w:t xml:space="preserve">staffing and performance </w:t>
            </w:r>
            <w:r>
              <w:rPr>
                <w:color w:val="000000"/>
                <w:sz w:val="18"/>
                <w:szCs w:val="18"/>
              </w:rPr>
              <w:t>metrics:</w:t>
            </w:r>
          </w:p>
          <w:p w:rsidR="006C29A6" w:rsidRDefault="006C29A6" w:rsidP="006C29A6">
            <w:pPr>
              <w:pStyle w:val="ListParagraph"/>
              <w:spacing w:line="276" w:lineRule="auto"/>
              <w:ind w:left="360"/>
              <w:rPr>
                <w:color w:val="000000"/>
                <w:sz w:val="18"/>
                <w:szCs w:val="18"/>
              </w:rPr>
            </w:pPr>
            <w:commentRangeStart w:id="6"/>
            <w:r>
              <w:rPr>
                <w:color w:val="000000"/>
                <w:sz w:val="18"/>
                <w:szCs w:val="18"/>
              </w:rPr>
              <w:t>Headcounts variance</w:t>
            </w:r>
            <w:commentRangeEnd w:id="6"/>
            <w:r w:rsidR="00D477FF">
              <w:rPr>
                <w:rStyle w:val="CommentReference"/>
                <w:rFonts w:ascii="Arial" w:hAnsi="Arial"/>
              </w:rPr>
              <w:commentReference w:id="6"/>
            </w:r>
          </w:p>
          <w:p w:rsidR="006C29A6" w:rsidRDefault="006C29A6" w:rsidP="00BF7722">
            <w:pPr>
              <w:pStyle w:val="ListParagraph"/>
              <w:numPr>
                <w:ilvl w:val="0"/>
                <w:numId w:val="28"/>
              </w:numPr>
              <w:spacing w:line="276" w:lineRule="auto"/>
              <w:rPr>
                <w:color w:val="000000"/>
                <w:sz w:val="18"/>
                <w:szCs w:val="18"/>
              </w:rPr>
            </w:pPr>
            <w:r>
              <w:rPr>
                <w:color w:val="000000"/>
                <w:sz w:val="18"/>
                <w:szCs w:val="18"/>
              </w:rPr>
              <w:t xml:space="preserve">Actual headcount </w:t>
            </w:r>
            <w:r w:rsidR="001D5315">
              <w:rPr>
                <w:color w:val="000000"/>
                <w:sz w:val="18"/>
                <w:szCs w:val="18"/>
              </w:rPr>
              <w:t xml:space="preserve">available </w:t>
            </w:r>
            <w:r>
              <w:rPr>
                <w:color w:val="000000"/>
                <w:sz w:val="18"/>
                <w:szCs w:val="18"/>
              </w:rPr>
              <w:t xml:space="preserve">- </w:t>
            </w:r>
            <w:r w:rsidR="005E2C46">
              <w:rPr>
                <w:color w:val="000000"/>
                <w:sz w:val="18"/>
                <w:szCs w:val="18"/>
              </w:rPr>
              <w:t>forecast</w:t>
            </w:r>
            <w:r w:rsidR="00DE684D">
              <w:rPr>
                <w:color w:val="000000"/>
                <w:sz w:val="18"/>
                <w:szCs w:val="18"/>
              </w:rPr>
              <w:t xml:space="preserve"> </w:t>
            </w:r>
            <w:r>
              <w:rPr>
                <w:color w:val="000000"/>
                <w:sz w:val="18"/>
                <w:szCs w:val="18"/>
              </w:rPr>
              <w:t>headcount</w:t>
            </w:r>
            <w:r w:rsidR="001D5315">
              <w:rPr>
                <w:color w:val="000000"/>
                <w:sz w:val="18"/>
                <w:szCs w:val="18"/>
              </w:rPr>
              <w:t xml:space="preserve"> available</w:t>
            </w:r>
          </w:p>
          <w:p w:rsidR="00914BDE" w:rsidRDefault="006915AC" w:rsidP="00BF7722">
            <w:pPr>
              <w:pStyle w:val="ListParagraph"/>
              <w:numPr>
                <w:ilvl w:val="0"/>
                <w:numId w:val="25"/>
              </w:numPr>
              <w:rPr>
                <w:color w:val="000000"/>
                <w:sz w:val="18"/>
                <w:szCs w:val="18"/>
              </w:rPr>
            </w:pPr>
            <w:r>
              <w:rPr>
                <w:color w:val="000000"/>
                <w:sz w:val="18"/>
                <w:szCs w:val="18"/>
              </w:rPr>
              <w:t xml:space="preserve">Actual </w:t>
            </w:r>
            <w:r w:rsidR="00914BDE">
              <w:rPr>
                <w:color w:val="000000"/>
                <w:sz w:val="18"/>
                <w:szCs w:val="18"/>
              </w:rPr>
              <w:t>ASA</w:t>
            </w:r>
          </w:p>
          <w:p w:rsidR="006915AC" w:rsidRDefault="006915AC" w:rsidP="00BF7722">
            <w:pPr>
              <w:pStyle w:val="ListParagraph"/>
              <w:numPr>
                <w:ilvl w:val="0"/>
                <w:numId w:val="25"/>
              </w:numPr>
              <w:rPr>
                <w:color w:val="000000"/>
                <w:sz w:val="18"/>
                <w:szCs w:val="18"/>
              </w:rPr>
            </w:pPr>
            <w:r>
              <w:rPr>
                <w:color w:val="000000"/>
                <w:sz w:val="18"/>
                <w:szCs w:val="18"/>
              </w:rPr>
              <w:t>Service Level ASA</w:t>
            </w:r>
          </w:p>
          <w:p w:rsidR="00914BDE" w:rsidRDefault="006915AC" w:rsidP="00BF7722">
            <w:pPr>
              <w:pStyle w:val="ListParagraph"/>
              <w:numPr>
                <w:ilvl w:val="0"/>
                <w:numId w:val="25"/>
              </w:numPr>
              <w:rPr>
                <w:color w:val="000000"/>
                <w:sz w:val="18"/>
                <w:szCs w:val="18"/>
              </w:rPr>
            </w:pPr>
            <w:r>
              <w:rPr>
                <w:color w:val="000000"/>
                <w:sz w:val="18"/>
                <w:szCs w:val="18"/>
              </w:rPr>
              <w:t xml:space="preserve">Actual </w:t>
            </w:r>
            <w:r w:rsidR="00914BDE">
              <w:rPr>
                <w:color w:val="000000"/>
                <w:sz w:val="18"/>
                <w:szCs w:val="18"/>
              </w:rPr>
              <w:t>AB Rate</w:t>
            </w:r>
          </w:p>
          <w:p w:rsidR="006C29A6" w:rsidRDefault="006C29A6" w:rsidP="006C29A6">
            <w:pPr>
              <w:pStyle w:val="ListParagraph"/>
              <w:spacing w:line="276" w:lineRule="auto"/>
              <w:ind w:left="360"/>
              <w:rPr>
                <w:color w:val="000000"/>
                <w:sz w:val="18"/>
                <w:szCs w:val="18"/>
              </w:rPr>
            </w:pPr>
            <w:r>
              <w:rPr>
                <w:color w:val="000000"/>
                <w:sz w:val="18"/>
                <w:szCs w:val="18"/>
              </w:rPr>
              <w:t>Labor minutes variance</w:t>
            </w:r>
          </w:p>
          <w:p w:rsidR="006C29A6" w:rsidRDefault="006C29A6" w:rsidP="00BF7722">
            <w:pPr>
              <w:pStyle w:val="ListParagraph"/>
              <w:numPr>
                <w:ilvl w:val="0"/>
                <w:numId w:val="28"/>
              </w:numPr>
              <w:spacing w:line="276" w:lineRule="auto"/>
              <w:rPr>
                <w:color w:val="000000"/>
                <w:sz w:val="18"/>
                <w:szCs w:val="18"/>
              </w:rPr>
            </w:pPr>
            <w:r>
              <w:rPr>
                <w:color w:val="000000"/>
                <w:sz w:val="18"/>
                <w:szCs w:val="18"/>
              </w:rPr>
              <w:t xml:space="preserve">Actual labor minutes </w:t>
            </w:r>
            <w:r w:rsidR="005E2C46">
              <w:rPr>
                <w:color w:val="000000"/>
                <w:sz w:val="18"/>
                <w:szCs w:val="18"/>
              </w:rPr>
              <w:t>available</w:t>
            </w:r>
            <w:r>
              <w:rPr>
                <w:color w:val="000000"/>
                <w:sz w:val="18"/>
                <w:szCs w:val="18"/>
              </w:rPr>
              <w:t xml:space="preserve">- scheduled </w:t>
            </w:r>
            <w:r w:rsidR="00DF5331">
              <w:rPr>
                <w:color w:val="000000"/>
                <w:sz w:val="18"/>
                <w:szCs w:val="18"/>
              </w:rPr>
              <w:t>shift</w:t>
            </w:r>
            <w:r w:rsidR="00DF5331">
              <w:rPr>
                <w:color w:val="000000"/>
                <w:sz w:val="18"/>
                <w:szCs w:val="18"/>
              </w:rPr>
              <w:t xml:space="preserve"> </w:t>
            </w:r>
            <w:r>
              <w:rPr>
                <w:color w:val="000000"/>
                <w:sz w:val="18"/>
                <w:szCs w:val="18"/>
              </w:rPr>
              <w:t>minutes</w:t>
            </w:r>
          </w:p>
          <w:p w:rsidR="006C29A6" w:rsidRDefault="006C29A6" w:rsidP="00BF7722">
            <w:pPr>
              <w:pStyle w:val="ListParagraph"/>
              <w:numPr>
                <w:ilvl w:val="0"/>
                <w:numId w:val="28"/>
              </w:numPr>
              <w:spacing w:line="276" w:lineRule="auto"/>
              <w:rPr>
                <w:color w:val="000000"/>
                <w:sz w:val="18"/>
                <w:szCs w:val="18"/>
              </w:rPr>
            </w:pPr>
            <w:r>
              <w:rPr>
                <w:color w:val="000000"/>
                <w:sz w:val="18"/>
                <w:szCs w:val="18"/>
              </w:rPr>
              <w:t xml:space="preserve">Scheduled </w:t>
            </w:r>
            <w:r w:rsidR="00DF5331">
              <w:rPr>
                <w:color w:val="000000"/>
                <w:sz w:val="18"/>
                <w:szCs w:val="18"/>
              </w:rPr>
              <w:t>shift minutes</w:t>
            </w:r>
            <w:r w:rsidR="00DF5331">
              <w:rPr>
                <w:color w:val="000000"/>
                <w:sz w:val="18"/>
                <w:szCs w:val="18"/>
              </w:rPr>
              <w:t xml:space="preserve"> </w:t>
            </w:r>
            <w:r>
              <w:rPr>
                <w:color w:val="000000"/>
                <w:sz w:val="18"/>
                <w:szCs w:val="18"/>
              </w:rPr>
              <w:t xml:space="preserve">– </w:t>
            </w:r>
            <w:r w:rsidR="005E2C46">
              <w:rPr>
                <w:color w:val="000000"/>
                <w:sz w:val="18"/>
                <w:szCs w:val="18"/>
              </w:rPr>
              <w:t>forecast</w:t>
            </w:r>
            <w:r>
              <w:rPr>
                <w:color w:val="000000"/>
                <w:sz w:val="18"/>
                <w:szCs w:val="18"/>
              </w:rPr>
              <w:t xml:space="preserve"> labor minutes</w:t>
            </w:r>
            <w:r w:rsidR="005E2C46">
              <w:rPr>
                <w:color w:val="000000"/>
                <w:sz w:val="18"/>
                <w:szCs w:val="18"/>
              </w:rPr>
              <w:t xml:space="preserve"> </w:t>
            </w:r>
          </w:p>
          <w:p w:rsidR="009E7CA7" w:rsidRDefault="009E7CA7" w:rsidP="00BF7722">
            <w:pPr>
              <w:pStyle w:val="ListParagraph"/>
              <w:numPr>
                <w:ilvl w:val="0"/>
                <w:numId w:val="25"/>
              </w:numPr>
              <w:rPr>
                <w:color w:val="000000"/>
                <w:sz w:val="18"/>
                <w:szCs w:val="18"/>
              </w:rPr>
            </w:pPr>
            <w:r>
              <w:rPr>
                <w:color w:val="000000"/>
                <w:sz w:val="18"/>
                <w:szCs w:val="18"/>
              </w:rPr>
              <w:t>Actual ASA</w:t>
            </w:r>
          </w:p>
          <w:p w:rsidR="009E7CA7" w:rsidRDefault="009E7CA7" w:rsidP="00BF7722">
            <w:pPr>
              <w:pStyle w:val="ListParagraph"/>
              <w:numPr>
                <w:ilvl w:val="0"/>
                <w:numId w:val="25"/>
              </w:numPr>
              <w:rPr>
                <w:color w:val="000000"/>
                <w:sz w:val="18"/>
                <w:szCs w:val="18"/>
              </w:rPr>
            </w:pPr>
            <w:r>
              <w:rPr>
                <w:color w:val="000000"/>
                <w:sz w:val="18"/>
                <w:szCs w:val="18"/>
              </w:rPr>
              <w:t>Service Level ASA</w:t>
            </w:r>
          </w:p>
          <w:p w:rsidR="009E7CA7" w:rsidRDefault="009E7CA7" w:rsidP="00BF7722">
            <w:pPr>
              <w:pStyle w:val="ListParagraph"/>
              <w:numPr>
                <w:ilvl w:val="0"/>
                <w:numId w:val="25"/>
              </w:numPr>
              <w:rPr>
                <w:color w:val="000000"/>
                <w:sz w:val="18"/>
                <w:szCs w:val="18"/>
              </w:rPr>
            </w:pPr>
            <w:r>
              <w:rPr>
                <w:color w:val="000000"/>
                <w:sz w:val="18"/>
                <w:szCs w:val="18"/>
              </w:rPr>
              <w:t>Actual AB Rate</w:t>
            </w:r>
          </w:p>
          <w:p w:rsidR="00442A36" w:rsidRDefault="00442A36" w:rsidP="00442A36">
            <w:pPr>
              <w:spacing w:before="0" w:after="0"/>
              <w:rPr>
                <w:color w:val="000000"/>
                <w:sz w:val="18"/>
                <w:szCs w:val="18"/>
              </w:rPr>
            </w:pPr>
          </w:p>
          <w:p w:rsidR="00442A36" w:rsidRDefault="00442A36" w:rsidP="00442A36">
            <w:pPr>
              <w:spacing w:before="0" w:after="0"/>
              <w:rPr>
                <w:color w:val="000000"/>
                <w:sz w:val="18"/>
                <w:szCs w:val="18"/>
              </w:rPr>
            </w:pPr>
            <w:r>
              <w:rPr>
                <w:color w:val="000000"/>
                <w:sz w:val="18"/>
                <w:szCs w:val="18"/>
              </w:rPr>
              <w:t>2) Staffing for Intraday intervals (Tab 2)</w:t>
            </w:r>
          </w:p>
          <w:p w:rsidR="00442A36" w:rsidRPr="00EA36D8" w:rsidRDefault="00442A36" w:rsidP="00442A36">
            <w:pPr>
              <w:spacing w:before="0" w:after="0"/>
              <w:rPr>
                <w:color w:val="000000"/>
                <w:sz w:val="18"/>
                <w:szCs w:val="18"/>
              </w:rPr>
            </w:pPr>
            <w:r w:rsidRPr="00EA36D8">
              <w:rPr>
                <w:color w:val="000000"/>
                <w:sz w:val="18"/>
                <w:szCs w:val="18"/>
              </w:rPr>
              <w:t>This</w:t>
            </w:r>
            <w:r>
              <w:rPr>
                <w:color w:val="000000"/>
                <w:sz w:val="18"/>
                <w:szCs w:val="18"/>
              </w:rPr>
              <w:t xml:space="preserve"> is parallel to Tab 1. </w:t>
            </w:r>
          </w:p>
          <w:p w:rsidR="00DB5A29" w:rsidRDefault="00DB5A29" w:rsidP="009E651C">
            <w:pPr>
              <w:spacing w:before="0" w:after="0" w:line="276" w:lineRule="auto"/>
              <w:rPr>
                <w:b/>
                <w:i/>
                <w:color w:val="000000"/>
                <w:sz w:val="18"/>
                <w:szCs w:val="18"/>
              </w:rPr>
            </w:pPr>
          </w:p>
          <w:p w:rsidR="009E651C" w:rsidRPr="00284C70" w:rsidRDefault="009E651C" w:rsidP="009E651C">
            <w:pPr>
              <w:spacing w:before="0" w:after="0" w:line="276" w:lineRule="auto"/>
              <w:rPr>
                <w:b/>
                <w:i/>
                <w:color w:val="000000"/>
                <w:sz w:val="18"/>
                <w:szCs w:val="18"/>
              </w:rPr>
            </w:pPr>
            <w:r w:rsidRPr="00E9645C">
              <w:rPr>
                <w:b/>
                <w:i/>
                <w:color w:val="000000"/>
                <w:sz w:val="18"/>
                <w:szCs w:val="18"/>
              </w:rPr>
              <w:t xml:space="preserve">Filters: </w:t>
            </w:r>
          </w:p>
          <w:p w:rsidR="009E651C" w:rsidRDefault="009E651C" w:rsidP="00BF7722">
            <w:pPr>
              <w:pStyle w:val="ListParagraph"/>
              <w:numPr>
                <w:ilvl w:val="0"/>
                <w:numId w:val="29"/>
              </w:numPr>
              <w:spacing w:line="276" w:lineRule="auto"/>
              <w:rPr>
                <w:color w:val="000000"/>
                <w:sz w:val="18"/>
                <w:szCs w:val="18"/>
              </w:rPr>
            </w:pPr>
            <w:r>
              <w:rPr>
                <w:color w:val="000000"/>
                <w:sz w:val="18"/>
                <w:szCs w:val="18"/>
              </w:rPr>
              <w:t xml:space="preserve">Select agent type and date range where the staff will be analyzed. </w:t>
            </w:r>
          </w:p>
          <w:p w:rsidR="00CF6AF5" w:rsidRPr="009E651C" w:rsidRDefault="00CF6AF5" w:rsidP="00BF7722">
            <w:pPr>
              <w:pStyle w:val="ListParagraph"/>
              <w:numPr>
                <w:ilvl w:val="0"/>
                <w:numId w:val="29"/>
              </w:numPr>
              <w:spacing w:line="276" w:lineRule="auto"/>
              <w:rPr>
                <w:color w:val="000000"/>
                <w:sz w:val="18"/>
                <w:szCs w:val="18"/>
              </w:rPr>
            </w:pPr>
            <w:r>
              <w:rPr>
                <w:color w:val="000000"/>
                <w:sz w:val="18"/>
                <w:szCs w:val="18"/>
              </w:rPr>
              <w:t xml:space="preserve">For Tab 1, default is month-to-date. For Tab 2, default is current day. </w:t>
            </w:r>
          </w:p>
          <w:p w:rsidR="009E651C" w:rsidRPr="00A04813" w:rsidRDefault="009E651C" w:rsidP="002A0D04">
            <w:pPr>
              <w:spacing w:before="0" w:after="0" w:line="276" w:lineRule="auto"/>
              <w:rPr>
                <w:color w:val="000000"/>
                <w:sz w:val="18"/>
                <w:szCs w:val="18"/>
              </w:rPr>
            </w:pPr>
          </w:p>
          <w:p w:rsidR="0064579C" w:rsidRPr="007A090C" w:rsidRDefault="00F21173" w:rsidP="007A090C">
            <w:pPr>
              <w:rPr>
                <w:b/>
                <w:i/>
                <w:color w:val="000000"/>
                <w:sz w:val="18"/>
                <w:szCs w:val="18"/>
              </w:rPr>
            </w:pPr>
            <w:r w:rsidRPr="00E9645C">
              <w:rPr>
                <w:b/>
                <w:i/>
                <w:color w:val="000000"/>
                <w:sz w:val="18"/>
                <w:szCs w:val="18"/>
              </w:rPr>
              <w:t>Ca</w:t>
            </w:r>
            <w:r>
              <w:rPr>
                <w:b/>
                <w:i/>
                <w:color w:val="000000"/>
                <w:sz w:val="18"/>
                <w:szCs w:val="18"/>
              </w:rPr>
              <w:t xml:space="preserve">pabilities, Alerts and </w:t>
            </w:r>
            <w:r>
              <w:rPr>
                <w:b/>
                <w:i/>
                <w:color w:val="000000"/>
                <w:sz w:val="18"/>
                <w:szCs w:val="18"/>
              </w:rPr>
              <w:lastRenderedPageBreak/>
              <w:t>Modifications:</w:t>
            </w:r>
            <w:r w:rsidRPr="00E9645C">
              <w:rPr>
                <w:b/>
                <w:i/>
                <w:color w:val="000000"/>
                <w:sz w:val="18"/>
                <w:szCs w:val="18"/>
              </w:rPr>
              <w:t xml:space="preserve"> </w:t>
            </w:r>
            <w:r w:rsidR="007A090C">
              <w:rPr>
                <w:b/>
                <w:i/>
                <w:color w:val="000000"/>
                <w:sz w:val="18"/>
                <w:szCs w:val="18"/>
              </w:rPr>
              <w:br/>
            </w:r>
            <w:r w:rsidR="00590E66">
              <w:rPr>
                <w:color w:val="000000"/>
                <w:sz w:val="18"/>
                <w:szCs w:val="18"/>
              </w:rPr>
              <w:t>Users can set up a</w:t>
            </w:r>
            <w:r>
              <w:rPr>
                <w:color w:val="000000"/>
                <w:sz w:val="18"/>
                <w:szCs w:val="18"/>
              </w:rPr>
              <w:t xml:space="preserve">lerts </w:t>
            </w:r>
            <w:r w:rsidR="00590E66">
              <w:rPr>
                <w:color w:val="000000"/>
                <w:sz w:val="18"/>
                <w:szCs w:val="18"/>
              </w:rPr>
              <w:t>to</w:t>
            </w:r>
            <w:r>
              <w:rPr>
                <w:color w:val="000000"/>
                <w:sz w:val="18"/>
                <w:szCs w:val="18"/>
              </w:rPr>
              <w:t xml:space="preserve"> be </w:t>
            </w:r>
            <w:r w:rsidR="0064579C">
              <w:rPr>
                <w:color w:val="000000"/>
                <w:sz w:val="18"/>
                <w:szCs w:val="18"/>
              </w:rPr>
              <w:t>generate</w:t>
            </w:r>
            <w:r>
              <w:rPr>
                <w:color w:val="000000"/>
                <w:sz w:val="18"/>
                <w:szCs w:val="18"/>
              </w:rPr>
              <w:t xml:space="preserve">d </w:t>
            </w:r>
            <w:r w:rsidR="0064579C">
              <w:rPr>
                <w:color w:val="000000"/>
                <w:sz w:val="18"/>
                <w:szCs w:val="18"/>
              </w:rPr>
              <w:t xml:space="preserve">for daily and hourly metrics </w:t>
            </w:r>
            <w:r>
              <w:rPr>
                <w:color w:val="000000"/>
                <w:sz w:val="18"/>
                <w:szCs w:val="18"/>
              </w:rPr>
              <w:t xml:space="preserve">to </w:t>
            </w:r>
            <w:r w:rsidR="0064579C">
              <w:rPr>
                <w:color w:val="000000"/>
                <w:sz w:val="18"/>
                <w:szCs w:val="18"/>
              </w:rPr>
              <w:t>highlight in red those days / intervals where staff shortfall exceeds user defined threshold level.</w:t>
            </w:r>
          </w:p>
        </w:tc>
        <w:tc>
          <w:tcPr>
            <w:tcW w:w="1710" w:type="dxa"/>
            <w:tcBorders>
              <w:top w:val="nil"/>
              <w:left w:val="single" w:sz="4" w:space="0" w:color="auto"/>
              <w:bottom w:val="single" w:sz="4" w:space="0" w:color="auto"/>
              <w:right w:val="single" w:sz="4" w:space="0" w:color="auto"/>
            </w:tcBorders>
          </w:tcPr>
          <w:p w:rsidR="004659EE" w:rsidRDefault="00F92085" w:rsidP="00C101B5">
            <w:pPr>
              <w:spacing w:before="0" w:after="0"/>
              <w:rPr>
                <w:color w:val="000000"/>
                <w:sz w:val="18"/>
                <w:szCs w:val="18"/>
              </w:rPr>
            </w:pPr>
            <w:r>
              <w:rPr>
                <w:color w:val="000000"/>
                <w:sz w:val="18"/>
                <w:szCs w:val="18"/>
              </w:rPr>
              <w:lastRenderedPageBreak/>
              <w:t>Contact Center Manager, Production Planner</w:t>
            </w:r>
          </w:p>
        </w:tc>
      </w:tr>
      <w:tr w:rsidR="00F47B62" w:rsidRPr="0000572E" w:rsidTr="00590E66">
        <w:trPr>
          <w:trHeight w:val="900"/>
        </w:trPr>
        <w:tc>
          <w:tcPr>
            <w:tcW w:w="1890" w:type="dxa"/>
            <w:tcBorders>
              <w:top w:val="nil"/>
              <w:left w:val="single" w:sz="4" w:space="0" w:color="auto"/>
              <w:bottom w:val="single" w:sz="4" w:space="0" w:color="auto"/>
              <w:right w:val="single" w:sz="4" w:space="0" w:color="auto"/>
            </w:tcBorders>
            <w:shd w:val="clear" w:color="auto" w:fill="auto"/>
          </w:tcPr>
          <w:p w:rsidR="00F47B62" w:rsidRDefault="00494906" w:rsidP="0014597A">
            <w:pPr>
              <w:spacing w:before="0" w:after="0"/>
              <w:rPr>
                <w:color w:val="000000"/>
                <w:sz w:val="18"/>
                <w:szCs w:val="18"/>
              </w:rPr>
            </w:pPr>
            <w:r>
              <w:rPr>
                <w:color w:val="000000"/>
                <w:sz w:val="18"/>
                <w:szCs w:val="18"/>
              </w:rPr>
              <w:lastRenderedPageBreak/>
              <w:t xml:space="preserve">Contact Center Staff Planning </w:t>
            </w:r>
            <w:r w:rsidR="0014597A">
              <w:rPr>
                <w:color w:val="000000"/>
                <w:sz w:val="18"/>
                <w:szCs w:val="18"/>
              </w:rPr>
              <w:t xml:space="preserve">and Execution Assessment </w:t>
            </w:r>
            <w:r>
              <w:rPr>
                <w:color w:val="000000"/>
                <w:sz w:val="18"/>
                <w:szCs w:val="18"/>
              </w:rPr>
              <w:t>Dashboard</w:t>
            </w:r>
          </w:p>
        </w:tc>
        <w:tc>
          <w:tcPr>
            <w:tcW w:w="2292" w:type="dxa"/>
            <w:tcBorders>
              <w:top w:val="single" w:sz="4" w:space="0" w:color="auto"/>
              <w:left w:val="nil"/>
              <w:bottom w:val="single" w:sz="4" w:space="0" w:color="auto"/>
              <w:right w:val="single" w:sz="4" w:space="0" w:color="auto"/>
            </w:tcBorders>
          </w:tcPr>
          <w:p w:rsidR="004002C2" w:rsidRDefault="00366689" w:rsidP="00C101B5">
            <w:pPr>
              <w:spacing w:before="0" w:after="0"/>
              <w:rPr>
                <w:color w:val="000000"/>
                <w:sz w:val="18"/>
                <w:szCs w:val="18"/>
              </w:rPr>
            </w:pPr>
            <w:r>
              <w:rPr>
                <w:color w:val="000000"/>
                <w:sz w:val="18"/>
                <w:szCs w:val="18"/>
              </w:rPr>
              <w:t xml:space="preserve">This dashboard summarizes staffing </w:t>
            </w:r>
            <w:r w:rsidR="004002C2">
              <w:rPr>
                <w:color w:val="000000"/>
                <w:sz w:val="18"/>
                <w:szCs w:val="18"/>
              </w:rPr>
              <w:t xml:space="preserve">performance over a longer horizon, e.g., six months </w:t>
            </w:r>
            <w:r w:rsidR="005C2965">
              <w:rPr>
                <w:color w:val="000000"/>
                <w:sz w:val="18"/>
                <w:szCs w:val="18"/>
              </w:rPr>
              <w:t>or two years, and provides insights on a) how is call center managing on normal days when SLR should be met, b) how is call c</w:t>
            </w:r>
            <w:r w:rsidR="000354F6">
              <w:rPr>
                <w:color w:val="000000"/>
                <w:sz w:val="18"/>
                <w:szCs w:val="18"/>
              </w:rPr>
              <w:t xml:space="preserve">enter managing </w:t>
            </w:r>
            <w:r w:rsidR="00762772">
              <w:rPr>
                <w:color w:val="000000"/>
                <w:sz w:val="18"/>
                <w:szCs w:val="18"/>
              </w:rPr>
              <w:t xml:space="preserve">during challenging conditions </w:t>
            </w:r>
            <w:r w:rsidR="005C2965">
              <w:rPr>
                <w:color w:val="000000"/>
                <w:sz w:val="18"/>
                <w:szCs w:val="18"/>
              </w:rPr>
              <w:t xml:space="preserve">(high volumes, or staff shortfall), and c) how is call center managing </w:t>
            </w:r>
            <w:r w:rsidR="00762772">
              <w:rPr>
                <w:color w:val="000000"/>
                <w:sz w:val="18"/>
                <w:szCs w:val="18"/>
              </w:rPr>
              <w:t xml:space="preserve">during relatively slow periods </w:t>
            </w:r>
            <w:r w:rsidR="005C2965">
              <w:rPr>
                <w:color w:val="000000"/>
                <w:sz w:val="18"/>
                <w:szCs w:val="18"/>
              </w:rPr>
              <w:t xml:space="preserve">(lower than forecasted volumes, or actual staff higher than </w:t>
            </w:r>
            <w:r w:rsidR="005E2C46">
              <w:rPr>
                <w:color w:val="000000"/>
                <w:sz w:val="18"/>
                <w:szCs w:val="18"/>
              </w:rPr>
              <w:t>forecasted</w:t>
            </w:r>
            <w:r w:rsidR="00762772">
              <w:rPr>
                <w:color w:val="000000"/>
                <w:sz w:val="18"/>
                <w:szCs w:val="18"/>
              </w:rPr>
              <w:t>)</w:t>
            </w:r>
            <w:r w:rsidR="005C2965">
              <w:rPr>
                <w:color w:val="000000"/>
                <w:sz w:val="18"/>
                <w:szCs w:val="18"/>
              </w:rPr>
              <w:t>.</w:t>
            </w:r>
          </w:p>
          <w:p w:rsidR="004002C2" w:rsidRDefault="004002C2" w:rsidP="00C101B5">
            <w:pPr>
              <w:spacing w:before="0" w:after="0"/>
              <w:rPr>
                <w:color w:val="000000"/>
                <w:sz w:val="18"/>
                <w:szCs w:val="18"/>
              </w:rPr>
            </w:pPr>
          </w:p>
          <w:p w:rsidR="004002C2" w:rsidRDefault="004002C2" w:rsidP="00C101B5">
            <w:pPr>
              <w:spacing w:before="0" w:after="0"/>
              <w:rPr>
                <w:color w:val="000000"/>
                <w:sz w:val="18"/>
                <w:szCs w:val="18"/>
              </w:rPr>
            </w:pPr>
          </w:p>
          <w:p w:rsidR="004002C2" w:rsidRDefault="004002C2" w:rsidP="00C101B5">
            <w:pPr>
              <w:spacing w:before="0" w:after="0"/>
              <w:rPr>
                <w:color w:val="000000"/>
                <w:sz w:val="18"/>
                <w:szCs w:val="18"/>
              </w:rPr>
            </w:pPr>
          </w:p>
          <w:p w:rsidR="004002C2" w:rsidRDefault="004002C2" w:rsidP="00C101B5">
            <w:pPr>
              <w:spacing w:before="0" w:after="0"/>
              <w:rPr>
                <w:color w:val="000000"/>
                <w:sz w:val="18"/>
                <w:szCs w:val="18"/>
              </w:rPr>
            </w:pPr>
          </w:p>
        </w:tc>
        <w:tc>
          <w:tcPr>
            <w:tcW w:w="3060" w:type="dxa"/>
            <w:tcBorders>
              <w:top w:val="nil"/>
              <w:left w:val="single" w:sz="4" w:space="0" w:color="auto"/>
              <w:bottom w:val="single" w:sz="4" w:space="0" w:color="auto"/>
              <w:right w:val="single" w:sz="4" w:space="0" w:color="auto"/>
            </w:tcBorders>
            <w:shd w:val="clear" w:color="auto" w:fill="auto"/>
          </w:tcPr>
          <w:p w:rsidR="00F93FDF" w:rsidRDefault="007116FA" w:rsidP="00F93FDF">
            <w:pPr>
              <w:spacing w:before="0" w:after="0" w:line="276" w:lineRule="auto"/>
              <w:rPr>
                <w:b/>
                <w:i/>
                <w:color w:val="000000"/>
                <w:sz w:val="18"/>
                <w:szCs w:val="18"/>
              </w:rPr>
            </w:pPr>
            <w:r>
              <w:rPr>
                <w:b/>
                <w:i/>
                <w:color w:val="000000"/>
                <w:sz w:val="18"/>
                <w:szCs w:val="18"/>
              </w:rPr>
              <w:t>Data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tblGrid>
            <w:tr w:rsidR="00F12AAD" w:rsidRPr="00F12AAD" w:rsidTr="00F12AAD">
              <w:trPr>
                <w:tblCellSpacing w:w="15" w:type="dxa"/>
              </w:trPr>
              <w:tc>
                <w:tcPr>
                  <w:tcW w:w="0" w:type="auto"/>
                  <w:hideMark/>
                </w:tcPr>
                <w:p w:rsidR="00F40056" w:rsidRPr="000316F9" w:rsidRDefault="00F12AAD" w:rsidP="00F40056">
                  <w:pPr>
                    <w:spacing w:before="0" w:after="0"/>
                    <w:rPr>
                      <w:rFonts w:eastAsia="Times New Roman"/>
                      <w:sz w:val="18"/>
                      <w:szCs w:val="18"/>
                    </w:rPr>
                  </w:pPr>
                  <w:r w:rsidRPr="000316F9">
                    <w:rPr>
                      <w:color w:val="000000"/>
                      <w:sz w:val="18"/>
                      <w:szCs w:val="18"/>
                    </w:rPr>
                    <w:t>Staff Plan Assessment at Monthly Level</w:t>
                  </w:r>
                  <w:r w:rsidRPr="000316F9">
                    <w:rPr>
                      <w:rFonts w:eastAsia="Times New Roman"/>
                      <w:sz w:val="18"/>
                      <w:szCs w:val="18"/>
                    </w:rPr>
                    <w:br/>
                  </w:r>
                  <w:r w:rsidRPr="000316F9">
                    <w:rPr>
                      <w:color w:val="000000"/>
                      <w:sz w:val="18"/>
                      <w:szCs w:val="18"/>
                    </w:rPr>
                    <w:t>• Number of months where SLR was met (or not met</w:t>
                  </w:r>
                  <w:proofErr w:type="gramStart"/>
                  <w:r w:rsidRPr="000316F9">
                    <w:rPr>
                      <w:color w:val="000000"/>
                      <w:sz w:val="18"/>
                      <w:szCs w:val="18"/>
                    </w:rPr>
                    <w:t>)</w:t>
                  </w:r>
                  <w:proofErr w:type="gramEnd"/>
                  <w:r w:rsidRPr="000316F9">
                    <w:rPr>
                      <w:color w:val="000000"/>
                      <w:sz w:val="18"/>
                      <w:szCs w:val="18"/>
                    </w:rPr>
                    <w:br/>
                    <w:t>• Number of days where SLR was met (or not met)</w:t>
                  </w:r>
                  <w:r w:rsidRPr="000316F9">
                    <w:rPr>
                      <w:color w:val="000000"/>
                      <w:sz w:val="18"/>
                      <w:szCs w:val="18"/>
                    </w:rPr>
                    <w:br/>
                    <w:t>• Number of days where staff and forecast variance are both within tolerance threshold and SLR was met (or not met)</w:t>
                  </w:r>
                  <w:r w:rsidRPr="000316F9">
                    <w:rPr>
                      <w:rFonts w:eastAsia="Times New Roman"/>
                      <w:sz w:val="18"/>
                      <w:szCs w:val="18"/>
                    </w:rPr>
                    <w:br/>
                  </w:r>
                  <w:r w:rsidRPr="000316F9">
                    <w:rPr>
                      <w:color w:val="000000"/>
                      <w:sz w:val="18"/>
                      <w:szCs w:val="18"/>
                    </w:rPr>
                    <w:t>The above three metrics are presented in pie chart.</w:t>
                  </w:r>
                  <w:r w:rsidRPr="000316F9">
                    <w:rPr>
                      <w:rFonts w:eastAsia="Times New Roman"/>
                      <w:sz w:val="18"/>
                      <w:szCs w:val="18"/>
                    </w:rPr>
                    <w:br/>
                  </w:r>
                  <w:r w:rsidRPr="000316F9">
                    <w:rPr>
                      <w:rFonts w:eastAsia="Times New Roman"/>
                      <w:sz w:val="18"/>
                      <w:szCs w:val="18"/>
                    </w:rPr>
                    <w:br/>
                  </w:r>
                  <w:r w:rsidRPr="000316F9">
                    <w:rPr>
                      <w:color w:val="000000"/>
                      <w:sz w:val="18"/>
                      <w:szCs w:val="18"/>
                    </w:rPr>
                    <w:t xml:space="preserve">• Number of days where staff variance (actual – </w:t>
                  </w:r>
                  <w:r w:rsidR="005E2C46">
                    <w:rPr>
                      <w:color w:val="000000"/>
                      <w:sz w:val="18"/>
                      <w:szCs w:val="18"/>
                    </w:rPr>
                    <w:t>forecast</w:t>
                  </w:r>
                  <w:r w:rsidRPr="000316F9">
                    <w:rPr>
                      <w:color w:val="000000"/>
                      <w:sz w:val="18"/>
                      <w:szCs w:val="18"/>
                    </w:rPr>
                    <w:t>) is within threshold</w:t>
                  </w:r>
                  <w:r w:rsidRPr="000316F9">
                    <w:rPr>
                      <w:color w:val="000000"/>
                      <w:sz w:val="18"/>
                      <w:szCs w:val="18"/>
                    </w:rPr>
                    <w:br/>
                    <w:t>• Number of days where staff shortfall (</w:t>
                  </w:r>
                  <w:r w:rsidR="005E2C46">
                    <w:rPr>
                      <w:color w:val="000000"/>
                      <w:sz w:val="18"/>
                      <w:szCs w:val="18"/>
                    </w:rPr>
                    <w:t>forecast</w:t>
                  </w:r>
                  <w:r w:rsidRPr="000316F9">
                    <w:rPr>
                      <w:color w:val="000000"/>
                      <w:sz w:val="18"/>
                      <w:szCs w:val="18"/>
                    </w:rPr>
                    <w:t xml:space="preserve"> - actual) exceeds threshold</w:t>
                  </w:r>
                  <w:r w:rsidRPr="000316F9">
                    <w:rPr>
                      <w:color w:val="000000"/>
                      <w:sz w:val="18"/>
                      <w:szCs w:val="18"/>
                    </w:rPr>
                    <w:br/>
                    <w:t xml:space="preserve">• Number of days where staff excess (actual – </w:t>
                  </w:r>
                  <w:r w:rsidR="005E2C46">
                    <w:rPr>
                      <w:color w:val="000000"/>
                      <w:sz w:val="18"/>
                      <w:szCs w:val="18"/>
                    </w:rPr>
                    <w:t>forecast</w:t>
                  </w:r>
                  <w:r w:rsidRPr="000316F9">
                    <w:rPr>
                      <w:color w:val="000000"/>
                      <w:sz w:val="18"/>
                      <w:szCs w:val="18"/>
                    </w:rPr>
                    <w:t>) exceeds threshold</w:t>
                  </w:r>
                  <w:r w:rsidRPr="000316F9">
                    <w:rPr>
                      <w:rFonts w:eastAsia="Times New Roman"/>
                      <w:sz w:val="18"/>
                      <w:szCs w:val="18"/>
                    </w:rPr>
                    <w:br/>
                  </w:r>
                  <w:r w:rsidRPr="000316F9">
                    <w:rPr>
                      <w:color w:val="000000"/>
                      <w:sz w:val="18"/>
                      <w:szCs w:val="18"/>
                    </w:rPr>
                    <w:t>The above metrics are presented in horizontal bar chart.</w:t>
                  </w:r>
                  <w:r w:rsidRPr="000316F9">
                    <w:rPr>
                      <w:rFonts w:eastAsia="Times New Roman"/>
                      <w:sz w:val="18"/>
                      <w:szCs w:val="18"/>
                    </w:rPr>
                    <w:br/>
                  </w:r>
                  <w:r w:rsidRPr="000316F9">
                    <w:rPr>
                      <w:rFonts w:eastAsia="Times New Roman"/>
                      <w:sz w:val="18"/>
                      <w:szCs w:val="18"/>
                    </w:rPr>
                    <w:br/>
                  </w:r>
                  <w:r w:rsidRPr="000316F9">
                    <w:rPr>
                      <w:color w:val="000000"/>
                      <w:sz w:val="18"/>
                      <w:szCs w:val="18"/>
                    </w:rPr>
                    <w:t>• Number of days where forecast is within tolerance threshold, staff excess is more than threshold, and SLR was met (or not met)</w:t>
                  </w:r>
                  <w:r w:rsidRPr="000316F9">
                    <w:rPr>
                      <w:color w:val="000000"/>
                      <w:sz w:val="18"/>
                      <w:szCs w:val="18"/>
                    </w:rPr>
                    <w:br/>
                    <w:t>• Number of days where forecast is within tolerance threshold, staff shortfall is more than threshold, and SLR was met (or not met)</w:t>
                  </w:r>
                  <w:r w:rsidRPr="000316F9">
                    <w:rPr>
                      <w:color w:val="000000"/>
                      <w:sz w:val="18"/>
                      <w:szCs w:val="18"/>
                    </w:rPr>
                    <w:br/>
                    <w:t>• Number of days where forecast is below tolerance threshold, staff is within threshold, and SLR was met (or not met)</w:t>
                  </w:r>
                  <w:r w:rsidRPr="000316F9">
                    <w:rPr>
                      <w:color w:val="000000"/>
                      <w:sz w:val="18"/>
                      <w:szCs w:val="18"/>
                    </w:rPr>
                    <w:br/>
                    <w:t>• Number of days where forecast is above tolerance threshold, staff is within threshold, and SLR was met (or not met)</w:t>
                  </w:r>
                  <w:r w:rsidRPr="000316F9">
                    <w:rPr>
                      <w:color w:val="000000"/>
                      <w:sz w:val="18"/>
                      <w:szCs w:val="18"/>
                    </w:rPr>
                    <w:br/>
                  </w:r>
                  <w:r w:rsidRPr="000316F9">
                    <w:rPr>
                      <w:rFonts w:eastAsia="Times New Roman"/>
                      <w:sz w:val="18"/>
                      <w:szCs w:val="18"/>
                    </w:rPr>
                    <w:br/>
                  </w:r>
                  <w:r w:rsidRPr="000316F9">
                    <w:rPr>
                      <w:color w:val="000000"/>
                      <w:sz w:val="18"/>
                      <w:szCs w:val="18"/>
                    </w:rPr>
                    <w:t>The above four metrics are displayed as doughnut chart.</w:t>
                  </w:r>
                  <w:r w:rsidRPr="000316F9">
                    <w:rPr>
                      <w:color w:val="000000"/>
                      <w:sz w:val="18"/>
                      <w:szCs w:val="18"/>
                    </w:rPr>
                    <w:br/>
                    <w:t>Thresholds are set for each metric; highlight in red those days where the value exceeds the threshold.</w:t>
                  </w:r>
                </w:p>
                <w:p w:rsidR="000316F9" w:rsidRPr="000316F9" w:rsidRDefault="00F12AAD" w:rsidP="000316F9">
                  <w:pPr>
                    <w:rPr>
                      <w:rFonts w:eastAsia="Times New Roman"/>
                      <w:sz w:val="18"/>
                      <w:szCs w:val="18"/>
                    </w:rPr>
                  </w:pPr>
                  <w:r w:rsidRPr="000316F9">
                    <w:rPr>
                      <w:rFonts w:eastAsia="Times New Roman"/>
                      <w:sz w:val="18"/>
                      <w:szCs w:val="18"/>
                    </w:rPr>
                    <w:br/>
                  </w:r>
                  <w:r w:rsidRPr="000316F9">
                    <w:rPr>
                      <w:b/>
                      <w:i/>
                      <w:color w:val="000000"/>
                      <w:sz w:val="18"/>
                      <w:szCs w:val="18"/>
                    </w:rPr>
                    <w:t>Filters</w:t>
                  </w:r>
                  <w:r w:rsidRPr="000316F9">
                    <w:rPr>
                      <w:color w:val="000000"/>
                      <w:sz w:val="18"/>
                      <w:szCs w:val="18"/>
                    </w:rPr>
                    <w:t>:</w:t>
                  </w:r>
                </w:p>
                <w:p w:rsidR="000316F9" w:rsidRPr="000316F9" w:rsidRDefault="000316F9" w:rsidP="00BF7722">
                  <w:pPr>
                    <w:pStyle w:val="ListParagraph"/>
                    <w:numPr>
                      <w:ilvl w:val="0"/>
                      <w:numId w:val="31"/>
                    </w:numPr>
                    <w:rPr>
                      <w:rFonts w:eastAsia="Times New Roman"/>
                      <w:sz w:val="18"/>
                      <w:szCs w:val="18"/>
                    </w:rPr>
                  </w:pPr>
                  <w:r w:rsidRPr="000316F9">
                    <w:rPr>
                      <w:color w:val="000000"/>
                      <w:sz w:val="18"/>
                      <w:szCs w:val="18"/>
                    </w:rPr>
                    <w:t>Select desired date range, including past months. Default is current quarter.</w:t>
                  </w:r>
                </w:p>
                <w:p w:rsidR="000316F9" w:rsidRPr="000316F9" w:rsidRDefault="000316F9" w:rsidP="00BF7722">
                  <w:pPr>
                    <w:pStyle w:val="ListParagraph"/>
                    <w:numPr>
                      <w:ilvl w:val="0"/>
                      <w:numId w:val="31"/>
                    </w:numPr>
                    <w:rPr>
                      <w:rFonts w:eastAsia="Times New Roman"/>
                      <w:sz w:val="18"/>
                      <w:szCs w:val="18"/>
                    </w:rPr>
                  </w:pPr>
                  <w:r w:rsidRPr="000316F9">
                    <w:rPr>
                      <w:color w:val="000000"/>
                      <w:sz w:val="18"/>
                      <w:szCs w:val="18"/>
                    </w:rPr>
                    <w:t>Select the filter items from drop-downs for contact type</w:t>
                  </w:r>
                  <w:r w:rsidR="00222E92">
                    <w:rPr>
                      <w:color w:val="000000"/>
                      <w:sz w:val="18"/>
                      <w:szCs w:val="18"/>
                    </w:rPr>
                    <w:t xml:space="preserve"> (inbound call, web</w:t>
                  </w:r>
                  <w:r w:rsidR="005A1525">
                    <w:rPr>
                      <w:color w:val="000000"/>
                      <w:sz w:val="18"/>
                      <w:szCs w:val="18"/>
                    </w:rPr>
                    <w:t xml:space="preserve"> </w:t>
                  </w:r>
                  <w:r w:rsidR="00222E92">
                    <w:rPr>
                      <w:color w:val="000000"/>
                      <w:sz w:val="18"/>
                      <w:szCs w:val="18"/>
                    </w:rPr>
                    <w:t xml:space="preserve">chat, </w:t>
                  </w:r>
                  <w:proofErr w:type="spellStart"/>
                  <w:r w:rsidR="00222E92">
                    <w:rPr>
                      <w:color w:val="000000"/>
                      <w:sz w:val="18"/>
                      <w:szCs w:val="18"/>
                    </w:rPr>
                    <w:t>etc</w:t>
                  </w:r>
                  <w:proofErr w:type="spellEnd"/>
                  <w:r w:rsidR="00222E92">
                    <w:rPr>
                      <w:color w:val="000000"/>
                      <w:sz w:val="18"/>
                      <w:szCs w:val="18"/>
                    </w:rPr>
                    <w:t>)</w:t>
                  </w:r>
                  <w:r w:rsidR="00502358">
                    <w:rPr>
                      <w:color w:val="000000"/>
                      <w:sz w:val="18"/>
                      <w:szCs w:val="18"/>
                    </w:rPr>
                    <w:t xml:space="preserve"> and metric (in this case: contact created, offered, handled)</w:t>
                  </w:r>
                  <w:r w:rsidR="00222E92">
                    <w:rPr>
                      <w:color w:val="000000"/>
                      <w:sz w:val="18"/>
                      <w:szCs w:val="18"/>
                    </w:rPr>
                    <w:t>.</w:t>
                  </w:r>
                  <w:r w:rsidR="005B33EA">
                    <w:rPr>
                      <w:color w:val="000000"/>
                      <w:sz w:val="18"/>
                      <w:szCs w:val="18"/>
                    </w:rPr>
                    <w:t xml:space="preserve"> </w:t>
                  </w:r>
                  <w:r w:rsidRPr="000316F9">
                    <w:rPr>
                      <w:color w:val="000000"/>
                      <w:sz w:val="18"/>
                      <w:szCs w:val="18"/>
                    </w:rPr>
                    <w:t xml:space="preserve">Aggregate </w:t>
                  </w:r>
                  <w:r w:rsidRPr="000316F9">
                    <w:rPr>
                      <w:color w:val="000000"/>
                      <w:sz w:val="18"/>
                      <w:szCs w:val="18"/>
                    </w:rPr>
                    <w:lastRenderedPageBreak/>
                    <w:t>date is available in all drop-downs by selecting “All”.</w:t>
                  </w:r>
                </w:p>
                <w:p w:rsidR="000316F9" w:rsidRPr="000316F9" w:rsidRDefault="00F12AAD" w:rsidP="000316F9">
                  <w:pPr>
                    <w:rPr>
                      <w:b/>
                      <w:i/>
                      <w:color w:val="000000"/>
                      <w:sz w:val="18"/>
                      <w:szCs w:val="18"/>
                    </w:rPr>
                  </w:pPr>
                  <w:r w:rsidRPr="000316F9">
                    <w:rPr>
                      <w:rFonts w:eastAsia="Times New Roman"/>
                      <w:sz w:val="18"/>
                      <w:szCs w:val="18"/>
                    </w:rPr>
                    <w:br/>
                  </w:r>
                  <w:r w:rsidR="000316F9" w:rsidRPr="000316F9">
                    <w:rPr>
                      <w:b/>
                      <w:i/>
                      <w:color w:val="000000"/>
                      <w:sz w:val="18"/>
                      <w:szCs w:val="18"/>
                    </w:rPr>
                    <w:t xml:space="preserve">Capabilities, Alerts and Modifications: </w:t>
                  </w:r>
                </w:p>
                <w:p w:rsidR="00F12AAD" w:rsidRPr="000316F9" w:rsidRDefault="00590E66" w:rsidP="00590E66">
                  <w:pPr>
                    <w:spacing w:before="0" w:after="0"/>
                    <w:rPr>
                      <w:rFonts w:ascii="Segoe UI" w:eastAsia="Times New Roman" w:hAnsi="Segoe UI" w:cs="Segoe UI"/>
                      <w:sz w:val="18"/>
                      <w:szCs w:val="18"/>
                    </w:rPr>
                  </w:pPr>
                  <w:r>
                    <w:rPr>
                      <w:color w:val="000000"/>
                      <w:sz w:val="18"/>
                      <w:szCs w:val="18"/>
                    </w:rPr>
                    <w:t>Users</w:t>
                  </w:r>
                  <w:r w:rsidR="00E068F7">
                    <w:rPr>
                      <w:color w:val="000000"/>
                      <w:sz w:val="18"/>
                      <w:szCs w:val="18"/>
                    </w:rPr>
                    <w:t xml:space="preserve"> will </w:t>
                  </w:r>
                  <w:r w:rsidR="00F12AAD" w:rsidRPr="000316F9">
                    <w:rPr>
                      <w:color w:val="000000"/>
                      <w:sz w:val="18"/>
                      <w:szCs w:val="18"/>
                    </w:rPr>
                    <w:t>define conditions (threshold around above data metrics) based on which staff plan execution will be assessed. The dashboard will generate alerts for daily and hourly metrics and highlight in red the months where staff plan execution is poor, good, and excellent.</w:t>
                  </w:r>
                </w:p>
              </w:tc>
            </w:tr>
          </w:tbl>
          <w:p w:rsidR="00936AAD" w:rsidRPr="000316F9" w:rsidRDefault="00936AAD" w:rsidP="000316F9">
            <w:pPr>
              <w:spacing w:before="0" w:after="0"/>
              <w:rPr>
                <w:rFonts w:eastAsia="Times New Roman"/>
                <w:sz w:val="24"/>
              </w:rPr>
            </w:pPr>
          </w:p>
        </w:tc>
        <w:tc>
          <w:tcPr>
            <w:tcW w:w="1710" w:type="dxa"/>
            <w:tcBorders>
              <w:top w:val="nil"/>
              <w:left w:val="single" w:sz="4" w:space="0" w:color="auto"/>
              <w:bottom w:val="single" w:sz="4" w:space="0" w:color="auto"/>
              <w:right w:val="single" w:sz="4" w:space="0" w:color="auto"/>
            </w:tcBorders>
          </w:tcPr>
          <w:p w:rsidR="00F47B62" w:rsidRDefault="00D6325C" w:rsidP="00C101B5">
            <w:pPr>
              <w:spacing w:before="0" w:after="0"/>
              <w:rPr>
                <w:color w:val="000000"/>
                <w:sz w:val="18"/>
                <w:szCs w:val="18"/>
              </w:rPr>
            </w:pPr>
            <w:r>
              <w:rPr>
                <w:color w:val="000000"/>
                <w:sz w:val="18"/>
                <w:szCs w:val="18"/>
              </w:rPr>
              <w:lastRenderedPageBreak/>
              <w:t>Contact Center Manager, Production Planner</w:t>
            </w:r>
          </w:p>
        </w:tc>
      </w:tr>
      <w:tr w:rsidR="00384EAA" w:rsidRPr="002A4E00" w:rsidTr="00590E66">
        <w:trPr>
          <w:trHeight w:val="300"/>
        </w:trPr>
        <w:tc>
          <w:tcPr>
            <w:tcW w:w="1890" w:type="dxa"/>
            <w:tcBorders>
              <w:top w:val="single" w:sz="4" w:space="0" w:color="auto"/>
              <w:left w:val="single" w:sz="4" w:space="0" w:color="auto"/>
              <w:bottom w:val="single" w:sz="4" w:space="0" w:color="auto"/>
              <w:right w:val="single" w:sz="4" w:space="0" w:color="auto"/>
            </w:tcBorders>
            <w:shd w:val="clear" w:color="000000" w:fill="B8CCE4"/>
            <w:hideMark/>
          </w:tcPr>
          <w:p w:rsidR="00384EAA" w:rsidRPr="002A4E00" w:rsidRDefault="00384EAA" w:rsidP="00DF0A1F">
            <w:pPr>
              <w:spacing w:before="0" w:after="0"/>
              <w:rPr>
                <w:b/>
                <w:bCs/>
                <w:i/>
                <w:iCs/>
                <w:color w:val="000000"/>
                <w:sz w:val="18"/>
                <w:szCs w:val="18"/>
              </w:rPr>
            </w:pPr>
            <w:r>
              <w:rPr>
                <w:b/>
                <w:bCs/>
                <w:i/>
                <w:iCs/>
                <w:color w:val="000000"/>
                <w:sz w:val="18"/>
                <w:szCs w:val="18"/>
              </w:rPr>
              <w:lastRenderedPageBreak/>
              <w:t>Reports</w:t>
            </w:r>
          </w:p>
        </w:tc>
        <w:tc>
          <w:tcPr>
            <w:tcW w:w="2292" w:type="dxa"/>
            <w:tcBorders>
              <w:top w:val="single" w:sz="4" w:space="0" w:color="auto"/>
              <w:left w:val="nil"/>
              <w:bottom w:val="single" w:sz="4" w:space="0" w:color="auto"/>
              <w:right w:val="single" w:sz="4" w:space="0" w:color="auto"/>
            </w:tcBorders>
            <w:shd w:val="clear" w:color="000000" w:fill="B8CCE4"/>
          </w:tcPr>
          <w:p w:rsidR="00384EAA" w:rsidRPr="002A4E00" w:rsidRDefault="00384EAA" w:rsidP="00DF0A1F">
            <w:pPr>
              <w:spacing w:before="0" w:after="0"/>
              <w:rPr>
                <w:b/>
                <w:bCs/>
                <w:i/>
                <w:iCs/>
                <w:color w:val="000000"/>
                <w:sz w:val="18"/>
                <w:szCs w:val="18"/>
              </w:rPr>
            </w:pPr>
          </w:p>
        </w:tc>
        <w:tc>
          <w:tcPr>
            <w:tcW w:w="3060" w:type="dxa"/>
            <w:tcBorders>
              <w:top w:val="single" w:sz="4" w:space="0" w:color="auto"/>
              <w:left w:val="single" w:sz="4" w:space="0" w:color="auto"/>
              <w:bottom w:val="single" w:sz="4" w:space="0" w:color="auto"/>
              <w:right w:val="single" w:sz="4" w:space="0" w:color="auto"/>
            </w:tcBorders>
            <w:shd w:val="clear" w:color="000000" w:fill="B8CCE4"/>
            <w:hideMark/>
          </w:tcPr>
          <w:p w:rsidR="00384EAA" w:rsidRPr="002A4E00" w:rsidRDefault="00384EAA" w:rsidP="00DF0A1F">
            <w:pPr>
              <w:spacing w:before="0" w:after="0"/>
              <w:rPr>
                <w:b/>
                <w:bCs/>
                <w:i/>
                <w:iCs/>
                <w:color w:val="000000"/>
                <w:sz w:val="18"/>
                <w:szCs w:val="18"/>
              </w:rPr>
            </w:pPr>
            <w:r w:rsidRPr="002A4E00">
              <w:rPr>
                <w:b/>
                <w:bCs/>
                <w:i/>
                <w:iCs/>
                <w:color w:val="000000"/>
                <w:sz w:val="18"/>
                <w:szCs w:val="18"/>
              </w:rPr>
              <w:t> </w:t>
            </w:r>
          </w:p>
        </w:tc>
        <w:tc>
          <w:tcPr>
            <w:tcW w:w="1710" w:type="dxa"/>
            <w:tcBorders>
              <w:top w:val="single" w:sz="4" w:space="0" w:color="auto"/>
              <w:left w:val="single" w:sz="4" w:space="0" w:color="auto"/>
              <w:bottom w:val="single" w:sz="4" w:space="0" w:color="auto"/>
              <w:right w:val="single" w:sz="4" w:space="0" w:color="auto"/>
            </w:tcBorders>
            <w:shd w:val="clear" w:color="000000" w:fill="B8CCE4"/>
          </w:tcPr>
          <w:p w:rsidR="00384EAA" w:rsidRPr="002A4E00" w:rsidRDefault="00384EAA" w:rsidP="00DF0A1F">
            <w:pPr>
              <w:spacing w:before="0" w:after="0"/>
              <w:rPr>
                <w:b/>
                <w:bCs/>
                <w:i/>
                <w:iCs/>
                <w:color w:val="000000"/>
                <w:sz w:val="18"/>
                <w:szCs w:val="18"/>
              </w:rPr>
            </w:pPr>
          </w:p>
        </w:tc>
      </w:tr>
      <w:tr w:rsidR="00D96DDF" w:rsidRPr="006C3781" w:rsidTr="00590E66">
        <w:trPr>
          <w:trHeight w:val="900"/>
        </w:trPr>
        <w:tc>
          <w:tcPr>
            <w:tcW w:w="1890" w:type="dxa"/>
            <w:tcBorders>
              <w:top w:val="nil"/>
              <w:left w:val="single" w:sz="4" w:space="0" w:color="auto"/>
              <w:bottom w:val="single" w:sz="4" w:space="0" w:color="auto"/>
              <w:right w:val="single" w:sz="4" w:space="0" w:color="auto"/>
            </w:tcBorders>
            <w:shd w:val="clear" w:color="auto" w:fill="auto"/>
          </w:tcPr>
          <w:p w:rsidR="00D96DDF" w:rsidRPr="002A4E00" w:rsidRDefault="00D96DDF" w:rsidP="00D438AA">
            <w:pPr>
              <w:spacing w:before="0" w:after="0"/>
              <w:rPr>
                <w:color w:val="000000"/>
                <w:sz w:val="18"/>
                <w:szCs w:val="18"/>
              </w:rPr>
            </w:pPr>
            <w:r>
              <w:rPr>
                <w:color w:val="000000"/>
                <w:sz w:val="18"/>
                <w:szCs w:val="18"/>
              </w:rPr>
              <w:t>Staffing Analysis Month</w:t>
            </w:r>
            <w:r w:rsidR="00FC57B3">
              <w:rPr>
                <w:color w:val="000000"/>
                <w:sz w:val="18"/>
                <w:szCs w:val="18"/>
              </w:rPr>
              <w:t>ly</w:t>
            </w:r>
            <w:r>
              <w:rPr>
                <w:color w:val="000000"/>
                <w:sz w:val="18"/>
                <w:szCs w:val="18"/>
              </w:rPr>
              <w:t xml:space="preserve"> Report</w:t>
            </w:r>
          </w:p>
        </w:tc>
        <w:tc>
          <w:tcPr>
            <w:tcW w:w="2292" w:type="dxa"/>
            <w:tcBorders>
              <w:top w:val="single" w:sz="4" w:space="0" w:color="auto"/>
              <w:left w:val="nil"/>
              <w:bottom w:val="single" w:sz="4" w:space="0" w:color="auto"/>
              <w:right w:val="single" w:sz="4" w:space="0" w:color="auto"/>
            </w:tcBorders>
          </w:tcPr>
          <w:p w:rsidR="00D96DDF" w:rsidRDefault="00E43F82" w:rsidP="00375227">
            <w:pPr>
              <w:spacing w:before="0" w:after="0"/>
              <w:rPr>
                <w:color w:val="000000"/>
                <w:sz w:val="18"/>
                <w:szCs w:val="18"/>
              </w:rPr>
            </w:pPr>
            <w:r>
              <w:rPr>
                <w:color w:val="000000"/>
                <w:sz w:val="18"/>
                <w:szCs w:val="18"/>
              </w:rPr>
              <w:t>T</w:t>
            </w:r>
            <w:r w:rsidR="00BA2EAB">
              <w:rPr>
                <w:color w:val="000000"/>
                <w:sz w:val="18"/>
                <w:szCs w:val="18"/>
              </w:rPr>
              <w:t xml:space="preserve">his report allows management to </w:t>
            </w:r>
            <w:r w:rsidR="00511621">
              <w:rPr>
                <w:color w:val="000000"/>
                <w:sz w:val="18"/>
                <w:szCs w:val="18"/>
              </w:rPr>
              <w:t xml:space="preserve">check </w:t>
            </w:r>
            <w:r w:rsidR="0094036D">
              <w:rPr>
                <w:color w:val="000000"/>
                <w:sz w:val="18"/>
                <w:szCs w:val="18"/>
              </w:rPr>
              <w:t xml:space="preserve">if </w:t>
            </w:r>
            <w:r w:rsidR="00BA2EAB">
              <w:rPr>
                <w:color w:val="000000"/>
                <w:sz w:val="18"/>
                <w:szCs w:val="18"/>
              </w:rPr>
              <w:t xml:space="preserve">the </w:t>
            </w:r>
            <w:r w:rsidR="00375227">
              <w:rPr>
                <w:color w:val="000000"/>
                <w:sz w:val="18"/>
                <w:szCs w:val="18"/>
              </w:rPr>
              <w:t xml:space="preserve">forecast / </w:t>
            </w:r>
            <w:r w:rsidR="0094036D">
              <w:rPr>
                <w:color w:val="000000"/>
                <w:sz w:val="18"/>
                <w:szCs w:val="18"/>
              </w:rPr>
              <w:t>required</w:t>
            </w:r>
            <w:r w:rsidR="00375227">
              <w:rPr>
                <w:color w:val="000000"/>
                <w:sz w:val="18"/>
                <w:szCs w:val="18"/>
              </w:rPr>
              <w:t xml:space="preserve"> </w:t>
            </w:r>
            <w:r w:rsidR="0094036D">
              <w:rPr>
                <w:color w:val="000000"/>
                <w:sz w:val="18"/>
                <w:szCs w:val="18"/>
              </w:rPr>
              <w:t xml:space="preserve">staff level has been achieved consistently. </w:t>
            </w:r>
          </w:p>
        </w:tc>
        <w:tc>
          <w:tcPr>
            <w:tcW w:w="3060" w:type="dxa"/>
            <w:tcBorders>
              <w:top w:val="nil"/>
              <w:left w:val="single" w:sz="4" w:space="0" w:color="auto"/>
              <w:bottom w:val="single" w:sz="4" w:space="0" w:color="auto"/>
              <w:right w:val="single" w:sz="4" w:space="0" w:color="auto"/>
            </w:tcBorders>
            <w:shd w:val="clear" w:color="auto" w:fill="auto"/>
          </w:tcPr>
          <w:p w:rsidR="001835C8" w:rsidRDefault="001835C8" w:rsidP="001835C8">
            <w:pPr>
              <w:spacing w:before="0" w:after="0" w:line="276" w:lineRule="auto"/>
              <w:rPr>
                <w:b/>
                <w:i/>
                <w:color w:val="000000"/>
                <w:sz w:val="18"/>
                <w:szCs w:val="18"/>
              </w:rPr>
            </w:pPr>
            <w:r>
              <w:rPr>
                <w:b/>
                <w:i/>
                <w:color w:val="000000"/>
                <w:sz w:val="18"/>
                <w:szCs w:val="18"/>
              </w:rPr>
              <w:t>Data Metrics:</w:t>
            </w:r>
          </w:p>
          <w:p w:rsidR="00D96DDF" w:rsidRDefault="00D96DDF" w:rsidP="00D438AA">
            <w:pPr>
              <w:pStyle w:val="ListParagraph"/>
              <w:ind w:left="360"/>
              <w:rPr>
                <w:color w:val="000000"/>
                <w:sz w:val="18"/>
                <w:szCs w:val="18"/>
              </w:rPr>
            </w:pPr>
            <w:r>
              <w:rPr>
                <w:color w:val="000000"/>
                <w:sz w:val="18"/>
                <w:szCs w:val="18"/>
              </w:rPr>
              <w:t>Headcount</w:t>
            </w:r>
          </w:p>
          <w:p w:rsidR="00D96DDF" w:rsidRDefault="005E2C46" w:rsidP="008B243E">
            <w:pPr>
              <w:pStyle w:val="ListParagraph"/>
              <w:numPr>
                <w:ilvl w:val="0"/>
                <w:numId w:val="25"/>
              </w:numPr>
              <w:rPr>
                <w:color w:val="000000"/>
                <w:sz w:val="18"/>
                <w:szCs w:val="18"/>
              </w:rPr>
            </w:pPr>
            <w:r>
              <w:rPr>
                <w:color w:val="000000"/>
                <w:sz w:val="18"/>
                <w:szCs w:val="18"/>
              </w:rPr>
              <w:t>Forecast</w:t>
            </w:r>
            <w:r w:rsidR="00D96DDF">
              <w:rPr>
                <w:color w:val="000000"/>
                <w:sz w:val="18"/>
                <w:szCs w:val="18"/>
              </w:rPr>
              <w:t xml:space="preserve"> </w:t>
            </w:r>
            <w:r w:rsidR="00D96DDF" w:rsidRPr="00DE68A7">
              <w:rPr>
                <w:color w:val="000000"/>
                <w:sz w:val="18"/>
                <w:szCs w:val="18"/>
              </w:rPr>
              <w:t>headcount</w:t>
            </w:r>
            <w:r>
              <w:rPr>
                <w:color w:val="000000"/>
                <w:sz w:val="18"/>
                <w:szCs w:val="18"/>
              </w:rPr>
              <w:t xml:space="preserve"> </w:t>
            </w:r>
            <w:r>
              <w:rPr>
                <w:color w:val="000000"/>
                <w:sz w:val="18"/>
                <w:szCs w:val="18"/>
              </w:rPr>
              <w:t>a</w:t>
            </w:r>
            <w:r w:rsidRPr="00DE68A7">
              <w:rPr>
                <w:color w:val="000000"/>
                <w:sz w:val="18"/>
                <w:szCs w:val="18"/>
              </w:rPr>
              <w:t>vailable</w:t>
            </w:r>
          </w:p>
          <w:p w:rsidR="00D96DDF" w:rsidRPr="00D73221" w:rsidRDefault="00D96DDF" w:rsidP="008B243E">
            <w:pPr>
              <w:pStyle w:val="ListParagraph"/>
              <w:numPr>
                <w:ilvl w:val="0"/>
                <w:numId w:val="25"/>
              </w:numPr>
              <w:rPr>
                <w:color w:val="000000"/>
                <w:sz w:val="18"/>
                <w:szCs w:val="18"/>
              </w:rPr>
            </w:pPr>
            <w:r>
              <w:rPr>
                <w:color w:val="000000"/>
                <w:sz w:val="18"/>
                <w:szCs w:val="18"/>
              </w:rPr>
              <w:t>Actual headcount</w:t>
            </w:r>
            <w:r w:rsidR="005E2C46">
              <w:rPr>
                <w:color w:val="000000"/>
                <w:sz w:val="18"/>
                <w:szCs w:val="18"/>
              </w:rPr>
              <w:t xml:space="preserve"> </w:t>
            </w:r>
            <w:r w:rsidR="005E2C46">
              <w:rPr>
                <w:color w:val="000000"/>
                <w:sz w:val="18"/>
                <w:szCs w:val="18"/>
              </w:rPr>
              <w:t>available</w:t>
            </w:r>
            <w:r w:rsidR="005E2C46">
              <w:rPr>
                <w:color w:val="000000"/>
                <w:sz w:val="18"/>
                <w:szCs w:val="18"/>
              </w:rPr>
              <w:t xml:space="preserve"> </w:t>
            </w:r>
          </w:p>
          <w:p w:rsidR="00D96DDF" w:rsidRDefault="00D96DDF" w:rsidP="00D438AA">
            <w:pPr>
              <w:pStyle w:val="ListParagraph"/>
              <w:ind w:left="360"/>
              <w:rPr>
                <w:color w:val="000000"/>
                <w:sz w:val="18"/>
                <w:szCs w:val="18"/>
              </w:rPr>
            </w:pPr>
          </w:p>
          <w:p w:rsidR="00D96DDF" w:rsidRDefault="00D96DDF" w:rsidP="00D438AA">
            <w:pPr>
              <w:pStyle w:val="ListParagraph"/>
              <w:ind w:left="360"/>
              <w:rPr>
                <w:color w:val="000000"/>
                <w:sz w:val="18"/>
                <w:szCs w:val="18"/>
              </w:rPr>
            </w:pPr>
            <w:r>
              <w:rPr>
                <w:color w:val="000000"/>
                <w:sz w:val="18"/>
                <w:szCs w:val="18"/>
              </w:rPr>
              <w:t>Labor Minutes</w:t>
            </w:r>
          </w:p>
          <w:p w:rsidR="00D96DDF" w:rsidRDefault="005E2C46" w:rsidP="008B243E">
            <w:pPr>
              <w:pStyle w:val="ListParagraph"/>
              <w:numPr>
                <w:ilvl w:val="0"/>
                <w:numId w:val="25"/>
              </w:numPr>
              <w:rPr>
                <w:color w:val="000000"/>
                <w:sz w:val="18"/>
                <w:szCs w:val="18"/>
              </w:rPr>
            </w:pPr>
            <w:r>
              <w:rPr>
                <w:color w:val="000000"/>
                <w:sz w:val="18"/>
                <w:szCs w:val="18"/>
              </w:rPr>
              <w:t>Forecast</w:t>
            </w:r>
            <w:r w:rsidR="00D96DDF">
              <w:rPr>
                <w:color w:val="000000"/>
                <w:sz w:val="18"/>
                <w:szCs w:val="18"/>
              </w:rPr>
              <w:t xml:space="preserve"> labor minutes</w:t>
            </w:r>
            <w:r>
              <w:rPr>
                <w:color w:val="000000"/>
                <w:sz w:val="18"/>
                <w:szCs w:val="18"/>
              </w:rPr>
              <w:t xml:space="preserve"> available</w:t>
            </w:r>
          </w:p>
          <w:p w:rsidR="00D96DDF" w:rsidRDefault="00D96DDF" w:rsidP="008B243E">
            <w:pPr>
              <w:pStyle w:val="ListParagraph"/>
              <w:numPr>
                <w:ilvl w:val="0"/>
                <w:numId w:val="25"/>
              </w:numPr>
              <w:rPr>
                <w:color w:val="000000"/>
                <w:sz w:val="18"/>
                <w:szCs w:val="18"/>
              </w:rPr>
            </w:pPr>
            <w:r>
              <w:rPr>
                <w:color w:val="000000"/>
                <w:sz w:val="18"/>
                <w:szCs w:val="18"/>
              </w:rPr>
              <w:t xml:space="preserve">Scheduled </w:t>
            </w:r>
            <w:r w:rsidR="008B243E">
              <w:rPr>
                <w:color w:val="000000"/>
                <w:sz w:val="18"/>
                <w:szCs w:val="18"/>
              </w:rPr>
              <w:t xml:space="preserve">shift minutes </w:t>
            </w:r>
          </w:p>
          <w:p w:rsidR="00D96DDF" w:rsidRDefault="00D96DDF" w:rsidP="008B243E">
            <w:pPr>
              <w:pStyle w:val="ListParagraph"/>
              <w:numPr>
                <w:ilvl w:val="0"/>
                <w:numId w:val="25"/>
              </w:numPr>
              <w:rPr>
                <w:color w:val="000000"/>
                <w:sz w:val="18"/>
                <w:szCs w:val="18"/>
              </w:rPr>
            </w:pPr>
            <w:r>
              <w:rPr>
                <w:color w:val="000000"/>
                <w:sz w:val="18"/>
                <w:szCs w:val="18"/>
              </w:rPr>
              <w:t xml:space="preserve">Actual </w:t>
            </w:r>
            <w:r w:rsidR="008B243E">
              <w:rPr>
                <w:color w:val="000000"/>
                <w:sz w:val="18"/>
                <w:szCs w:val="18"/>
              </w:rPr>
              <w:t>labor minutes</w:t>
            </w:r>
            <w:r w:rsidR="005E2C46">
              <w:rPr>
                <w:color w:val="000000"/>
                <w:sz w:val="18"/>
                <w:szCs w:val="18"/>
              </w:rPr>
              <w:t xml:space="preserve"> available</w:t>
            </w:r>
          </w:p>
          <w:p w:rsidR="008B243E" w:rsidRDefault="008B243E" w:rsidP="008B243E">
            <w:pPr>
              <w:pStyle w:val="ListParagraph"/>
              <w:numPr>
                <w:ilvl w:val="0"/>
                <w:numId w:val="25"/>
              </w:numPr>
              <w:spacing w:line="276" w:lineRule="auto"/>
              <w:rPr>
                <w:color w:val="000000"/>
                <w:sz w:val="18"/>
                <w:szCs w:val="18"/>
              </w:rPr>
            </w:pPr>
            <w:r>
              <w:rPr>
                <w:color w:val="000000"/>
                <w:sz w:val="18"/>
                <w:szCs w:val="18"/>
              </w:rPr>
              <w:t>Actual labor minutes - scheduled shift</w:t>
            </w:r>
            <w:r>
              <w:rPr>
                <w:color w:val="000000"/>
                <w:sz w:val="18"/>
                <w:szCs w:val="18"/>
              </w:rPr>
              <w:t xml:space="preserve"> </w:t>
            </w:r>
            <w:r>
              <w:rPr>
                <w:color w:val="000000"/>
                <w:sz w:val="18"/>
                <w:szCs w:val="18"/>
              </w:rPr>
              <w:t>minutes</w:t>
            </w:r>
          </w:p>
          <w:p w:rsidR="008B243E" w:rsidRPr="008B243E" w:rsidRDefault="008B243E" w:rsidP="008B243E">
            <w:pPr>
              <w:pStyle w:val="ListParagraph"/>
              <w:numPr>
                <w:ilvl w:val="0"/>
                <w:numId w:val="25"/>
              </w:numPr>
              <w:spacing w:line="276" w:lineRule="auto"/>
              <w:rPr>
                <w:color w:val="000000"/>
                <w:sz w:val="18"/>
                <w:szCs w:val="18"/>
              </w:rPr>
            </w:pPr>
            <w:r w:rsidRPr="008B243E">
              <w:rPr>
                <w:color w:val="000000"/>
                <w:sz w:val="18"/>
                <w:szCs w:val="18"/>
              </w:rPr>
              <w:t>Scheduled shift minutes</w:t>
            </w:r>
            <w:r w:rsidRPr="008B243E">
              <w:rPr>
                <w:color w:val="000000"/>
                <w:sz w:val="18"/>
                <w:szCs w:val="18"/>
              </w:rPr>
              <w:t xml:space="preserve"> </w:t>
            </w:r>
            <w:r w:rsidRPr="008B243E">
              <w:rPr>
                <w:color w:val="000000"/>
                <w:sz w:val="18"/>
                <w:szCs w:val="18"/>
              </w:rPr>
              <w:t xml:space="preserve">– </w:t>
            </w:r>
            <w:r w:rsidR="005E2C46">
              <w:rPr>
                <w:color w:val="000000"/>
                <w:sz w:val="18"/>
                <w:szCs w:val="18"/>
              </w:rPr>
              <w:t>forecast</w:t>
            </w:r>
            <w:r w:rsidRPr="008B243E">
              <w:rPr>
                <w:color w:val="000000"/>
                <w:sz w:val="18"/>
                <w:szCs w:val="18"/>
              </w:rPr>
              <w:t xml:space="preserve"> labor minutes</w:t>
            </w:r>
          </w:p>
          <w:p w:rsidR="00D96DDF" w:rsidRDefault="00D96DDF" w:rsidP="008B243E">
            <w:pPr>
              <w:pStyle w:val="ListParagraph"/>
              <w:numPr>
                <w:ilvl w:val="0"/>
                <w:numId w:val="25"/>
              </w:numPr>
              <w:rPr>
                <w:color w:val="000000"/>
                <w:sz w:val="18"/>
                <w:szCs w:val="18"/>
              </w:rPr>
            </w:pPr>
            <w:r>
              <w:rPr>
                <w:color w:val="000000"/>
                <w:sz w:val="18"/>
                <w:szCs w:val="18"/>
              </w:rPr>
              <w:t xml:space="preserve">Service level </w:t>
            </w:r>
          </w:p>
          <w:p w:rsidR="00D96DDF" w:rsidRDefault="00D96DDF" w:rsidP="008B243E">
            <w:pPr>
              <w:pStyle w:val="ListParagraph"/>
              <w:numPr>
                <w:ilvl w:val="0"/>
                <w:numId w:val="25"/>
              </w:numPr>
              <w:rPr>
                <w:color w:val="000000"/>
                <w:sz w:val="18"/>
                <w:szCs w:val="18"/>
              </w:rPr>
            </w:pPr>
            <w:r>
              <w:rPr>
                <w:color w:val="000000"/>
                <w:sz w:val="18"/>
                <w:szCs w:val="18"/>
              </w:rPr>
              <w:t>ASA</w:t>
            </w:r>
          </w:p>
          <w:p w:rsidR="00D96DDF" w:rsidRPr="00DE68A7" w:rsidRDefault="00D96DDF" w:rsidP="008B243E">
            <w:pPr>
              <w:pStyle w:val="ListParagraph"/>
              <w:numPr>
                <w:ilvl w:val="0"/>
                <w:numId w:val="25"/>
              </w:numPr>
              <w:rPr>
                <w:color w:val="000000"/>
                <w:sz w:val="18"/>
                <w:szCs w:val="18"/>
              </w:rPr>
            </w:pPr>
            <w:r>
              <w:rPr>
                <w:color w:val="000000"/>
                <w:sz w:val="18"/>
                <w:szCs w:val="18"/>
              </w:rPr>
              <w:t>AB Rate</w:t>
            </w:r>
          </w:p>
          <w:p w:rsidR="00D96DDF" w:rsidRDefault="008F1CE5" w:rsidP="00D438AA">
            <w:pPr>
              <w:spacing w:before="0" w:after="0"/>
              <w:rPr>
                <w:color w:val="000000"/>
                <w:sz w:val="18"/>
                <w:szCs w:val="18"/>
              </w:rPr>
            </w:pPr>
            <w:r>
              <w:rPr>
                <w:color w:val="000000"/>
                <w:sz w:val="18"/>
                <w:szCs w:val="18"/>
              </w:rPr>
              <w:t xml:space="preserve">Displayed as a grid. </w:t>
            </w:r>
            <w:r w:rsidR="00BA03EC">
              <w:rPr>
                <w:color w:val="000000"/>
                <w:sz w:val="18"/>
                <w:szCs w:val="18"/>
              </w:rPr>
              <w:t xml:space="preserve">Each row </w:t>
            </w:r>
            <w:r w:rsidR="00B47D08">
              <w:rPr>
                <w:color w:val="000000"/>
                <w:sz w:val="18"/>
                <w:szCs w:val="18"/>
              </w:rPr>
              <w:t xml:space="preserve">of the report represents a day. Grid will display </w:t>
            </w:r>
            <w:r w:rsidR="00BA03EC">
              <w:rPr>
                <w:color w:val="000000"/>
                <w:sz w:val="18"/>
                <w:szCs w:val="18"/>
              </w:rPr>
              <w:t>weekly and monthly subtotals.</w:t>
            </w:r>
          </w:p>
          <w:p w:rsidR="008F1CE5" w:rsidRDefault="008F1CE5" w:rsidP="00D438AA">
            <w:pPr>
              <w:spacing w:before="0" w:after="0"/>
              <w:rPr>
                <w:color w:val="000000"/>
                <w:sz w:val="18"/>
                <w:szCs w:val="18"/>
              </w:rPr>
            </w:pPr>
          </w:p>
          <w:p w:rsidR="001835C8" w:rsidRDefault="001835C8" w:rsidP="001835C8">
            <w:pPr>
              <w:spacing w:before="0" w:after="0" w:line="276" w:lineRule="auto"/>
              <w:rPr>
                <w:b/>
                <w:i/>
                <w:color w:val="000000"/>
                <w:sz w:val="18"/>
                <w:szCs w:val="18"/>
              </w:rPr>
            </w:pPr>
            <w:r>
              <w:rPr>
                <w:b/>
                <w:i/>
                <w:color w:val="000000"/>
                <w:sz w:val="18"/>
                <w:szCs w:val="18"/>
              </w:rPr>
              <w:t>Filters:</w:t>
            </w:r>
          </w:p>
          <w:p w:rsidR="00D96DDF" w:rsidRPr="00BA03EC" w:rsidRDefault="00BA03EC" w:rsidP="008B243E">
            <w:pPr>
              <w:pStyle w:val="ListParagraph"/>
              <w:numPr>
                <w:ilvl w:val="0"/>
                <w:numId w:val="25"/>
              </w:numPr>
              <w:spacing w:line="276" w:lineRule="auto"/>
              <w:rPr>
                <w:color w:val="000000"/>
                <w:sz w:val="18"/>
                <w:szCs w:val="18"/>
              </w:rPr>
            </w:pPr>
            <w:r>
              <w:rPr>
                <w:color w:val="000000"/>
                <w:sz w:val="18"/>
                <w:szCs w:val="18"/>
              </w:rPr>
              <w:t xml:space="preserve">Select agent type and date range where the staff will be </w:t>
            </w:r>
            <w:r w:rsidR="007D5EDD">
              <w:rPr>
                <w:color w:val="000000"/>
                <w:sz w:val="18"/>
                <w:szCs w:val="18"/>
              </w:rPr>
              <w:t>analyzed. Default is current month</w:t>
            </w:r>
            <w:r w:rsidR="00766F90">
              <w:rPr>
                <w:color w:val="000000"/>
                <w:sz w:val="18"/>
                <w:szCs w:val="18"/>
              </w:rPr>
              <w:t>.</w:t>
            </w:r>
          </w:p>
        </w:tc>
        <w:tc>
          <w:tcPr>
            <w:tcW w:w="1710" w:type="dxa"/>
            <w:tcBorders>
              <w:top w:val="nil"/>
              <w:left w:val="single" w:sz="4" w:space="0" w:color="auto"/>
              <w:bottom w:val="single" w:sz="4" w:space="0" w:color="auto"/>
              <w:right w:val="single" w:sz="4" w:space="0" w:color="auto"/>
            </w:tcBorders>
          </w:tcPr>
          <w:p w:rsidR="00D96DDF" w:rsidRDefault="001D7640" w:rsidP="00D438AA">
            <w:pPr>
              <w:spacing w:before="0" w:after="0"/>
              <w:rPr>
                <w:color w:val="000000"/>
                <w:sz w:val="18"/>
                <w:szCs w:val="18"/>
              </w:rPr>
            </w:pPr>
            <w:r>
              <w:rPr>
                <w:color w:val="000000"/>
                <w:sz w:val="18"/>
                <w:szCs w:val="18"/>
              </w:rPr>
              <w:t>Contact Center Manager, Production Planner</w:t>
            </w:r>
          </w:p>
        </w:tc>
      </w:tr>
      <w:tr w:rsidR="008A03BB" w:rsidRPr="006C3781" w:rsidTr="00590E66">
        <w:trPr>
          <w:trHeight w:val="900"/>
        </w:trPr>
        <w:tc>
          <w:tcPr>
            <w:tcW w:w="1890" w:type="dxa"/>
            <w:tcBorders>
              <w:top w:val="nil"/>
              <w:left w:val="single" w:sz="4" w:space="0" w:color="auto"/>
              <w:bottom w:val="single" w:sz="4" w:space="0" w:color="auto"/>
              <w:right w:val="single" w:sz="4" w:space="0" w:color="auto"/>
            </w:tcBorders>
            <w:shd w:val="clear" w:color="auto" w:fill="auto"/>
          </w:tcPr>
          <w:p w:rsidR="008A03BB" w:rsidRPr="002A4E00" w:rsidRDefault="00696BE3" w:rsidP="00D96DDF">
            <w:pPr>
              <w:spacing w:before="0" w:after="0"/>
              <w:rPr>
                <w:color w:val="000000"/>
                <w:sz w:val="18"/>
                <w:szCs w:val="18"/>
              </w:rPr>
            </w:pPr>
            <w:r>
              <w:rPr>
                <w:color w:val="000000"/>
                <w:sz w:val="18"/>
                <w:szCs w:val="18"/>
              </w:rPr>
              <w:t xml:space="preserve">Staffing Analysis </w:t>
            </w:r>
            <w:r w:rsidR="00D96DDF">
              <w:rPr>
                <w:color w:val="000000"/>
                <w:sz w:val="18"/>
                <w:szCs w:val="18"/>
              </w:rPr>
              <w:t xml:space="preserve">Intraday </w:t>
            </w:r>
            <w:r>
              <w:rPr>
                <w:color w:val="000000"/>
                <w:sz w:val="18"/>
                <w:szCs w:val="18"/>
              </w:rPr>
              <w:t>Report</w:t>
            </w:r>
          </w:p>
        </w:tc>
        <w:tc>
          <w:tcPr>
            <w:tcW w:w="2292" w:type="dxa"/>
            <w:tcBorders>
              <w:top w:val="single" w:sz="4" w:space="0" w:color="auto"/>
              <w:left w:val="nil"/>
              <w:bottom w:val="single" w:sz="4" w:space="0" w:color="auto"/>
              <w:right w:val="single" w:sz="4" w:space="0" w:color="auto"/>
            </w:tcBorders>
          </w:tcPr>
          <w:p w:rsidR="00A65688" w:rsidRDefault="0094036D" w:rsidP="009452B9">
            <w:pPr>
              <w:spacing w:before="0" w:after="0"/>
              <w:rPr>
                <w:color w:val="000000"/>
                <w:sz w:val="18"/>
                <w:szCs w:val="18"/>
              </w:rPr>
            </w:pPr>
            <w:r>
              <w:rPr>
                <w:color w:val="000000"/>
                <w:sz w:val="18"/>
                <w:szCs w:val="18"/>
              </w:rPr>
              <w:t xml:space="preserve">This report provides data on how </w:t>
            </w:r>
            <w:r w:rsidR="00375227">
              <w:rPr>
                <w:color w:val="000000"/>
                <w:sz w:val="18"/>
                <w:szCs w:val="18"/>
              </w:rPr>
              <w:t xml:space="preserve">forecast / </w:t>
            </w:r>
            <w:r>
              <w:rPr>
                <w:color w:val="000000"/>
                <w:sz w:val="18"/>
                <w:szCs w:val="18"/>
              </w:rPr>
              <w:t xml:space="preserve">required staff level has been met at interval level.  </w:t>
            </w:r>
          </w:p>
          <w:p w:rsidR="00A65688" w:rsidRDefault="00A65688" w:rsidP="009452B9">
            <w:pPr>
              <w:spacing w:before="0" w:after="0"/>
              <w:rPr>
                <w:color w:val="000000"/>
                <w:sz w:val="18"/>
                <w:szCs w:val="18"/>
              </w:rPr>
            </w:pPr>
          </w:p>
          <w:p w:rsidR="008A03BB" w:rsidRDefault="00F14F7C" w:rsidP="00F14F7C">
            <w:pPr>
              <w:spacing w:before="0" w:after="0"/>
              <w:rPr>
                <w:color w:val="000000"/>
                <w:sz w:val="18"/>
                <w:szCs w:val="18"/>
              </w:rPr>
            </w:pPr>
            <w:r>
              <w:rPr>
                <w:color w:val="000000"/>
                <w:sz w:val="18"/>
                <w:szCs w:val="18"/>
              </w:rPr>
              <w:t>The p</w:t>
            </w:r>
            <w:r w:rsidR="009452B9">
              <w:rPr>
                <w:color w:val="000000"/>
                <w:sz w:val="18"/>
                <w:szCs w:val="18"/>
              </w:rPr>
              <w:t xml:space="preserve">roduction planner and </w:t>
            </w:r>
            <w:r>
              <w:rPr>
                <w:color w:val="000000"/>
                <w:sz w:val="18"/>
                <w:szCs w:val="18"/>
              </w:rPr>
              <w:t>WFM analyst</w:t>
            </w:r>
            <w:r w:rsidR="009452B9">
              <w:rPr>
                <w:color w:val="000000"/>
                <w:sz w:val="18"/>
                <w:szCs w:val="18"/>
              </w:rPr>
              <w:t xml:space="preserve"> will run this report periodically </w:t>
            </w:r>
            <w:r w:rsidR="0094036D">
              <w:rPr>
                <w:color w:val="000000"/>
                <w:sz w:val="18"/>
                <w:szCs w:val="18"/>
              </w:rPr>
              <w:t xml:space="preserve">to assess </w:t>
            </w:r>
            <w:r w:rsidR="00A65688">
              <w:rPr>
                <w:color w:val="000000"/>
                <w:sz w:val="18"/>
                <w:szCs w:val="18"/>
              </w:rPr>
              <w:t xml:space="preserve">whether these are </w:t>
            </w:r>
            <w:r w:rsidR="0094036D">
              <w:rPr>
                <w:color w:val="000000"/>
                <w:sz w:val="18"/>
                <w:szCs w:val="18"/>
              </w:rPr>
              <w:t xml:space="preserve">certain </w:t>
            </w:r>
            <w:r w:rsidR="00A65688">
              <w:rPr>
                <w:color w:val="000000"/>
                <w:sz w:val="18"/>
                <w:szCs w:val="18"/>
              </w:rPr>
              <w:t xml:space="preserve">periods throughout the </w:t>
            </w:r>
            <w:r w:rsidR="0094036D">
              <w:rPr>
                <w:color w:val="000000"/>
                <w:sz w:val="18"/>
                <w:szCs w:val="18"/>
              </w:rPr>
              <w:t xml:space="preserve">day when </w:t>
            </w:r>
            <w:r w:rsidR="00C80508">
              <w:rPr>
                <w:color w:val="000000"/>
                <w:sz w:val="18"/>
                <w:szCs w:val="18"/>
              </w:rPr>
              <w:t xml:space="preserve">the </w:t>
            </w:r>
            <w:r w:rsidR="0094036D">
              <w:rPr>
                <w:color w:val="000000"/>
                <w:sz w:val="18"/>
                <w:szCs w:val="18"/>
              </w:rPr>
              <w:t xml:space="preserve">call center </w:t>
            </w:r>
            <w:r w:rsidR="00C80508">
              <w:rPr>
                <w:color w:val="000000"/>
                <w:sz w:val="18"/>
                <w:szCs w:val="18"/>
              </w:rPr>
              <w:t>has been</w:t>
            </w:r>
            <w:r w:rsidR="0094036D">
              <w:rPr>
                <w:color w:val="000000"/>
                <w:sz w:val="18"/>
                <w:szCs w:val="18"/>
              </w:rPr>
              <w:t xml:space="preserve"> consistently understaffed or overstaffed.</w:t>
            </w:r>
            <w:r w:rsidR="009452B9">
              <w:rPr>
                <w:color w:val="000000"/>
                <w:sz w:val="18"/>
                <w:szCs w:val="18"/>
              </w:rPr>
              <w:t xml:space="preserve">  </w:t>
            </w:r>
          </w:p>
        </w:tc>
        <w:tc>
          <w:tcPr>
            <w:tcW w:w="3060" w:type="dxa"/>
            <w:tcBorders>
              <w:top w:val="nil"/>
              <w:left w:val="single" w:sz="4" w:space="0" w:color="auto"/>
              <w:bottom w:val="single" w:sz="4" w:space="0" w:color="auto"/>
              <w:right w:val="single" w:sz="4" w:space="0" w:color="auto"/>
            </w:tcBorders>
            <w:shd w:val="clear" w:color="auto" w:fill="auto"/>
          </w:tcPr>
          <w:p w:rsidR="007D5EDD" w:rsidRDefault="007D5EDD" w:rsidP="007D5EDD">
            <w:pPr>
              <w:pStyle w:val="ListParagraph"/>
              <w:ind w:left="0"/>
              <w:rPr>
                <w:color w:val="000000"/>
                <w:sz w:val="18"/>
                <w:szCs w:val="18"/>
              </w:rPr>
            </w:pPr>
            <w:r>
              <w:rPr>
                <w:color w:val="000000"/>
                <w:sz w:val="18"/>
                <w:szCs w:val="18"/>
              </w:rPr>
              <w:t>This is parallel with Staffing Analysis Monthly Report except that</w:t>
            </w:r>
            <w:r w:rsidR="00A62893">
              <w:rPr>
                <w:color w:val="000000"/>
                <w:sz w:val="18"/>
                <w:szCs w:val="18"/>
              </w:rPr>
              <w:t xml:space="preserve"> </w:t>
            </w:r>
            <w:r>
              <w:rPr>
                <w:color w:val="000000"/>
                <w:sz w:val="18"/>
                <w:szCs w:val="18"/>
              </w:rPr>
              <w:t xml:space="preserve">the rows represent intervals. </w:t>
            </w:r>
          </w:p>
          <w:p w:rsidR="007D5EDD" w:rsidRDefault="007D5EDD" w:rsidP="007D5EDD">
            <w:pPr>
              <w:pStyle w:val="ListParagraph"/>
              <w:ind w:left="0"/>
              <w:rPr>
                <w:color w:val="000000"/>
                <w:sz w:val="18"/>
                <w:szCs w:val="18"/>
              </w:rPr>
            </w:pPr>
          </w:p>
          <w:p w:rsidR="007D5EDD" w:rsidRDefault="007D5EDD" w:rsidP="007D5EDD">
            <w:pPr>
              <w:pStyle w:val="ListParagraph"/>
              <w:ind w:left="0"/>
              <w:rPr>
                <w:color w:val="000000"/>
                <w:sz w:val="18"/>
                <w:szCs w:val="18"/>
              </w:rPr>
            </w:pPr>
            <w:r>
              <w:rPr>
                <w:color w:val="000000"/>
                <w:sz w:val="18"/>
                <w:szCs w:val="18"/>
              </w:rPr>
              <w:t xml:space="preserve">Users can select the </w:t>
            </w:r>
            <w:r w:rsidRPr="0086182A">
              <w:rPr>
                <w:color w:val="000000"/>
                <w:sz w:val="18"/>
                <w:szCs w:val="18"/>
                <w:u w:val="single"/>
              </w:rPr>
              <w:t>day</w:t>
            </w:r>
            <w:r>
              <w:rPr>
                <w:color w:val="000000"/>
                <w:sz w:val="18"/>
                <w:szCs w:val="18"/>
              </w:rPr>
              <w:t xml:space="preserve"> they want to see (default is current day).</w:t>
            </w:r>
          </w:p>
          <w:p w:rsidR="007D5EDD" w:rsidRPr="00CE31D8" w:rsidRDefault="007D5EDD" w:rsidP="007C7D1D">
            <w:pPr>
              <w:spacing w:before="0" w:after="0"/>
              <w:rPr>
                <w:color w:val="000000"/>
                <w:sz w:val="18"/>
                <w:szCs w:val="18"/>
              </w:rPr>
            </w:pPr>
          </w:p>
        </w:tc>
        <w:tc>
          <w:tcPr>
            <w:tcW w:w="1710" w:type="dxa"/>
            <w:tcBorders>
              <w:top w:val="nil"/>
              <w:left w:val="single" w:sz="4" w:space="0" w:color="auto"/>
              <w:bottom w:val="single" w:sz="4" w:space="0" w:color="auto"/>
              <w:right w:val="single" w:sz="4" w:space="0" w:color="auto"/>
            </w:tcBorders>
          </w:tcPr>
          <w:p w:rsidR="008A03BB" w:rsidRDefault="001D7640" w:rsidP="00DD13A9">
            <w:pPr>
              <w:spacing w:before="0" w:after="0"/>
              <w:rPr>
                <w:color w:val="000000"/>
                <w:sz w:val="18"/>
                <w:szCs w:val="18"/>
              </w:rPr>
            </w:pPr>
            <w:r>
              <w:rPr>
                <w:color w:val="000000"/>
                <w:sz w:val="18"/>
                <w:szCs w:val="18"/>
              </w:rPr>
              <w:t>Contact Center Manager, Production Planner</w:t>
            </w:r>
          </w:p>
        </w:tc>
      </w:tr>
    </w:tbl>
    <w:p w:rsidR="00A242A0" w:rsidRDefault="00A242A0" w:rsidP="0091518B">
      <w:pPr>
        <w:pStyle w:val="Body"/>
        <w:rPr>
          <w:color w:val="000000"/>
          <w:szCs w:val="22"/>
        </w:rPr>
      </w:pPr>
    </w:p>
    <w:p w:rsidR="00861959" w:rsidRDefault="00861959" w:rsidP="00861959">
      <w:pPr>
        <w:pStyle w:val="Heading1"/>
        <w:pageBreakBefore/>
        <w:ind w:left="619"/>
        <w:rPr>
          <w:rFonts w:ascii="Times New Roman" w:hAnsi="Times New Roman"/>
          <w:bCs/>
        </w:rPr>
        <w:sectPr w:rsidR="00861959" w:rsidSect="00AA1B3A">
          <w:footerReference w:type="default" r:id="rId10"/>
          <w:footerReference w:type="first" r:id="rId11"/>
          <w:pgSz w:w="12240" w:h="15840" w:code="1"/>
          <w:pgMar w:top="990" w:right="1440" w:bottom="1170" w:left="1440" w:header="720" w:footer="720" w:gutter="0"/>
          <w:cols w:space="720"/>
          <w:titlePg/>
          <w:docGrid w:linePitch="360"/>
        </w:sectPr>
      </w:pPr>
      <w:bookmarkStart w:id="7" w:name="_Ref354684310"/>
    </w:p>
    <w:p w:rsidR="00861959" w:rsidRDefault="006D738C" w:rsidP="00861959">
      <w:pPr>
        <w:pStyle w:val="Heading1"/>
        <w:pageBreakBefore/>
        <w:ind w:left="619"/>
        <w:rPr>
          <w:rFonts w:ascii="Times New Roman" w:hAnsi="Times New Roman"/>
          <w:bCs/>
        </w:rPr>
      </w:pPr>
      <w:r w:rsidRPr="00861959">
        <w:rPr>
          <w:rFonts w:ascii="Times New Roman" w:hAnsi="Times New Roman"/>
          <w:bCs/>
        </w:rPr>
        <w:lastRenderedPageBreak/>
        <w:t>Operational Dashboard Detail</w:t>
      </w:r>
      <w:bookmarkEnd w:id="7"/>
    </w:p>
    <w:p w:rsidR="00861959" w:rsidRDefault="00861959" w:rsidP="00861959">
      <w:pPr>
        <w:pStyle w:val="Heading2"/>
        <w:ind w:left="576"/>
        <w:rPr>
          <w:rFonts w:ascii="Times New Roman" w:hAnsi="Times New Roman"/>
        </w:rPr>
      </w:pPr>
      <w:r>
        <w:rPr>
          <w:rFonts w:ascii="Times New Roman" w:hAnsi="Times New Roman"/>
        </w:rPr>
        <w:t>Contact Arrivals and Performance Overview Dashboard</w:t>
      </w:r>
    </w:p>
    <w:p w:rsidR="00861959" w:rsidRPr="00861959" w:rsidRDefault="00861959" w:rsidP="00861959">
      <w:pPr>
        <w:pStyle w:val="Heading3"/>
        <w:rPr>
          <w:rFonts w:ascii="Times New Roman" w:hAnsi="Times New Roman"/>
          <w:sz w:val="22"/>
          <w:szCs w:val="22"/>
        </w:rPr>
      </w:pPr>
      <w:r w:rsidRPr="00861959">
        <w:rPr>
          <w:rFonts w:ascii="Times New Roman" w:hAnsi="Times New Roman"/>
          <w:sz w:val="22"/>
          <w:szCs w:val="22"/>
        </w:rPr>
        <w:t>Contact Arrivals Tab</w:t>
      </w:r>
    </w:p>
    <w:p w:rsidR="00861959" w:rsidRDefault="00861959" w:rsidP="00861959">
      <w:pPr>
        <w:pStyle w:val="Body"/>
      </w:pPr>
    </w:p>
    <w:p w:rsidR="00861959" w:rsidRPr="00861959" w:rsidRDefault="00861959" w:rsidP="00861959">
      <w:pPr>
        <w:pStyle w:val="Body"/>
      </w:pPr>
      <w:r>
        <w:rPr>
          <w:noProof/>
          <w:lang w:eastAsia="zh-CN"/>
        </w:rPr>
        <w:drawing>
          <wp:inline distT="0" distB="0" distL="0" distR="0">
            <wp:extent cx="7296150" cy="4419005"/>
            <wp:effectExtent l="19050" t="0" r="0" b="0"/>
            <wp:docPr id="1" name="Picture 0" descr="20130710_Contact Arrivals and Performance Overview Dashboard_Arrival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710_Contact Arrivals and Performance Overview Dashboard_Arrival Dashboard.png"/>
                    <pic:cNvPicPr/>
                  </pic:nvPicPr>
                  <pic:blipFill>
                    <a:blip r:embed="rId12"/>
                    <a:stretch>
                      <a:fillRect/>
                    </a:stretch>
                  </pic:blipFill>
                  <pic:spPr>
                    <a:xfrm>
                      <a:off x="0" y="0"/>
                      <a:ext cx="7295998" cy="4418913"/>
                    </a:xfrm>
                    <a:prstGeom prst="rect">
                      <a:avLst/>
                    </a:prstGeom>
                  </pic:spPr>
                </pic:pic>
              </a:graphicData>
            </a:graphic>
          </wp:inline>
        </w:drawing>
      </w:r>
    </w:p>
    <w:p w:rsidR="00861959" w:rsidRPr="00861959" w:rsidRDefault="00861959" w:rsidP="00861959">
      <w:pPr>
        <w:pStyle w:val="Body"/>
      </w:pPr>
    </w:p>
    <w:p w:rsidR="00861959" w:rsidRDefault="00861959" w:rsidP="00861959">
      <w:pPr>
        <w:pStyle w:val="Heading3"/>
        <w:rPr>
          <w:rFonts w:ascii="Times New Roman" w:hAnsi="Times New Roman"/>
          <w:sz w:val="22"/>
          <w:szCs w:val="22"/>
        </w:rPr>
      </w:pPr>
      <w:r w:rsidRPr="00861959">
        <w:rPr>
          <w:rFonts w:ascii="Times New Roman" w:hAnsi="Times New Roman"/>
          <w:sz w:val="22"/>
          <w:szCs w:val="22"/>
        </w:rPr>
        <w:t>Service Performance</w:t>
      </w:r>
      <w:r w:rsidR="00CF6319">
        <w:rPr>
          <w:rFonts w:ascii="Times New Roman" w:hAnsi="Times New Roman"/>
          <w:sz w:val="22"/>
          <w:szCs w:val="22"/>
        </w:rPr>
        <w:t xml:space="preserve"> Tab</w:t>
      </w:r>
    </w:p>
    <w:p w:rsidR="00CF6319" w:rsidRDefault="00C312B9" w:rsidP="00CF6319">
      <w:pPr>
        <w:pStyle w:val="Body"/>
      </w:pPr>
      <w:r>
        <w:rPr>
          <w:noProof/>
          <w:lang w:eastAsia="zh-CN"/>
        </w:rPr>
        <w:drawing>
          <wp:inline distT="0" distB="0" distL="0" distR="0">
            <wp:extent cx="6101664" cy="5335038"/>
            <wp:effectExtent l="19050" t="0" r="0" b="0"/>
            <wp:docPr id="2" name="Picture 1" descr="Service Performance Dashboa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Performance Dashboard_2.jpg"/>
                    <pic:cNvPicPr/>
                  </pic:nvPicPr>
                  <pic:blipFill>
                    <a:blip r:embed="rId13"/>
                    <a:stretch>
                      <a:fillRect/>
                    </a:stretch>
                  </pic:blipFill>
                  <pic:spPr>
                    <a:xfrm>
                      <a:off x="0" y="0"/>
                      <a:ext cx="6105160" cy="5338095"/>
                    </a:xfrm>
                    <a:prstGeom prst="rect">
                      <a:avLst/>
                    </a:prstGeom>
                  </pic:spPr>
                </pic:pic>
              </a:graphicData>
            </a:graphic>
          </wp:inline>
        </w:drawing>
      </w:r>
    </w:p>
    <w:p w:rsidR="00B54B22" w:rsidRDefault="00B54B22" w:rsidP="00D15B08">
      <w:pPr>
        <w:pStyle w:val="Heading2"/>
        <w:ind w:left="576"/>
        <w:rPr>
          <w:rFonts w:ascii="Times New Roman" w:hAnsi="Times New Roman"/>
        </w:rPr>
      </w:pPr>
      <w:r>
        <w:rPr>
          <w:rFonts w:ascii="Times New Roman" w:hAnsi="Times New Roman"/>
        </w:rPr>
        <w:lastRenderedPageBreak/>
        <w:t>Contact Center Staffing Analysis Dashboard</w:t>
      </w:r>
    </w:p>
    <w:p w:rsidR="00B54B22" w:rsidRPr="00B54B22" w:rsidRDefault="00D15B08" w:rsidP="00B54B22">
      <w:pPr>
        <w:pStyle w:val="Body"/>
      </w:pPr>
      <w:r>
        <w:rPr>
          <w:noProof/>
          <w:lang w:eastAsia="zh-CN"/>
        </w:rPr>
        <w:drawing>
          <wp:inline distT="0" distB="0" distL="0" distR="0">
            <wp:extent cx="8633254" cy="55133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00" cy="5515096"/>
                    </a:xfrm>
                    <a:prstGeom prst="rect">
                      <a:avLst/>
                    </a:prstGeom>
                    <a:noFill/>
                    <a:ln>
                      <a:noFill/>
                    </a:ln>
                  </pic:spPr>
                </pic:pic>
              </a:graphicData>
            </a:graphic>
          </wp:inline>
        </w:drawing>
      </w:r>
    </w:p>
    <w:p w:rsidR="007D5D0F" w:rsidRDefault="007D5D0F" w:rsidP="007D5D0F">
      <w:pPr>
        <w:pStyle w:val="Heading2"/>
        <w:ind w:left="576"/>
        <w:rPr>
          <w:rFonts w:ascii="Times New Roman" w:hAnsi="Times New Roman"/>
        </w:rPr>
      </w:pPr>
      <w:r>
        <w:rPr>
          <w:rFonts w:ascii="Times New Roman" w:hAnsi="Times New Roman"/>
        </w:rPr>
        <w:lastRenderedPageBreak/>
        <w:t>Contact Center Forecast Accuracy Dashboard</w:t>
      </w:r>
    </w:p>
    <w:p w:rsidR="007D5D0F" w:rsidRDefault="007D5D0F" w:rsidP="00B54B22">
      <w:pPr>
        <w:pStyle w:val="Body"/>
      </w:pPr>
      <w:r>
        <w:rPr>
          <w:noProof/>
          <w:lang w:eastAsia="zh-CN"/>
        </w:rPr>
        <w:drawing>
          <wp:inline distT="0" distB="0" distL="0" distR="0">
            <wp:extent cx="5113123" cy="5686649"/>
            <wp:effectExtent l="19050" t="0" r="0" b="0"/>
            <wp:docPr id="5" name="Picture 4" descr="forecast analysis db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 analysis db v2.png"/>
                    <pic:cNvPicPr/>
                  </pic:nvPicPr>
                  <pic:blipFill>
                    <a:blip r:embed="rId15"/>
                    <a:stretch>
                      <a:fillRect/>
                    </a:stretch>
                  </pic:blipFill>
                  <pic:spPr>
                    <a:xfrm>
                      <a:off x="0" y="0"/>
                      <a:ext cx="5114108" cy="5687744"/>
                    </a:xfrm>
                    <a:prstGeom prst="rect">
                      <a:avLst/>
                    </a:prstGeom>
                  </pic:spPr>
                </pic:pic>
              </a:graphicData>
            </a:graphic>
          </wp:inline>
        </w:drawing>
      </w:r>
    </w:p>
    <w:p w:rsidR="007D5D0F" w:rsidRDefault="007D5D0F" w:rsidP="007D5D0F">
      <w:pPr>
        <w:pStyle w:val="Heading2"/>
        <w:ind w:left="576"/>
        <w:rPr>
          <w:rFonts w:ascii="Times New Roman" w:hAnsi="Times New Roman"/>
        </w:rPr>
      </w:pPr>
      <w:r>
        <w:rPr>
          <w:rFonts w:ascii="Times New Roman" w:hAnsi="Times New Roman"/>
        </w:rPr>
        <w:lastRenderedPageBreak/>
        <w:t>Contact Center Staffing Analysis Dashboard</w:t>
      </w:r>
    </w:p>
    <w:p w:rsidR="007D5D0F" w:rsidRPr="00B54B22" w:rsidRDefault="007D5D0F" w:rsidP="00B54B22">
      <w:pPr>
        <w:pStyle w:val="Body"/>
      </w:pPr>
      <w:r>
        <w:rPr>
          <w:noProof/>
          <w:lang w:eastAsia="zh-CN"/>
        </w:rPr>
        <w:drawing>
          <wp:inline distT="0" distB="0" distL="0" distR="0">
            <wp:extent cx="5327307" cy="5695442"/>
            <wp:effectExtent l="19050" t="0" r="6693" b="0"/>
            <wp:docPr id="6" name="Picture 5" descr="staff plan assessment dashboard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plan assessment dashboard v1.png"/>
                    <pic:cNvPicPr/>
                  </pic:nvPicPr>
                  <pic:blipFill>
                    <a:blip r:embed="rId16"/>
                    <a:stretch>
                      <a:fillRect/>
                    </a:stretch>
                  </pic:blipFill>
                  <pic:spPr>
                    <a:xfrm>
                      <a:off x="0" y="0"/>
                      <a:ext cx="5323856" cy="5691752"/>
                    </a:xfrm>
                    <a:prstGeom prst="rect">
                      <a:avLst/>
                    </a:prstGeom>
                  </pic:spPr>
                </pic:pic>
              </a:graphicData>
            </a:graphic>
          </wp:inline>
        </w:drawing>
      </w:r>
    </w:p>
    <w:sectPr w:rsidR="007D5D0F" w:rsidRPr="00B54B22" w:rsidSect="00861959">
      <w:pgSz w:w="15840" w:h="12240" w:orient="landscape" w:code="1"/>
      <w:pgMar w:top="1440" w:right="994" w:bottom="1440" w:left="1166"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ana S. Cheta" w:date="2013-07-11T18:05:00Z" w:initials="O.S.C.">
    <w:p w:rsidR="004E2D75" w:rsidRDefault="004E2D75">
      <w:pPr>
        <w:pStyle w:val="CommentText"/>
      </w:pPr>
      <w:r>
        <w:rPr>
          <w:rStyle w:val="CommentReference"/>
        </w:rPr>
        <w:annotationRef/>
      </w:r>
    </w:p>
    <w:p w:rsidR="004E2D75" w:rsidRDefault="004E2D75">
      <w:pPr>
        <w:pStyle w:val="CommentText"/>
      </w:pPr>
      <w:r>
        <w:t>PK: This term may be confusing. My first thought was that “global” referred to a summary of all sites.</w:t>
      </w:r>
    </w:p>
    <w:p w:rsidR="004E2D75" w:rsidRDefault="004E2D75">
      <w:pPr>
        <w:pStyle w:val="CommentText"/>
      </w:pPr>
    </w:p>
    <w:p w:rsidR="004E2D75" w:rsidRDefault="004E2D75">
      <w:pPr>
        <w:pStyle w:val="CommentText"/>
      </w:pPr>
      <w:r>
        <w:t>OSC: I believe this is from the Siebel Report Randy provided to Bo. I will follow up to see if there’s a more appropriate term.</w:t>
      </w:r>
    </w:p>
  </w:comment>
  <w:comment w:id="5" w:author="Pamela R. Ketchum" w:date="2013-07-15T11:14:00Z" w:initials="PRK">
    <w:p w:rsidR="004E2D75" w:rsidRDefault="004E2D75">
      <w:pPr>
        <w:pStyle w:val="CommentText"/>
      </w:pPr>
      <w:r>
        <w:rPr>
          <w:rStyle w:val="CommentReference"/>
        </w:rPr>
        <w:annotationRef/>
      </w:r>
      <w:r>
        <w:t>Should this be select a planning horizon instead of date range?</w:t>
      </w:r>
    </w:p>
    <w:p w:rsidR="00722170" w:rsidRDefault="00722170">
      <w:pPr>
        <w:pStyle w:val="CommentText"/>
      </w:pPr>
    </w:p>
    <w:p w:rsidR="00722170" w:rsidRDefault="00722170">
      <w:pPr>
        <w:pStyle w:val="CommentText"/>
      </w:pPr>
      <w:r>
        <w:t>Bo: T</w:t>
      </w:r>
      <w:r w:rsidR="008F2E1F">
        <w:t xml:space="preserve">he date range we have in mind for this analysis can be a few weeks, a year, or even longer. Selecting one planning horizon would make the analysis too limited unless we can select multiple planning horizons. </w:t>
      </w:r>
    </w:p>
  </w:comment>
  <w:comment w:id="6" w:author="Oana S. Cheta" w:date="2013-07-15T10:44:00Z" w:initials="O.S.C.">
    <w:p w:rsidR="004E2D75" w:rsidRDefault="004E2D75">
      <w:pPr>
        <w:pStyle w:val="CommentText"/>
      </w:pPr>
      <w:r>
        <w:rPr>
          <w:rStyle w:val="CommentReference"/>
        </w:rPr>
        <w:annotationRef/>
      </w:r>
    </w:p>
    <w:p w:rsidR="004E2D75" w:rsidRDefault="004E2D75">
      <w:pPr>
        <w:pStyle w:val="CommentText"/>
      </w:pPr>
      <w:r>
        <w:t>PK: Confused by terms used for these metrics. Need consistency with the data dictionary attribute and metric names and definitions so these can be easily looked up by a developer or analyst.</w:t>
      </w:r>
    </w:p>
    <w:p w:rsidR="004E2D75" w:rsidRDefault="004E2D75">
      <w:pPr>
        <w:pStyle w:val="CommentText"/>
      </w:pPr>
    </w:p>
    <w:p w:rsidR="004E2D75" w:rsidRDefault="004E2D75">
      <w:pPr>
        <w:pStyle w:val="CommentText"/>
      </w:pPr>
      <w:r>
        <w:t>OSC: Calculation is below in the bullets.</w:t>
      </w:r>
    </w:p>
    <w:p w:rsidR="004E2D75" w:rsidRDefault="004E2D75">
      <w:pPr>
        <w:pStyle w:val="CommentText"/>
      </w:pPr>
      <w:r>
        <w:t>The terms we generally use are variance, forecast to actual deviation, percentage error.</w:t>
      </w:r>
    </w:p>
    <w:p w:rsidR="004E2D75" w:rsidRDefault="004E2D75">
      <w:pPr>
        <w:pStyle w:val="CommentText"/>
      </w:pPr>
      <w:r>
        <w:t xml:space="preserve">Again, given the audience of this file, definitions are not included here. </w:t>
      </w:r>
    </w:p>
    <w:p w:rsidR="004E2D75" w:rsidRDefault="004E2D75">
      <w:pPr>
        <w:pStyle w:val="CommentText"/>
      </w:pPr>
    </w:p>
    <w:p w:rsidR="004E2D75" w:rsidRDefault="004E2D75">
      <w:pPr>
        <w:pStyle w:val="CommentText"/>
      </w:pPr>
      <w:r>
        <w:t>PK: Needs to be consistent with naming/definitions of metrics in data dictionary. Developers will not be able to translate this to the data model.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123" w:rsidRDefault="007F3123">
      <w:r>
        <w:separator/>
      </w:r>
    </w:p>
  </w:endnote>
  <w:endnote w:type="continuationSeparator" w:id="0">
    <w:p w:rsidR="007F3123" w:rsidRDefault="007F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D75" w:rsidRDefault="004E2D75" w:rsidP="00C65D91">
    <w:pPr>
      <w:pStyle w:val="FooterEven"/>
      <w:rPr>
        <w:noProof/>
      </w:rPr>
    </w:pPr>
    <w:fldSimple w:instr=" FILENAME  \* FirstCap  \* MERGEFORMAT ">
      <w:r w:rsidR="00BC20B9">
        <w:rPr>
          <w:noProof/>
        </w:rPr>
        <w:t>20130711_Call Center Production Planning Module_v5.6.docx</w:t>
      </w:r>
    </w:fldSimple>
    <w:r>
      <w:tab/>
    </w:r>
    <w:r>
      <w:tab/>
    </w:r>
    <w:r>
      <w:tab/>
    </w:r>
    <w:r>
      <w:rPr>
        <w:rStyle w:val="PageNumber"/>
      </w:rPr>
      <w:fldChar w:fldCharType="begin"/>
    </w:r>
    <w:r>
      <w:rPr>
        <w:rStyle w:val="PageNumber"/>
      </w:rPr>
      <w:instrText xml:space="preserve"> PAGE </w:instrText>
    </w:r>
    <w:r>
      <w:rPr>
        <w:rStyle w:val="PageNumber"/>
      </w:rPr>
      <w:fldChar w:fldCharType="separate"/>
    </w:r>
    <w:r w:rsidR="009576DC">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576DC">
      <w:rPr>
        <w:rStyle w:val="PageNumber"/>
        <w:noProof/>
      </w:rPr>
      <w:t>17</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2D75" w:rsidRDefault="004E2D75" w:rsidP="00267B98">
    <w:pPr>
      <w:pStyle w:val="FooterEven"/>
      <w:rPr>
        <w:noProof/>
      </w:rPr>
    </w:pPr>
    <w:fldSimple w:instr=" FILENAME  \* FirstCap  \* MERGEFORMAT ">
      <w:r w:rsidR="00FB6CD4">
        <w:rPr>
          <w:noProof/>
        </w:rPr>
        <w:t>20130716_Call Center Production Planning Module_v5.6.docx</w:t>
      </w:r>
    </w:fldSimple>
    <w:r>
      <w:tab/>
    </w:r>
    <w:r>
      <w:tab/>
    </w:r>
    <w:r>
      <w:tab/>
    </w:r>
    <w:r>
      <w:rPr>
        <w:rStyle w:val="PageNumber"/>
      </w:rPr>
      <w:fldChar w:fldCharType="begin"/>
    </w:r>
    <w:r>
      <w:rPr>
        <w:rStyle w:val="PageNumber"/>
      </w:rPr>
      <w:instrText xml:space="preserve"> PAGE </w:instrText>
    </w:r>
    <w:r>
      <w:rPr>
        <w:rStyle w:val="PageNumber"/>
      </w:rPr>
      <w:fldChar w:fldCharType="separate"/>
    </w:r>
    <w:r w:rsidR="009576DC">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576DC">
      <w:rPr>
        <w:rStyle w:val="PageNumber"/>
        <w:noProof/>
      </w:rPr>
      <w:t>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123" w:rsidRDefault="007F3123">
      <w:r>
        <w:separator/>
      </w:r>
    </w:p>
  </w:footnote>
  <w:footnote w:type="continuationSeparator" w:id="0">
    <w:p w:rsidR="007F3123" w:rsidRDefault="007F31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BulletIntSubSub"/>
      <w:lvlText w:val="*"/>
      <w:lvlJc w:val="left"/>
      <w:rPr>
        <w:rFonts w:cs="Times New Roman"/>
      </w:rPr>
    </w:lvl>
  </w:abstractNum>
  <w:abstractNum w:abstractNumId="1">
    <w:nsid w:val="02727385"/>
    <w:multiLevelType w:val="singleLevel"/>
    <w:tmpl w:val="4C06F532"/>
    <w:lvl w:ilvl="0">
      <w:start w:val="1"/>
      <w:numFmt w:val="bullet"/>
      <w:pStyle w:val="CellBullet"/>
      <w:lvlText w:val=""/>
      <w:lvlJc w:val="left"/>
      <w:pPr>
        <w:tabs>
          <w:tab w:val="num" w:pos="360"/>
        </w:tabs>
        <w:ind w:left="144" w:hanging="144"/>
      </w:pPr>
      <w:rPr>
        <w:rFonts w:ascii="Symbol" w:hAnsi="Symbol" w:hint="default"/>
      </w:rPr>
    </w:lvl>
  </w:abstractNum>
  <w:abstractNum w:abstractNumId="2">
    <w:nsid w:val="085A21C6"/>
    <w:multiLevelType w:val="hybridMultilevel"/>
    <w:tmpl w:val="0958EDA6"/>
    <w:lvl w:ilvl="0" w:tplc="0118523C">
      <w:start w:val="1"/>
      <w:numFmt w:val="decimal"/>
      <w:pStyle w:val="CellStepNumber"/>
      <w:lvlText w:val="%1"/>
      <w:lvlJc w:val="left"/>
      <w:pPr>
        <w:tabs>
          <w:tab w:val="num" w:pos="360"/>
        </w:tabs>
      </w:pPr>
      <w:rPr>
        <w:rFonts w:cs="Times New Roman" w:hint="default"/>
        <w:sz w:val="22"/>
        <w:szCs w:val="22"/>
      </w:rPr>
    </w:lvl>
    <w:lvl w:ilvl="1" w:tplc="5A5E1FE8">
      <w:start w:val="1"/>
      <w:numFmt w:val="lowerLetter"/>
      <w:pStyle w:val="CellNumberabc"/>
      <w:lvlText w:val="%2)"/>
      <w:lvlJc w:val="left"/>
      <w:pPr>
        <w:tabs>
          <w:tab w:val="num" w:pos="1440"/>
        </w:tabs>
        <w:ind w:left="1296" w:hanging="216"/>
      </w:pPr>
      <w:rPr>
        <w:rFonts w:cs="Times New Roman" w:hint="default"/>
      </w:rPr>
    </w:lvl>
    <w:lvl w:ilvl="2" w:tplc="78749A62">
      <w:start w:val="1"/>
      <w:numFmt w:val="decimal"/>
      <w:lvlText w:val="%3)"/>
      <w:lvlJc w:val="left"/>
      <w:pPr>
        <w:tabs>
          <w:tab w:val="num" w:pos="2340"/>
        </w:tabs>
        <w:ind w:left="2340" w:hanging="360"/>
      </w:pPr>
      <w:rPr>
        <w:rFonts w:cs="Times New Roman" w:hint="default"/>
      </w:rPr>
    </w:lvl>
    <w:lvl w:ilvl="3" w:tplc="4D9E04CC" w:tentative="1">
      <w:start w:val="1"/>
      <w:numFmt w:val="decimal"/>
      <w:lvlText w:val="%4."/>
      <w:lvlJc w:val="left"/>
      <w:pPr>
        <w:tabs>
          <w:tab w:val="num" w:pos="2880"/>
        </w:tabs>
        <w:ind w:left="2880" w:hanging="360"/>
      </w:pPr>
      <w:rPr>
        <w:rFonts w:cs="Times New Roman"/>
      </w:rPr>
    </w:lvl>
    <w:lvl w:ilvl="4" w:tplc="6CD836FA" w:tentative="1">
      <w:start w:val="1"/>
      <w:numFmt w:val="lowerLetter"/>
      <w:lvlText w:val="%5."/>
      <w:lvlJc w:val="left"/>
      <w:pPr>
        <w:tabs>
          <w:tab w:val="num" w:pos="3600"/>
        </w:tabs>
        <w:ind w:left="3600" w:hanging="360"/>
      </w:pPr>
      <w:rPr>
        <w:rFonts w:cs="Times New Roman"/>
      </w:rPr>
    </w:lvl>
    <w:lvl w:ilvl="5" w:tplc="A0542128" w:tentative="1">
      <w:start w:val="1"/>
      <w:numFmt w:val="lowerRoman"/>
      <w:lvlText w:val="%6."/>
      <w:lvlJc w:val="right"/>
      <w:pPr>
        <w:tabs>
          <w:tab w:val="num" w:pos="4320"/>
        </w:tabs>
        <w:ind w:left="4320" w:hanging="180"/>
      </w:pPr>
      <w:rPr>
        <w:rFonts w:cs="Times New Roman"/>
      </w:rPr>
    </w:lvl>
    <w:lvl w:ilvl="6" w:tplc="4C7EF266" w:tentative="1">
      <w:start w:val="1"/>
      <w:numFmt w:val="decimal"/>
      <w:lvlText w:val="%7."/>
      <w:lvlJc w:val="left"/>
      <w:pPr>
        <w:tabs>
          <w:tab w:val="num" w:pos="5040"/>
        </w:tabs>
        <w:ind w:left="5040" w:hanging="360"/>
      </w:pPr>
      <w:rPr>
        <w:rFonts w:cs="Times New Roman"/>
      </w:rPr>
    </w:lvl>
    <w:lvl w:ilvl="7" w:tplc="DB063446" w:tentative="1">
      <w:start w:val="1"/>
      <w:numFmt w:val="lowerLetter"/>
      <w:lvlText w:val="%8."/>
      <w:lvlJc w:val="left"/>
      <w:pPr>
        <w:tabs>
          <w:tab w:val="num" w:pos="5760"/>
        </w:tabs>
        <w:ind w:left="5760" w:hanging="360"/>
      </w:pPr>
      <w:rPr>
        <w:rFonts w:cs="Times New Roman"/>
      </w:rPr>
    </w:lvl>
    <w:lvl w:ilvl="8" w:tplc="EFB82624" w:tentative="1">
      <w:start w:val="1"/>
      <w:numFmt w:val="lowerRoman"/>
      <w:lvlText w:val="%9."/>
      <w:lvlJc w:val="right"/>
      <w:pPr>
        <w:tabs>
          <w:tab w:val="num" w:pos="6480"/>
        </w:tabs>
        <w:ind w:left="6480" w:hanging="180"/>
      </w:pPr>
      <w:rPr>
        <w:rFonts w:cs="Times New Roman"/>
      </w:rPr>
    </w:lvl>
  </w:abstractNum>
  <w:abstractNum w:abstractNumId="3">
    <w:nsid w:val="0BAD0FFA"/>
    <w:multiLevelType w:val="hybridMultilevel"/>
    <w:tmpl w:val="B15E0A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C5684C"/>
    <w:multiLevelType w:val="hybridMultilevel"/>
    <w:tmpl w:val="366C386A"/>
    <w:lvl w:ilvl="0" w:tplc="A8623646">
      <w:start w:val="1"/>
      <w:numFmt w:val="bullet"/>
      <w:pStyle w:val="ss-tex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1F2E679A"/>
    <w:multiLevelType w:val="singleLevel"/>
    <w:tmpl w:val="98C8D3E4"/>
    <w:lvl w:ilvl="0">
      <w:start w:val="1"/>
      <w:numFmt w:val="decimal"/>
      <w:pStyle w:val="CellNumber"/>
      <w:lvlText w:val="%1)"/>
      <w:lvlJc w:val="left"/>
      <w:pPr>
        <w:tabs>
          <w:tab w:val="num" w:pos="360"/>
        </w:tabs>
        <w:ind w:left="288" w:hanging="288"/>
      </w:pPr>
      <w:rPr>
        <w:rFonts w:cs="Times New Roman" w:hint="default"/>
      </w:rPr>
    </w:lvl>
  </w:abstractNum>
  <w:abstractNum w:abstractNumId="6">
    <w:nsid w:val="21B43677"/>
    <w:multiLevelType w:val="hybridMultilevel"/>
    <w:tmpl w:val="67547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A7CC0"/>
    <w:multiLevelType w:val="hybridMultilevel"/>
    <w:tmpl w:val="48BCB00C"/>
    <w:lvl w:ilvl="0" w:tplc="1C6000A0">
      <w:start w:val="1"/>
      <w:numFmt w:val="none"/>
      <w:pStyle w:val="Tip"/>
      <w:lvlText w:val="%1TIP:"/>
      <w:lvlJc w:val="left"/>
      <w:pPr>
        <w:tabs>
          <w:tab w:val="num" w:pos="576"/>
        </w:tabs>
        <w:ind w:left="576" w:hanging="576"/>
      </w:pPr>
      <w:rPr>
        <w:rFonts w:ascii="Times New Roman" w:hAnsi="Times New Roman" w:cs="Times New Roman" w:hint="default"/>
        <w:b/>
        <w:i w:val="0"/>
        <w:sz w:val="20"/>
      </w:rPr>
    </w:lvl>
    <w:lvl w:ilvl="1" w:tplc="68A85AA2" w:tentative="1">
      <w:start w:val="1"/>
      <w:numFmt w:val="lowerLetter"/>
      <w:lvlText w:val="%2."/>
      <w:lvlJc w:val="left"/>
      <w:pPr>
        <w:tabs>
          <w:tab w:val="num" w:pos="1440"/>
        </w:tabs>
        <w:ind w:left="1440" w:hanging="360"/>
      </w:pPr>
      <w:rPr>
        <w:rFonts w:cs="Times New Roman"/>
      </w:rPr>
    </w:lvl>
    <w:lvl w:ilvl="2" w:tplc="598A6BD4" w:tentative="1">
      <w:start w:val="1"/>
      <w:numFmt w:val="lowerRoman"/>
      <w:lvlText w:val="%3."/>
      <w:lvlJc w:val="right"/>
      <w:pPr>
        <w:tabs>
          <w:tab w:val="num" w:pos="2160"/>
        </w:tabs>
        <w:ind w:left="2160" w:hanging="180"/>
      </w:pPr>
      <w:rPr>
        <w:rFonts w:cs="Times New Roman"/>
      </w:rPr>
    </w:lvl>
    <w:lvl w:ilvl="3" w:tplc="0FC2EA68" w:tentative="1">
      <w:start w:val="1"/>
      <w:numFmt w:val="decimal"/>
      <w:lvlText w:val="%4."/>
      <w:lvlJc w:val="left"/>
      <w:pPr>
        <w:tabs>
          <w:tab w:val="num" w:pos="2880"/>
        </w:tabs>
        <w:ind w:left="2880" w:hanging="360"/>
      </w:pPr>
      <w:rPr>
        <w:rFonts w:cs="Times New Roman"/>
      </w:rPr>
    </w:lvl>
    <w:lvl w:ilvl="4" w:tplc="2DD22160" w:tentative="1">
      <w:start w:val="1"/>
      <w:numFmt w:val="lowerLetter"/>
      <w:lvlText w:val="%5."/>
      <w:lvlJc w:val="left"/>
      <w:pPr>
        <w:tabs>
          <w:tab w:val="num" w:pos="3600"/>
        </w:tabs>
        <w:ind w:left="3600" w:hanging="360"/>
      </w:pPr>
      <w:rPr>
        <w:rFonts w:cs="Times New Roman"/>
      </w:rPr>
    </w:lvl>
    <w:lvl w:ilvl="5" w:tplc="DD6C1588" w:tentative="1">
      <w:start w:val="1"/>
      <w:numFmt w:val="lowerRoman"/>
      <w:lvlText w:val="%6."/>
      <w:lvlJc w:val="right"/>
      <w:pPr>
        <w:tabs>
          <w:tab w:val="num" w:pos="4320"/>
        </w:tabs>
        <w:ind w:left="4320" w:hanging="180"/>
      </w:pPr>
      <w:rPr>
        <w:rFonts w:cs="Times New Roman"/>
      </w:rPr>
    </w:lvl>
    <w:lvl w:ilvl="6" w:tplc="6D62A52C" w:tentative="1">
      <w:start w:val="1"/>
      <w:numFmt w:val="decimal"/>
      <w:lvlText w:val="%7."/>
      <w:lvlJc w:val="left"/>
      <w:pPr>
        <w:tabs>
          <w:tab w:val="num" w:pos="5040"/>
        </w:tabs>
        <w:ind w:left="5040" w:hanging="360"/>
      </w:pPr>
      <w:rPr>
        <w:rFonts w:cs="Times New Roman"/>
      </w:rPr>
    </w:lvl>
    <w:lvl w:ilvl="7" w:tplc="2F2C3A7E" w:tentative="1">
      <w:start w:val="1"/>
      <w:numFmt w:val="lowerLetter"/>
      <w:lvlText w:val="%8."/>
      <w:lvlJc w:val="left"/>
      <w:pPr>
        <w:tabs>
          <w:tab w:val="num" w:pos="5760"/>
        </w:tabs>
        <w:ind w:left="5760" w:hanging="360"/>
      </w:pPr>
      <w:rPr>
        <w:rFonts w:cs="Times New Roman"/>
      </w:rPr>
    </w:lvl>
    <w:lvl w:ilvl="8" w:tplc="632AAAE2" w:tentative="1">
      <w:start w:val="1"/>
      <w:numFmt w:val="lowerRoman"/>
      <w:lvlText w:val="%9."/>
      <w:lvlJc w:val="right"/>
      <w:pPr>
        <w:tabs>
          <w:tab w:val="num" w:pos="6480"/>
        </w:tabs>
        <w:ind w:left="6480" w:hanging="180"/>
      </w:pPr>
      <w:rPr>
        <w:rFonts w:cs="Times New Roman"/>
      </w:rPr>
    </w:lvl>
  </w:abstractNum>
  <w:abstractNum w:abstractNumId="8">
    <w:nsid w:val="2FE10C5A"/>
    <w:multiLevelType w:val="hybridMultilevel"/>
    <w:tmpl w:val="1564FDF8"/>
    <w:lvl w:ilvl="0" w:tplc="BB068ADA">
      <w:start w:val="1"/>
      <w:numFmt w:val="bullet"/>
      <w:pStyle w:val="Bullet1"/>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FEC1D2C"/>
    <w:multiLevelType w:val="singleLevel"/>
    <w:tmpl w:val="F220566A"/>
    <w:lvl w:ilvl="0">
      <w:start w:val="1"/>
      <w:numFmt w:val="bullet"/>
      <w:pStyle w:val="BulletDash2"/>
      <w:lvlText w:val=""/>
      <w:lvlJc w:val="left"/>
      <w:pPr>
        <w:tabs>
          <w:tab w:val="num" w:pos="1080"/>
        </w:tabs>
        <w:ind w:left="360" w:firstLine="360"/>
      </w:pPr>
      <w:rPr>
        <w:rFonts w:ascii="Symbol" w:hAnsi="Symbol" w:hint="default"/>
      </w:rPr>
    </w:lvl>
  </w:abstractNum>
  <w:abstractNum w:abstractNumId="10">
    <w:nsid w:val="30F55AD4"/>
    <w:multiLevelType w:val="multilevel"/>
    <w:tmpl w:val="3B0821B8"/>
    <w:lvl w:ilvl="0">
      <w:start w:val="1"/>
      <w:numFmt w:val="none"/>
      <w:pStyle w:val="TOC2"/>
      <w:lvlText w:val=""/>
      <w:lvlJc w:val="left"/>
      <w:pPr>
        <w:tabs>
          <w:tab w:val="num" w:pos="864"/>
        </w:tabs>
        <w:ind w:firstLine="504"/>
      </w:pPr>
      <w:rPr>
        <w:rFonts w:cs="Times New Roman" w:hint="default"/>
      </w:rPr>
    </w:lvl>
    <w:lvl w:ilvl="1">
      <w:start w:val="1"/>
      <w:numFmt w:val="decimal"/>
      <w:lvlText w:val="%1.%2"/>
      <w:lvlJc w:val="left"/>
      <w:pPr>
        <w:tabs>
          <w:tab w:val="num" w:pos="1296"/>
        </w:tabs>
        <w:ind w:left="1296" w:hanging="576"/>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1">
    <w:nsid w:val="373A7D8E"/>
    <w:multiLevelType w:val="singleLevel"/>
    <w:tmpl w:val="AF5033B8"/>
    <w:lvl w:ilvl="0">
      <w:start w:val="1"/>
      <w:numFmt w:val="decimal"/>
      <w:pStyle w:val="Number"/>
      <w:lvlText w:val="%1."/>
      <w:lvlJc w:val="left"/>
      <w:pPr>
        <w:tabs>
          <w:tab w:val="num" w:pos="360"/>
        </w:tabs>
        <w:ind w:left="360" w:hanging="360"/>
      </w:pPr>
      <w:rPr>
        <w:rFonts w:cs="Times New Roman"/>
      </w:rPr>
    </w:lvl>
  </w:abstractNum>
  <w:abstractNum w:abstractNumId="12">
    <w:nsid w:val="422958C6"/>
    <w:multiLevelType w:val="multilevel"/>
    <w:tmpl w:val="F1A862D0"/>
    <w:lvl w:ilvl="0">
      <w:start w:val="1"/>
      <w:numFmt w:val="none"/>
      <w:pStyle w:val="TOC1"/>
      <w:lvlText w:val=""/>
      <w:lvlJc w:val="left"/>
      <w:pPr>
        <w:tabs>
          <w:tab w:val="num" w:pos="360"/>
        </w:tabs>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437A6EC5"/>
    <w:multiLevelType w:val="hybridMultilevel"/>
    <w:tmpl w:val="B5D8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A0143D"/>
    <w:multiLevelType w:val="hybridMultilevel"/>
    <w:tmpl w:val="F326AFBE"/>
    <w:lvl w:ilvl="0" w:tplc="68063198">
      <w:start w:val="1"/>
      <w:numFmt w:val="bullet"/>
      <w:pStyle w:val="CellBulletDash"/>
      <w:lvlText w:val=""/>
      <w:lvlJc w:val="left"/>
      <w:pPr>
        <w:tabs>
          <w:tab w:val="num" w:pos="576"/>
        </w:tabs>
        <w:ind w:left="216"/>
      </w:pPr>
      <w:rPr>
        <w:rFonts w:ascii="Symbol" w:hAnsi="Symbol" w:hint="default"/>
      </w:rPr>
    </w:lvl>
    <w:lvl w:ilvl="1" w:tplc="FAA08E58">
      <w:start w:val="1"/>
      <w:numFmt w:val="bullet"/>
      <w:pStyle w:val="CellBulletDash"/>
      <w:lvlText w:val="o"/>
      <w:lvlJc w:val="left"/>
      <w:pPr>
        <w:tabs>
          <w:tab w:val="num" w:pos="1440"/>
        </w:tabs>
        <w:ind w:left="1440" w:hanging="360"/>
      </w:pPr>
      <w:rPr>
        <w:rFonts w:ascii="Courier New" w:hAnsi="Courier New" w:hint="default"/>
      </w:rPr>
    </w:lvl>
    <w:lvl w:ilvl="2" w:tplc="494E9D46" w:tentative="1">
      <w:start w:val="1"/>
      <w:numFmt w:val="bullet"/>
      <w:lvlText w:val=""/>
      <w:lvlJc w:val="left"/>
      <w:pPr>
        <w:tabs>
          <w:tab w:val="num" w:pos="2160"/>
        </w:tabs>
        <w:ind w:left="2160" w:hanging="360"/>
      </w:pPr>
      <w:rPr>
        <w:rFonts w:ascii="Wingdings" w:hAnsi="Wingdings" w:hint="default"/>
      </w:rPr>
    </w:lvl>
    <w:lvl w:ilvl="3" w:tplc="206AFB1A" w:tentative="1">
      <w:start w:val="1"/>
      <w:numFmt w:val="bullet"/>
      <w:lvlText w:val=""/>
      <w:lvlJc w:val="left"/>
      <w:pPr>
        <w:tabs>
          <w:tab w:val="num" w:pos="2880"/>
        </w:tabs>
        <w:ind w:left="2880" w:hanging="360"/>
      </w:pPr>
      <w:rPr>
        <w:rFonts w:ascii="Symbol" w:hAnsi="Symbol" w:hint="default"/>
      </w:rPr>
    </w:lvl>
    <w:lvl w:ilvl="4" w:tplc="988E1868" w:tentative="1">
      <w:start w:val="1"/>
      <w:numFmt w:val="bullet"/>
      <w:lvlText w:val="o"/>
      <w:lvlJc w:val="left"/>
      <w:pPr>
        <w:tabs>
          <w:tab w:val="num" w:pos="3600"/>
        </w:tabs>
        <w:ind w:left="3600" w:hanging="360"/>
      </w:pPr>
      <w:rPr>
        <w:rFonts w:ascii="Courier New" w:hAnsi="Courier New" w:hint="default"/>
      </w:rPr>
    </w:lvl>
    <w:lvl w:ilvl="5" w:tplc="C37C15A0" w:tentative="1">
      <w:start w:val="1"/>
      <w:numFmt w:val="bullet"/>
      <w:lvlText w:val=""/>
      <w:lvlJc w:val="left"/>
      <w:pPr>
        <w:tabs>
          <w:tab w:val="num" w:pos="4320"/>
        </w:tabs>
        <w:ind w:left="4320" w:hanging="360"/>
      </w:pPr>
      <w:rPr>
        <w:rFonts w:ascii="Wingdings" w:hAnsi="Wingdings" w:hint="default"/>
      </w:rPr>
    </w:lvl>
    <w:lvl w:ilvl="6" w:tplc="E92C03E0" w:tentative="1">
      <w:start w:val="1"/>
      <w:numFmt w:val="bullet"/>
      <w:lvlText w:val=""/>
      <w:lvlJc w:val="left"/>
      <w:pPr>
        <w:tabs>
          <w:tab w:val="num" w:pos="5040"/>
        </w:tabs>
        <w:ind w:left="5040" w:hanging="360"/>
      </w:pPr>
      <w:rPr>
        <w:rFonts w:ascii="Symbol" w:hAnsi="Symbol" w:hint="default"/>
      </w:rPr>
    </w:lvl>
    <w:lvl w:ilvl="7" w:tplc="0910F6B0" w:tentative="1">
      <w:start w:val="1"/>
      <w:numFmt w:val="bullet"/>
      <w:lvlText w:val="o"/>
      <w:lvlJc w:val="left"/>
      <w:pPr>
        <w:tabs>
          <w:tab w:val="num" w:pos="5760"/>
        </w:tabs>
        <w:ind w:left="5760" w:hanging="360"/>
      </w:pPr>
      <w:rPr>
        <w:rFonts w:ascii="Courier New" w:hAnsi="Courier New" w:hint="default"/>
      </w:rPr>
    </w:lvl>
    <w:lvl w:ilvl="8" w:tplc="782E0000" w:tentative="1">
      <w:start w:val="1"/>
      <w:numFmt w:val="bullet"/>
      <w:lvlText w:val=""/>
      <w:lvlJc w:val="left"/>
      <w:pPr>
        <w:tabs>
          <w:tab w:val="num" w:pos="6480"/>
        </w:tabs>
        <w:ind w:left="6480" w:hanging="360"/>
      </w:pPr>
      <w:rPr>
        <w:rFonts w:ascii="Wingdings" w:hAnsi="Wingdings" w:hint="default"/>
      </w:rPr>
    </w:lvl>
  </w:abstractNum>
  <w:abstractNum w:abstractNumId="15">
    <w:nsid w:val="47B36558"/>
    <w:multiLevelType w:val="singleLevel"/>
    <w:tmpl w:val="7F5ECC6C"/>
    <w:lvl w:ilvl="0">
      <w:start w:val="1"/>
      <w:numFmt w:val="lowerLetter"/>
      <w:pStyle w:val="Numberabc"/>
      <w:lvlText w:val="%1."/>
      <w:lvlJc w:val="left"/>
      <w:pPr>
        <w:tabs>
          <w:tab w:val="num" w:pos="720"/>
        </w:tabs>
        <w:ind w:left="360"/>
      </w:pPr>
      <w:rPr>
        <w:rFonts w:cs="Times New Roman"/>
      </w:rPr>
    </w:lvl>
  </w:abstractNum>
  <w:abstractNum w:abstractNumId="16">
    <w:nsid w:val="4F6B7962"/>
    <w:multiLevelType w:val="hybridMultilevel"/>
    <w:tmpl w:val="0EA2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174D1F"/>
    <w:multiLevelType w:val="hybridMultilevel"/>
    <w:tmpl w:val="C8D6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565B5A"/>
    <w:multiLevelType w:val="hybridMultilevel"/>
    <w:tmpl w:val="C1D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A42D49"/>
    <w:multiLevelType w:val="multilevel"/>
    <w:tmpl w:val="375AC630"/>
    <w:lvl w:ilvl="0">
      <w:start w:val="1"/>
      <w:numFmt w:val="decimal"/>
      <w:pStyle w:val="List-ID"/>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400"/>
        </w:tabs>
        <w:ind w:left="4320" w:hanging="1440"/>
      </w:pPr>
      <w:rPr>
        <w:rFonts w:cs="Times New Roman" w:hint="default"/>
      </w:rPr>
    </w:lvl>
  </w:abstractNum>
  <w:abstractNum w:abstractNumId="20">
    <w:nsid w:val="67114856"/>
    <w:multiLevelType w:val="multilevel"/>
    <w:tmpl w:val="5112A28A"/>
    <w:lvl w:ilvl="0">
      <w:start w:val="1"/>
      <w:numFmt w:val="upperRoman"/>
      <w:pStyle w:val="ChapterTitle"/>
      <w:lvlText w:val="%1."/>
      <w:lvlJc w:val="left"/>
      <w:pPr>
        <w:tabs>
          <w:tab w:val="num" w:pos="720"/>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440"/>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nsid w:val="6BC81D3C"/>
    <w:multiLevelType w:val="hybridMultilevel"/>
    <w:tmpl w:val="9D4E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884590"/>
    <w:multiLevelType w:val="singleLevel"/>
    <w:tmpl w:val="620CD5E8"/>
    <w:lvl w:ilvl="0">
      <w:start w:val="1"/>
      <w:numFmt w:val="bullet"/>
      <w:pStyle w:val="Bullet10"/>
      <w:lvlText w:val=""/>
      <w:lvlJc w:val="left"/>
      <w:pPr>
        <w:tabs>
          <w:tab w:val="num" w:pos="360"/>
        </w:tabs>
        <w:ind w:left="360" w:hanging="360"/>
      </w:pPr>
      <w:rPr>
        <w:rFonts w:ascii="Symbol" w:hAnsi="Symbol" w:hint="default"/>
      </w:rPr>
    </w:lvl>
  </w:abstractNum>
  <w:abstractNum w:abstractNumId="23">
    <w:nsid w:val="734028E8"/>
    <w:multiLevelType w:val="hybridMultilevel"/>
    <w:tmpl w:val="2B9A22F4"/>
    <w:lvl w:ilvl="0" w:tplc="E6305FF0">
      <w:start w:val="1"/>
      <w:numFmt w:val="none"/>
      <w:pStyle w:val="Note"/>
      <w:lvlText w:val="%1NOTE:"/>
      <w:lvlJc w:val="left"/>
      <w:pPr>
        <w:tabs>
          <w:tab w:val="num" w:pos="864"/>
        </w:tabs>
        <w:ind w:left="864" w:hanging="864"/>
      </w:pPr>
      <w:rPr>
        <w:rFonts w:ascii="Times New Roman" w:hAnsi="Times New Roman" w:cs="Times New Roman" w:hint="default"/>
        <w:b/>
        <w:i w:val="0"/>
        <w:sz w:val="20"/>
      </w:rPr>
    </w:lvl>
    <w:lvl w:ilvl="1" w:tplc="FDA2CC9A" w:tentative="1">
      <w:start w:val="1"/>
      <w:numFmt w:val="lowerLetter"/>
      <w:lvlText w:val="%2."/>
      <w:lvlJc w:val="left"/>
      <w:pPr>
        <w:tabs>
          <w:tab w:val="num" w:pos="1440"/>
        </w:tabs>
        <w:ind w:left="1440" w:hanging="360"/>
      </w:pPr>
      <w:rPr>
        <w:rFonts w:cs="Times New Roman"/>
      </w:rPr>
    </w:lvl>
    <w:lvl w:ilvl="2" w:tplc="AEEE4FD2" w:tentative="1">
      <w:start w:val="1"/>
      <w:numFmt w:val="lowerRoman"/>
      <w:lvlText w:val="%3."/>
      <w:lvlJc w:val="right"/>
      <w:pPr>
        <w:tabs>
          <w:tab w:val="num" w:pos="2160"/>
        </w:tabs>
        <w:ind w:left="2160" w:hanging="180"/>
      </w:pPr>
      <w:rPr>
        <w:rFonts w:cs="Times New Roman"/>
      </w:rPr>
    </w:lvl>
    <w:lvl w:ilvl="3" w:tplc="AF363A48" w:tentative="1">
      <w:start w:val="1"/>
      <w:numFmt w:val="decimal"/>
      <w:lvlText w:val="%4."/>
      <w:lvlJc w:val="left"/>
      <w:pPr>
        <w:tabs>
          <w:tab w:val="num" w:pos="2880"/>
        </w:tabs>
        <w:ind w:left="2880" w:hanging="360"/>
      </w:pPr>
      <w:rPr>
        <w:rFonts w:cs="Times New Roman"/>
      </w:rPr>
    </w:lvl>
    <w:lvl w:ilvl="4" w:tplc="6EFC1D08" w:tentative="1">
      <w:start w:val="1"/>
      <w:numFmt w:val="lowerLetter"/>
      <w:lvlText w:val="%5."/>
      <w:lvlJc w:val="left"/>
      <w:pPr>
        <w:tabs>
          <w:tab w:val="num" w:pos="3600"/>
        </w:tabs>
        <w:ind w:left="3600" w:hanging="360"/>
      </w:pPr>
      <w:rPr>
        <w:rFonts w:cs="Times New Roman"/>
      </w:rPr>
    </w:lvl>
    <w:lvl w:ilvl="5" w:tplc="2BD0310C" w:tentative="1">
      <w:start w:val="1"/>
      <w:numFmt w:val="lowerRoman"/>
      <w:lvlText w:val="%6."/>
      <w:lvlJc w:val="right"/>
      <w:pPr>
        <w:tabs>
          <w:tab w:val="num" w:pos="4320"/>
        </w:tabs>
        <w:ind w:left="4320" w:hanging="180"/>
      </w:pPr>
      <w:rPr>
        <w:rFonts w:cs="Times New Roman"/>
      </w:rPr>
    </w:lvl>
    <w:lvl w:ilvl="6" w:tplc="002E5868" w:tentative="1">
      <w:start w:val="1"/>
      <w:numFmt w:val="decimal"/>
      <w:lvlText w:val="%7."/>
      <w:lvlJc w:val="left"/>
      <w:pPr>
        <w:tabs>
          <w:tab w:val="num" w:pos="5040"/>
        </w:tabs>
        <w:ind w:left="5040" w:hanging="360"/>
      </w:pPr>
      <w:rPr>
        <w:rFonts w:cs="Times New Roman"/>
      </w:rPr>
    </w:lvl>
    <w:lvl w:ilvl="7" w:tplc="E4228384" w:tentative="1">
      <w:start w:val="1"/>
      <w:numFmt w:val="lowerLetter"/>
      <w:lvlText w:val="%8."/>
      <w:lvlJc w:val="left"/>
      <w:pPr>
        <w:tabs>
          <w:tab w:val="num" w:pos="5760"/>
        </w:tabs>
        <w:ind w:left="5760" w:hanging="360"/>
      </w:pPr>
      <w:rPr>
        <w:rFonts w:cs="Times New Roman"/>
      </w:rPr>
    </w:lvl>
    <w:lvl w:ilvl="8" w:tplc="D442950C" w:tentative="1">
      <w:start w:val="1"/>
      <w:numFmt w:val="lowerRoman"/>
      <w:lvlText w:val="%9."/>
      <w:lvlJc w:val="right"/>
      <w:pPr>
        <w:tabs>
          <w:tab w:val="num" w:pos="6480"/>
        </w:tabs>
        <w:ind w:left="6480" w:hanging="180"/>
      </w:pPr>
      <w:rPr>
        <w:rFonts w:cs="Times New Roman"/>
      </w:rPr>
    </w:lvl>
  </w:abstractNum>
  <w:abstractNum w:abstractNumId="24">
    <w:nsid w:val="74DB481A"/>
    <w:multiLevelType w:val="hybridMultilevel"/>
    <w:tmpl w:val="A6581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08493B"/>
    <w:multiLevelType w:val="singleLevel"/>
    <w:tmpl w:val="7AFA404E"/>
    <w:lvl w:ilvl="0">
      <w:start w:val="1"/>
      <w:numFmt w:val="bullet"/>
      <w:pStyle w:val="BulletDash3"/>
      <w:lvlText w:val=""/>
      <w:lvlJc w:val="left"/>
      <w:pPr>
        <w:tabs>
          <w:tab w:val="num" w:pos="1440"/>
        </w:tabs>
        <w:ind w:left="360" w:firstLine="720"/>
      </w:pPr>
      <w:rPr>
        <w:rFonts w:ascii="Symbol" w:hAnsi="Symbol" w:hint="default"/>
      </w:rPr>
    </w:lvl>
  </w:abstractNum>
  <w:abstractNum w:abstractNumId="26">
    <w:nsid w:val="7B542A4B"/>
    <w:multiLevelType w:val="multilevel"/>
    <w:tmpl w:val="EFD08806"/>
    <w:lvl w:ilvl="0">
      <w:start w:val="1"/>
      <w:numFmt w:val="decimal"/>
      <w:pStyle w:val="Heading1"/>
      <w:lvlText w:val="%1."/>
      <w:lvlJc w:val="left"/>
      <w:pPr>
        <w:tabs>
          <w:tab w:val="num" w:pos="612"/>
        </w:tabs>
        <w:ind w:left="612" w:hanging="432"/>
      </w:pPr>
      <w:rPr>
        <w:rFonts w:cs="Times New Roman" w:hint="default"/>
      </w:rPr>
    </w:lvl>
    <w:lvl w:ilvl="1">
      <w:start w:val="1"/>
      <w:numFmt w:val="decimal"/>
      <w:pStyle w:val="Heading2"/>
      <w:lvlText w:val="%1.%2"/>
      <w:lvlJc w:val="left"/>
      <w:pPr>
        <w:tabs>
          <w:tab w:val="num" w:pos="2646"/>
        </w:tabs>
        <w:ind w:left="2646" w:hanging="576"/>
      </w:pPr>
      <w:rPr>
        <w:rFonts w:ascii="Times New Roman" w:hAnsi="Times New Roman" w:cs="Times New Roman" w:hint="default"/>
      </w:rPr>
    </w:lvl>
    <w:lvl w:ilvl="2">
      <w:start w:val="1"/>
      <w:numFmt w:val="decimal"/>
      <w:pStyle w:val="Heading3"/>
      <w:lvlText w:val="%1.%2.%3"/>
      <w:lvlJc w:val="left"/>
      <w:pPr>
        <w:tabs>
          <w:tab w:val="num" w:pos="1170"/>
        </w:tabs>
        <w:ind w:left="1170" w:hanging="720"/>
      </w:pPr>
      <w:rPr>
        <w:rFonts w:ascii="Times New Roman" w:hAnsi="Times New Roman" w:cs="Times New Roman" w:hint="default"/>
        <w:b w:val="0"/>
        <w:sz w:val="22"/>
        <w:szCs w:val="22"/>
      </w:rPr>
    </w:lvl>
    <w:lvl w:ilvl="3">
      <w:start w:val="1"/>
      <w:numFmt w:val="decimal"/>
      <w:pStyle w:val="Heading4"/>
      <w:lvlText w:val="%1.%2.%3.%4"/>
      <w:lvlJc w:val="left"/>
      <w:pPr>
        <w:tabs>
          <w:tab w:val="num" w:pos="864"/>
        </w:tabs>
        <w:ind w:left="864" w:hanging="864"/>
      </w:pPr>
      <w:rPr>
        <w:rFonts w:ascii="Times New Roman" w:hAnsi="Times New Roman" w:cs="Times New Roman" w:hint="default"/>
        <w:b w:val="0"/>
        <w:i w:val="0"/>
        <w:sz w:val="22"/>
        <w:szCs w:val="22"/>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7">
    <w:nsid w:val="7DD6529F"/>
    <w:multiLevelType w:val="hybridMultilevel"/>
    <w:tmpl w:val="B816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6F4837"/>
    <w:multiLevelType w:val="hybridMultilevel"/>
    <w:tmpl w:val="0FFA3CF8"/>
    <w:lvl w:ilvl="0" w:tplc="77522910">
      <w:start w:val="1"/>
      <w:numFmt w:val="bullet"/>
      <w:pStyle w:val="BoxBullet"/>
      <w:lvlText w:val=""/>
      <w:lvlJc w:val="left"/>
      <w:pPr>
        <w:tabs>
          <w:tab w:val="num" w:pos="720"/>
        </w:tabs>
        <w:ind w:left="720" w:hanging="360"/>
      </w:pPr>
      <w:rPr>
        <w:rFonts w:ascii="Wingdings" w:hAnsi="Wingdings" w:hint="default"/>
        <w:sz w:val="16"/>
      </w:rPr>
    </w:lvl>
    <w:lvl w:ilvl="1" w:tplc="9650DEF6">
      <w:start w:val="1"/>
      <w:numFmt w:val="bullet"/>
      <w:lvlText w:val=""/>
      <w:lvlJc w:val="left"/>
      <w:pPr>
        <w:tabs>
          <w:tab w:val="num" w:pos="1440"/>
        </w:tabs>
        <w:ind w:left="1440" w:hanging="360"/>
      </w:pPr>
      <w:rPr>
        <w:rFonts w:ascii="Symbol" w:hAnsi="Symbol" w:hint="default"/>
        <w:sz w:val="16"/>
      </w:rPr>
    </w:lvl>
    <w:lvl w:ilvl="2" w:tplc="3434FD54" w:tentative="1">
      <w:start w:val="1"/>
      <w:numFmt w:val="bullet"/>
      <w:lvlText w:val=""/>
      <w:lvlJc w:val="left"/>
      <w:pPr>
        <w:tabs>
          <w:tab w:val="num" w:pos="2160"/>
        </w:tabs>
        <w:ind w:left="2160" w:hanging="360"/>
      </w:pPr>
      <w:rPr>
        <w:rFonts w:ascii="Wingdings" w:hAnsi="Wingdings" w:hint="default"/>
      </w:rPr>
    </w:lvl>
    <w:lvl w:ilvl="3" w:tplc="2CD41A14" w:tentative="1">
      <w:start w:val="1"/>
      <w:numFmt w:val="bullet"/>
      <w:lvlText w:val=""/>
      <w:lvlJc w:val="left"/>
      <w:pPr>
        <w:tabs>
          <w:tab w:val="num" w:pos="2880"/>
        </w:tabs>
        <w:ind w:left="2880" w:hanging="360"/>
      </w:pPr>
      <w:rPr>
        <w:rFonts w:ascii="Symbol" w:hAnsi="Symbol" w:hint="default"/>
      </w:rPr>
    </w:lvl>
    <w:lvl w:ilvl="4" w:tplc="CCE884CC" w:tentative="1">
      <w:start w:val="1"/>
      <w:numFmt w:val="bullet"/>
      <w:lvlText w:val="o"/>
      <w:lvlJc w:val="left"/>
      <w:pPr>
        <w:tabs>
          <w:tab w:val="num" w:pos="3600"/>
        </w:tabs>
        <w:ind w:left="3600" w:hanging="360"/>
      </w:pPr>
      <w:rPr>
        <w:rFonts w:ascii="Courier New" w:hAnsi="Courier New" w:hint="default"/>
      </w:rPr>
    </w:lvl>
    <w:lvl w:ilvl="5" w:tplc="FD2416BC" w:tentative="1">
      <w:start w:val="1"/>
      <w:numFmt w:val="bullet"/>
      <w:lvlText w:val=""/>
      <w:lvlJc w:val="left"/>
      <w:pPr>
        <w:tabs>
          <w:tab w:val="num" w:pos="4320"/>
        </w:tabs>
        <w:ind w:left="4320" w:hanging="360"/>
      </w:pPr>
      <w:rPr>
        <w:rFonts w:ascii="Wingdings" w:hAnsi="Wingdings" w:hint="default"/>
      </w:rPr>
    </w:lvl>
    <w:lvl w:ilvl="6" w:tplc="8274175A" w:tentative="1">
      <w:start w:val="1"/>
      <w:numFmt w:val="bullet"/>
      <w:lvlText w:val=""/>
      <w:lvlJc w:val="left"/>
      <w:pPr>
        <w:tabs>
          <w:tab w:val="num" w:pos="5040"/>
        </w:tabs>
        <w:ind w:left="5040" w:hanging="360"/>
      </w:pPr>
      <w:rPr>
        <w:rFonts w:ascii="Symbol" w:hAnsi="Symbol" w:hint="default"/>
      </w:rPr>
    </w:lvl>
    <w:lvl w:ilvl="7" w:tplc="5642A132" w:tentative="1">
      <w:start w:val="1"/>
      <w:numFmt w:val="bullet"/>
      <w:lvlText w:val="o"/>
      <w:lvlJc w:val="left"/>
      <w:pPr>
        <w:tabs>
          <w:tab w:val="num" w:pos="5760"/>
        </w:tabs>
        <w:ind w:left="5760" w:hanging="360"/>
      </w:pPr>
      <w:rPr>
        <w:rFonts w:ascii="Courier New" w:hAnsi="Courier New" w:hint="default"/>
      </w:rPr>
    </w:lvl>
    <w:lvl w:ilvl="8" w:tplc="ACE2E5E0" w:tentative="1">
      <w:start w:val="1"/>
      <w:numFmt w:val="bullet"/>
      <w:lvlText w:val=""/>
      <w:lvlJc w:val="left"/>
      <w:pPr>
        <w:tabs>
          <w:tab w:val="num" w:pos="6480"/>
        </w:tabs>
        <w:ind w:left="6480" w:hanging="360"/>
      </w:pPr>
      <w:rPr>
        <w:rFonts w:ascii="Wingdings" w:hAnsi="Wingdings" w:hint="default"/>
      </w:rPr>
    </w:lvl>
  </w:abstractNum>
  <w:abstractNum w:abstractNumId="29">
    <w:nsid w:val="7E776E06"/>
    <w:multiLevelType w:val="singleLevel"/>
    <w:tmpl w:val="2FF8BCDC"/>
    <w:lvl w:ilvl="0">
      <w:start w:val="1"/>
      <w:numFmt w:val="bullet"/>
      <w:pStyle w:val="BulletDash1"/>
      <w:lvlText w:val=""/>
      <w:lvlJc w:val="left"/>
      <w:pPr>
        <w:tabs>
          <w:tab w:val="num" w:pos="720"/>
        </w:tabs>
        <w:ind w:left="360"/>
      </w:pPr>
      <w:rPr>
        <w:rFonts w:ascii="Symbol" w:hAnsi="Symbol" w:hint="default"/>
      </w:rPr>
    </w:lvl>
  </w:abstractNum>
  <w:num w:numId="1">
    <w:abstractNumId w:val="5"/>
  </w:num>
  <w:num w:numId="2">
    <w:abstractNumId w:val="1"/>
  </w:num>
  <w:num w:numId="3">
    <w:abstractNumId w:val="29"/>
  </w:num>
  <w:num w:numId="4">
    <w:abstractNumId w:val="9"/>
  </w:num>
  <w:num w:numId="5">
    <w:abstractNumId w:val="25"/>
  </w:num>
  <w:num w:numId="6">
    <w:abstractNumId w:val="15"/>
  </w:num>
  <w:num w:numId="7">
    <w:abstractNumId w:val="22"/>
  </w:num>
  <w:num w:numId="8">
    <w:abstractNumId w:val="11"/>
  </w:num>
  <w:num w:numId="9">
    <w:abstractNumId w:val="14"/>
  </w:num>
  <w:num w:numId="10">
    <w:abstractNumId w:val="2"/>
  </w:num>
  <w:num w:numId="11">
    <w:abstractNumId w:val="26"/>
  </w:num>
  <w:num w:numId="12">
    <w:abstractNumId w:val="12"/>
  </w:num>
  <w:num w:numId="13">
    <w:abstractNumId w:val="10"/>
  </w:num>
  <w:num w:numId="14">
    <w:abstractNumId w:val="2"/>
  </w:num>
  <w:num w:numId="15">
    <w:abstractNumId w:val="23"/>
  </w:num>
  <w:num w:numId="16">
    <w:abstractNumId w:val="7"/>
  </w:num>
  <w:num w:numId="17">
    <w:abstractNumId w:val="20"/>
  </w:num>
  <w:num w:numId="18">
    <w:abstractNumId w:val="28"/>
  </w:num>
  <w:num w:numId="19">
    <w:abstractNumId w:val="8"/>
  </w:num>
  <w:num w:numId="20">
    <w:abstractNumId w:val="0"/>
    <w:lvlOverride w:ilvl="0">
      <w:lvl w:ilvl="0">
        <w:start w:val="1"/>
        <w:numFmt w:val="bullet"/>
        <w:pStyle w:val="BulletIntSubSub"/>
        <w:lvlText w:val=""/>
        <w:legacy w:legacy="1" w:legacySpace="0" w:legacyIndent="504"/>
        <w:lvlJc w:val="left"/>
        <w:pPr>
          <w:ind w:left="504" w:hanging="504"/>
        </w:pPr>
        <w:rPr>
          <w:rFonts w:ascii="Wingdings" w:hAnsi="Wingdings" w:hint="default"/>
          <w:sz w:val="28"/>
        </w:rPr>
      </w:lvl>
    </w:lvlOverride>
  </w:num>
  <w:num w:numId="21">
    <w:abstractNumId w:val="19"/>
  </w:num>
  <w:num w:numId="22">
    <w:abstractNumId w:val="21"/>
  </w:num>
  <w:num w:numId="23">
    <w:abstractNumId w:val="4"/>
  </w:num>
  <w:num w:numId="24">
    <w:abstractNumId w:val="27"/>
  </w:num>
  <w:num w:numId="25">
    <w:abstractNumId w:val="16"/>
  </w:num>
  <w:num w:numId="26">
    <w:abstractNumId w:val="18"/>
  </w:num>
  <w:num w:numId="27">
    <w:abstractNumId w:val="24"/>
  </w:num>
  <w:num w:numId="28">
    <w:abstractNumId w:val="13"/>
  </w:num>
  <w:num w:numId="29">
    <w:abstractNumId w:val="17"/>
  </w:num>
  <w:num w:numId="30">
    <w:abstractNumId w:val="3"/>
  </w:num>
  <w:num w:numId="31">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CD"/>
    <w:rsid w:val="000001A2"/>
    <w:rsid w:val="0000025A"/>
    <w:rsid w:val="0000089E"/>
    <w:rsid w:val="00000AE2"/>
    <w:rsid w:val="00000E42"/>
    <w:rsid w:val="00001D6E"/>
    <w:rsid w:val="000025C7"/>
    <w:rsid w:val="00002DD6"/>
    <w:rsid w:val="00003174"/>
    <w:rsid w:val="00003F46"/>
    <w:rsid w:val="00004729"/>
    <w:rsid w:val="00004BB4"/>
    <w:rsid w:val="00004F1F"/>
    <w:rsid w:val="0000528B"/>
    <w:rsid w:val="0000572E"/>
    <w:rsid w:val="00006199"/>
    <w:rsid w:val="000062D4"/>
    <w:rsid w:val="0000662F"/>
    <w:rsid w:val="0000743E"/>
    <w:rsid w:val="00007721"/>
    <w:rsid w:val="00007763"/>
    <w:rsid w:val="00007A58"/>
    <w:rsid w:val="00007AEB"/>
    <w:rsid w:val="00007FF3"/>
    <w:rsid w:val="0001006B"/>
    <w:rsid w:val="000108FA"/>
    <w:rsid w:val="0001109B"/>
    <w:rsid w:val="00011589"/>
    <w:rsid w:val="0001180F"/>
    <w:rsid w:val="00011AAC"/>
    <w:rsid w:val="00011D55"/>
    <w:rsid w:val="000123D3"/>
    <w:rsid w:val="00012EF3"/>
    <w:rsid w:val="00013370"/>
    <w:rsid w:val="0001410E"/>
    <w:rsid w:val="00014171"/>
    <w:rsid w:val="00014549"/>
    <w:rsid w:val="000148E1"/>
    <w:rsid w:val="00014D26"/>
    <w:rsid w:val="00015379"/>
    <w:rsid w:val="00015416"/>
    <w:rsid w:val="000156E7"/>
    <w:rsid w:val="0001602D"/>
    <w:rsid w:val="0001721E"/>
    <w:rsid w:val="00017BE6"/>
    <w:rsid w:val="00017EF1"/>
    <w:rsid w:val="00020659"/>
    <w:rsid w:val="000215AF"/>
    <w:rsid w:val="0002183F"/>
    <w:rsid w:val="00021B1B"/>
    <w:rsid w:val="00022140"/>
    <w:rsid w:val="00023539"/>
    <w:rsid w:val="000240DB"/>
    <w:rsid w:val="000246F0"/>
    <w:rsid w:val="00024D2E"/>
    <w:rsid w:val="00027B34"/>
    <w:rsid w:val="00027E57"/>
    <w:rsid w:val="00030FE2"/>
    <w:rsid w:val="0003117C"/>
    <w:rsid w:val="000316F9"/>
    <w:rsid w:val="00031D2D"/>
    <w:rsid w:val="000322A2"/>
    <w:rsid w:val="0003240E"/>
    <w:rsid w:val="00032B38"/>
    <w:rsid w:val="000339A8"/>
    <w:rsid w:val="00033A06"/>
    <w:rsid w:val="000343D5"/>
    <w:rsid w:val="000354F6"/>
    <w:rsid w:val="00035AEF"/>
    <w:rsid w:val="00035CF8"/>
    <w:rsid w:val="0003620E"/>
    <w:rsid w:val="0003642A"/>
    <w:rsid w:val="00036E3A"/>
    <w:rsid w:val="00036FDE"/>
    <w:rsid w:val="00037AD7"/>
    <w:rsid w:val="000411B3"/>
    <w:rsid w:val="000413AD"/>
    <w:rsid w:val="00041B49"/>
    <w:rsid w:val="00042D8C"/>
    <w:rsid w:val="00043303"/>
    <w:rsid w:val="0004492A"/>
    <w:rsid w:val="000452CA"/>
    <w:rsid w:val="000455B9"/>
    <w:rsid w:val="00046167"/>
    <w:rsid w:val="00046BD2"/>
    <w:rsid w:val="00046F78"/>
    <w:rsid w:val="00047FD4"/>
    <w:rsid w:val="00050C1D"/>
    <w:rsid w:val="000516B9"/>
    <w:rsid w:val="00052845"/>
    <w:rsid w:val="00053075"/>
    <w:rsid w:val="00054E37"/>
    <w:rsid w:val="0005503D"/>
    <w:rsid w:val="0005591C"/>
    <w:rsid w:val="00055D67"/>
    <w:rsid w:val="000569E9"/>
    <w:rsid w:val="000576BD"/>
    <w:rsid w:val="000577D5"/>
    <w:rsid w:val="00057E6F"/>
    <w:rsid w:val="000608BD"/>
    <w:rsid w:val="00061EDA"/>
    <w:rsid w:val="000623CA"/>
    <w:rsid w:val="000624B8"/>
    <w:rsid w:val="00062B66"/>
    <w:rsid w:val="00063894"/>
    <w:rsid w:val="00063FAA"/>
    <w:rsid w:val="00064C07"/>
    <w:rsid w:val="000654FF"/>
    <w:rsid w:val="00065FC6"/>
    <w:rsid w:val="00065FED"/>
    <w:rsid w:val="0006624C"/>
    <w:rsid w:val="00066717"/>
    <w:rsid w:val="0006699D"/>
    <w:rsid w:val="00066A68"/>
    <w:rsid w:val="000672F8"/>
    <w:rsid w:val="000679AE"/>
    <w:rsid w:val="00067D42"/>
    <w:rsid w:val="00070275"/>
    <w:rsid w:val="00070285"/>
    <w:rsid w:val="00070C4A"/>
    <w:rsid w:val="000710CD"/>
    <w:rsid w:val="00071120"/>
    <w:rsid w:val="000713AD"/>
    <w:rsid w:val="000713FF"/>
    <w:rsid w:val="00071E31"/>
    <w:rsid w:val="00072115"/>
    <w:rsid w:val="000736D1"/>
    <w:rsid w:val="00074516"/>
    <w:rsid w:val="000745B7"/>
    <w:rsid w:val="0007481D"/>
    <w:rsid w:val="000752E5"/>
    <w:rsid w:val="00076082"/>
    <w:rsid w:val="00081309"/>
    <w:rsid w:val="00081319"/>
    <w:rsid w:val="0008193D"/>
    <w:rsid w:val="00081A71"/>
    <w:rsid w:val="00081EA7"/>
    <w:rsid w:val="000825FB"/>
    <w:rsid w:val="0008264B"/>
    <w:rsid w:val="00083376"/>
    <w:rsid w:val="00083731"/>
    <w:rsid w:val="00084951"/>
    <w:rsid w:val="00084DA1"/>
    <w:rsid w:val="00084F4C"/>
    <w:rsid w:val="000854FA"/>
    <w:rsid w:val="00085606"/>
    <w:rsid w:val="000862A0"/>
    <w:rsid w:val="000875E0"/>
    <w:rsid w:val="00087812"/>
    <w:rsid w:val="00087F26"/>
    <w:rsid w:val="000906D9"/>
    <w:rsid w:val="0009078C"/>
    <w:rsid w:val="00090EB5"/>
    <w:rsid w:val="000912CF"/>
    <w:rsid w:val="0009294E"/>
    <w:rsid w:val="00092BAC"/>
    <w:rsid w:val="00092CFC"/>
    <w:rsid w:val="000944CB"/>
    <w:rsid w:val="00095985"/>
    <w:rsid w:val="0009689A"/>
    <w:rsid w:val="00096F86"/>
    <w:rsid w:val="00097E90"/>
    <w:rsid w:val="000A1111"/>
    <w:rsid w:val="000A1720"/>
    <w:rsid w:val="000A1D30"/>
    <w:rsid w:val="000A1E1D"/>
    <w:rsid w:val="000A22FE"/>
    <w:rsid w:val="000A2513"/>
    <w:rsid w:val="000A28A3"/>
    <w:rsid w:val="000A3173"/>
    <w:rsid w:val="000A43FB"/>
    <w:rsid w:val="000A4C6A"/>
    <w:rsid w:val="000A5EA8"/>
    <w:rsid w:val="000A6072"/>
    <w:rsid w:val="000A640E"/>
    <w:rsid w:val="000A651A"/>
    <w:rsid w:val="000A65CA"/>
    <w:rsid w:val="000B0682"/>
    <w:rsid w:val="000B0ACB"/>
    <w:rsid w:val="000B0B89"/>
    <w:rsid w:val="000B1DD4"/>
    <w:rsid w:val="000B284F"/>
    <w:rsid w:val="000B3CD7"/>
    <w:rsid w:val="000B7175"/>
    <w:rsid w:val="000B751D"/>
    <w:rsid w:val="000C0A47"/>
    <w:rsid w:val="000C0B4A"/>
    <w:rsid w:val="000C0B56"/>
    <w:rsid w:val="000C1041"/>
    <w:rsid w:val="000C2243"/>
    <w:rsid w:val="000C3286"/>
    <w:rsid w:val="000C3599"/>
    <w:rsid w:val="000C3684"/>
    <w:rsid w:val="000C37DB"/>
    <w:rsid w:val="000C3F59"/>
    <w:rsid w:val="000C4072"/>
    <w:rsid w:val="000C4E16"/>
    <w:rsid w:val="000C57B3"/>
    <w:rsid w:val="000C6959"/>
    <w:rsid w:val="000C7300"/>
    <w:rsid w:val="000C7345"/>
    <w:rsid w:val="000C7535"/>
    <w:rsid w:val="000C78C7"/>
    <w:rsid w:val="000D0118"/>
    <w:rsid w:val="000D0C16"/>
    <w:rsid w:val="000D133A"/>
    <w:rsid w:val="000D24D3"/>
    <w:rsid w:val="000D2C28"/>
    <w:rsid w:val="000D3042"/>
    <w:rsid w:val="000D4E75"/>
    <w:rsid w:val="000D4F66"/>
    <w:rsid w:val="000D5302"/>
    <w:rsid w:val="000D5740"/>
    <w:rsid w:val="000D6298"/>
    <w:rsid w:val="000D65F5"/>
    <w:rsid w:val="000D6CD6"/>
    <w:rsid w:val="000D7F46"/>
    <w:rsid w:val="000E0914"/>
    <w:rsid w:val="000E0F9E"/>
    <w:rsid w:val="000E114B"/>
    <w:rsid w:val="000E127F"/>
    <w:rsid w:val="000E1326"/>
    <w:rsid w:val="000E20FF"/>
    <w:rsid w:val="000E21BB"/>
    <w:rsid w:val="000E2910"/>
    <w:rsid w:val="000E2EA1"/>
    <w:rsid w:val="000E4117"/>
    <w:rsid w:val="000E43B3"/>
    <w:rsid w:val="000E464F"/>
    <w:rsid w:val="000E4687"/>
    <w:rsid w:val="000E6368"/>
    <w:rsid w:val="000E6438"/>
    <w:rsid w:val="000E6C88"/>
    <w:rsid w:val="000E6E08"/>
    <w:rsid w:val="000E7F52"/>
    <w:rsid w:val="000F07E0"/>
    <w:rsid w:val="000F3CC8"/>
    <w:rsid w:val="000F3E62"/>
    <w:rsid w:val="000F4C8E"/>
    <w:rsid w:val="000F56EE"/>
    <w:rsid w:val="000F5FA1"/>
    <w:rsid w:val="000F64CE"/>
    <w:rsid w:val="000F67CD"/>
    <w:rsid w:val="00100152"/>
    <w:rsid w:val="00100339"/>
    <w:rsid w:val="001008AA"/>
    <w:rsid w:val="00100FB0"/>
    <w:rsid w:val="0010149C"/>
    <w:rsid w:val="00101DD5"/>
    <w:rsid w:val="00101DE4"/>
    <w:rsid w:val="001021C0"/>
    <w:rsid w:val="0010282D"/>
    <w:rsid w:val="00103D2C"/>
    <w:rsid w:val="00103FA7"/>
    <w:rsid w:val="00105153"/>
    <w:rsid w:val="001062DE"/>
    <w:rsid w:val="00106E74"/>
    <w:rsid w:val="00106E8D"/>
    <w:rsid w:val="00106F1D"/>
    <w:rsid w:val="001116F9"/>
    <w:rsid w:val="00111BA2"/>
    <w:rsid w:val="0011393A"/>
    <w:rsid w:val="00113B1D"/>
    <w:rsid w:val="00113F6C"/>
    <w:rsid w:val="00114083"/>
    <w:rsid w:val="00114140"/>
    <w:rsid w:val="0011600F"/>
    <w:rsid w:val="00116155"/>
    <w:rsid w:val="00116CE7"/>
    <w:rsid w:val="001173A0"/>
    <w:rsid w:val="001175C6"/>
    <w:rsid w:val="00117D29"/>
    <w:rsid w:val="0012088B"/>
    <w:rsid w:val="00121643"/>
    <w:rsid w:val="001218AC"/>
    <w:rsid w:val="00121E1F"/>
    <w:rsid w:val="00122608"/>
    <w:rsid w:val="00122E99"/>
    <w:rsid w:val="001232D1"/>
    <w:rsid w:val="001235A0"/>
    <w:rsid w:val="001241BE"/>
    <w:rsid w:val="0012448D"/>
    <w:rsid w:val="0012455F"/>
    <w:rsid w:val="001248AE"/>
    <w:rsid w:val="00125155"/>
    <w:rsid w:val="0012570E"/>
    <w:rsid w:val="001259E0"/>
    <w:rsid w:val="00126219"/>
    <w:rsid w:val="0012663F"/>
    <w:rsid w:val="00127C12"/>
    <w:rsid w:val="00130810"/>
    <w:rsid w:val="00130BA9"/>
    <w:rsid w:val="00131261"/>
    <w:rsid w:val="00132DF1"/>
    <w:rsid w:val="00135323"/>
    <w:rsid w:val="00135BB9"/>
    <w:rsid w:val="00135C8E"/>
    <w:rsid w:val="00135FC6"/>
    <w:rsid w:val="0013649B"/>
    <w:rsid w:val="0013654A"/>
    <w:rsid w:val="0013700C"/>
    <w:rsid w:val="001379BA"/>
    <w:rsid w:val="0014047C"/>
    <w:rsid w:val="001407DF"/>
    <w:rsid w:val="00140D2B"/>
    <w:rsid w:val="00141BB2"/>
    <w:rsid w:val="0014313A"/>
    <w:rsid w:val="001435DA"/>
    <w:rsid w:val="00143F77"/>
    <w:rsid w:val="00144E8B"/>
    <w:rsid w:val="001452A0"/>
    <w:rsid w:val="00145344"/>
    <w:rsid w:val="0014597A"/>
    <w:rsid w:val="00145DD2"/>
    <w:rsid w:val="00146A3C"/>
    <w:rsid w:val="00146CBF"/>
    <w:rsid w:val="00146EE8"/>
    <w:rsid w:val="001470F1"/>
    <w:rsid w:val="00147106"/>
    <w:rsid w:val="001473E7"/>
    <w:rsid w:val="001477ED"/>
    <w:rsid w:val="00147AAF"/>
    <w:rsid w:val="00150338"/>
    <w:rsid w:val="00150588"/>
    <w:rsid w:val="00150CC2"/>
    <w:rsid w:val="00151203"/>
    <w:rsid w:val="00151C79"/>
    <w:rsid w:val="00152A45"/>
    <w:rsid w:val="00152DD9"/>
    <w:rsid w:val="00153D7B"/>
    <w:rsid w:val="0015568E"/>
    <w:rsid w:val="0015666D"/>
    <w:rsid w:val="00156797"/>
    <w:rsid w:val="00156B4C"/>
    <w:rsid w:val="00156CE6"/>
    <w:rsid w:val="00157EDD"/>
    <w:rsid w:val="00160A3B"/>
    <w:rsid w:val="00160B0E"/>
    <w:rsid w:val="00160E95"/>
    <w:rsid w:val="00160F9A"/>
    <w:rsid w:val="001617C2"/>
    <w:rsid w:val="00161A92"/>
    <w:rsid w:val="00162560"/>
    <w:rsid w:val="00162F5E"/>
    <w:rsid w:val="00162FF4"/>
    <w:rsid w:val="00163683"/>
    <w:rsid w:val="00163C1B"/>
    <w:rsid w:val="00163C3C"/>
    <w:rsid w:val="00165845"/>
    <w:rsid w:val="00166141"/>
    <w:rsid w:val="00166292"/>
    <w:rsid w:val="00166B02"/>
    <w:rsid w:val="00167ED0"/>
    <w:rsid w:val="001708F0"/>
    <w:rsid w:val="00171A86"/>
    <w:rsid w:val="00173386"/>
    <w:rsid w:val="0017383F"/>
    <w:rsid w:val="00173E52"/>
    <w:rsid w:val="001746BC"/>
    <w:rsid w:val="001755CE"/>
    <w:rsid w:val="00175BBE"/>
    <w:rsid w:val="00176480"/>
    <w:rsid w:val="0017788A"/>
    <w:rsid w:val="00177C17"/>
    <w:rsid w:val="00180D5C"/>
    <w:rsid w:val="001818EB"/>
    <w:rsid w:val="00181983"/>
    <w:rsid w:val="001834D3"/>
    <w:rsid w:val="001835C8"/>
    <w:rsid w:val="0018372D"/>
    <w:rsid w:val="0018424F"/>
    <w:rsid w:val="001874FC"/>
    <w:rsid w:val="00190CBE"/>
    <w:rsid w:val="001917AB"/>
    <w:rsid w:val="00191B87"/>
    <w:rsid w:val="0019217E"/>
    <w:rsid w:val="001926FD"/>
    <w:rsid w:val="001928DC"/>
    <w:rsid w:val="00193415"/>
    <w:rsid w:val="001938A5"/>
    <w:rsid w:val="0019431C"/>
    <w:rsid w:val="0019433A"/>
    <w:rsid w:val="00194A64"/>
    <w:rsid w:val="00197FF7"/>
    <w:rsid w:val="001A02B1"/>
    <w:rsid w:val="001A0793"/>
    <w:rsid w:val="001A0A50"/>
    <w:rsid w:val="001A0DB8"/>
    <w:rsid w:val="001A1011"/>
    <w:rsid w:val="001A1389"/>
    <w:rsid w:val="001A3CD1"/>
    <w:rsid w:val="001A4FF4"/>
    <w:rsid w:val="001A51F8"/>
    <w:rsid w:val="001A6C10"/>
    <w:rsid w:val="001A7EE9"/>
    <w:rsid w:val="001A7FC8"/>
    <w:rsid w:val="001B1777"/>
    <w:rsid w:val="001B19C4"/>
    <w:rsid w:val="001B1A8A"/>
    <w:rsid w:val="001B213C"/>
    <w:rsid w:val="001B2645"/>
    <w:rsid w:val="001B29F1"/>
    <w:rsid w:val="001B3586"/>
    <w:rsid w:val="001B36C0"/>
    <w:rsid w:val="001B3A0E"/>
    <w:rsid w:val="001B40AD"/>
    <w:rsid w:val="001B728C"/>
    <w:rsid w:val="001C0213"/>
    <w:rsid w:val="001C0408"/>
    <w:rsid w:val="001C0617"/>
    <w:rsid w:val="001C2005"/>
    <w:rsid w:val="001C2C67"/>
    <w:rsid w:val="001C2D53"/>
    <w:rsid w:val="001C35CA"/>
    <w:rsid w:val="001C3D81"/>
    <w:rsid w:val="001C4ED4"/>
    <w:rsid w:val="001C54F8"/>
    <w:rsid w:val="001C5FB9"/>
    <w:rsid w:val="001C6179"/>
    <w:rsid w:val="001C73A8"/>
    <w:rsid w:val="001C7927"/>
    <w:rsid w:val="001D18AB"/>
    <w:rsid w:val="001D26C8"/>
    <w:rsid w:val="001D27F0"/>
    <w:rsid w:val="001D42D0"/>
    <w:rsid w:val="001D4931"/>
    <w:rsid w:val="001D4ADF"/>
    <w:rsid w:val="001D5315"/>
    <w:rsid w:val="001D57FC"/>
    <w:rsid w:val="001D5E1C"/>
    <w:rsid w:val="001D7640"/>
    <w:rsid w:val="001D7A77"/>
    <w:rsid w:val="001E0B42"/>
    <w:rsid w:val="001E0E69"/>
    <w:rsid w:val="001E2252"/>
    <w:rsid w:val="001E2942"/>
    <w:rsid w:val="001E450E"/>
    <w:rsid w:val="001E459D"/>
    <w:rsid w:val="001E55E4"/>
    <w:rsid w:val="001E5AEF"/>
    <w:rsid w:val="001E6AFF"/>
    <w:rsid w:val="001E799C"/>
    <w:rsid w:val="001E79DD"/>
    <w:rsid w:val="001F0962"/>
    <w:rsid w:val="001F0A27"/>
    <w:rsid w:val="001F2709"/>
    <w:rsid w:val="001F2EFA"/>
    <w:rsid w:val="001F467C"/>
    <w:rsid w:val="001F46C5"/>
    <w:rsid w:val="001F4875"/>
    <w:rsid w:val="001F51F8"/>
    <w:rsid w:val="001F5327"/>
    <w:rsid w:val="001F598A"/>
    <w:rsid w:val="001F5DC9"/>
    <w:rsid w:val="001F6BC2"/>
    <w:rsid w:val="001F704D"/>
    <w:rsid w:val="00200194"/>
    <w:rsid w:val="00201CDD"/>
    <w:rsid w:val="00201D32"/>
    <w:rsid w:val="00202205"/>
    <w:rsid w:val="002029C5"/>
    <w:rsid w:val="0020335F"/>
    <w:rsid w:val="002039FD"/>
    <w:rsid w:val="002041C7"/>
    <w:rsid w:val="002067F6"/>
    <w:rsid w:val="00206FEB"/>
    <w:rsid w:val="00207361"/>
    <w:rsid w:val="002074BF"/>
    <w:rsid w:val="00207CD3"/>
    <w:rsid w:val="00210071"/>
    <w:rsid w:val="00213195"/>
    <w:rsid w:val="002148F6"/>
    <w:rsid w:val="0021679C"/>
    <w:rsid w:val="0021685D"/>
    <w:rsid w:val="00217D96"/>
    <w:rsid w:val="0022033E"/>
    <w:rsid w:val="00220BFE"/>
    <w:rsid w:val="002210EA"/>
    <w:rsid w:val="00221C83"/>
    <w:rsid w:val="00222E92"/>
    <w:rsid w:val="00223C0C"/>
    <w:rsid w:val="002240C1"/>
    <w:rsid w:val="00224387"/>
    <w:rsid w:val="00224CDA"/>
    <w:rsid w:val="00224E24"/>
    <w:rsid w:val="00224F26"/>
    <w:rsid w:val="00224F75"/>
    <w:rsid w:val="0022539E"/>
    <w:rsid w:val="00225409"/>
    <w:rsid w:val="00225ACC"/>
    <w:rsid w:val="0022669B"/>
    <w:rsid w:val="00226E68"/>
    <w:rsid w:val="0022714F"/>
    <w:rsid w:val="002276E1"/>
    <w:rsid w:val="0023066E"/>
    <w:rsid w:val="00230786"/>
    <w:rsid w:val="002319E3"/>
    <w:rsid w:val="002321F0"/>
    <w:rsid w:val="00232A5F"/>
    <w:rsid w:val="00233488"/>
    <w:rsid w:val="00235225"/>
    <w:rsid w:val="00235286"/>
    <w:rsid w:val="00235C09"/>
    <w:rsid w:val="00236175"/>
    <w:rsid w:val="0023650A"/>
    <w:rsid w:val="0023792F"/>
    <w:rsid w:val="00237F7C"/>
    <w:rsid w:val="002400AA"/>
    <w:rsid w:val="0024026C"/>
    <w:rsid w:val="002404CB"/>
    <w:rsid w:val="00241515"/>
    <w:rsid w:val="0024165F"/>
    <w:rsid w:val="00241682"/>
    <w:rsid w:val="002446A0"/>
    <w:rsid w:val="00244A48"/>
    <w:rsid w:val="00245A67"/>
    <w:rsid w:val="00245C52"/>
    <w:rsid w:val="00246087"/>
    <w:rsid w:val="00246884"/>
    <w:rsid w:val="002501F0"/>
    <w:rsid w:val="00250815"/>
    <w:rsid w:val="00250EBA"/>
    <w:rsid w:val="0025142C"/>
    <w:rsid w:val="00251C08"/>
    <w:rsid w:val="00251EEC"/>
    <w:rsid w:val="002526FF"/>
    <w:rsid w:val="00252FEA"/>
    <w:rsid w:val="00253622"/>
    <w:rsid w:val="00253683"/>
    <w:rsid w:val="00253DAE"/>
    <w:rsid w:val="002555D9"/>
    <w:rsid w:val="00255A3B"/>
    <w:rsid w:val="00255AF9"/>
    <w:rsid w:val="002566DC"/>
    <w:rsid w:val="00257005"/>
    <w:rsid w:val="00257331"/>
    <w:rsid w:val="00260002"/>
    <w:rsid w:val="0026166E"/>
    <w:rsid w:val="0026208F"/>
    <w:rsid w:val="00262C32"/>
    <w:rsid w:val="002635DF"/>
    <w:rsid w:val="002636F5"/>
    <w:rsid w:val="00263E4F"/>
    <w:rsid w:val="00265010"/>
    <w:rsid w:val="0026510C"/>
    <w:rsid w:val="00265646"/>
    <w:rsid w:val="00265AD5"/>
    <w:rsid w:val="00267180"/>
    <w:rsid w:val="00267B98"/>
    <w:rsid w:val="00267BB7"/>
    <w:rsid w:val="0027060E"/>
    <w:rsid w:val="00270B3C"/>
    <w:rsid w:val="00271740"/>
    <w:rsid w:val="00271BBF"/>
    <w:rsid w:val="00271ED7"/>
    <w:rsid w:val="002721F8"/>
    <w:rsid w:val="0027259C"/>
    <w:rsid w:val="00275361"/>
    <w:rsid w:val="00275435"/>
    <w:rsid w:val="002764F2"/>
    <w:rsid w:val="00276843"/>
    <w:rsid w:val="00276D92"/>
    <w:rsid w:val="0027769C"/>
    <w:rsid w:val="00280443"/>
    <w:rsid w:val="0028071B"/>
    <w:rsid w:val="002818DA"/>
    <w:rsid w:val="002821CA"/>
    <w:rsid w:val="0028242F"/>
    <w:rsid w:val="0028384B"/>
    <w:rsid w:val="002846D2"/>
    <w:rsid w:val="00284C70"/>
    <w:rsid w:val="00285626"/>
    <w:rsid w:val="002858C9"/>
    <w:rsid w:val="00286B16"/>
    <w:rsid w:val="002876AB"/>
    <w:rsid w:val="00287B56"/>
    <w:rsid w:val="00287C59"/>
    <w:rsid w:val="0029143D"/>
    <w:rsid w:val="0029223E"/>
    <w:rsid w:val="00292658"/>
    <w:rsid w:val="00293203"/>
    <w:rsid w:val="0029336C"/>
    <w:rsid w:val="00294818"/>
    <w:rsid w:val="002950D7"/>
    <w:rsid w:val="00295B74"/>
    <w:rsid w:val="00295EA0"/>
    <w:rsid w:val="00296436"/>
    <w:rsid w:val="002965F3"/>
    <w:rsid w:val="002971B2"/>
    <w:rsid w:val="002A06F1"/>
    <w:rsid w:val="002A07AA"/>
    <w:rsid w:val="002A0A72"/>
    <w:rsid w:val="002A0D04"/>
    <w:rsid w:val="002A34BB"/>
    <w:rsid w:val="002A3836"/>
    <w:rsid w:val="002A3BF8"/>
    <w:rsid w:val="002A457F"/>
    <w:rsid w:val="002A47DB"/>
    <w:rsid w:val="002A4AB7"/>
    <w:rsid w:val="002A4E00"/>
    <w:rsid w:val="002A576E"/>
    <w:rsid w:val="002A5820"/>
    <w:rsid w:val="002A5B38"/>
    <w:rsid w:val="002A6A01"/>
    <w:rsid w:val="002A6E57"/>
    <w:rsid w:val="002A6EBC"/>
    <w:rsid w:val="002A762D"/>
    <w:rsid w:val="002A7852"/>
    <w:rsid w:val="002B1729"/>
    <w:rsid w:val="002B176B"/>
    <w:rsid w:val="002B1B3E"/>
    <w:rsid w:val="002B2D32"/>
    <w:rsid w:val="002B3312"/>
    <w:rsid w:val="002B390D"/>
    <w:rsid w:val="002B5685"/>
    <w:rsid w:val="002B58FA"/>
    <w:rsid w:val="002B6901"/>
    <w:rsid w:val="002B6D07"/>
    <w:rsid w:val="002C0785"/>
    <w:rsid w:val="002C0DEE"/>
    <w:rsid w:val="002C1A54"/>
    <w:rsid w:val="002C1ADA"/>
    <w:rsid w:val="002C2215"/>
    <w:rsid w:val="002C32A2"/>
    <w:rsid w:val="002C3B8C"/>
    <w:rsid w:val="002C3DC9"/>
    <w:rsid w:val="002C4BE1"/>
    <w:rsid w:val="002C6952"/>
    <w:rsid w:val="002C6C07"/>
    <w:rsid w:val="002C6CBC"/>
    <w:rsid w:val="002C719A"/>
    <w:rsid w:val="002C75E5"/>
    <w:rsid w:val="002C79C5"/>
    <w:rsid w:val="002D1029"/>
    <w:rsid w:val="002D1301"/>
    <w:rsid w:val="002D147B"/>
    <w:rsid w:val="002D1B09"/>
    <w:rsid w:val="002D2B5D"/>
    <w:rsid w:val="002D49B0"/>
    <w:rsid w:val="002D4C0B"/>
    <w:rsid w:val="002D5AB8"/>
    <w:rsid w:val="002D5B75"/>
    <w:rsid w:val="002D5E82"/>
    <w:rsid w:val="002D5E97"/>
    <w:rsid w:val="002D629B"/>
    <w:rsid w:val="002D63BD"/>
    <w:rsid w:val="002D7241"/>
    <w:rsid w:val="002E32DC"/>
    <w:rsid w:val="002E3306"/>
    <w:rsid w:val="002E339C"/>
    <w:rsid w:val="002E414E"/>
    <w:rsid w:val="002E4BE4"/>
    <w:rsid w:val="002E540C"/>
    <w:rsid w:val="002E552A"/>
    <w:rsid w:val="002E5D3B"/>
    <w:rsid w:val="002E7D60"/>
    <w:rsid w:val="002F0C8E"/>
    <w:rsid w:val="002F102C"/>
    <w:rsid w:val="002F19A5"/>
    <w:rsid w:val="002F1E31"/>
    <w:rsid w:val="002F26FF"/>
    <w:rsid w:val="002F2DA0"/>
    <w:rsid w:val="002F38E6"/>
    <w:rsid w:val="002F3A0C"/>
    <w:rsid w:val="002F3B2B"/>
    <w:rsid w:val="002F453C"/>
    <w:rsid w:val="002F4608"/>
    <w:rsid w:val="002F462F"/>
    <w:rsid w:val="002F4639"/>
    <w:rsid w:val="002F491D"/>
    <w:rsid w:val="002F7342"/>
    <w:rsid w:val="002F7CF7"/>
    <w:rsid w:val="002F7F51"/>
    <w:rsid w:val="00303660"/>
    <w:rsid w:val="00304AB2"/>
    <w:rsid w:val="00304D76"/>
    <w:rsid w:val="00304EE7"/>
    <w:rsid w:val="00305975"/>
    <w:rsid w:val="00306A0F"/>
    <w:rsid w:val="0031039B"/>
    <w:rsid w:val="00310D77"/>
    <w:rsid w:val="00312338"/>
    <w:rsid w:val="00312431"/>
    <w:rsid w:val="00312A12"/>
    <w:rsid w:val="00312BDD"/>
    <w:rsid w:val="00312EF6"/>
    <w:rsid w:val="0031338A"/>
    <w:rsid w:val="00313576"/>
    <w:rsid w:val="00313FC6"/>
    <w:rsid w:val="003147EC"/>
    <w:rsid w:val="00314CF2"/>
    <w:rsid w:val="003157D5"/>
    <w:rsid w:val="003169B5"/>
    <w:rsid w:val="00317005"/>
    <w:rsid w:val="003173F0"/>
    <w:rsid w:val="003177C7"/>
    <w:rsid w:val="003178A3"/>
    <w:rsid w:val="0032202C"/>
    <w:rsid w:val="0032260F"/>
    <w:rsid w:val="00322A0A"/>
    <w:rsid w:val="003236FF"/>
    <w:rsid w:val="00323B1F"/>
    <w:rsid w:val="003244A5"/>
    <w:rsid w:val="00324D5D"/>
    <w:rsid w:val="00325629"/>
    <w:rsid w:val="003260FB"/>
    <w:rsid w:val="00326A0E"/>
    <w:rsid w:val="00327A7D"/>
    <w:rsid w:val="00327B6E"/>
    <w:rsid w:val="00327C60"/>
    <w:rsid w:val="0033088C"/>
    <w:rsid w:val="00331241"/>
    <w:rsid w:val="00331B2A"/>
    <w:rsid w:val="00331E11"/>
    <w:rsid w:val="0033218A"/>
    <w:rsid w:val="00332458"/>
    <w:rsid w:val="003331F7"/>
    <w:rsid w:val="00334489"/>
    <w:rsid w:val="003368A5"/>
    <w:rsid w:val="003375D3"/>
    <w:rsid w:val="00340546"/>
    <w:rsid w:val="00340B76"/>
    <w:rsid w:val="00340D1C"/>
    <w:rsid w:val="00340E4D"/>
    <w:rsid w:val="00340FF7"/>
    <w:rsid w:val="00341021"/>
    <w:rsid w:val="003419EE"/>
    <w:rsid w:val="00341E05"/>
    <w:rsid w:val="00342C51"/>
    <w:rsid w:val="00342FAA"/>
    <w:rsid w:val="00343F56"/>
    <w:rsid w:val="003442C0"/>
    <w:rsid w:val="003443EA"/>
    <w:rsid w:val="003446C4"/>
    <w:rsid w:val="00345211"/>
    <w:rsid w:val="0034548B"/>
    <w:rsid w:val="003455CD"/>
    <w:rsid w:val="00345712"/>
    <w:rsid w:val="0034594C"/>
    <w:rsid w:val="0034621C"/>
    <w:rsid w:val="003465CE"/>
    <w:rsid w:val="00350414"/>
    <w:rsid w:val="00351234"/>
    <w:rsid w:val="003515E5"/>
    <w:rsid w:val="003521F1"/>
    <w:rsid w:val="00354E50"/>
    <w:rsid w:val="0035611F"/>
    <w:rsid w:val="003561C2"/>
    <w:rsid w:val="00356697"/>
    <w:rsid w:val="00356723"/>
    <w:rsid w:val="00356D34"/>
    <w:rsid w:val="003579BD"/>
    <w:rsid w:val="00357BCB"/>
    <w:rsid w:val="00360680"/>
    <w:rsid w:val="003621C8"/>
    <w:rsid w:val="0036222F"/>
    <w:rsid w:val="00362701"/>
    <w:rsid w:val="00363566"/>
    <w:rsid w:val="00363697"/>
    <w:rsid w:val="003638C4"/>
    <w:rsid w:val="00363D8E"/>
    <w:rsid w:val="00364711"/>
    <w:rsid w:val="00364962"/>
    <w:rsid w:val="00364D73"/>
    <w:rsid w:val="003656DD"/>
    <w:rsid w:val="00366312"/>
    <w:rsid w:val="00366689"/>
    <w:rsid w:val="00367FBE"/>
    <w:rsid w:val="0037140E"/>
    <w:rsid w:val="0037154B"/>
    <w:rsid w:val="00371B3F"/>
    <w:rsid w:val="00372474"/>
    <w:rsid w:val="0037321B"/>
    <w:rsid w:val="00373345"/>
    <w:rsid w:val="00373540"/>
    <w:rsid w:val="00373B89"/>
    <w:rsid w:val="00375227"/>
    <w:rsid w:val="00375572"/>
    <w:rsid w:val="003758DC"/>
    <w:rsid w:val="003770A7"/>
    <w:rsid w:val="003771BD"/>
    <w:rsid w:val="0037749F"/>
    <w:rsid w:val="003800DA"/>
    <w:rsid w:val="0038065F"/>
    <w:rsid w:val="00380825"/>
    <w:rsid w:val="00380EDB"/>
    <w:rsid w:val="0038127F"/>
    <w:rsid w:val="003822A1"/>
    <w:rsid w:val="00382499"/>
    <w:rsid w:val="00382BC4"/>
    <w:rsid w:val="00384EAA"/>
    <w:rsid w:val="00385352"/>
    <w:rsid w:val="0038549C"/>
    <w:rsid w:val="003858DF"/>
    <w:rsid w:val="00386E76"/>
    <w:rsid w:val="003871E9"/>
    <w:rsid w:val="00387EC5"/>
    <w:rsid w:val="00391362"/>
    <w:rsid w:val="003914FF"/>
    <w:rsid w:val="00391D23"/>
    <w:rsid w:val="0039284B"/>
    <w:rsid w:val="003928F0"/>
    <w:rsid w:val="003933B7"/>
    <w:rsid w:val="003934AE"/>
    <w:rsid w:val="0039416A"/>
    <w:rsid w:val="00395B73"/>
    <w:rsid w:val="00395F00"/>
    <w:rsid w:val="0039629C"/>
    <w:rsid w:val="00396D71"/>
    <w:rsid w:val="00397A65"/>
    <w:rsid w:val="003A062A"/>
    <w:rsid w:val="003A285F"/>
    <w:rsid w:val="003A3204"/>
    <w:rsid w:val="003A32D7"/>
    <w:rsid w:val="003A3EA0"/>
    <w:rsid w:val="003A40DA"/>
    <w:rsid w:val="003A437B"/>
    <w:rsid w:val="003A526C"/>
    <w:rsid w:val="003A5747"/>
    <w:rsid w:val="003A5C35"/>
    <w:rsid w:val="003A5F53"/>
    <w:rsid w:val="003A6D00"/>
    <w:rsid w:val="003A71ED"/>
    <w:rsid w:val="003A734C"/>
    <w:rsid w:val="003A7514"/>
    <w:rsid w:val="003B24C6"/>
    <w:rsid w:val="003B3691"/>
    <w:rsid w:val="003B3776"/>
    <w:rsid w:val="003B3C67"/>
    <w:rsid w:val="003B418D"/>
    <w:rsid w:val="003B51FF"/>
    <w:rsid w:val="003B572B"/>
    <w:rsid w:val="003B61A8"/>
    <w:rsid w:val="003B621A"/>
    <w:rsid w:val="003B68CF"/>
    <w:rsid w:val="003B69E9"/>
    <w:rsid w:val="003C0392"/>
    <w:rsid w:val="003C0DC1"/>
    <w:rsid w:val="003C1995"/>
    <w:rsid w:val="003C29B8"/>
    <w:rsid w:val="003C2E90"/>
    <w:rsid w:val="003C3DB6"/>
    <w:rsid w:val="003C6598"/>
    <w:rsid w:val="003C6AF9"/>
    <w:rsid w:val="003C70FC"/>
    <w:rsid w:val="003D073F"/>
    <w:rsid w:val="003D0CC5"/>
    <w:rsid w:val="003D1E0E"/>
    <w:rsid w:val="003D32C0"/>
    <w:rsid w:val="003D3F3E"/>
    <w:rsid w:val="003D40AE"/>
    <w:rsid w:val="003D415F"/>
    <w:rsid w:val="003D4701"/>
    <w:rsid w:val="003D5985"/>
    <w:rsid w:val="003D6573"/>
    <w:rsid w:val="003D6AE4"/>
    <w:rsid w:val="003D74EB"/>
    <w:rsid w:val="003D7700"/>
    <w:rsid w:val="003D7D01"/>
    <w:rsid w:val="003E0B23"/>
    <w:rsid w:val="003E2C68"/>
    <w:rsid w:val="003E3288"/>
    <w:rsid w:val="003E38A5"/>
    <w:rsid w:val="003E397B"/>
    <w:rsid w:val="003E49A5"/>
    <w:rsid w:val="003E4F8A"/>
    <w:rsid w:val="003E5933"/>
    <w:rsid w:val="003E68C8"/>
    <w:rsid w:val="003E7193"/>
    <w:rsid w:val="003E75D9"/>
    <w:rsid w:val="003E7B93"/>
    <w:rsid w:val="003E7BAA"/>
    <w:rsid w:val="003F120B"/>
    <w:rsid w:val="003F2598"/>
    <w:rsid w:val="003F282E"/>
    <w:rsid w:val="003F2B97"/>
    <w:rsid w:val="003F35F5"/>
    <w:rsid w:val="003F3BE3"/>
    <w:rsid w:val="003F496F"/>
    <w:rsid w:val="003F4C6C"/>
    <w:rsid w:val="003F5772"/>
    <w:rsid w:val="003F6BAF"/>
    <w:rsid w:val="003F72CF"/>
    <w:rsid w:val="003F749C"/>
    <w:rsid w:val="003F7C34"/>
    <w:rsid w:val="004002C2"/>
    <w:rsid w:val="0040090E"/>
    <w:rsid w:val="00400CD0"/>
    <w:rsid w:val="00401968"/>
    <w:rsid w:val="00401AD8"/>
    <w:rsid w:val="00401DDE"/>
    <w:rsid w:val="004026F8"/>
    <w:rsid w:val="004027C2"/>
    <w:rsid w:val="00402B48"/>
    <w:rsid w:val="00402CEC"/>
    <w:rsid w:val="00402EAC"/>
    <w:rsid w:val="004033E0"/>
    <w:rsid w:val="0040481C"/>
    <w:rsid w:val="00404C69"/>
    <w:rsid w:val="0040652C"/>
    <w:rsid w:val="0040688C"/>
    <w:rsid w:val="004117F3"/>
    <w:rsid w:val="00412497"/>
    <w:rsid w:val="00413174"/>
    <w:rsid w:val="00415603"/>
    <w:rsid w:val="004160A6"/>
    <w:rsid w:val="00416F32"/>
    <w:rsid w:val="004203BF"/>
    <w:rsid w:val="00420589"/>
    <w:rsid w:val="00420E76"/>
    <w:rsid w:val="00421C32"/>
    <w:rsid w:val="004221E4"/>
    <w:rsid w:val="0042249D"/>
    <w:rsid w:val="00422A3B"/>
    <w:rsid w:val="00422C32"/>
    <w:rsid w:val="00423064"/>
    <w:rsid w:val="00423C69"/>
    <w:rsid w:val="00424500"/>
    <w:rsid w:val="004257BF"/>
    <w:rsid w:val="00425861"/>
    <w:rsid w:val="004262C7"/>
    <w:rsid w:val="0042663D"/>
    <w:rsid w:val="004278C2"/>
    <w:rsid w:val="00427977"/>
    <w:rsid w:val="00430020"/>
    <w:rsid w:val="00430077"/>
    <w:rsid w:val="004317EA"/>
    <w:rsid w:val="004320D6"/>
    <w:rsid w:val="00432643"/>
    <w:rsid w:val="004330F3"/>
    <w:rsid w:val="00433C96"/>
    <w:rsid w:val="00435069"/>
    <w:rsid w:val="00435680"/>
    <w:rsid w:val="004359E4"/>
    <w:rsid w:val="00441873"/>
    <w:rsid w:val="004420C5"/>
    <w:rsid w:val="004420D5"/>
    <w:rsid w:val="00442753"/>
    <w:rsid w:val="00442A36"/>
    <w:rsid w:val="00442E12"/>
    <w:rsid w:val="004432E6"/>
    <w:rsid w:val="00443FC3"/>
    <w:rsid w:val="00444F20"/>
    <w:rsid w:val="00446172"/>
    <w:rsid w:val="0045020F"/>
    <w:rsid w:val="00450C82"/>
    <w:rsid w:val="00450DD1"/>
    <w:rsid w:val="00451607"/>
    <w:rsid w:val="00451DC8"/>
    <w:rsid w:val="004532F0"/>
    <w:rsid w:val="0045395A"/>
    <w:rsid w:val="00454682"/>
    <w:rsid w:val="00454B63"/>
    <w:rsid w:val="004569AD"/>
    <w:rsid w:val="00456C0B"/>
    <w:rsid w:val="004575AC"/>
    <w:rsid w:val="00457B67"/>
    <w:rsid w:val="00457EA6"/>
    <w:rsid w:val="00460162"/>
    <w:rsid w:val="00460178"/>
    <w:rsid w:val="004626DC"/>
    <w:rsid w:val="00462E74"/>
    <w:rsid w:val="00463BBA"/>
    <w:rsid w:val="00463E65"/>
    <w:rsid w:val="00463F31"/>
    <w:rsid w:val="00464DC6"/>
    <w:rsid w:val="0046574C"/>
    <w:rsid w:val="004659EE"/>
    <w:rsid w:val="00465AA5"/>
    <w:rsid w:val="00465ED8"/>
    <w:rsid w:val="004662DA"/>
    <w:rsid w:val="00466733"/>
    <w:rsid w:val="00466AFF"/>
    <w:rsid w:val="00467333"/>
    <w:rsid w:val="00471AAF"/>
    <w:rsid w:val="00472260"/>
    <w:rsid w:val="0047382B"/>
    <w:rsid w:val="00473BD3"/>
    <w:rsid w:val="00473E7A"/>
    <w:rsid w:val="004740F8"/>
    <w:rsid w:val="00474B38"/>
    <w:rsid w:val="00474FFF"/>
    <w:rsid w:val="00475344"/>
    <w:rsid w:val="004766E0"/>
    <w:rsid w:val="0048010B"/>
    <w:rsid w:val="004812D4"/>
    <w:rsid w:val="00482C86"/>
    <w:rsid w:val="00483AEA"/>
    <w:rsid w:val="00483CA8"/>
    <w:rsid w:val="00483E69"/>
    <w:rsid w:val="004841D9"/>
    <w:rsid w:val="0048636F"/>
    <w:rsid w:val="00486433"/>
    <w:rsid w:val="00487C65"/>
    <w:rsid w:val="004905BC"/>
    <w:rsid w:val="00490A10"/>
    <w:rsid w:val="004915E6"/>
    <w:rsid w:val="00491A3F"/>
    <w:rsid w:val="00491B7E"/>
    <w:rsid w:val="00492000"/>
    <w:rsid w:val="004922F1"/>
    <w:rsid w:val="00492EDC"/>
    <w:rsid w:val="00493A26"/>
    <w:rsid w:val="00493AE3"/>
    <w:rsid w:val="004940C5"/>
    <w:rsid w:val="00494906"/>
    <w:rsid w:val="00494F01"/>
    <w:rsid w:val="00494F85"/>
    <w:rsid w:val="00495BE1"/>
    <w:rsid w:val="00495DB5"/>
    <w:rsid w:val="004963B3"/>
    <w:rsid w:val="00496D55"/>
    <w:rsid w:val="00497017"/>
    <w:rsid w:val="0049713E"/>
    <w:rsid w:val="004973F7"/>
    <w:rsid w:val="004A09FD"/>
    <w:rsid w:val="004A11B2"/>
    <w:rsid w:val="004A14C5"/>
    <w:rsid w:val="004A20CB"/>
    <w:rsid w:val="004A3003"/>
    <w:rsid w:val="004A3CBE"/>
    <w:rsid w:val="004A4B27"/>
    <w:rsid w:val="004A5118"/>
    <w:rsid w:val="004A5D34"/>
    <w:rsid w:val="004A63AC"/>
    <w:rsid w:val="004A6A63"/>
    <w:rsid w:val="004A6EBC"/>
    <w:rsid w:val="004A7E3C"/>
    <w:rsid w:val="004A7F96"/>
    <w:rsid w:val="004B066C"/>
    <w:rsid w:val="004B1872"/>
    <w:rsid w:val="004B210C"/>
    <w:rsid w:val="004B36E9"/>
    <w:rsid w:val="004B39B9"/>
    <w:rsid w:val="004B3ACA"/>
    <w:rsid w:val="004B43FA"/>
    <w:rsid w:val="004B44A1"/>
    <w:rsid w:val="004B4BCC"/>
    <w:rsid w:val="004B5703"/>
    <w:rsid w:val="004B5905"/>
    <w:rsid w:val="004B6088"/>
    <w:rsid w:val="004B7C59"/>
    <w:rsid w:val="004C249D"/>
    <w:rsid w:val="004C2764"/>
    <w:rsid w:val="004C2C65"/>
    <w:rsid w:val="004C2FDA"/>
    <w:rsid w:val="004C336E"/>
    <w:rsid w:val="004C3650"/>
    <w:rsid w:val="004C5031"/>
    <w:rsid w:val="004C5699"/>
    <w:rsid w:val="004C58E7"/>
    <w:rsid w:val="004C5E50"/>
    <w:rsid w:val="004C6785"/>
    <w:rsid w:val="004C6C11"/>
    <w:rsid w:val="004C6F17"/>
    <w:rsid w:val="004C7ADE"/>
    <w:rsid w:val="004D061D"/>
    <w:rsid w:val="004D0E2A"/>
    <w:rsid w:val="004D12DA"/>
    <w:rsid w:val="004D3A5B"/>
    <w:rsid w:val="004D3FAC"/>
    <w:rsid w:val="004D458E"/>
    <w:rsid w:val="004D46DD"/>
    <w:rsid w:val="004D4738"/>
    <w:rsid w:val="004D4C68"/>
    <w:rsid w:val="004D60B2"/>
    <w:rsid w:val="004D77C5"/>
    <w:rsid w:val="004D7C77"/>
    <w:rsid w:val="004D7F6E"/>
    <w:rsid w:val="004D7FFC"/>
    <w:rsid w:val="004E0180"/>
    <w:rsid w:val="004E1E41"/>
    <w:rsid w:val="004E1EF5"/>
    <w:rsid w:val="004E2359"/>
    <w:rsid w:val="004E2A99"/>
    <w:rsid w:val="004E2D75"/>
    <w:rsid w:val="004E2E93"/>
    <w:rsid w:val="004E4F59"/>
    <w:rsid w:val="004E4FB1"/>
    <w:rsid w:val="004E5C80"/>
    <w:rsid w:val="004E6D37"/>
    <w:rsid w:val="004E6F11"/>
    <w:rsid w:val="004E7323"/>
    <w:rsid w:val="004E7AAD"/>
    <w:rsid w:val="004E7EC4"/>
    <w:rsid w:val="004F05AE"/>
    <w:rsid w:val="004F3AA4"/>
    <w:rsid w:val="004F4045"/>
    <w:rsid w:val="004F46CC"/>
    <w:rsid w:val="004F541C"/>
    <w:rsid w:val="004F54D4"/>
    <w:rsid w:val="004F5657"/>
    <w:rsid w:val="004F58E3"/>
    <w:rsid w:val="004F7063"/>
    <w:rsid w:val="004F712A"/>
    <w:rsid w:val="0050009A"/>
    <w:rsid w:val="00500625"/>
    <w:rsid w:val="00500F0B"/>
    <w:rsid w:val="00501614"/>
    <w:rsid w:val="00501728"/>
    <w:rsid w:val="00501A03"/>
    <w:rsid w:val="00501C50"/>
    <w:rsid w:val="00501F8C"/>
    <w:rsid w:val="005020D3"/>
    <w:rsid w:val="00502358"/>
    <w:rsid w:val="005028D1"/>
    <w:rsid w:val="00505481"/>
    <w:rsid w:val="005059F4"/>
    <w:rsid w:val="00505B0E"/>
    <w:rsid w:val="00505D05"/>
    <w:rsid w:val="0050698B"/>
    <w:rsid w:val="00507111"/>
    <w:rsid w:val="00507937"/>
    <w:rsid w:val="00507F25"/>
    <w:rsid w:val="00511621"/>
    <w:rsid w:val="0051264D"/>
    <w:rsid w:val="00512D9A"/>
    <w:rsid w:val="00513554"/>
    <w:rsid w:val="0051360C"/>
    <w:rsid w:val="00513C95"/>
    <w:rsid w:val="00513CCA"/>
    <w:rsid w:val="0051501E"/>
    <w:rsid w:val="00515738"/>
    <w:rsid w:val="00515A45"/>
    <w:rsid w:val="0051651D"/>
    <w:rsid w:val="00516BF4"/>
    <w:rsid w:val="00516F73"/>
    <w:rsid w:val="00517562"/>
    <w:rsid w:val="00517B72"/>
    <w:rsid w:val="00517F45"/>
    <w:rsid w:val="005201A4"/>
    <w:rsid w:val="00520E4A"/>
    <w:rsid w:val="00520F1D"/>
    <w:rsid w:val="00521874"/>
    <w:rsid w:val="00522105"/>
    <w:rsid w:val="005224FD"/>
    <w:rsid w:val="00523547"/>
    <w:rsid w:val="00524204"/>
    <w:rsid w:val="0052436C"/>
    <w:rsid w:val="00524403"/>
    <w:rsid w:val="00524E47"/>
    <w:rsid w:val="00524EDA"/>
    <w:rsid w:val="00526357"/>
    <w:rsid w:val="00527988"/>
    <w:rsid w:val="005279B5"/>
    <w:rsid w:val="0053045C"/>
    <w:rsid w:val="0053089B"/>
    <w:rsid w:val="00530C18"/>
    <w:rsid w:val="00530CFB"/>
    <w:rsid w:val="00530E27"/>
    <w:rsid w:val="00531344"/>
    <w:rsid w:val="005316D7"/>
    <w:rsid w:val="00532490"/>
    <w:rsid w:val="00532ACB"/>
    <w:rsid w:val="005333BB"/>
    <w:rsid w:val="00533D26"/>
    <w:rsid w:val="00534787"/>
    <w:rsid w:val="00534878"/>
    <w:rsid w:val="00535C6E"/>
    <w:rsid w:val="00536343"/>
    <w:rsid w:val="00537224"/>
    <w:rsid w:val="00537C83"/>
    <w:rsid w:val="005401B7"/>
    <w:rsid w:val="005404AB"/>
    <w:rsid w:val="0054132E"/>
    <w:rsid w:val="00542DEE"/>
    <w:rsid w:val="00544EE6"/>
    <w:rsid w:val="005452A6"/>
    <w:rsid w:val="00545AA9"/>
    <w:rsid w:val="00545AD2"/>
    <w:rsid w:val="00546280"/>
    <w:rsid w:val="00547C75"/>
    <w:rsid w:val="00547D83"/>
    <w:rsid w:val="0055000F"/>
    <w:rsid w:val="005500F2"/>
    <w:rsid w:val="005502F5"/>
    <w:rsid w:val="0055127C"/>
    <w:rsid w:val="00551531"/>
    <w:rsid w:val="005535D4"/>
    <w:rsid w:val="0055562C"/>
    <w:rsid w:val="00556664"/>
    <w:rsid w:val="005568CB"/>
    <w:rsid w:val="00556B30"/>
    <w:rsid w:val="005574F4"/>
    <w:rsid w:val="005605EE"/>
    <w:rsid w:val="005609C8"/>
    <w:rsid w:val="00561B57"/>
    <w:rsid w:val="005627C8"/>
    <w:rsid w:val="00562B99"/>
    <w:rsid w:val="00562E0A"/>
    <w:rsid w:val="005630F1"/>
    <w:rsid w:val="005634EC"/>
    <w:rsid w:val="00563E9A"/>
    <w:rsid w:val="00564BF9"/>
    <w:rsid w:val="00565391"/>
    <w:rsid w:val="00565557"/>
    <w:rsid w:val="00565E13"/>
    <w:rsid w:val="00565E22"/>
    <w:rsid w:val="0056643F"/>
    <w:rsid w:val="0056749B"/>
    <w:rsid w:val="005678D2"/>
    <w:rsid w:val="00567AE7"/>
    <w:rsid w:val="00567B21"/>
    <w:rsid w:val="00567F01"/>
    <w:rsid w:val="0057049E"/>
    <w:rsid w:val="00571347"/>
    <w:rsid w:val="00571918"/>
    <w:rsid w:val="00572777"/>
    <w:rsid w:val="0057297A"/>
    <w:rsid w:val="00572EDB"/>
    <w:rsid w:val="00573523"/>
    <w:rsid w:val="00573CFF"/>
    <w:rsid w:val="00573FA1"/>
    <w:rsid w:val="00574201"/>
    <w:rsid w:val="00574685"/>
    <w:rsid w:val="00575143"/>
    <w:rsid w:val="005759A8"/>
    <w:rsid w:val="005762AB"/>
    <w:rsid w:val="00576F74"/>
    <w:rsid w:val="00577C74"/>
    <w:rsid w:val="0058085A"/>
    <w:rsid w:val="00581535"/>
    <w:rsid w:val="0058183D"/>
    <w:rsid w:val="00582208"/>
    <w:rsid w:val="00582641"/>
    <w:rsid w:val="00583100"/>
    <w:rsid w:val="005836FF"/>
    <w:rsid w:val="00583C23"/>
    <w:rsid w:val="00583D5A"/>
    <w:rsid w:val="00583F16"/>
    <w:rsid w:val="005849FB"/>
    <w:rsid w:val="00584BAC"/>
    <w:rsid w:val="00585BF7"/>
    <w:rsid w:val="00585C6B"/>
    <w:rsid w:val="00585CB6"/>
    <w:rsid w:val="00585D6A"/>
    <w:rsid w:val="005860AF"/>
    <w:rsid w:val="00586752"/>
    <w:rsid w:val="00587592"/>
    <w:rsid w:val="00590055"/>
    <w:rsid w:val="00590418"/>
    <w:rsid w:val="005906D2"/>
    <w:rsid w:val="00590D1E"/>
    <w:rsid w:val="00590E66"/>
    <w:rsid w:val="0059109B"/>
    <w:rsid w:val="00591C80"/>
    <w:rsid w:val="005929B3"/>
    <w:rsid w:val="00592AE7"/>
    <w:rsid w:val="00594CDB"/>
    <w:rsid w:val="005950CB"/>
    <w:rsid w:val="005954A8"/>
    <w:rsid w:val="00595826"/>
    <w:rsid w:val="00595AD9"/>
    <w:rsid w:val="00595FEE"/>
    <w:rsid w:val="0059636E"/>
    <w:rsid w:val="005964A8"/>
    <w:rsid w:val="005965A6"/>
    <w:rsid w:val="00596B37"/>
    <w:rsid w:val="005A0676"/>
    <w:rsid w:val="005A1525"/>
    <w:rsid w:val="005A16F6"/>
    <w:rsid w:val="005A2767"/>
    <w:rsid w:val="005A3061"/>
    <w:rsid w:val="005A331F"/>
    <w:rsid w:val="005A3A0A"/>
    <w:rsid w:val="005A409D"/>
    <w:rsid w:val="005A5029"/>
    <w:rsid w:val="005A65D1"/>
    <w:rsid w:val="005A6874"/>
    <w:rsid w:val="005A6B89"/>
    <w:rsid w:val="005A6B8E"/>
    <w:rsid w:val="005A7BDE"/>
    <w:rsid w:val="005B15D7"/>
    <w:rsid w:val="005B21E0"/>
    <w:rsid w:val="005B2C90"/>
    <w:rsid w:val="005B33EA"/>
    <w:rsid w:val="005B3A71"/>
    <w:rsid w:val="005B3AF6"/>
    <w:rsid w:val="005B3B65"/>
    <w:rsid w:val="005B4816"/>
    <w:rsid w:val="005B5B38"/>
    <w:rsid w:val="005B64F4"/>
    <w:rsid w:val="005B6E49"/>
    <w:rsid w:val="005B7622"/>
    <w:rsid w:val="005C13EB"/>
    <w:rsid w:val="005C2965"/>
    <w:rsid w:val="005C2C03"/>
    <w:rsid w:val="005C3E8B"/>
    <w:rsid w:val="005C43DF"/>
    <w:rsid w:val="005C470B"/>
    <w:rsid w:val="005C4FF9"/>
    <w:rsid w:val="005C50B8"/>
    <w:rsid w:val="005C512D"/>
    <w:rsid w:val="005C57C4"/>
    <w:rsid w:val="005C5A21"/>
    <w:rsid w:val="005C6BB3"/>
    <w:rsid w:val="005D0251"/>
    <w:rsid w:val="005D0899"/>
    <w:rsid w:val="005D1EFF"/>
    <w:rsid w:val="005D247C"/>
    <w:rsid w:val="005D2665"/>
    <w:rsid w:val="005D2F51"/>
    <w:rsid w:val="005D2FEF"/>
    <w:rsid w:val="005D39FC"/>
    <w:rsid w:val="005D4AB4"/>
    <w:rsid w:val="005D599F"/>
    <w:rsid w:val="005D65E5"/>
    <w:rsid w:val="005D6629"/>
    <w:rsid w:val="005D66A8"/>
    <w:rsid w:val="005D7065"/>
    <w:rsid w:val="005E084F"/>
    <w:rsid w:val="005E0D72"/>
    <w:rsid w:val="005E10A4"/>
    <w:rsid w:val="005E1E6D"/>
    <w:rsid w:val="005E1F7E"/>
    <w:rsid w:val="005E2C46"/>
    <w:rsid w:val="005E31D3"/>
    <w:rsid w:val="005E34E3"/>
    <w:rsid w:val="005E35E2"/>
    <w:rsid w:val="005E3787"/>
    <w:rsid w:val="005E3FA6"/>
    <w:rsid w:val="005E42CC"/>
    <w:rsid w:val="005E4523"/>
    <w:rsid w:val="005E4A36"/>
    <w:rsid w:val="005E4D7F"/>
    <w:rsid w:val="005E5050"/>
    <w:rsid w:val="005E5C0F"/>
    <w:rsid w:val="005E5FAE"/>
    <w:rsid w:val="005E6167"/>
    <w:rsid w:val="005E66F2"/>
    <w:rsid w:val="005E6F88"/>
    <w:rsid w:val="005E70BD"/>
    <w:rsid w:val="005E7E28"/>
    <w:rsid w:val="005F00CA"/>
    <w:rsid w:val="005F315A"/>
    <w:rsid w:val="005F31C6"/>
    <w:rsid w:val="005F40B4"/>
    <w:rsid w:val="005F4B15"/>
    <w:rsid w:val="005F5A31"/>
    <w:rsid w:val="005F60A3"/>
    <w:rsid w:val="005F62C6"/>
    <w:rsid w:val="006004F6"/>
    <w:rsid w:val="00600D43"/>
    <w:rsid w:val="00601797"/>
    <w:rsid w:val="00605513"/>
    <w:rsid w:val="00605DB9"/>
    <w:rsid w:val="006061AD"/>
    <w:rsid w:val="006063E8"/>
    <w:rsid w:val="00606529"/>
    <w:rsid w:val="00606540"/>
    <w:rsid w:val="00606D8F"/>
    <w:rsid w:val="006105EA"/>
    <w:rsid w:val="00610CD4"/>
    <w:rsid w:val="00610FB7"/>
    <w:rsid w:val="00611802"/>
    <w:rsid w:val="006129AF"/>
    <w:rsid w:val="006132F9"/>
    <w:rsid w:val="006139C0"/>
    <w:rsid w:val="00613B7C"/>
    <w:rsid w:val="00613DAC"/>
    <w:rsid w:val="00613F1B"/>
    <w:rsid w:val="00616319"/>
    <w:rsid w:val="00616C68"/>
    <w:rsid w:val="00617F39"/>
    <w:rsid w:val="006203F4"/>
    <w:rsid w:val="00620633"/>
    <w:rsid w:val="00620B5A"/>
    <w:rsid w:val="0062186F"/>
    <w:rsid w:val="00621FA6"/>
    <w:rsid w:val="006229EB"/>
    <w:rsid w:val="00622AC1"/>
    <w:rsid w:val="006237C7"/>
    <w:rsid w:val="00623C8E"/>
    <w:rsid w:val="00624EA5"/>
    <w:rsid w:val="006253FA"/>
    <w:rsid w:val="006255B0"/>
    <w:rsid w:val="00625907"/>
    <w:rsid w:val="00625A2E"/>
    <w:rsid w:val="00626E34"/>
    <w:rsid w:val="00626F7D"/>
    <w:rsid w:val="00630C86"/>
    <w:rsid w:val="006311B0"/>
    <w:rsid w:val="00631C46"/>
    <w:rsid w:val="006320F8"/>
    <w:rsid w:val="00632914"/>
    <w:rsid w:val="00632D52"/>
    <w:rsid w:val="006338CF"/>
    <w:rsid w:val="00633F8D"/>
    <w:rsid w:val="00634595"/>
    <w:rsid w:val="00634C48"/>
    <w:rsid w:val="00634D02"/>
    <w:rsid w:val="00635D3C"/>
    <w:rsid w:val="00635DEF"/>
    <w:rsid w:val="0063608B"/>
    <w:rsid w:val="0063648D"/>
    <w:rsid w:val="00636D98"/>
    <w:rsid w:val="00636EA1"/>
    <w:rsid w:val="00637128"/>
    <w:rsid w:val="00637195"/>
    <w:rsid w:val="00637D27"/>
    <w:rsid w:val="0064107D"/>
    <w:rsid w:val="00641B77"/>
    <w:rsid w:val="00642A3E"/>
    <w:rsid w:val="00642D49"/>
    <w:rsid w:val="00645031"/>
    <w:rsid w:val="00645256"/>
    <w:rsid w:val="0064579C"/>
    <w:rsid w:val="006463F6"/>
    <w:rsid w:val="00646C66"/>
    <w:rsid w:val="00650161"/>
    <w:rsid w:val="00650C67"/>
    <w:rsid w:val="006510E6"/>
    <w:rsid w:val="00651122"/>
    <w:rsid w:val="00651A1A"/>
    <w:rsid w:val="0065200E"/>
    <w:rsid w:val="00652604"/>
    <w:rsid w:val="00652B77"/>
    <w:rsid w:val="00652E73"/>
    <w:rsid w:val="00652F58"/>
    <w:rsid w:val="0065450D"/>
    <w:rsid w:val="0065461A"/>
    <w:rsid w:val="0065479B"/>
    <w:rsid w:val="00655014"/>
    <w:rsid w:val="006551E5"/>
    <w:rsid w:val="00655BEF"/>
    <w:rsid w:val="00655C1A"/>
    <w:rsid w:val="00656B22"/>
    <w:rsid w:val="00656BD3"/>
    <w:rsid w:val="00656E79"/>
    <w:rsid w:val="006571F2"/>
    <w:rsid w:val="006572B0"/>
    <w:rsid w:val="0066094A"/>
    <w:rsid w:val="00661214"/>
    <w:rsid w:val="006631AB"/>
    <w:rsid w:val="006635CD"/>
    <w:rsid w:val="00663686"/>
    <w:rsid w:val="00663778"/>
    <w:rsid w:val="00663BF8"/>
    <w:rsid w:val="0066418D"/>
    <w:rsid w:val="00664666"/>
    <w:rsid w:val="00664968"/>
    <w:rsid w:val="00664AA6"/>
    <w:rsid w:val="00665441"/>
    <w:rsid w:val="0066576E"/>
    <w:rsid w:val="00665C04"/>
    <w:rsid w:val="0066603D"/>
    <w:rsid w:val="00666193"/>
    <w:rsid w:val="0067185A"/>
    <w:rsid w:val="006731D1"/>
    <w:rsid w:val="0067332D"/>
    <w:rsid w:val="0067421A"/>
    <w:rsid w:val="0067501B"/>
    <w:rsid w:val="0067567A"/>
    <w:rsid w:val="00675901"/>
    <w:rsid w:val="006765C6"/>
    <w:rsid w:val="00676C76"/>
    <w:rsid w:val="00677ADE"/>
    <w:rsid w:val="00677FBC"/>
    <w:rsid w:val="00677FFC"/>
    <w:rsid w:val="006805F5"/>
    <w:rsid w:val="0068084A"/>
    <w:rsid w:val="00680BD8"/>
    <w:rsid w:val="006842DE"/>
    <w:rsid w:val="006847C1"/>
    <w:rsid w:val="00684F39"/>
    <w:rsid w:val="0068561C"/>
    <w:rsid w:val="0068639E"/>
    <w:rsid w:val="00686784"/>
    <w:rsid w:val="00686F4B"/>
    <w:rsid w:val="00687727"/>
    <w:rsid w:val="00690114"/>
    <w:rsid w:val="006910C6"/>
    <w:rsid w:val="006915AC"/>
    <w:rsid w:val="00691D4C"/>
    <w:rsid w:val="0069323D"/>
    <w:rsid w:val="00694530"/>
    <w:rsid w:val="0069469D"/>
    <w:rsid w:val="00694744"/>
    <w:rsid w:val="00694900"/>
    <w:rsid w:val="0069560A"/>
    <w:rsid w:val="006969A1"/>
    <w:rsid w:val="00696BE3"/>
    <w:rsid w:val="00697691"/>
    <w:rsid w:val="006977FF"/>
    <w:rsid w:val="006A0814"/>
    <w:rsid w:val="006A0A9F"/>
    <w:rsid w:val="006A15C1"/>
    <w:rsid w:val="006A1F04"/>
    <w:rsid w:val="006A26E9"/>
    <w:rsid w:val="006A302B"/>
    <w:rsid w:val="006A3391"/>
    <w:rsid w:val="006A3A8B"/>
    <w:rsid w:val="006A3DB1"/>
    <w:rsid w:val="006A423C"/>
    <w:rsid w:val="006A42F8"/>
    <w:rsid w:val="006A45DB"/>
    <w:rsid w:val="006A488B"/>
    <w:rsid w:val="006A5BAA"/>
    <w:rsid w:val="006A65B7"/>
    <w:rsid w:val="006A663D"/>
    <w:rsid w:val="006A6720"/>
    <w:rsid w:val="006A70F0"/>
    <w:rsid w:val="006A77BA"/>
    <w:rsid w:val="006A7D08"/>
    <w:rsid w:val="006B060D"/>
    <w:rsid w:val="006B08CD"/>
    <w:rsid w:val="006B0AE1"/>
    <w:rsid w:val="006B1B5D"/>
    <w:rsid w:val="006B1EAA"/>
    <w:rsid w:val="006B26D2"/>
    <w:rsid w:val="006B3BE9"/>
    <w:rsid w:val="006B3C55"/>
    <w:rsid w:val="006B3C72"/>
    <w:rsid w:val="006B42C9"/>
    <w:rsid w:val="006B5501"/>
    <w:rsid w:val="006B664E"/>
    <w:rsid w:val="006B708B"/>
    <w:rsid w:val="006B7827"/>
    <w:rsid w:val="006C03A1"/>
    <w:rsid w:val="006C04B4"/>
    <w:rsid w:val="006C06AC"/>
    <w:rsid w:val="006C0729"/>
    <w:rsid w:val="006C0A2B"/>
    <w:rsid w:val="006C13D4"/>
    <w:rsid w:val="006C1DD8"/>
    <w:rsid w:val="006C227D"/>
    <w:rsid w:val="006C261C"/>
    <w:rsid w:val="006C29A6"/>
    <w:rsid w:val="006C2A3D"/>
    <w:rsid w:val="006C3781"/>
    <w:rsid w:val="006C466F"/>
    <w:rsid w:val="006C51A1"/>
    <w:rsid w:val="006C6511"/>
    <w:rsid w:val="006C6772"/>
    <w:rsid w:val="006C7014"/>
    <w:rsid w:val="006D0D6F"/>
    <w:rsid w:val="006D1147"/>
    <w:rsid w:val="006D11F2"/>
    <w:rsid w:val="006D1963"/>
    <w:rsid w:val="006D1F1E"/>
    <w:rsid w:val="006D2027"/>
    <w:rsid w:val="006D202B"/>
    <w:rsid w:val="006D31C0"/>
    <w:rsid w:val="006D3236"/>
    <w:rsid w:val="006D4338"/>
    <w:rsid w:val="006D5356"/>
    <w:rsid w:val="006D5642"/>
    <w:rsid w:val="006D5AB5"/>
    <w:rsid w:val="006D6786"/>
    <w:rsid w:val="006D690B"/>
    <w:rsid w:val="006D738C"/>
    <w:rsid w:val="006D743D"/>
    <w:rsid w:val="006D7D8A"/>
    <w:rsid w:val="006E14DD"/>
    <w:rsid w:val="006E209D"/>
    <w:rsid w:val="006E21A1"/>
    <w:rsid w:val="006E22B4"/>
    <w:rsid w:val="006E270A"/>
    <w:rsid w:val="006E3219"/>
    <w:rsid w:val="006E3FB8"/>
    <w:rsid w:val="006E4207"/>
    <w:rsid w:val="006E442D"/>
    <w:rsid w:val="006E469B"/>
    <w:rsid w:val="006E4858"/>
    <w:rsid w:val="006E4E98"/>
    <w:rsid w:val="006E5A0C"/>
    <w:rsid w:val="006E5B39"/>
    <w:rsid w:val="006E75EC"/>
    <w:rsid w:val="006F0AA7"/>
    <w:rsid w:val="006F103A"/>
    <w:rsid w:val="006F18E6"/>
    <w:rsid w:val="006F1F48"/>
    <w:rsid w:val="006F2CA2"/>
    <w:rsid w:val="006F2D5C"/>
    <w:rsid w:val="006F5435"/>
    <w:rsid w:val="006F5825"/>
    <w:rsid w:val="006F5B88"/>
    <w:rsid w:val="006F6950"/>
    <w:rsid w:val="006F72FF"/>
    <w:rsid w:val="00701E3E"/>
    <w:rsid w:val="00702B47"/>
    <w:rsid w:val="0070326D"/>
    <w:rsid w:val="00704386"/>
    <w:rsid w:val="0070438D"/>
    <w:rsid w:val="00706AC7"/>
    <w:rsid w:val="00706D36"/>
    <w:rsid w:val="00706E01"/>
    <w:rsid w:val="00710F22"/>
    <w:rsid w:val="00711660"/>
    <w:rsid w:val="007116FA"/>
    <w:rsid w:val="007118C3"/>
    <w:rsid w:val="007122F6"/>
    <w:rsid w:val="007124A7"/>
    <w:rsid w:val="00712E42"/>
    <w:rsid w:val="00712E6B"/>
    <w:rsid w:val="00712F46"/>
    <w:rsid w:val="0071325B"/>
    <w:rsid w:val="00713423"/>
    <w:rsid w:val="007134EA"/>
    <w:rsid w:val="00713644"/>
    <w:rsid w:val="00713C2C"/>
    <w:rsid w:val="00713EA2"/>
    <w:rsid w:val="0071409C"/>
    <w:rsid w:val="00714B1B"/>
    <w:rsid w:val="00714EA8"/>
    <w:rsid w:val="00715C14"/>
    <w:rsid w:val="00716024"/>
    <w:rsid w:val="00716682"/>
    <w:rsid w:val="007169CB"/>
    <w:rsid w:val="0072014B"/>
    <w:rsid w:val="00721443"/>
    <w:rsid w:val="00721C83"/>
    <w:rsid w:val="00722170"/>
    <w:rsid w:val="00722D7F"/>
    <w:rsid w:val="00723F9D"/>
    <w:rsid w:val="0072443D"/>
    <w:rsid w:val="007244D1"/>
    <w:rsid w:val="00725B15"/>
    <w:rsid w:val="00725E22"/>
    <w:rsid w:val="00726BBD"/>
    <w:rsid w:val="00727A70"/>
    <w:rsid w:val="00730940"/>
    <w:rsid w:val="00730E44"/>
    <w:rsid w:val="00731ED4"/>
    <w:rsid w:val="007322B0"/>
    <w:rsid w:val="007342C4"/>
    <w:rsid w:val="007350E0"/>
    <w:rsid w:val="0073512A"/>
    <w:rsid w:val="00735748"/>
    <w:rsid w:val="00735D1B"/>
    <w:rsid w:val="007360F6"/>
    <w:rsid w:val="007400B7"/>
    <w:rsid w:val="00743156"/>
    <w:rsid w:val="007431A7"/>
    <w:rsid w:val="007434A2"/>
    <w:rsid w:val="00743648"/>
    <w:rsid w:val="00743844"/>
    <w:rsid w:val="0074400D"/>
    <w:rsid w:val="0074529A"/>
    <w:rsid w:val="007453CD"/>
    <w:rsid w:val="007462BE"/>
    <w:rsid w:val="00747650"/>
    <w:rsid w:val="007506D4"/>
    <w:rsid w:val="00751145"/>
    <w:rsid w:val="0075127F"/>
    <w:rsid w:val="00751CDA"/>
    <w:rsid w:val="00752332"/>
    <w:rsid w:val="00752660"/>
    <w:rsid w:val="00752881"/>
    <w:rsid w:val="00753303"/>
    <w:rsid w:val="0075348F"/>
    <w:rsid w:val="007534DB"/>
    <w:rsid w:val="00753C13"/>
    <w:rsid w:val="007570D7"/>
    <w:rsid w:val="00757112"/>
    <w:rsid w:val="007572D9"/>
    <w:rsid w:val="007578A5"/>
    <w:rsid w:val="00757C7F"/>
    <w:rsid w:val="007601CA"/>
    <w:rsid w:val="00760541"/>
    <w:rsid w:val="00760616"/>
    <w:rsid w:val="007620C0"/>
    <w:rsid w:val="00762772"/>
    <w:rsid w:val="007637ED"/>
    <w:rsid w:val="00763FF6"/>
    <w:rsid w:val="00764323"/>
    <w:rsid w:val="00764A92"/>
    <w:rsid w:val="007662BF"/>
    <w:rsid w:val="00766748"/>
    <w:rsid w:val="00766F90"/>
    <w:rsid w:val="0076772F"/>
    <w:rsid w:val="007705A6"/>
    <w:rsid w:val="00770879"/>
    <w:rsid w:val="00770940"/>
    <w:rsid w:val="00770B0B"/>
    <w:rsid w:val="00771204"/>
    <w:rsid w:val="0077186B"/>
    <w:rsid w:val="00771A0A"/>
    <w:rsid w:val="0077261E"/>
    <w:rsid w:val="00772A74"/>
    <w:rsid w:val="00773DAB"/>
    <w:rsid w:val="00773FA6"/>
    <w:rsid w:val="00774B81"/>
    <w:rsid w:val="00775949"/>
    <w:rsid w:val="0077685E"/>
    <w:rsid w:val="00776F5E"/>
    <w:rsid w:val="007778E4"/>
    <w:rsid w:val="00777E33"/>
    <w:rsid w:val="00781817"/>
    <w:rsid w:val="00781EB1"/>
    <w:rsid w:val="00782253"/>
    <w:rsid w:val="00782B0F"/>
    <w:rsid w:val="007835BB"/>
    <w:rsid w:val="007837A1"/>
    <w:rsid w:val="00783D2A"/>
    <w:rsid w:val="00784391"/>
    <w:rsid w:val="00784568"/>
    <w:rsid w:val="007850F6"/>
    <w:rsid w:val="00785448"/>
    <w:rsid w:val="00785E99"/>
    <w:rsid w:val="0078644D"/>
    <w:rsid w:val="0078720E"/>
    <w:rsid w:val="00787511"/>
    <w:rsid w:val="007876D4"/>
    <w:rsid w:val="00787978"/>
    <w:rsid w:val="00790297"/>
    <w:rsid w:val="00790DFB"/>
    <w:rsid w:val="00791368"/>
    <w:rsid w:val="007916BC"/>
    <w:rsid w:val="00791753"/>
    <w:rsid w:val="00793D5F"/>
    <w:rsid w:val="00794D98"/>
    <w:rsid w:val="00794EE5"/>
    <w:rsid w:val="007950B2"/>
    <w:rsid w:val="007957EE"/>
    <w:rsid w:val="00796842"/>
    <w:rsid w:val="00796FFD"/>
    <w:rsid w:val="00797372"/>
    <w:rsid w:val="007978EC"/>
    <w:rsid w:val="007A0268"/>
    <w:rsid w:val="007A090C"/>
    <w:rsid w:val="007A0B22"/>
    <w:rsid w:val="007A1AA3"/>
    <w:rsid w:val="007A1FFB"/>
    <w:rsid w:val="007A2171"/>
    <w:rsid w:val="007A265B"/>
    <w:rsid w:val="007A3067"/>
    <w:rsid w:val="007A332F"/>
    <w:rsid w:val="007A425E"/>
    <w:rsid w:val="007A529C"/>
    <w:rsid w:val="007A5A7C"/>
    <w:rsid w:val="007A72F8"/>
    <w:rsid w:val="007A733F"/>
    <w:rsid w:val="007A759F"/>
    <w:rsid w:val="007A7D14"/>
    <w:rsid w:val="007B0755"/>
    <w:rsid w:val="007B100D"/>
    <w:rsid w:val="007B23F2"/>
    <w:rsid w:val="007B295B"/>
    <w:rsid w:val="007B38BF"/>
    <w:rsid w:val="007B46B1"/>
    <w:rsid w:val="007B4897"/>
    <w:rsid w:val="007B4EF4"/>
    <w:rsid w:val="007B4F7B"/>
    <w:rsid w:val="007B5A02"/>
    <w:rsid w:val="007B5A7A"/>
    <w:rsid w:val="007B658D"/>
    <w:rsid w:val="007B6B55"/>
    <w:rsid w:val="007B76B8"/>
    <w:rsid w:val="007C025E"/>
    <w:rsid w:val="007C289F"/>
    <w:rsid w:val="007C2AA1"/>
    <w:rsid w:val="007C2B22"/>
    <w:rsid w:val="007C3295"/>
    <w:rsid w:val="007C33CF"/>
    <w:rsid w:val="007C35BE"/>
    <w:rsid w:val="007C47FD"/>
    <w:rsid w:val="007C4F94"/>
    <w:rsid w:val="007C5525"/>
    <w:rsid w:val="007C602D"/>
    <w:rsid w:val="007C727A"/>
    <w:rsid w:val="007C7D1D"/>
    <w:rsid w:val="007D0354"/>
    <w:rsid w:val="007D073D"/>
    <w:rsid w:val="007D0B97"/>
    <w:rsid w:val="007D178B"/>
    <w:rsid w:val="007D28B1"/>
    <w:rsid w:val="007D38C5"/>
    <w:rsid w:val="007D483E"/>
    <w:rsid w:val="007D5084"/>
    <w:rsid w:val="007D550E"/>
    <w:rsid w:val="007D5552"/>
    <w:rsid w:val="007D5819"/>
    <w:rsid w:val="007D59E9"/>
    <w:rsid w:val="007D5AF2"/>
    <w:rsid w:val="007D5D0F"/>
    <w:rsid w:val="007D5EDD"/>
    <w:rsid w:val="007D61F7"/>
    <w:rsid w:val="007D64B0"/>
    <w:rsid w:val="007D655A"/>
    <w:rsid w:val="007D6DC0"/>
    <w:rsid w:val="007D785A"/>
    <w:rsid w:val="007E06F0"/>
    <w:rsid w:val="007E0C66"/>
    <w:rsid w:val="007E2068"/>
    <w:rsid w:val="007E2A3F"/>
    <w:rsid w:val="007E33D9"/>
    <w:rsid w:val="007E3579"/>
    <w:rsid w:val="007E37B9"/>
    <w:rsid w:val="007E41DE"/>
    <w:rsid w:val="007E4699"/>
    <w:rsid w:val="007E50E8"/>
    <w:rsid w:val="007E57D4"/>
    <w:rsid w:val="007E6C3F"/>
    <w:rsid w:val="007E7094"/>
    <w:rsid w:val="007E7192"/>
    <w:rsid w:val="007F0909"/>
    <w:rsid w:val="007F0BF0"/>
    <w:rsid w:val="007F3123"/>
    <w:rsid w:val="007F354E"/>
    <w:rsid w:val="007F3C0A"/>
    <w:rsid w:val="007F3C41"/>
    <w:rsid w:val="007F4924"/>
    <w:rsid w:val="007F49D0"/>
    <w:rsid w:val="007F4EAE"/>
    <w:rsid w:val="007F50DA"/>
    <w:rsid w:val="007F522D"/>
    <w:rsid w:val="007F567C"/>
    <w:rsid w:val="007F6489"/>
    <w:rsid w:val="007F671C"/>
    <w:rsid w:val="007F69CF"/>
    <w:rsid w:val="007F72A0"/>
    <w:rsid w:val="007F7E35"/>
    <w:rsid w:val="00800C54"/>
    <w:rsid w:val="00800DE9"/>
    <w:rsid w:val="00802107"/>
    <w:rsid w:val="00802531"/>
    <w:rsid w:val="00802999"/>
    <w:rsid w:val="00803266"/>
    <w:rsid w:val="00803C51"/>
    <w:rsid w:val="00804321"/>
    <w:rsid w:val="0080487E"/>
    <w:rsid w:val="00804C06"/>
    <w:rsid w:val="00805340"/>
    <w:rsid w:val="0080595F"/>
    <w:rsid w:val="00805DE2"/>
    <w:rsid w:val="00806087"/>
    <w:rsid w:val="008075F2"/>
    <w:rsid w:val="0080772D"/>
    <w:rsid w:val="00810010"/>
    <w:rsid w:val="00810CE9"/>
    <w:rsid w:val="0081131E"/>
    <w:rsid w:val="00811343"/>
    <w:rsid w:val="00811B9D"/>
    <w:rsid w:val="0081285B"/>
    <w:rsid w:val="00814A0E"/>
    <w:rsid w:val="00815D1D"/>
    <w:rsid w:val="00816621"/>
    <w:rsid w:val="00816D3A"/>
    <w:rsid w:val="0081740B"/>
    <w:rsid w:val="00817517"/>
    <w:rsid w:val="0081783B"/>
    <w:rsid w:val="008200B2"/>
    <w:rsid w:val="0082096C"/>
    <w:rsid w:val="00821492"/>
    <w:rsid w:val="0082182A"/>
    <w:rsid w:val="008218FF"/>
    <w:rsid w:val="00822204"/>
    <w:rsid w:val="0082241F"/>
    <w:rsid w:val="008228C4"/>
    <w:rsid w:val="008234D9"/>
    <w:rsid w:val="00824555"/>
    <w:rsid w:val="00825E51"/>
    <w:rsid w:val="00830700"/>
    <w:rsid w:val="00831F32"/>
    <w:rsid w:val="0083237A"/>
    <w:rsid w:val="0083240E"/>
    <w:rsid w:val="008330B1"/>
    <w:rsid w:val="00834020"/>
    <w:rsid w:val="008341F2"/>
    <w:rsid w:val="00834444"/>
    <w:rsid w:val="00836D72"/>
    <w:rsid w:val="0083776C"/>
    <w:rsid w:val="00837A75"/>
    <w:rsid w:val="00840A6D"/>
    <w:rsid w:val="00840D64"/>
    <w:rsid w:val="00842C62"/>
    <w:rsid w:val="00842FBE"/>
    <w:rsid w:val="00843004"/>
    <w:rsid w:val="008452EC"/>
    <w:rsid w:val="00846972"/>
    <w:rsid w:val="00846A31"/>
    <w:rsid w:val="00847011"/>
    <w:rsid w:val="00847619"/>
    <w:rsid w:val="00847CFD"/>
    <w:rsid w:val="00847D4F"/>
    <w:rsid w:val="00850545"/>
    <w:rsid w:val="008511AA"/>
    <w:rsid w:val="0085189F"/>
    <w:rsid w:val="00851A11"/>
    <w:rsid w:val="00851B50"/>
    <w:rsid w:val="008520AD"/>
    <w:rsid w:val="00852329"/>
    <w:rsid w:val="00854DEE"/>
    <w:rsid w:val="008550FB"/>
    <w:rsid w:val="00856F46"/>
    <w:rsid w:val="00857CB7"/>
    <w:rsid w:val="0086099A"/>
    <w:rsid w:val="0086123F"/>
    <w:rsid w:val="0086182A"/>
    <w:rsid w:val="00861959"/>
    <w:rsid w:val="008619B1"/>
    <w:rsid w:val="00861FE3"/>
    <w:rsid w:val="00862319"/>
    <w:rsid w:val="00862862"/>
    <w:rsid w:val="008630B9"/>
    <w:rsid w:val="0086327E"/>
    <w:rsid w:val="0086329E"/>
    <w:rsid w:val="00863B22"/>
    <w:rsid w:val="00864CB7"/>
    <w:rsid w:val="00865004"/>
    <w:rsid w:val="00865236"/>
    <w:rsid w:val="00866C74"/>
    <w:rsid w:val="00866E45"/>
    <w:rsid w:val="00867767"/>
    <w:rsid w:val="00871B54"/>
    <w:rsid w:val="00872243"/>
    <w:rsid w:val="008722B8"/>
    <w:rsid w:val="00872309"/>
    <w:rsid w:val="00873008"/>
    <w:rsid w:val="00874111"/>
    <w:rsid w:val="00874BD0"/>
    <w:rsid w:val="00875289"/>
    <w:rsid w:val="00875823"/>
    <w:rsid w:val="008774F8"/>
    <w:rsid w:val="00877FAD"/>
    <w:rsid w:val="00881A26"/>
    <w:rsid w:val="00881DB6"/>
    <w:rsid w:val="0088252A"/>
    <w:rsid w:val="008832CA"/>
    <w:rsid w:val="00884885"/>
    <w:rsid w:val="00885A02"/>
    <w:rsid w:val="008869C7"/>
    <w:rsid w:val="00886D97"/>
    <w:rsid w:val="0088767A"/>
    <w:rsid w:val="00887CF9"/>
    <w:rsid w:val="00887D57"/>
    <w:rsid w:val="00892253"/>
    <w:rsid w:val="008942AA"/>
    <w:rsid w:val="00894E8B"/>
    <w:rsid w:val="00896FF5"/>
    <w:rsid w:val="00897697"/>
    <w:rsid w:val="008A03BB"/>
    <w:rsid w:val="008A0965"/>
    <w:rsid w:val="008A2992"/>
    <w:rsid w:val="008A2B5E"/>
    <w:rsid w:val="008A51E7"/>
    <w:rsid w:val="008A5DDA"/>
    <w:rsid w:val="008A6D36"/>
    <w:rsid w:val="008A6F88"/>
    <w:rsid w:val="008A7EE5"/>
    <w:rsid w:val="008B146C"/>
    <w:rsid w:val="008B1793"/>
    <w:rsid w:val="008B1DE8"/>
    <w:rsid w:val="008B243E"/>
    <w:rsid w:val="008B2F77"/>
    <w:rsid w:val="008B321F"/>
    <w:rsid w:val="008B3618"/>
    <w:rsid w:val="008B3D61"/>
    <w:rsid w:val="008B490B"/>
    <w:rsid w:val="008B4CA2"/>
    <w:rsid w:val="008B5629"/>
    <w:rsid w:val="008B600C"/>
    <w:rsid w:val="008B6407"/>
    <w:rsid w:val="008B6637"/>
    <w:rsid w:val="008B68D9"/>
    <w:rsid w:val="008B70A1"/>
    <w:rsid w:val="008C0924"/>
    <w:rsid w:val="008C0E61"/>
    <w:rsid w:val="008C10A6"/>
    <w:rsid w:val="008C30D7"/>
    <w:rsid w:val="008C3338"/>
    <w:rsid w:val="008C33D2"/>
    <w:rsid w:val="008C3A18"/>
    <w:rsid w:val="008C3BEE"/>
    <w:rsid w:val="008C3D65"/>
    <w:rsid w:val="008C3E1A"/>
    <w:rsid w:val="008C3E6E"/>
    <w:rsid w:val="008C45EF"/>
    <w:rsid w:val="008C4653"/>
    <w:rsid w:val="008C4B7C"/>
    <w:rsid w:val="008C53DF"/>
    <w:rsid w:val="008C5C55"/>
    <w:rsid w:val="008C5DF6"/>
    <w:rsid w:val="008C68E7"/>
    <w:rsid w:val="008D009D"/>
    <w:rsid w:val="008D0CA1"/>
    <w:rsid w:val="008D1068"/>
    <w:rsid w:val="008D154C"/>
    <w:rsid w:val="008D3074"/>
    <w:rsid w:val="008D3625"/>
    <w:rsid w:val="008D4086"/>
    <w:rsid w:val="008D4DE7"/>
    <w:rsid w:val="008D5658"/>
    <w:rsid w:val="008D6221"/>
    <w:rsid w:val="008D6448"/>
    <w:rsid w:val="008D7426"/>
    <w:rsid w:val="008D7916"/>
    <w:rsid w:val="008E0AAD"/>
    <w:rsid w:val="008E0B4F"/>
    <w:rsid w:val="008E2696"/>
    <w:rsid w:val="008E3CEA"/>
    <w:rsid w:val="008E3F38"/>
    <w:rsid w:val="008E3FEA"/>
    <w:rsid w:val="008E4038"/>
    <w:rsid w:val="008E42BE"/>
    <w:rsid w:val="008E487B"/>
    <w:rsid w:val="008E4ED6"/>
    <w:rsid w:val="008F06C2"/>
    <w:rsid w:val="008F11E6"/>
    <w:rsid w:val="008F1CE5"/>
    <w:rsid w:val="008F2AB4"/>
    <w:rsid w:val="008F2E1F"/>
    <w:rsid w:val="008F2E6F"/>
    <w:rsid w:val="008F2FC2"/>
    <w:rsid w:val="008F3F87"/>
    <w:rsid w:val="008F44FE"/>
    <w:rsid w:val="008F58E1"/>
    <w:rsid w:val="008F594D"/>
    <w:rsid w:val="008F731C"/>
    <w:rsid w:val="008F745A"/>
    <w:rsid w:val="009003BD"/>
    <w:rsid w:val="009008A2"/>
    <w:rsid w:val="00900F3F"/>
    <w:rsid w:val="00901684"/>
    <w:rsid w:val="00901D57"/>
    <w:rsid w:val="00903AB5"/>
    <w:rsid w:val="00904AB6"/>
    <w:rsid w:val="00904E7E"/>
    <w:rsid w:val="00905036"/>
    <w:rsid w:val="00906040"/>
    <w:rsid w:val="00910481"/>
    <w:rsid w:val="009110FA"/>
    <w:rsid w:val="00911C8F"/>
    <w:rsid w:val="00911CA9"/>
    <w:rsid w:val="00912410"/>
    <w:rsid w:val="00912956"/>
    <w:rsid w:val="00914660"/>
    <w:rsid w:val="00914BDE"/>
    <w:rsid w:val="0091510E"/>
    <w:rsid w:val="0091518B"/>
    <w:rsid w:val="00915299"/>
    <w:rsid w:val="00916232"/>
    <w:rsid w:val="00917460"/>
    <w:rsid w:val="0091775E"/>
    <w:rsid w:val="00917AD2"/>
    <w:rsid w:val="00920D90"/>
    <w:rsid w:val="00921358"/>
    <w:rsid w:val="00921674"/>
    <w:rsid w:val="009216D3"/>
    <w:rsid w:val="00922328"/>
    <w:rsid w:val="0092243A"/>
    <w:rsid w:val="00923124"/>
    <w:rsid w:val="0092334B"/>
    <w:rsid w:val="00923672"/>
    <w:rsid w:val="00923D76"/>
    <w:rsid w:val="00924821"/>
    <w:rsid w:val="00925004"/>
    <w:rsid w:val="009250B0"/>
    <w:rsid w:val="009275D2"/>
    <w:rsid w:val="00927B37"/>
    <w:rsid w:val="00931EE1"/>
    <w:rsid w:val="00931FA7"/>
    <w:rsid w:val="0093225C"/>
    <w:rsid w:val="00932800"/>
    <w:rsid w:val="00933449"/>
    <w:rsid w:val="00933CD9"/>
    <w:rsid w:val="00934C57"/>
    <w:rsid w:val="00935C84"/>
    <w:rsid w:val="00935DDD"/>
    <w:rsid w:val="009360C2"/>
    <w:rsid w:val="00936753"/>
    <w:rsid w:val="0093683A"/>
    <w:rsid w:val="00936AAD"/>
    <w:rsid w:val="00937AF1"/>
    <w:rsid w:val="00937FAA"/>
    <w:rsid w:val="0094036D"/>
    <w:rsid w:val="00940BDA"/>
    <w:rsid w:val="00941343"/>
    <w:rsid w:val="00942661"/>
    <w:rsid w:val="00942C13"/>
    <w:rsid w:val="0094331C"/>
    <w:rsid w:val="009437D5"/>
    <w:rsid w:val="00943A92"/>
    <w:rsid w:val="00943B54"/>
    <w:rsid w:val="00943DF6"/>
    <w:rsid w:val="0094410B"/>
    <w:rsid w:val="0094414F"/>
    <w:rsid w:val="0094477C"/>
    <w:rsid w:val="009452B9"/>
    <w:rsid w:val="009455E5"/>
    <w:rsid w:val="009457AA"/>
    <w:rsid w:val="009459E7"/>
    <w:rsid w:val="00945C06"/>
    <w:rsid w:val="0095116D"/>
    <w:rsid w:val="009525EE"/>
    <w:rsid w:val="009535F6"/>
    <w:rsid w:val="00953940"/>
    <w:rsid w:val="00953AC4"/>
    <w:rsid w:val="00953B43"/>
    <w:rsid w:val="00953DF0"/>
    <w:rsid w:val="00954764"/>
    <w:rsid w:val="00954FDB"/>
    <w:rsid w:val="00956CDF"/>
    <w:rsid w:val="009576DC"/>
    <w:rsid w:val="00957C19"/>
    <w:rsid w:val="0096142D"/>
    <w:rsid w:val="00964EE5"/>
    <w:rsid w:val="00966CBA"/>
    <w:rsid w:val="00966CD0"/>
    <w:rsid w:val="00967EEF"/>
    <w:rsid w:val="00973046"/>
    <w:rsid w:val="00973EEB"/>
    <w:rsid w:val="00973F49"/>
    <w:rsid w:val="00974BA5"/>
    <w:rsid w:val="00975CD8"/>
    <w:rsid w:val="00976495"/>
    <w:rsid w:val="009764C0"/>
    <w:rsid w:val="00977957"/>
    <w:rsid w:val="00977AE4"/>
    <w:rsid w:val="00977E01"/>
    <w:rsid w:val="009807AA"/>
    <w:rsid w:val="00983178"/>
    <w:rsid w:val="00983401"/>
    <w:rsid w:val="00983DC0"/>
    <w:rsid w:val="00984376"/>
    <w:rsid w:val="00984DB6"/>
    <w:rsid w:val="009853A2"/>
    <w:rsid w:val="009855A9"/>
    <w:rsid w:val="009861B2"/>
    <w:rsid w:val="0098693C"/>
    <w:rsid w:val="00987E37"/>
    <w:rsid w:val="0099015D"/>
    <w:rsid w:val="009907AC"/>
    <w:rsid w:val="00991247"/>
    <w:rsid w:val="00992EE8"/>
    <w:rsid w:val="00993022"/>
    <w:rsid w:val="009936F0"/>
    <w:rsid w:val="00994D93"/>
    <w:rsid w:val="00995A44"/>
    <w:rsid w:val="00995B13"/>
    <w:rsid w:val="009970EB"/>
    <w:rsid w:val="009976E3"/>
    <w:rsid w:val="0099787A"/>
    <w:rsid w:val="009A0B25"/>
    <w:rsid w:val="009A0EBB"/>
    <w:rsid w:val="009A1192"/>
    <w:rsid w:val="009A1552"/>
    <w:rsid w:val="009A184C"/>
    <w:rsid w:val="009A3A4B"/>
    <w:rsid w:val="009A5A84"/>
    <w:rsid w:val="009A5E0E"/>
    <w:rsid w:val="009A6932"/>
    <w:rsid w:val="009A6EA7"/>
    <w:rsid w:val="009A77E2"/>
    <w:rsid w:val="009B0ECF"/>
    <w:rsid w:val="009B1617"/>
    <w:rsid w:val="009B2117"/>
    <w:rsid w:val="009B2EFF"/>
    <w:rsid w:val="009B41BE"/>
    <w:rsid w:val="009B4573"/>
    <w:rsid w:val="009B52E7"/>
    <w:rsid w:val="009B63A9"/>
    <w:rsid w:val="009B6ED4"/>
    <w:rsid w:val="009B73BB"/>
    <w:rsid w:val="009C0352"/>
    <w:rsid w:val="009C0CE5"/>
    <w:rsid w:val="009C12CF"/>
    <w:rsid w:val="009C154B"/>
    <w:rsid w:val="009C1B59"/>
    <w:rsid w:val="009C1ED3"/>
    <w:rsid w:val="009C1FF3"/>
    <w:rsid w:val="009C2213"/>
    <w:rsid w:val="009C25F2"/>
    <w:rsid w:val="009C279A"/>
    <w:rsid w:val="009C3B4C"/>
    <w:rsid w:val="009C3C57"/>
    <w:rsid w:val="009C3E8B"/>
    <w:rsid w:val="009C52C9"/>
    <w:rsid w:val="009C625B"/>
    <w:rsid w:val="009C699F"/>
    <w:rsid w:val="009C72D6"/>
    <w:rsid w:val="009D09FB"/>
    <w:rsid w:val="009D12E5"/>
    <w:rsid w:val="009D150D"/>
    <w:rsid w:val="009D1628"/>
    <w:rsid w:val="009D2D78"/>
    <w:rsid w:val="009D3342"/>
    <w:rsid w:val="009D4B87"/>
    <w:rsid w:val="009D5828"/>
    <w:rsid w:val="009D5B48"/>
    <w:rsid w:val="009D5C34"/>
    <w:rsid w:val="009D5E1C"/>
    <w:rsid w:val="009D5F7C"/>
    <w:rsid w:val="009D7C21"/>
    <w:rsid w:val="009D7E8D"/>
    <w:rsid w:val="009E04C8"/>
    <w:rsid w:val="009E0635"/>
    <w:rsid w:val="009E1C57"/>
    <w:rsid w:val="009E2546"/>
    <w:rsid w:val="009E3C77"/>
    <w:rsid w:val="009E3DDA"/>
    <w:rsid w:val="009E476A"/>
    <w:rsid w:val="009E5DA2"/>
    <w:rsid w:val="009E5ED1"/>
    <w:rsid w:val="009E5FEA"/>
    <w:rsid w:val="009E606A"/>
    <w:rsid w:val="009E651C"/>
    <w:rsid w:val="009E65EE"/>
    <w:rsid w:val="009E7CA7"/>
    <w:rsid w:val="009F0513"/>
    <w:rsid w:val="009F0B0A"/>
    <w:rsid w:val="009F0BB2"/>
    <w:rsid w:val="009F11E8"/>
    <w:rsid w:val="009F1D0C"/>
    <w:rsid w:val="009F1D82"/>
    <w:rsid w:val="009F1DE7"/>
    <w:rsid w:val="009F1E83"/>
    <w:rsid w:val="009F2190"/>
    <w:rsid w:val="009F36D7"/>
    <w:rsid w:val="009F38AE"/>
    <w:rsid w:val="009F3C4D"/>
    <w:rsid w:val="009F4076"/>
    <w:rsid w:val="009F5257"/>
    <w:rsid w:val="009F52D6"/>
    <w:rsid w:val="009F5885"/>
    <w:rsid w:val="009F64A5"/>
    <w:rsid w:val="009F6927"/>
    <w:rsid w:val="009F723F"/>
    <w:rsid w:val="009F7F7C"/>
    <w:rsid w:val="00A00684"/>
    <w:rsid w:val="00A01001"/>
    <w:rsid w:val="00A01467"/>
    <w:rsid w:val="00A01CCC"/>
    <w:rsid w:val="00A02343"/>
    <w:rsid w:val="00A023F5"/>
    <w:rsid w:val="00A02B3E"/>
    <w:rsid w:val="00A02C9E"/>
    <w:rsid w:val="00A02F80"/>
    <w:rsid w:val="00A03AC9"/>
    <w:rsid w:val="00A03C21"/>
    <w:rsid w:val="00A04813"/>
    <w:rsid w:val="00A04BF1"/>
    <w:rsid w:val="00A04E4F"/>
    <w:rsid w:val="00A056DE"/>
    <w:rsid w:val="00A05A0B"/>
    <w:rsid w:val="00A05B3D"/>
    <w:rsid w:val="00A05D4C"/>
    <w:rsid w:val="00A06DD8"/>
    <w:rsid w:val="00A07275"/>
    <w:rsid w:val="00A128AB"/>
    <w:rsid w:val="00A12989"/>
    <w:rsid w:val="00A129FE"/>
    <w:rsid w:val="00A12C17"/>
    <w:rsid w:val="00A13105"/>
    <w:rsid w:val="00A1332C"/>
    <w:rsid w:val="00A134EE"/>
    <w:rsid w:val="00A13B90"/>
    <w:rsid w:val="00A13D2E"/>
    <w:rsid w:val="00A142D9"/>
    <w:rsid w:val="00A145C5"/>
    <w:rsid w:val="00A147FF"/>
    <w:rsid w:val="00A14DB2"/>
    <w:rsid w:val="00A1559A"/>
    <w:rsid w:val="00A15E5E"/>
    <w:rsid w:val="00A16520"/>
    <w:rsid w:val="00A16644"/>
    <w:rsid w:val="00A1719A"/>
    <w:rsid w:val="00A172CE"/>
    <w:rsid w:val="00A178A3"/>
    <w:rsid w:val="00A20ED9"/>
    <w:rsid w:val="00A221D6"/>
    <w:rsid w:val="00A222B7"/>
    <w:rsid w:val="00A223B6"/>
    <w:rsid w:val="00A22744"/>
    <w:rsid w:val="00A229F9"/>
    <w:rsid w:val="00A22AEE"/>
    <w:rsid w:val="00A239B1"/>
    <w:rsid w:val="00A23B16"/>
    <w:rsid w:val="00A242A0"/>
    <w:rsid w:val="00A25242"/>
    <w:rsid w:val="00A252B2"/>
    <w:rsid w:val="00A25DB0"/>
    <w:rsid w:val="00A26309"/>
    <w:rsid w:val="00A26FC1"/>
    <w:rsid w:val="00A27F80"/>
    <w:rsid w:val="00A311F5"/>
    <w:rsid w:val="00A324F3"/>
    <w:rsid w:val="00A33388"/>
    <w:rsid w:val="00A333EB"/>
    <w:rsid w:val="00A339A1"/>
    <w:rsid w:val="00A33AB1"/>
    <w:rsid w:val="00A33C04"/>
    <w:rsid w:val="00A33D3F"/>
    <w:rsid w:val="00A33FA2"/>
    <w:rsid w:val="00A34815"/>
    <w:rsid w:val="00A34F53"/>
    <w:rsid w:val="00A35D06"/>
    <w:rsid w:val="00A36DA3"/>
    <w:rsid w:val="00A37FCD"/>
    <w:rsid w:val="00A402AC"/>
    <w:rsid w:val="00A40796"/>
    <w:rsid w:val="00A42C39"/>
    <w:rsid w:val="00A43098"/>
    <w:rsid w:val="00A43381"/>
    <w:rsid w:val="00A43650"/>
    <w:rsid w:val="00A44749"/>
    <w:rsid w:val="00A44BD6"/>
    <w:rsid w:val="00A45506"/>
    <w:rsid w:val="00A45DE3"/>
    <w:rsid w:val="00A463A9"/>
    <w:rsid w:val="00A4720A"/>
    <w:rsid w:val="00A505C6"/>
    <w:rsid w:val="00A507C3"/>
    <w:rsid w:val="00A5176E"/>
    <w:rsid w:val="00A51DB5"/>
    <w:rsid w:val="00A520E2"/>
    <w:rsid w:val="00A530E2"/>
    <w:rsid w:val="00A536E5"/>
    <w:rsid w:val="00A53961"/>
    <w:rsid w:val="00A53A2E"/>
    <w:rsid w:val="00A53B9C"/>
    <w:rsid w:val="00A53FA5"/>
    <w:rsid w:val="00A5497B"/>
    <w:rsid w:val="00A55133"/>
    <w:rsid w:val="00A55C07"/>
    <w:rsid w:val="00A574B7"/>
    <w:rsid w:val="00A57CF1"/>
    <w:rsid w:val="00A57F7F"/>
    <w:rsid w:val="00A62671"/>
    <w:rsid w:val="00A62893"/>
    <w:rsid w:val="00A6295E"/>
    <w:rsid w:val="00A65688"/>
    <w:rsid w:val="00A66675"/>
    <w:rsid w:val="00A671C3"/>
    <w:rsid w:val="00A673CB"/>
    <w:rsid w:val="00A673D5"/>
    <w:rsid w:val="00A7088F"/>
    <w:rsid w:val="00A70C45"/>
    <w:rsid w:val="00A7175A"/>
    <w:rsid w:val="00A745E2"/>
    <w:rsid w:val="00A746D2"/>
    <w:rsid w:val="00A74B7B"/>
    <w:rsid w:val="00A75F6F"/>
    <w:rsid w:val="00A775E6"/>
    <w:rsid w:val="00A77E9A"/>
    <w:rsid w:val="00A813C4"/>
    <w:rsid w:val="00A81A70"/>
    <w:rsid w:val="00A81AD3"/>
    <w:rsid w:val="00A83229"/>
    <w:rsid w:val="00A8378A"/>
    <w:rsid w:val="00A83EA1"/>
    <w:rsid w:val="00A849B0"/>
    <w:rsid w:val="00A85051"/>
    <w:rsid w:val="00A850F5"/>
    <w:rsid w:val="00A85986"/>
    <w:rsid w:val="00A87019"/>
    <w:rsid w:val="00A87414"/>
    <w:rsid w:val="00A87905"/>
    <w:rsid w:val="00A87F3F"/>
    <w:rsid w:val="00A87FC2"/>
    <w:rsid w:val="00A90432"/>
    <w:rsid w:val="00A90BFD"/>
    <w:rsid w:val="00A91627"/>
    <w:rsid w:val="00A91B3A"/>
    <w:rsid w:val="00A9221A"/>
    <w:rsid w:val="00A924E0"/>
    <w:rsid w:val="00A92FE9"/>
    <w:rsid w:val="00A93897"/>
    <w:rsid w:val="00A93FA7"/>
    <w:rsid w:val="00A94406"/>
    <w:rsid w:val="00A9449F"/>
    <w:rsid w:val="00A95886"/>
    <w:rsid w:val="00A95B18"/>
    <w:rsid w:val="00A9615D"/>
    <w:rsid w:val="00A96401"/>
    <w:rsid w:val="00A965FE"/>
    <w:rsid w:val="00A971FF"/>
    <w:rsid w:val="00A97FEA"/>
    <w:rsid w:val="00AA0725"/>
    <w:rsid w:val="00AA1B3A"/>
    <w:rsid w:val="00AA2000"/>
    <w:rsid w:val="00AA2198"/>
    <w:rsid w:val="00AA248A"/>
    <w:rsid w:val="00AA2797"/>
    <w:rsid w:val="00AA280A"/>
    <w:rsid w:val="00AA2D5E"/>
    <w:rsid w:val="00AA37DA"/>
    <w:rsid w:val="00AA42E8"/>
    <w:rsid w:val="00AA4E3F"/>
    <w:rsid w:val="00AA5352"/>
    <w:rsid w:val="00AA5C66"/>
    <w:rsid w:val="00AA6064"/>
    <w:rsid w:val="00AB0231"/>
    <w:rsid w:val="00AB1912"/>
    <w:rsid w:val="00AB1AB2"/>
    <w:rsid w:val="00AB275D"/>
    <w:rsid w:val="00AB3D28"/>
    <w:rsid w:val="00AB6243"/>
    <w:rsid w:val="00AB66D6"/>
    <w:rsid w:val="00AB731C"/>
    <w:rsid w:val="00AB75A8"/>
    <w:rsid w:val="00AB7C23"/>
    <w:rsid w:val="00AC089F"/>
    <w:rsid w:val="00AC0D81"/>
    <w:rsid w:val="00AC173E"/>
    <w:rsid w:val="00AC1E35"/>
    <w:rsid w:val="00AC2081"/>
    <w:rsid w:val="00AC215C"/>
    <w:rsid w:val="00AC2DE9"/>
    <w:rsid w:val="00AC3C7C"/>
    <w:rsid w:val="00AC3F60"/>
    <w:rsid w:val="00AC4095"/>
    <w:rsid w:val="00AC4B6C"/>
    <w:rsid w:val="00AC4F33"/>
    <w:rsid w:val="00AC5B68"/>
    <w:rsid w:val="00AC7C14"/>
    <w:rsid w:val="00AC7C23"/>
    <w:rsid w:val="00AC7CFD"/>
    <w:rsid w:val="00AD02A1"/>
    <w:rsid w:val="00AD0A40"/>
    <w:rsid w:val="00AD23C5"/>
    <w:rsid w:val="00AD2A67"/>
    <w:rsid w:val="00AD2B08"/>
    <w:rsid w:val="00AD3123"/>
    <w:rsid w:val="00AD3177"/>
    <w:rsid w:val="00AD3CEA"/>
    <w:rsid w:val="00AD498C"/>
    <w:rsid w:val="00AD4D34"/>
    <w:rsid w:val="00AD50B5"/>
    <w:rsid w:val="00AD55D1"/>
    <w:rsid w:val="00AD5AC5"/>
    <w:rsid w:val="00AD5F76"/>
    <w:rsid w:val="00AD6183"/>
    <w:rsid w:val="00AD623C"/>
    <w:rsid w:val="00AD64CE"/>
    <w:rsid w:val="00AD6850"/>
    <w:rsid w:val="00AD7A7E"/>
    <w:rsid w:val="00AD7AC0"/>
    <w:rsid w:val="00AE01DA"/>
    <w:rsid w:val="00AE0A49"/>
    <w:rsid w:val="00AE1DB0"/>
    <w:rsid w:val="00AE48BE"/>
    <w:rsid w:val="00AE495F"/>
    <w:rsid w:val="00AE50EB"/>
    <w:rsid w:val="00AE5EBA"/>
    <w:rsid w:val="00AE60CF"/>
    <w:rsid w:val="00AE67E8"/>
    <w:rsid w:val="00AE6D0E"/>
    <w:rsid w:val="00AE7BD3"/>
    <w:rsid w:val="00AE7E38"/>
    <w:rsid w:val="00AF1120"/>
    <w:rsid w:val="00AF150E"/>
    <w:rsid w:val="00AF175F"/>
    <w:rsid w:val="00AF2798"/>
    <w:rsid w:val="00AF351F"/>
    <w:rsid w:val="00AF3FD7"/>
    <w:rsid w:val="00AF41AD"/>
    <w:rsid w:val="00AF452F"/>
    <w:rsid w:val="00AF4BE6"/>
    <w:rsid w:val="00AF6801"/>
    <w:rsid w:val="00AF75E8"/>
    <w:rsid w:val="00AF7AAD"/>
    <w:rsid w:val="00B00A94"/>
    <w:rsid w:val="00B028E6"/>
    <w:rsid w:val="00B02963"/>
    <w:rsid w:val="00B0402D"/>
    <w:rsid w:val="00B04812"/>
    <w:rsid w:val="00B05A71"/>
    <w:rsid w:val="00B07623"/>
    <w:rsid w:val="00B07BCE"/>
    <w:rsid w:val="00B07C9F"/>
    <w:rsid w:val="00B07CE4"/>
    <w:rsid w:val="00B102DF"/>
    <w:rsid w:val="00B10700"/>
    <w:rsid w:val="00B10975"/>
    <w:rsid w:val="00B111C7"/>
    <w:rsid w:val="00B1159B"/>
    <w:rsid w:val="00B11CF1"/>
    <w:rsid w:val="00B11E17"/>
    <w:rsid w:val="00B12433"/>
    <w:rsid w:val="00B12B0F"/>
    <w:rsid w:val="00B135F0"/>
    <w:rsid w:val="00B13639"/>
    <w:rsid w:val="00B13C1B"/>
    <w:rsid w:val="00B14FA5"/>
    <w:rsid w:val="00B1630C"/>
    <w:rsid w:val="00B16F8A"/>
    <w:rsid w:val="00B1716C"/>
    <w:rsid w:val="00B1742D"/>
    <w:rsid w:val="00B17827"/>
    <w:rsid w:val="00B2057C"/>
    <w:rsid w:val="00B20780"/>
    <w:rsid w:val="00B20B47"/>
    <w:rsid w:val="00B21554"/>
    <w:rsid w:val="00B21751"/>
    <w:rsid w:val="00B219A1"/>
    <w:rsid w:val="00B21A4E"/>
    <w:rsid w:val="00B22708"/>
    <w:rsid w:val="00B22D12"/>
    <w:rsid w:val="00B23827"/>
    <w:rsid w:val="00B2388F"/>
    <w:rsid w:val="00B23BB8"/>
    <w:rsid w:val="00B24507"/>
    <w:rsid w:val="00B24E51"/>
    <w:rsid w:val="00B25DC6"/>
    <w:rsid w:val="00B262BE"/>
    <w:rsid w:val="00B26D62"/>
    <w:rsid w:val="00B273F5"/>
    <w:rsid w:val="00B27AA9"/>
    <w:rsid w:val="00B308AB"/>
    <w:rsid w:val="00B3142E"/>
    <w:rsid w:val="00B3212D"/>
    <w:rsid w:val="00B32EFA"/>
    <w:rsid w:val="00B335C8"/>
    <w:rsid w:val="00B3384B"/>
    <w:rsid w:val="00B34D85"/>
    <w:rsid w:val="00B354CE"/>
    <w:rsid w:val="00B359F7"/>
    <w:rsid w:val="00B3654B"/>
    <w:rsid w:val="00B372CE"/>
    <w:rsid w:val="00B3745E"/>
    <w:rsid w:val="00B37932"/>
    <w:rsid w:val="00B406F6"/>
    <w:rsid w:val="00B40836"/>
    <w:rsid w:val="00B40B98"/>
    <w:rsid w:val="00B414ED"/>
    <w:rsid w:val="00B4329A"/>
    <w:rsid w:val="00B43491"/>
    <w:rsid w:val="00B437C2"/>
    <w:rsid w:val="00B437E0"/>
    <w:rsid w:val="00B442E0"/>
    <w:rsid w:val="00B44481"/>
    <w:rsid w:val="00B452DD"/>
    <w:rsid w:val="00B46375"/>
    <w:rsid w:val="00B47D08"/>
    <w:rsid w:val="00B5025A"/>
    <w:rsid w:val="00B505B5"/>
    <w:rsid w:val="00B50BCC"/>
    <w:rsid w:val="00B50C82"/>
    <w:rsid w:val="00B5182B"/>
    <w:rsid w:val="00B51B46"/>
    <w:rsid w:val="00B52A55"/>
    <w:rsid w:val="00B52BD3"/>
    <w:rsid w:val="00B53D3B"/>
    <w:rsid w:val="00B54B22"/>
    <w:rsid w:val="00B54E50"/>
    <w:rsid w:val="00B54EFD"/>
    <w:rsid w:val="00B55222"/>
    <w:rsid w:val="00B55A1A"/>
    <w:rsid w:val="00B55D08"/>
    <w:rsid w:val="00B56150"/>
    <w:rsid w:val="00B56461"/>
    <w:rsid w:val="00B56C5F"/>
    <w:rsid w:val="00B571C0"/>
    <w:rsid w:val="00B5780F"/>
    <w:rsid w:val="00B60461"/>
    <w:rsid w:val="00B60706"/>
    <w:rsid w:val="00B6077E"/>
    <w:rsid w:val="00B60A0C"/>
    <w:rsid w:val="00B60FD3"/>
    <w:rsid w:val="00B61EC0"/>
    <w:rsid w:val="00B63287"/>
    <w:rsid w:val="00B633FD"/>
    <w:rsid w:val="00B636A9"/>
    <w:rsid w:val="00B64B51"/>
    <w:rsid w:val="00B64C68"/>
    <w:rsid w:val="00B65986"/>
    <w:rsid w:val="00B672ED"/>
    <w:rsid w:val="00B6732B"/>
    <w:rsid w:val="00B67456"/>
    <w:rsid w:val="00B67D3D"/>
    <w:rsid w:val="00B70787"/>
    <w:rsid w:val="00B71126"/>
    <w:rsid w:val="00B71517"/>
    <w:rsid w:val="00B71B87"/>
    <w:rsid w:val="00B71D18"/>
    <w:rsid w:val="00B72123"/>
    <w:rsid w:val="00B7292C"/>
    <w:rsid w:val="00B733C0"/>
    <w:rsid w:val="00B7383B"/>
    <w:rsid w:val="00B7394C"/>
    <w:rsid w:val="00B74300"/>
    <w:rsid w:val="00B7459B"/>
    <w:rsid w:val="00B746FB"/>
    <w:rsid w:val="00B74AC9"/>
    <w:rsid w:val="00B74C70"/>
    <w:rsid w:val="00B74EAB"/>
    <w:rsid w:val="00B751F1"/>
    <w:rsid w:val="00B75D06"/>
    <w:rsid w:val="00B76358"/>
    <w:rsid w:val="00B7669A"/>
    <w:rsid w:val="00B768D2"/>
    <w:rsid w:val="00B76B93"/>
    <w:rsid w:val="00B77EBE"/>
    <w:rsid w:val="00B80408"/>
    <w:rsid w:val="00B809E9"/>
    <w:rsid w:val="00B80AC8"/>
    <w:rsid w:val="00B8163B"/>
    <w:rsid w:val="00B83249"/>
    <w:rsid w:val="00B846E9"/>
    <w:rsid w:val="00B84D03"/>
    <w:rsid w:val="00B86EE4"/>
    <w:rsid w:val="00B8753A"/>
    <w:rsid w:val="00B90B2C"/>
    <w:rsid w:val="00B90EA9"/>
    <w:rsid w:val="00B919B6"/>
    <w:rsid w:val="00B92237"/>
    <w:rsid w:val="00B9232B"/>
    <w:rsid w:val="00B92634"/>
    <w:rsid w:val="00B92E4C"/>
    <w:rsid w:val="00B93AB7"/>
    <w:rsid w:val="00B94B50"/>
    <w:rsid w:val="00B96381"/>
    <w:rsid w:val="00B96760"/>
    <w:rsid w:val="00B96A07"/>
    <w:rsid w:val="00B9767B"/>
    <w:rsid w:val="00B97CC9"/>
    <w:rsid w:val="00BA03EC"/>
    <w:rsid w:val="00BA104E"/>
    <w:rsid w:val="00BA16DE"/>
    <w:rsid w:val="00BA2C81"/>
    <w:rsid w:val="00BA2EAB"/>
    <w:rsid w:val="00BA3D77"/>
    <w:rsid w:val="00BA4649"/>
    <w:rsid w:val="00BA4F5D"/>
    <w:rsid w:val="00BA6744"/>
    <w:rsid w:val="00BA67D0"/>
    <w:rsid w:val="00BA7761"/>
    <w:rsid w:val="00BA7CFF"/>
    <w:rsid w:val="00BA7F8D"/>
    <w:rsid w:val="00BB0FAE"/>
    <w:rsid w:val="00BB1E0C"/>
    <w:rsid w:val="00BB28AB"/>
    <w:rsid w:val="00BB3650"/>
    <w:rsid w:val="00BB4974"/>
    <w:rsid w:val="00BB76FA"/>
    <w:rsid w:val="00BB7B2C"/>
    <w:rsid w:val="00BC0B79"/>
    <w:rsid w:val="00BC190B"/>
    <w:rsid w:val="00BC1BE2"/>
    <w:rsid w:val="00BC20B9"/>
    <w:rsid w:val="00BC21D3"/>
    <w:rsid w:val="00BC23C5"/>
    <w:rsid w:val="00BC26B8"/>
    <w:rsid w:val="00BC2B54"/>
    <w:rsid w:val="00BC34D7"/>
    <w:rsid w:val="00BC3FF6"/>
    <w:rsid w:val="00BC4517"/>
    <w:rsid w:val="00BC5964"/>
    <w:rsid w:val="00BC6BE2"/>
    <w:rsid w:val="00BC6C40"/>
    <w:rsid w:val="00BC7FE7"/>
    <w:rsid w:val="00BD04FA"/>
    <w:rsid w:val="00BD107E"/>
    <w:rsid w:val="00BD1D8F"/>
    <w:rsid w:val="00BD1F27"/>
    <w:rsid w:val="00BD27A4"/>
    <w:rsid w:val="00BD2DF7"/>
    <w:rsid w:val="00BD3E86"/>
    <w:rsid w:val="00BD4092"/>
    <w:rsid w:val="00BD430C"/>
    <w:rsid w:val="00BD5105"/>
    <w:rsid w:val="00BD52D1"/>
    <w:rsid w:val="00BD57C9"/>
    <w:rsid w:val="00BD5B88"/>
    <w:rsid w:val="00BD5D0D"/>
    <w:rsid w:val="00BD639C"/>
    <w:rsid w:val="00BD63D9"/>
    <w:rsid w:val="00BD69A9"/>
    <w:rsid w:val="00BD6CFB"/>
    <w:rsid w:val="00BE0016"/>
    <w:rsid w:val="00BE0628"/>
    <w:rsid w:val="00BE0ED8"/>
    <w:rsid w:val="00BE0F69"/>
    <w:rsid w:val="00BE14CC"/>
    <w:rsid w:val="00BE183A"/>
    <w:rsid w:val="00BE1979"/>
    <w:rsid w:val="00BE22AB"/>
    <w:rsid w:val="00BE2D0F"/>
    <w:rsid w:val="00BE2D39"/>
    <w:rsid w:val="00BE4E7D"/>
    <w:rsid w:val="00BE52BE"/>
    <w:rsid w:val="00BE57EE"/>
    <w:rsid w:val="00BE58E9"/>
    <w:rsid w:val="00BE5C25"/>
    <w:rsid w:val="00BE6083"/>
    <w:rsid w:val="00BE6E42"/>
    <w:rsid w:val="00BE6E89"/>
    <w:rsid w:val="00BE73EF"/>
    <w:rsid w:val="00BF09E4"/>
    <w:rsid w:val="00BF1A3F"/>
    <w:rsid w:val="00BF273C"/>
    <w:rsid w:val="00BF2825"/>
    <w:rsid w:val="00BF2D38"/>
    <w:rsid w:val="00BF4113"/>
    <w:rsid w:val="00BF45D6"/>
    <w:rsid w:val="00BF50CE"/>
    <w:rsid w:val="00BF563D"/>
    <w:rsid w:val="00BF7722"/>
    <w:rsid w:val="00BF7EAC"/>
    <w:rsid w:val="00C016FA"/>
    <w:rsid w:val="00C01D03"/>
    <w:rsid w:val="00C02F3C"/>
    <w:rsid w:val="00C0425F"/>
    <w:rsid w:val="00C05EFB"/>
    <w:rsid w:val="00C06744"/>
    <w:rsid w:val="00C101B5"/>
    <w:rsid w:val="00C10712"/>
    <w:rsid w:val="00C1073A"/>
    <w:rsid w:val="00C10E3D"/>
    <w:rsid w:val="00C110EB"/>
    <w:rsid w:val="00C120B2"/>
    <w:rsid w:val="00C121CB"/>
    <w:rsid w:val="00C126C0"/>
    <w:rsid w:val="00C12F50"/>
    <w:rsid w:val="00C157B5"/>
    <w:rsid w:val="00C16770"/>
    <w:rsid w:val="00C16925"/>
    <w:rsid w:val="00C16B3F"/>
    <w:rsid w:val="00C201E7"/>
    <w:rsid w:val="00C20E49"/>
    <w:rsid w:val="00C217E6"/>
    <w:rsid w:val="00C226E4"/>
    <w:rsid w:val="00C22C03"/>
    <w:rsid w:val="00C23C94"/>
    <w:rsid w:val="00C248B9"/>
    <w:rsid w:val="00C2494D"/>
    <w:rsid w:val="00C25125"/>
    <w:rsid w:val="00C252AC"/>
    <w:rsid w:val="00C2709B"/>
    <w:rsid w:val="00C304E3"/>
    <w:rsid w:val="00C312B9"/>
    <w:rsid w:val="00C31528"/>
    <w:rsid w:val="00C31C1F"/>
    <w:rsid w:val="00C31E14"/>
    <w:rsid w:val="00C32187"/>
    <w:rsid w:val="00C32525"/>
    <w:rsid w:val="00C326BA"/>
    <w:rsid w:val="00C32C4F"/>
    <w:rsid w:val="00C32E3B"/>
    <w:rsid w:val="00C33D8E"/>
    <w:rsid w:val="00C3456D"/>
    <w:rsid w:val="00C350C2"/>
    <w:rsid w:val="00C36596"/>
    <w:rsid w:val="00C3687A"/>
    <w:rsid w:val="00C37601"/>
    <w:rsid w:val="00C377D2"/>
    <w:rsid w:val="00C37957"/>
    <w:rsid w:val="00C40C3A"/>
    <w:rsid w:val="00C41D4C"/>
    <w:rsid w:val="00C420FB"/>
    <w:rsid w:val="00C436C7"/>
    <w:rsid w:val="00C4454A"/>
    <w:rsid w:val="00C44908"/>
    <w:rsid w:val="00C478A1"/>
    <w:rsid w:val="00C47D66"/>
    <w:rsid w:val="00C47D98"/>
    <w:rsid w:val="00C5188B"/>
    <w:rsid w:val="00C51E00"/>
    <w:rsid w:val="00C52075"/>
    <w:rsid w:val="00C531FB"/>
    <w:rsid w:val="00C54393"/>
    <w:rsid w:val="00C54A68"/>
    <w:rsid w:val="00C54EB7"/>
    <w:rsid w:val="00C565C1"/>
    <w:rsid w:val="00C56801"/>
    <w:rsid w:val="00C57CDB"/>
    <w:rsid w:val="00C57F53"/>
    <w:rsid w:val="00C60C1C"/>
    <w:rsid w:val="00C61752"/>
    <w:rsid w:val="00C61A27"/>
    <w:rsid w:val="00C61FBB"/>
    <w:rsid w:val="00C624ED"/>
    <w:rsid w:val="00C62593"/>
    <w:rsid w:val="00C6347C"/>
    <w:rsid w:val="00C641BD"/>
    <w:rsid w:val="00C65D91"/>
    <w:rsid w:val="00C663B8"/>
    <w:rsid w:val="00C669D4"/>
    <w:rsid w:val="00C67476"/>
    <w:rsid w:val="00C67D5B"/>
    <w:rsid w:val="00C70209"/>
    <w:rsid w:val="00C70B5E"/>
    <w:rsid w:val="00C713E6"/>
    <w:rsid w:val="00C7144C"/>
    <w:rsid w:val="00C738B1"/>
    <w:rsid w:val="00C73D1C"/>
    <w:rsid w:val="00C74ABA"/>
    <w:rsid w:val="00C74EFD"/>
    <w:rsid w:val="00C751D2"/>
    <w:rsid w:val="00C76074"/>
    <w:rsid w:val="00C76168"/>
    <w:rsid w:val="00C76207"/>
    <w:rsid w:val="00C76379"/>
    <w:rsid w:val="00C7646B"/>
    <w:rsid w:val="00C76F74"/>
    <w:rsid w:val="00C80508"/>
    <w:rsid w:val="00C815D9"/>
    <w:rsid w:val="00C81BE2"/>
    <w:rsid w:val="00C8219B"/>
    <w:rsid w:val="00C83320"/>
    <w:rsid w:val="00C84B12"/>
    <w:rsid w:val="00C85987"/>
    <w:rsid w:val="00C85CAB"/>
    <w:rsid w:val="00C878A8"/>
    <w:rsid w:val="00C8790B"/>
    <w:rsid w:val="00C907B8"/>
    <w:rsid w:val="00C93199"/>
    <w:rsid w:val="00C936A2"/>
    <w:rsid w:val="00C936C1"/>
    <w:rsid w:val="00C9397C"/>
    <w:rsid w:val="00C93F37"/>
    <w:rsid w:val="00C95BB9"/>
    <w:rsid w:val="00C96851"/>
    <w:rsid w:val="00C968CE"/>
    <w:rsid w:val="00C96DA0"/>
    <w:rsid w:val="00C97215"/>
    <w:rsid w:val="00C97274"/>
    <w:rsid w:val="00C97C25"/>
    <w:rsid w:val="00C97F91"/>
    <w:rsid w:val="00C97FFA"/>
    <w:rsid w:val="00CA0512"/>
    <w:rsid w:val="00CA1263"/>
    <w:rsid w:val="00CA12BD"/>
    <w:rsid w:val="00CA1723"/>
    <w:rsid w:val="00CA2F29"/>
    <w:rsid w:val="00CA322F"/>
    <w:rsid w:val="00CA370F"/>
    <w:rsid w:val="00CA380D"/>
    <w:rsid w:val="00CA3A58"/>
    <w:rsid w:val="00CA434D"/>
    <w:rsid w:val="00CA4FE4"/>
    <w:rsid w:val="00CA5547"/>
    <w:rsid w:val="00CA56A2"/>
    <w:rsid w:val="00CA5EF7"/>
    <w:rsid w:val="00CA628A"/>
    <w:rsid w:val="00CA6ABB"/>
    <w:rsid w:val="00CA7634"/>
    <w:rsid w:val="00CA7DEA"/>
    <w:rsid w:val="00CB06BA"/>
    <w:rsid w:val="00CB17D5"/>
    <w:rsid w:val="00CB2061"/>
    <w:rsid w:val="00CB2443"/>
    <w:rsid w:val="00CB2499"/>
    <w:rsid w:val="00CB46EE"/>
    <w:rsid w:val="00CB4E14"/>
    <w:rsid w:val="00CB50BC"/>
    <w:rsid w:val="00CB5A17"/>
    <w:rsid w:val="00CB75DA"/>
    <w:rsid w:val="00CB78A7"/>
    <w:rsid w:val="00CB7A94"/>
    <w:rsid w:val="00CC02FC"/>
    <w:rsid w:val="00CC074F"/>
    <w:rsid w:val="00CC0E19"/>
    <w:rsid w:val="00CC1FFF"/>
    <w:rsid w:val="00CC24D7"/>
    <w:rsid w:val="00CC2AE2"/>
    <w:rsid w:val="00CC37C3"/>
    <w:rsid w:val="00CC3EFC"/>
    <w:rsid w:val="00CC49C2"/>
    <w:rsid w:val="00CC4C22"/>
    <w:rsid w:val="00CC4C33"/>
    <w:rsid w:val="00CC553F"/>
    <w:rsid w:val="00CC591E"/>
    <w:rsid w:val="00CC6BA3"/>
    <w:rsid w:val="00CC6BD1"/>
    <w:rsid w:val="00CC70A6"/>
    <w:rsid w:val="00CD0660"/>
    <w:rsid w:val="00CD0EAE"/>
    <w:rsid w:val="00CD1A33"/>
    <w:rsid w:val="00CD1DF1"/>
    <w:rsid w:val="00CD28D4"/>
    <w:rsid w:val="00CD3EF3"/>
    <w:rsid w:val="00CD4035"/>
    <w:rsid w:val="00CD403C"/>
    <w:rsid w:val="00CD7FFD"/>
    <w:rsid w:val="00CE1716"/>
    <w:rsid w:val="00CE17C2"/>
    <w:rsid w:val="00CE1BBE"/>
    <w:rsid w:val="00CE2103"/>
    <w:rsid w:val="00CE2426"/>
    <w:rsid w:val="00CE2CF1"/>
    <w:rsid w:val="00CE31D8"/>
    <w:rsid w:val="00CE34FB"/>
    <w:rsid w:val="00CE4764"/>
    <w:rsid w:val="00CE4F90"/>
    <w:rsid w:val="00CE6905"/>
    <w:rsid w:val="00CE7468"/>
    <w:rsid w:val="00CF05A1"/>
    <w:rsid w:val="00CF0608"/>
    <w:rsid w:val="00CF074D"/>
    <w:rsid w:val="00CF096F"/>
    <w:rsid w:val="00CF185C"/>
    <w:rsid w:val="00CF1FC0"/>
    <w:rsid w:val="00CF2B3A"/>
    <w:rsid w:val="00CF2D21"/>
    <w:rsid w:val="00CF2FAD"/>
    <w:rsid w:val="00CF3182"/>
    <w:rsid w:val="00CF4608"/>
    <w:rsid w:val="00CF6319"/>
    <w:rsid w:val="00CF6AF5"/>
    <w:rsid w:val="00CF6D18"/>
    <w:rsid w:val="00CF7521"/>
    <w:rsid w:val="00CF7C79"/>
    <w:rsid w:val="00D006FB"/>
    <w:rsid w:val="00D01769"/>
    <w:rsid w:val="00D03203"/>
    <w:rsid w:val="00D044D2"/>
    <w:rsid w:val="00D04DBD"/>
    <w:rsid w:val="00D051D1"/>
    <w:rsid w:val="00D052CB"/>
    <w:rsid w:val="00D05521"/>
    <w:rsid w:val="00D05717"/>
    <w:rsid w:val="00D069E0"/>
    <w:rsid w:val="00D0742D"/>
    <w:rsid w:val="00D07624"/>
    <w:rsid w:val="00D078D2"/>
    <w:rsid w:val="00D07E28"/>
    <w:rsid w:val="00D103D4"/>
    <w:rsid w:val="00D10C4A"/>
    <w:rsid w:val="00D10F5D"/>
    <w:rsid w:val="00D111FB"/>
    <w:rsid w:val="00D1286E"/>
    <w:rsid w:val="00D12BA5"/>
    <w:rsid w:val="00D136EF"/>
    <w:rsid w:val="00D13CEF"/>
    <w:rsid w:val="00D14264"/>
    <w:rsid w:val="00D14DC6"/>
    <w:rsid w:val="00D15520"/>
    <w:rsid w:val="00D15B08"/>
    <w:rsid w:val="00D15E5F"/>
    <w:rsid w:val="00D17F16"/>
    <w:rsid w:val="00D17F52"/>
    <w:rsid w:val="00D2062E"/>
    <w:rsid w:val="00D207B9"/>
    <w:rsid w:val="00D21130"/>
    <w:rsid w:val="00D22E24"/>
    <w:rsid w:val="00D248FF"/>
    <w:rsid w:val="00D24AB7"/>
    <w:rsid w:val="00D24FDA"/>
    <w:rsid w:val="00D250EB"/>
    <w:rsid w:val="00D2529B"/>
    <w:rsid w:val="00D25CD2"/>
    <w:rsid w:val="00D26A95"/>
    <w:rsid w:val="00D300AF"/>
    <w:rsid w:val="00D30FFB"/>
    <w:rsid w:val="00D3207F"/>
    <w:rsid w:val="00D320D1"/>
    <w:rsid w:val="00D321FF"/>
    <w:rsid w:val="00D32E74"/>
    <w:rsid w:val="00D32EB8"/>
    <w:rsid w:val="00D339E4"/>
    <w:rsid w:val="00D33E06"/>
    <w:rsid w:val="00D33FF2"/>
    <w:rsid w:val="00D34302"/>
    <w:rsid w:val="00D34651"/>
    <w:rsid w:val="00D34FF2"/>
    <w:rsid w:val="00D35B41"/>
    <w:rsid w:val="00D35B42"/>
    <w:rsid w:val="00D37432"/>
    <w:rsid w:val="00D374EB"/>
    <w:rsid w:val="00D40DE8"/>
    <w:rsid w:val="00D40EE7"/>
    <w:rsid w:val="00D41293"/>
    <w:rsid w:val="00D4175A"/>
    <w:rsid w:val="00D41B67"/>
    <w:rsid w:val="00D429B2"/>
    <w:rsid w:val="00D42A1D"/>
    <w:rsid w:val="00D4313C"/>
    <w:rsid w:val="00D438AA"/>
    <w:rsid w:val="00D43A47"/>
    <w:rsid w:val="00D44353"/>
    <w:rsid w:val="00D44DFC"/>
    <w:rsid w:val="00D466C9"/>
    <w:rsid w:val="00D467D2"/>
    <w:rsid w:val="00D47212"/>
    <w:rsid w:val="00D47317"/>
    <w:rsid w:val="00D477FF"/>
    <w:rsid w:val="00D47AF5"/>
    <w:rsid w:val="00D47BD9"/>
    <w:rsid w:val="00D50084"/>
    <w:rsid w:val="00D50392"/>
    <w:rsid w:val="00D5096B"/>
    <w:rsid w:val="00D51EB4"/>
    <w:rsid w:val="00D524D6"/>
    <w:rsid w:val="00D532F0"/>
    <w:rsid w:val="00D534D1"/>
    <w:rsid w:val="00D536E1"/>
    <w:rsid w:val="00D54483"/>
    <w:rsid w:val="00D544DB"/>
    <w:rsid w:val="00D557B9"/>
    <w:rsid w:val="00D57437"/>
    <w:rsid w:val="00D5760A"/>
    <w:rsid w:val="00D57948"/>
    <w:rsid w:val="00D6105A"/>
    <w:rsid w:val="00D6131B"/>
    <w:rsid w:val="00D6179C"/>
    <w:rsid w:val="00D61C82"/>
    <w:rsid w:val="00D623F4"/>
    <w:rsid w:val="00D6325C"/>
    <w:rsid w:val="00D63766"/>
    <w:rsid w:val="00D63E67"/>
    <w:rsid w:val="00D64242"/>
    <w:rsid w:val="00D6509F"/>
    <w:rsid w:val="00D6692D"/>
    <w:rsid w:val="00D6712D"/>
    <w:rsid w:val="00D70009"/>
    <w:rsid w:val="00D70799"/>
    <w:rsid w:val="00D70C4F"/>
    <w:rsid w:val="00D71E02"/>
    <w:rsid w:val="00D71E65"/>
    <w:rsid w:val="00D72040"/>
    <w:rsid w:val="00D72FCC"/>
    <w:rsid w:val="00D73047"/>
    <w:rsid w:val="00D73221"/>
    <w:rsid w:val="00D73552"/>
    <w:rsid w:val="00D73721"/>
    <w:rsid w:val="00D73962"/>
    <w:rsid w:val="00D73C83"/>
    <w:rsid w:val="00D7404C"/>
    <w:rsid w:val="00D7406A"/>
    <w:rsid w:val="00D74116"/>
    <w:rsid w:val="00D7436D"/>
    <w:rsid w:val="00D74787"/>
    <w:rsid w:val="00D74F01"/>
    <w:rsid w:val="00D74FAF"/>
    <w:rsid w:val="00D76194"/>
    <w:rsid w:val="00D80751"/>
    <w:rsid w:val="00D8186A"/>
    <w:rsid w:val="00D83276"/>
    <w:rsid w:val="00D83F63"/>
    <w:rsid w:val="00D84988"/>
    <w:rsid w:val="00D84C9C"/>
    <w:rsid w:val="00D84E57"/>
    <w:rsid w:val="00D8534A"/>
    <w:rsid w:val="00D853E2"/>
    <w:rsid w:val="00D85A0C"/>
    <w:rsid w:val="00D8697C"/>
    <w:rsid w:val="00D871F3"/>
    <w:rsid w:val="00D8736C"/>
    <w:rsid w:val="00D874E7"/>
    <w:rsid w:val="00D87637"/>
    <w:rsid w:val="00D90AD6"/>
    <w:rsid w:val="00D91D57"/>
    <w:rsid w:val="00D92D32"/>
    <w:rsid w:val="00D92F12"/>
    <w:rsid w:val="00D9307B"/>
    <w:rsid w:val="00D95BB4"/>
    <w:rsid w:val="00D96143"/>
    <w:rsid w:val="00D96179"/>
    <w:rsid w:val="00D966F0"/>
    <w:rsid w:val="00D96B17"/>
    <w:rsid w:val="00D96D4D"/>
    <w:rsid w:val="00D96DDF"/>
    <w:rsid w:val="00D974A6"/>
    <w:rsid w:val="00D979B4"/>
    <w:rsid w:val="00D97F74"/>
    <w:rsid w:val="00DA0B42"/>
    <w:rsid w:val="00DA2838"/>
    <w:rsid w:val="00DA2EDE"/>
    <w:rsid w:val="00DA5732"/>
    <w:rsid w:val="00DA637A"/>
    <w:rsid w:val="00DA7606"/>
    <w:rsid w:val="00DA78CC"/>
    <w:rsid w:val="00DA7AAC"/>
    <w:rsid w:val="00DB0C1A"/>
    <w:rsid w:val="00DB1550"/>
    <w:rsid w:val="00DB205D"/>
    <w:rsid w:val="00DB2920"/>
    <w:rsid w:val="00DB2CAE"/>
    <w:rsid w:val="00DB2F49"/>
    <w:rsid w:val="00DB3819"/>
    <w:rsid w:val="00DB3F1A"/>
    <w:rsid w:val="00DB4C22"/>
    <w:rsid w:val="00DB50E4"/>
    <w:rsid w:val="00DB56DF"/>
    <w:rsid w:val="00DB5A29"/>
    <w:rsid w:val="00DB6017"/>
    <w:rsid w:val="00DB707D"/>
    <w:rsid w:val="00DC3340"/>
    <w:rsid w:val="00DC3979"/>
    <w:rsid w:val="00DC39C2"/>
    <w:rsid w:val="00DC3A2E"/>
    <w:rsid w:val="00DC3C1E"/>
    <w:rsid w:val="00DC42B5"/>
    <w:rsid w:val="00DC47B8"/>
    <w:rsid w:val="00DC649A"/>
    <w:rsid w:val="00DC6AF6"/>
    <w:rsid w:val="00DC6D29"/>
    <w:rsid w:val="00DD032B"/>
    <w:rsid w:val="00DD069C"/>
    <w:rsid w:val="00DD13A9"/>
    <w:rsid w:val="00DD146B"/>
    <w:rsid w:val="00DD18C6"/>
    <w:rsid w:val="00DD282C"/>
    <w:rsid w:val="00DD3C46"/>
    <w:rsid w:val="00DD3E35"/>
    <w:rsid w:val="00DD44C3"/>
    <w:rsid w:val="00DD49FE"/>
    <w:rsid w:val="00DD5394"/>
    <w:rsid w:val="00DD6248"/>
    <w:rsid w:val="00DD6A5D"/>
    <w:rsid w:val="00DD6E91"/>
    <w:rsid w:val="00DD7E98"/>
    <w:rsid w:val="00DE0247"/>
    <w:rsid w:val="00DE0F05"/>
    <w:rsid w:val="00DE0FE3"/>
    <w:rsid w:val="00DE2B5D"/>
    <w:rsid w:val="00DE31E7"/>
    <w:rsid w:val="00DE3E1E"/>
    <w:rsid w:val="00DE5151"/>
    <w:rsid w:val="00DE5953"/>
    <w:rsid w:val="00DE5D77"/>
    <w:rsid w:val="00DE5DCD"/>
    <w:rsid w:val="00DE62CF"/>
    <w:rsid w:val="00DE684D"/>
    <w:rsid w:val="00DE68A7"/>
    <w:rsid w:val="00DE694D"/>
    <w:rsid w:val="00DE7E07"/>
    <w:rsid w:val="00DF09DC"/>
    <w:rsid w:val="00DF0A1F"/>
    <w:rsid w:val="00DF21FD"/>
    <w:rsid w:val="00DF29AD"/>
    <w:rsid w:val="00DF2B16"/>
    <w:rsid w:val="00DF315B"/>
    <w:rsid w:val="00DF32B3"/>
    <w:rsid w:val="00DF5331"/>
    <w:rsid w:val="00DF55F6"/>
    <w:rsid w:val="00DF5A25"/>
    <w:rsid w:val="00DF6463"/>
    <w:rsid w:val="00DF65D2"/>
    <w:rsid w:val="00DF683E"/>
    <w:rsid w:val="00DF6993"/>
    <w:rsid w:val="00DF7303"/>
    <w:rsid w:val="00DF7F19"/>
    <w:rsid w:val="00E00025"/>
    <w:rsid w:val="00E002C2"/>
    <w:rsid w:val="00E00C28"/>
    <w:rsid w:val="00E01173"/>
    <w:rsid w:val="00E01900"/>
    <w:rsid w:val="00E02311"/>
    <w:rsid w:val="00E02367"/>
    <w:rsid w:val="00E025E3"/>
    <w:rsid w:val="00E029C8"/>
    <w:rsid w:val="00E03515"/>
    <w:rsid w:val="00E03D1E"/>
    <w:rsid w:val="00E049C3"/>
    <w:rsid w:val="00E05483"/>
    <w:rsid w:val="00E05C8A"/>
    <w:rsid w:val="00E066AA"/>
    <w:rsid w:val="00E06779"/>
    <w:rsid w:val="00E068F7"/>
    <w:rsid w:val="00E073D9"/>
    <w:rsid w:val="00E07A33"/>
    <w:rsid w:val="00E111CA"/>
    <w:rsid w:val="00E11C50"/>
    <w:rsid w:val="00E12C8E"/>
    <w:rsid w:val="00E143CD"/>
    <w:rsid w:val="00E14403"/>
    <w:rsid w:val="00E20B70"/>
    <w:rsid w:val="00E20C76"/>
    <w:rsid w:val="00E20CB5"/>
    <w:rsid w:val="00E20DFC"/>
    <w:rsid w:val="00E20FA6"/>
    <w:rsid w:val="00E2172C"/>
    <w:rsid w:val="00E21BFD"/>
    <w:rsid w:val="00E22BC8"/>
    <w:rsid w:val="00E22BE5"/>
    <w:rsid w:val="00E235BE"/>
    <w:rsid w:val="00E23B38"/>
    <w:rsid w:val="00E24C9B"/>
    <w:rsid w:val="00E24E91"/>
    <w:rsid w:val="00E252DD"/>
    <w:rsid w:val="00E2536D"/>
    <w:rsid w:val="00E2548D"/>
    <w:rsid w:val="00E256F5"/>
    <w:rsid w:val="00E25722"/>
    <w:rsid w:val="00E263DF"/>
    <w:rsid w:val="00E316BD"/>
    <w:rsid w:val="00E3173C"/>
    <w:rsid w:val="00E31AC2"/>
    <w:rsid w:val="00E31CA0"/>
    <w:rsid w:val="00E32F2F"/>
    <w:rsid w:val="00E34570"/>
    <w:rsid w:val="00E34624"/>
    <w:rsid w:val="00E3506C"/>
    <w:rsid w:val="00E3552F"/>
    <w:rsid w:val="00E35602"/>
    <w:rsid w:val="00E35E99"/>
    <w:rsid w:val="00E36428"/>
    <w:rsid w:val="00E36604"/>
    <w:rsid w:val="00E36619"/>
    <w:rsid w:val="00E3682B"/>
    <w:rsid w:val="00E36B77"/>
    <w:rsid w:val="00E3739F"/>
    <w:rsid w:val="00E37B27"/>
    <w:rsid w:val="00E41274"/>
    <w:rsid w:val="00E41BE6"/>
    <w:rsid w:val="00E41EAA"/>
    <w:rsid w:val="00E4238C"/>
    <w:rsid w:val="00E43F82"/>
    <w:rsid w:val="00E440D0"/>
    <w:rsid w:val="00E44F66"/>
    <w:rsid w:val="00E461FE"/>
    <w:rsid w:val="00E463E0"/>
    <w:rsid w:val="00E5074C"/>
    <w:rsid w:val="00E511D2"/>
    <w:rsid w:val="00E51493"/>
    <w:rsid w:val="00E51657"/>
    <w:rsid w:val="00E5182F"/>
    <w:rsid w:val="00E51D39"/>
    <w:rsid w:val="00E52A3B"/>
    <w:rsid w:val="00E52F26"/>
    <w:rsid w:val="00E541D2"/>
    <w:rsid w:val="00E54AB6"/>
    <w:rsid w:val="00E56143"/>
    <w:rsid w:val="00E56DD8"/>
    <w:rsid w:val="00E57559"/>
    <w:rsid w:val="00E5759B"/>
    <w:rsid w:val="00E578E6"/>
    <w:rsid w:val="00E61004"/>
    <w:rsid w:val="00E618CC"/>
    <w:rsid w:val="00E6197B"/>
    <w:rsid w:val="00E61E20"/>
    <w:rsid w:val="00E620B2"/>
    <w:rsid w:val="00E62198"/>
    <w:rsid w:val="00E63801"/>
    <w:rsid w:val="00E64608"/>
    <w:rsid w:val="00E64E65"/>
    <w:rsid w:val="00E6557C"/>
    <w:rsid w:val="00E664B4"/>
    <w:rsid w:val="00E668A1"/>
    <w:rsid w:val="00E66F01"/>
    <w:rsid w:val="00E7015F"/>
    <w:rsid w:val="00E711C8"/>
    <w:rsid w:val="00E725A3"/>
    <w:rsid w:val="00E72B10"/>
    <w:rsid w:val="00E73112"/>
    <w:rsid w:val="00E73228"/>
    <w:rsid w:val="00E733FC"/>
    <w:rsid w:val="00E752DC"/>
    <w:rsid w:val="00E757D1"/>
    <w:rsid w:val="00E77667"/>
    <w:rsid w:val="00E77804"/>
    <w:rsid w:val="00E77889"/>
    <w:rsid w:val="00E77C16"/>
    <w:rsid w:val="00E800BB"/>
    <w:rsid w:val="00E80677"/>
    <w:rsid w:val="00E81BA2"/>
    <w:rsid w:val="00E81BCA"/>
    <w:rsid w:val="00E81C5B"/>
    <w:rsid w:val="00E82969"/>
    <w:rsid w:val="00E832FF"/>
    <w:rsid w:val="00E83F9B"/>
    <w:rsid w:val="00E84899"/>
    <w:rsid w:val="00E8497D"/>
    <w:rsid w:val="00E8498B"/>
    <w:rsid w:val="00E849A2"/>
    <w:rsid w:val="00E85910"/>
    <w:rsid w:val="00E85CDA"/>
    <w:rsid w:val="00E8606B"/>
    <w:rsid w:val="00E86407"/>
    <w:rsid w:val="00E867B3"/>
    <w:rsid w:val="00E87CD2"/>
    <w:rsid w:val="00E92A87"/>
    <w:rsid w:val="00E92FDB"/>
    <w:rsid w:val="00E93183"/>
    <w:rsid w:val="00E933ED"/>
    <w:rsid w:val="00E94434"/>
    <w:rsid w:val="00E9645C"/>
    <w:rsid w:val="00E96A1D"/>
    <w:rsid w:val="00E97ED8"/>
    <w:rsid w:val="00EA1A7A"/>
    <w:rsid w:val="00EA1B18"/>
    <w:rsid w:val="00EA242D"/>
    <w:rsid w:val="00EA286E"/>
    <w:rsid w:val="00EA3383"/>
    <w:rsid w:val="00EA36D8"/>
    <w:rsid w:val="00EA423B"/>
    <w:rsid w:val="00EA456C"/>
    <w:rsid w:val="00EA46F0"/>
    <w:rsid w:val="00EA4850"/>
    <w:rsid w:val="00EA4940"/>
    <w:rsid w:val="00EA4F6E"/>
    <w:rsid w:val="00EA5020"/>
    <w:rsid w:val="00EA5843"/>
    <w:rsid w:val="00EA5A5A"/>
    <w:rsid w:val="00EA6736"/>
    <w:rsid w:val="00EA67BF"/>
    <w:rsid w:val="00EA6F80"/>
    <w:rsid w:val="00EA7175"/>
    <w:rsid w:val="00EB0C7F"/>
    <w:rsid w:val="00EB163D"/>
    <w:rsid w:val="00EB16D3"/>
    <w:rsid w:val="00EB1861"/>
    <w:rsid w:val="00EB20EC"/>
    <w:rsid w:val="00EB2B18"/>
    <w:rsid w:val="00EB2D8E"/>
    <w:rsid w:val="00EB3291"/>
    <w:rsid w:val="00EB3606"/>
    <w:rsid w:val="00EB3881"/>
    <w:rsid w:val="00EB3A68"/>
    <w:rsid w:val="00EB4461"/>
    <w:rsid w:val="00EB46B7"/>
    <w:rsid w:val="00EB5122"/>
    <w:rsid w:val="00EB55F0"/>
    <w:rsid w:val="00EB5721"/>
    <w:rsid w:val="00EB5A6B"/>
    <w:rsid w:val="00EB7E7B"/>
    <w:rsid w:val="00EC0666"/>
    <w:rsid w:val="00EC2B95"/>
    <w:rsid w:val="00EC2D12"/>
    <w:rsid w:val="00EC3036"/>
    <w:rsid w:val="00EC4035"/>
    <w:rsid w:val="00EC414B"/>
    <w:rsid w:val="00EC44F3"/>
    <w:rsid w:val="00EC4851"/>
    <w:rsid w:val="00EC5482"/>
    <w:rsid w:val="00EC6096"/>
    <w:rsid w:val="00EC6D45"/>
    <w:rsid w:val="00EC741E"/>
    <w:rsid w:val="00EC7FC1"/>
    <w:rsid w:val="00ED0039"/>
    <w:rsid w:val="00ED1516"/>
    <w:rsid w:val="00ED4051"/>
    <w:rsid w:val="00ED496D"/>
    <w:rsid w:val="00ED4BA6"/>
    <w:rsid w:val="00ED4E2F"/>
    <w:rsid w:val="00ED5551"/>
    <w:rsid w:val="00ED576F"/>
    <w:rsid w:val="00ED74DA"/>
    <w:rsid w:val="00EE00C9"/>
    <w:rsid w:val="00EE29C4"/>
    <w:rsid w:val="00EE2EA4"/>
    <w:rsid w:val="00EE43FA"/>
    <w:rsid w:val="00EE4F14"/>
    <w:rsid w:val="00EE4F40"/>
    <w:rsid w:val="00EE529D"/>
    <w:rsid w:val="00EE61E5"/>
    <w:rsid w:val="00EE6378"/>
    <w:rsid w:val="00EE7AA8"/>
    <w:rsid w:val="00EE7C86"/>
    <w:rsid w:val="00EF013A"/>
    <w:rsid w:val="00EF22E9"/>
    <w:rsid w:val="00EF2B66"/>
    <w:rsid w:val="00EF4D01"/>
    <w:rsid w:val="00EF50F9"/>
    <w:rsid w:val="00EF5AE8"/>
    <w:rsid w:val="00EF6046"/>
    <w:rsid w:val="00EF624E"/>
    <w:rsid w:val="00F0225C"/>
    <w:rsid w:val="00F02966"/>
    <w:rsid w:val="00F032D1"/>
    <w:rsid w:val="00F03CBD"/>
    <w:rsid w:val="00F040EB"/>
    <w:rsid w:val="00F04D61"/>
    <w:rsid w:val="00F04EA8"/>
    <w:rsid w:val="00F04F3B"/>
    <w:rsid w:val="00F05288"/>
    <w:rsid w:val="00F06C20"/>
    <w:rsid w:val="00F10267"/>
    <w:rsid w:val="00F10C4D"/>
    <w:rsid w:val="00F114C4"/>
    <w:rsid w:val="00F125D2"/>
    <w:rsid w:val="00F12AAD"/>
    <w:rsid w:val="00F13115"/>
    <w:rsid w:val="00F13297"/>
    <w:rsid w:val="00F1342C"/>
    <w:rsid w:val="00F13551"/>
    <w:rsid w:val="00F13CCE"/>
    <w:rsid w:val="00F145F1"/>
    <w:rsid w:val="00F145FF"/>
    <w:rsid w:val="00F1489D"/>
    <w:rsid w:val="00F14B70"/>
    <w:rsid w:val="00F14F7C"/>
    <w:rsid w:val="00F158F3"/>
    <w:rsid w:val="00F16C92"/>
    <w:rsid w:val="00F16E69"/>
    <w:rsid w:val="00F1721E"/>
    <w:rsid w:val="00F17D8B"/>
    <w:rsid w:val="00F203D9"/>
    <w:rsid w:val="00F20AC3"/>
    <w:rsid w:val="00F21173"/>
    <w:rsid w:val="00F2185E"/>
    <w:rsid w:val="00F21FFF"/>
    <w:rsid w:val="00F22784"/>
    <w:rsid w:val="00F229DA"/>
    <w:rsid w:val="00F23785"/>
    <w:rsid w:val="00F257A0"/>
    <w:rsid w:val="00F25CEE"/>
    <w:rsid w:val="00F26929"/>
    <w:rsid w:val="00F26C1E"/>
    <w:rsid w:val="00F271DE"/>
    <w:rsid w:val="00F30A61"/>
    <w:rsid w:val="00F31DB0"/>
    <w:rsid w:val="00F335D1"/>
    <w:rsid w:val="00F34E66"/>
    <w:rsid w:val="00F34FE7"/>
    <w:rsid w:val="00F35BE6"/>
    <w:rsid w:val="00F365F6"/>
    <w:rsid w:val="00F36893"/>
    <w:rsid w:val="00F36EC0"/>
    <w:rsid w:val="00F36F58"/>
    <w:rsid w:val="00F372D9"/>
    <w:rsid w:val="00F373BB"/>
    <w:rsid w:val="00F37CE4"/>
    <w:rsid w:val="00F40056"/>
    <w:rsid w:val="00F400D3"/>
    <w:rsid w:val="00F4018A"/>
    <w:rsid w:val="00F4163D"/>
    <w:rsid w:val="00F4226C"/>
    <w:rsid w:val="00F43E35"/>
    <w:rsid w:val="00F46673"/>
    <w:rsid w:val="00F46AE6"/>
    <w:rsid w:val="00F47B62"/>
    <w:rsid w:val="00F51226"/>
    <w:rsid w:val="00F53010"/>
    <w:rsid w:val="00F5334D"/>
    <w:rsid w:val="00F53449"/>
    <w:rsid w:val="00F540DB"/>
    <w:rsid w:val="00F54A62"/>
    <w:rsid w:val="00F55096"/>
    <w:rsid w:val="00F55247"/>
    <w:rsid w:val="00F55461"/>
    <w:rsid w:val="00F56B45"/>
    <w:rsid w:val="00F57257"/>
    <w:rsid w:val="00F57DDC"/>
    <w:rsid w:val="00F60C6F"/>
    <w:rsid w:val="00F60ED1"/>
    <w:rsid w:val="00F61278"/>
    <w:rsid w:val="00F61358"/>
    <w:rsid w:val="00F6171E"/>
    <w:rsid w:val="00F61BBD"/>
    <w:rsid w:val="00F62017"/>
    <w:rsid w:val="00F62ADA"/>
    <w:rsid w:val="00F62C97"/>
    <w:rsid w:val="00F62DAF"/>
    <w:rsid w:val="00F637BA"/>
    <w:rsid w:val="00F64089"/>
    <w:rsid w:val="00F6434B"/>
    <w:rsid w:val="00F648CD"/>
    <w:rsid w:val="00F65536"/>
    <w:rsid w:val="00F67613"/>
    <w:rsid w:val="00F6779F"/>
    <w:rsid w:val="00F67CF5"/>
    <w:rsid w:val="00F67F93"/>
    <w:rsid w:val="00F70210"/>
    <w:rsid w:val="00F71861"/>
    <w:rsid w:val="00F72512"/>
    <w:rsid w:val="00F73366"/>
    <w:rsid w:val="00F73378"/>
    <w:rsid w:val="00F753E8"/>
    <w:rsid w:val="00F76036"/>
    <w:rsid w:val="00F7681E"/>
    <w:rsid w:val="00F76B6F"/>
    <w:rsid w:val="00F76E65"/>
    <w:rsid w:val="00F808A4"/>
    <w:rsid w:val="00F80C62"/>
    <w:rsid w:val="00F80CA6"/>
    <w:rsid w:val="00F80E70"/>
    <w:rsid w:val="00F8111C"/>
    <w:rsid w:val="00F81F05"/>
    <w:rsid w:val="00F83FF0"/>
    <w:rsid w:val="00F85EFE"/>
    <w:rsid w:val="00F861A9"/>
    <w:rsid w:val="00F8634A"/>
    <w:rsid w:val="00F86E60"/>
    <w:rsid w:val="00F87117"/>
    <w:rsid w:val="00F903F5"/>
    <w:rsid w:val="00F91942"/>
    <w:rsid w:val="00F91F62"/>
    <w:rsid w:val="00F92085"/>
    <w:rsid w:val="00F921B6"/>
    <w:rsid w:val="00F92216"/>
    <w:rsid w:val="00F93019"/>
    <w:rsid w:val="00F93FDF"/>
    <w:rsid w:val="00F962AB"/>
    <w:rsid w:val="00F963F8"/>
    <w:rsid w:val="00F97C9B"/>
    <w:rsid w:val="00FA048F"/>
    <w:rsid w:val="00FA0D0C"/>
    <w:rsid w:val="00FA1796"/>
    <w:rsid w:val="00FA1B1A"/>
    <w:rsid w:val="00FA2000"/>
    <w:rsid w:val="00FA20E3"/>
    <w:rsid w:val="00FA34A7"/>
    <w:rsid w:val="00FA4572"/>
    <w:rsid w:val="00FA4878"/>
    <w:rsid w:val="00FA63DE"/>
    <w:rsid w:val="00FA6FE3"/>
    <w:rsid w:val="00FB0285"/>
    <w:rsid w:val="00FB031D"/>
    <w:rsid w:val="00FB0FD4"/>
    <w:rsid w:val="00FB18F3"/>
    <w:rsid w:val="00FB1A73"/>
    <w:rsid w:val="00FB1AAA"/>
    <w:rsid w:val="00FB2D69"/>
    <w:rsid w:val="00FB2FF8"/>
    <w:rsid w:val="00FB3BFF"/>
    <w:rsid w:val="00FB5D10"/>
    <w:rsid w:val="00FB6C64"/>
    <w:rsid w:val="00FB6CD4"/>
    <w:rsid w:val="00FC1453"/>
    <w:rsid w:val="00FC287B"/>
    <w:rsid w:val="00FC2948"/>
    <w:rsid w:val="00FC2A3D"/>
    <w:rsid w:val="00FC3D6D"/>
    <w:rsid w:val="00FC3D92"/>
    <w:rsid w:val="00FC4053"/>
    <w:rsid w:val="00FC4C17"/>
    <w:rsid w:val="00FC57B3"/>
    <w:rsid w:val="00FC5DD9"/>
    <w:rsid w:val="00FC6CA2"/>
    <w:rsid w:val="00FC73E6"/>
    <w:rsid w:val="00FC7862"/>
    <w:rsid w:val="00FC7BF1"/>
    <w:rsid w:val="00FD0B69"/>
    <w:rsid w:val="00FD148A"/>
    <w:rsid w:val="00FD277F"/>
    <w:rsid w:val="00FD309B"/>
    <w:rsid w:val="00FD4146"/>
    <w:rsid w:val="00FD5007"/>
    <w:rsid w:val="00FD5627"/>
    <w:rsid w:val="00FD5990"/>
    <w:rsid w:val="00FD6A69"/>
    <w:rsid w:val="00FD6D1C"/>
    <w:rsid w:val="00FD7718"/>
    <w:rsid w:val="00FD7B1A"/>
    <w:rsid w:val="00FE042A"/>
    <w:rsid w:val="00FE1351"/>
    <w:rsid w:val="00FE1B04"/>
    <w:rsid w:val="00FE2075"/>
    <w:rsid w:val="00FE20F7"/>
    <w:rsid w:val="00FE23DC"/>
    <w:rsid w:val="00FE2928"/>
    <w:rsid w:val="00FE2CB2"/>
    <w:rsid w:val="00FE3381"/>
    <w:rsid w:val="00FE34CB"/>
    <w:rsid w:val="00FE3CFA"/>
    <w:rsid w:val="00FE5EF0"/>
    <w:rsid w:val="00FE618F"/>
    <w:rsid w:val="00FE6AD7"/>
    <w:rsid w:val="00FE6BA6"/>
    <w:rsid w:val="00FE6D1F"/>
    <w:rsid w:val="00FF046C"/>
    <w:rsid w:val="00FF04F8"/>
    <w:rsid w:val="00FF0837"/>
    <w:rsid w:val="00FF0ACD"/>
    <w:rsid w:val="00FF1FC2"/>
    <w:rsid w:val="00FF2C41"/>
    <w:rsid w:val="00FF31D5"/>
    <w:rsid w:val="00FF351E"/>
    <w:rsid w:val="00FF3647"/>
    <w:rsid w:val="00FF3A0A"/>
    <w:rsid w:val="00FF3F03"/>
    <w:rsid w:val="00FF4253"/>
    <w:rsid w:val="00FF5178"/>
    <w:rsid w:val="00FF5931"/>
    <w:rsid w:val="00FF5ED4"/>
    <w:rsid w:val="00FF6DD5"/>
    <w:rsid w:val="00FF79E0"/>
    <w:rsid w:val="00FF7F3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iPriority="0"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iPriority="0"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016FA"/>
    <w:pPr>
      <w:spacing w:before="120" w:after="120"/>
    </w:pPr>
    <w:rPr>
      <w:sz w:val="22"/>
      <w:szCs w:val="24"/>
    </w:rPr>
  </w:style>
  <w:style w:type="paragraph" w:styleId="Heading1">
    <w:name w:val="heading 1"/>
    <w:basedOn w:val="Normal"/>
    <w:next w:val="Body"/>
    <w:link w:val="Heading1Char"/>
    <w:uiPriority w:val="99"/>
    <w:qFormat/>
    <w:rsid w:val="00C016FA"/>
    <w:pPr>
      <w:keepNext/>
      <w:numPr>
        <w:numId w:val="11"/>
      </w:numPr>
      <w:tabs>
        <w:tab w:val="left" w:pos="576"/>
      </w:tabs>
      <w:spacing w:before="400" w:after="100"/>
      <w:outlineLvl w:val="0"/>
    </w:pPr>
    <w:rPr>
      <w:rFonts w:ascii="Arial" w:hAnsi="Arial"/>
      <w:b/>
      <w:sz w:val="34"/>
      <w:szCs w:val="34"/>
    </w:rPr>
  </w:style>
  <w:style w:type="paragraph" w:styleId="Heading2">
    <w:name w:val="heading 2"/>
    <w:basedOn w:val="Normal"/>
    <w:next w:val="Body"/>
    <w:link w:val="Heading2Char"/>
    <w:uiPriority w:val="99"/>
    <w:qFormat/>
    <w:rsid w:val="00590D1E"/>
    <w:pPr>
      <w:keepNext/>
      <w:numPr>
        <w:ilvl w:val="1"/>
        <w:numId w:val="11"/>
      </w:numPr>
      <w:spacing w:before="300" w:after="60"/>
      <w:outlineLvl w:val="1"/>
    </w:pPr>
    <w:rPr>
      <w:rFonts w:ascii="Arial" w:hAnsi="Arial"/>
      <w:b/>
      <w:sz w:val="26"/>
      <w:szCs w:val="26"/>
    </w:rPr>
  </w:style>
  <w:style w:type="paragraph" w:styleId="Heading3">
    <w:name w:val="heading 3"/>
    <w:basedOn w:val="Normal"/>
    <w:next w:val="Body"/>
    <w:link w:val="Heading3Char"/>
    <w:uiPriority w:val="99"/>
    <w:qFormat/>
    <w:rsid w:val="00C016FA"/>
    <w:pPr>
      <w:keepNext/>
      <w:numPr>
        <w:ilvl w:val="2"/>
        <w:numId w:val="11"/>
      </w:numPr>
      <w:spacing w:before="200" w:after="60"/>
      <w:outlineLvl w:val="2"/>
    </w:pPr>
    <w:rPr>
      <w:rFonts w:ascii="Arial" w:hAnsi="Arial"/>
      <w:b/>
      <w:sz w:val="24"/>
    </w:rPr>
  </w:style>
  <w:style w:type="paragraph" w:styleId="Heading4">
    <w:name w:val="heading 4"/>
    <w:basedOn w:val="Normal"/>
    <w:next w:val="Body"/>
    <w:link w:val="Heading4Char"/>
    <w:uiPriority w:val="99"/>
    <w:qFormat/>
    <w:rsid w:val="00C016FA"/>
    <w:pPr>
      <w:keepNext/>
      <w:numPr>
        <w:ilvl w:val="3"/>
        <w:numId w:val="11"/>
      </w:numPr>
      <w:spacing w:before="300" w:after="60"/>
      <w:outlineLvl w:val="3"/>
    </w:pPr>
    <w:rPr>
      <w:rFonts w:ascii="Arial" w:hAnsi="Arial"/>
      <w:b/>
      <w:i/>
      <w:sz w:val="24"/>
    </w:rPr>
  </w:style>
  <w:style w:type="paragraph" w:styleId="Heading5">
    <w:name w:val="heading 5"/>
    <w:basedOn w:val="Normal"/>
    <w:next w:val="Body"/>
    <w:link w:val="Heading5Char"/>
    <w:uiPriority w:val="99"/>
    <w:qFormat/>
    <w:rsid w:val="00C016FA"/>
    <w:pPr>
      <w:numPr>
        <w:ilvl w:val="4"/>
        <w:numId w:val="11"/>
      </w:numPr>
      <w:spacing w:before="240" w:after="60"/>
      <w:outlineLvl w:val="4"/>
    </w:pPr>
    <w:rPr>
      <w:b/>
      <w:bCs/>
      <w:iCs/>
      <w:szCs w:val="26"/>
    </w:rPr>
  </w:style>
  <w:style w:type="paragraph" w:styleId="Heading6">
    <w:name w:val="heading 6"/>
    <w:basedOn w:val="Normal"/>
    <w:next w:val="Body"/>
    <w:link w:val="Heading6Char"/>
    <w:uiPriority w:val="99"/>
    <w:qFormat/>
    <w:rsid w:val="00C016FA"/>
    <w:pPr>
      <w:numPr>
        <w:ilvl w:val="5"/>
        <w:numId w:val="11"/>
      </w:numPr>
      <w:spacing w:before="240" w:after="60"/>
      <w:outlineLvl w:val="5"/>
    </w:pPr>
    <w:rPr>
      <w:b/>
      <w:bCs/>
      <w:i/>
      <w:szCs w:val="22"/>
    </w:rPr>
  </w:style>
  <w:style w:type="paragraph" w:styleId="Heading7">
    <w:name w:val="heading 7"/>
    <w:basedOn w:val="Normal"/>
    <w:next w:val="Body"/>
    <w:link w:val="Heading7Char"/>
    <w:uiPriority w:val="99"/>
    <w:qFormat/>
    <w:rsid w:val="00C016FA"/>
    <w:pPr>
      <w:numPr>
        <w:ilvl w:val="6"/>
        <w:numId w:val="11"/>
      </w:numPr>
      <w:spacing w:before="240" w:after="60"/>
      <w:outlineLvl w:val="6"/>
    </w:pPr>
    <w:rPr>
      <w:u w:val="single"/>
    </w:rPr>
  </w:style>
  <w:style w:type="paragraph" w:styleId="Heading8">
    <w:name w:val="heading 8"/>
    <w:basedOn w:val="Normal"/>
    <w:next w:val="Body"/>
    <w:link w:val="Heading8Char"/>
    <w:uiPriority w:val="99"/>
    <w:qFormat/>
    <w:rsid w:val="00C016FA"/>
    <w:pPr>
      <w:numPr>
        <w:ilvl w:val="7"/>
        <w:numId w:val="11"/>
      </w:numPr>
      <w:spacing w:before="240" w:after="60"/>
      <w:outlineLvl w:val="7"/>
    </w:pPr>
    <w:rPr>
      <w:i/>
      <w:iCs/>
      <w:u w:val="single"/>
    </w:rPr>
  </w:style>
  <w:style w:type="paragraph" w:styleId="Heading9">
    <w:name w:val="heading 9"/>
    <w:basedOn w:val="Normal"/>
    <w:next w:val="Normal"/>
    <w:link w:val="Heading9Char"/>
    <w:uiPriority w:val="99"/>
    <w:qFormat/>
    <w:rsid w:val="00C016FA"/>
    <w:pPr>
      <w:numPr>
        <w:ilvl w:val="8"/>
        <w:numId w:val="1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A1263"/>
    <w:rPr>
      <w:rFonts w:ascii="Arial" w:hAnsi="Arial"/>
      <w:b/>
      <w:sz w:val="34"/>
      <w:szCs w:val="34"/>
    </w:rPr>
  </w:style>
  <w:style w:type="character" w:customStyle="1" w:styleId="Heading2Char">
    <w:name w:val="Heading 2 Char"/>
    <w:basedOn w:val="DefaultParagraphFont"/>
    <w:link w:val="Heading2"/>
    <w:uiPriority w:val="99"/>
    <w:locked/>
    <w:rsid w:val="00590D1E"/>
    <w:rPr>
      <w:rFonts w:ascii="Arial" w:hAnsi="Arial"/>
      <w:b/>
      <w:sz w:val="26"/>
      <w:szCs w:val="26"/>
    </w:rPr>
  </w:style>
  <w:style w:type="character" w:customStyle="1" w:styleId="Heading3Char">
    <w:name w:val="Heading 3 Char"/>
    <w:basedOn w:val="DefaultParagraphFont"/>
    <w:link w:val="Heading3"/>
    <w:uiPriority w:val="99"/>
    <w:locked/>
    <w:rsid w:val="00D84988"/>
    <w:rPr>
      <w:rFonts w:ascii="Arial" w:hAnsi="Arial"/>
      <w:b/>
      <w:sz w:val="24"/>
      <w:szCs w:val="24"/>
    </w:rPr>
  </w:style>
  <w:style w:type="character" w:customStyle="1" w:styleId="Heading4Char">
    <w:name w:val="Heading 4 Char"/>
    <w:basedOn w:val="DefaultParagraphFont"/>
    <w:link w:val="Heading4"/>
    <w:uiPriority w:val="99"/>
    <w:locked/>
    <w:rsid w:val="00CA1263"/>
    <w:rPr>
      <w:rFonts w:ascii="Arial" w:hAnsi="Arial"/>
      <w:b/>
      <w:i/>
      <w:sz w:val="24"/>
      <w:szCs w:val="24"/>
    </w:rPr>
  </w:style>
  <w:style w:type="character" w:customStyle="1" w:styleId="Heading5Char">
    <w:name w:val="Heading 5 Char"/>
    <w:basedOn w:val="DefaultParagraphFont"/>
    <w:link w:val="Heading5"/>
    <w:uiPriority w:val="99"/>
    <w:locked/>
    <w:rsid w:val="00CA1263"/>
    <w:rPr>
      <w:b/>
      <w:bCs/>
      <w:iCs/>
      <w:sz w:val="22"/>
      <w:szCs w:val="26"/>
    </w:rPr>
  </w:style>
  <w:style w:type="character" w:customStyle="1" w:styleId="Heading6Char">
    <w:name w:val="Heading 6 Char"/>
    <w:basedOn w:val="DefaultParagraphFont"/>
    <w:link w:val="Heading6"/>
    <w:uiPriority w:val="99"/>
    <w:locked/>
    <w:rsid w:val="00CA1263"/>
    <w:rPr>
      <w:b/>
      <w:bCs/>
      <w:i/>
      <w:sz w:val="22"/>
      <w:szCs w:val="22"/>
    </w:rPr>
  </w:style>
  <w:style w:type="character" w:customStyle="1" w:styleId="Heading7Char">
    <w:name w:val="Heading 7 Char"/>
    <w:basedOn w:val="DefaultParagraphFont"/>
    <w:link w:val="Heading7"/>
    <w:uiPriority w:val="99"/>
    <w:locked/>
    <w:rsid w:val="00CA1263"/>
    <w:rPr>
      <w:sz w:val="22"/>
      <w:szCs w:val="24"/>
      <w:u w:val="single"/>
    </w:rPr>
  </w:style>
  <w:style w:type="character" w:customStyle="1" w:styleId="Heading8Char">
    <w:name w:val="Heading 8 Char"/>
    <w:basedOn w:val="DefaultParagraphFont"/>
    <w:link w:val="Heading8"/>
    <w:uiPriority w:val="99"/>
    <w:locked/>
    <w:rsid w:val="00CA1263"/>
    <w:rPr>
      <w:i/>
      <w:iCs/>
      <w:sz w:val="22"/>
      <w:szCs w:val="24"/>
      <w:u w:val="single"/>
    </w:rPr>
  </w:style>
  <w:style w:type="character" w:customStyle="1" w:styleId="Heading9Char">
    <w:name w:val="Heading 9 Char"/>
    <w:basedOn w:val="DefaultParagraphFont"/>
    <w:link w:val="Heading9"/>
    <w:uiPriority w:val="99"/>
    <w:locked/>
    <w:rsid w:val="00CA1263"/>
    <w:rPr>
      <w:rFonts w:ascii="Arial" w:hAnsi="Arial" w:cs="Arial"/>
      <w:sz w:val="22"/>
      <w:szCs w:val="22"/>
    </w:rPr>
  </w:style>
  <w:style w:type="paragraph" w:styleId="BodyText">
    <w:name w:val="Body Text"/>
    <w:aliases w:val="body text,4,bt,t,text,BODY TEXT,sp,Resume Text,Block text,heading3,Orig Qstn,Original Question,1body,BodText,Body Txt,RFQ Text,RFQ,doc1"/>
    <w:basedOn w:val="Normal"/>
    <w:link w:val="BodyTextChar"/>
    <w:uiPriority w:val="99"/>
    <w:rsid w:val="00C016FA"/>
    <w:pPr>
      <w:spacing w:before="0" w:after="0"/>
      <w:ind w:firstLine="720"/>
    </w:pPr>
    <w:rPr>
      <w:sz w:val="24"/>
      <w:szCs w:val="20"/>
    </w:rPr>
  </w:style>
  <w:style w:type="character" w:customStyle="1" w:styleId="BodyTextChar">
    <w:name w:val="Body Text Char"/>
    <w:aliases w:val="body text Char,4 Char,bt Char,t Char,text Char,BODY TEXT Char,sp Char,Resume Text Char,Block text Char,heading3 Char,Orig Qstn Char,Original Question Char,1body Char,BodText Char,Body Txt Char,RFQ Text Char,RFQ Char,doc1 Char"/>
    <w:basedOn w:val="DefaultParagraphFont"/>
    <w:link w:val="BodyText"/>
    <w:uiPriority w:val="99"/>
    <w:locked/>
    <w:rsid w:val="00941343"/>
    <w:rPr>
      <w:rFonts w:cs="Times New Roman"/>
      <w:sz w:val="24"/>
      <w:lang w:val="en-US" w:eastAsia="en-US" w:bidi="ar-SA"/>
    </w:rPr>
  </w:style>
  <w:style w:type="paragraph" w:customStyle="1" w:styleId="Body">
    <w:name w:val="Body"/>
    <w:basedOn w:val="Normal"/>
    <w:uiPriority w:val="99"/>
    <w:rsid w:val="00C016FA"/>
    <w:pPr>
      <w:spacing w:before="60"/>
    </w:pPr>
  </w:style>
  <w:style w:type="paragraph" w:styleId="Header">
    <w:name w:val="header"/>
    <w:basedOn w:val="Normal"/>
    <w:link w:val="HeaderChar"/>
    <w:uiPriority w:val="99"/>
    <w:rsid w:val="00C016FA"/>
    <w:pPr>
      <w:tabs>
        <w:tab w:val="left" w:pos="7560"/>
      </w:tabs>
    </w:pPr>
    <w:rPr>
      <w:rFonts w:ascii="Arial" w:hAnsi="Arial"/>
      <w:sz w:val="18"/>
    </w:rPr>
  </w:style>
  <w:style w:type="character" w:customStyle="1" w:styleId="HeaderChar">
    <w:name w:val="Header Char"/>
    <w:basedOn w:val="DefaultParagraphFont"/>
    <w:link w:val="Header"/>
    <w:uiPriority w:val="99"/>
    <w:locked/>
    <w:rsid w:val="00C016FA"/>
    <w:rPr>
      <w:rFonts w:ascii="Arial" w:hAnsi="Arial" w:cs="Times New Roman"/>
      <w:sz w:val="24"/>
      <w:szCs w:val="24"/>
      <w:lang w:val="en-US" w:eastAsia="en-US" w:bidi="ar-SA"/>
    </w:rPr>
  </w:style>
  <w:style w:type="paragraph" w:customStyle="1" w:styleId="Bullet10">
    <w:name w:val="Bullet 1"/>
    <w:basedOn w:val="Body"/>
    <w:link w:val="Bullet1Char"/>
    <w:rsid w:val="00C016FA"/>
    <w:pPr>
      <w:numPr>
        <w:numId w:val="7"/>
      </w:numPr>
      <w:spacing w:after="60"/>
    </w:pPr>
  </w:style>
  <w:style w:type="paragraph" w:customStyle="1" w:styleId="Bullet2">
    <w:name w:val="Bullet 2"/>
    <w:basedOn w:val="Bullet10"/>
    <w:uiPriority w:val="99"/>
    <w:rsid w:val="00C016FA"/>
    <w:pPr>
      <w:tabs>
        <w:tab w:val="clear" w:pos="360"/>
        <w:tab w:val="num" w:pos="720"/>
      </w:tabs>
      <w:ind w:left="720"/>
    </w:pPr>
  </w:style>
  <w:style w:type="paragraph" w:customStyle="1" w:styleId="Bullet3">
    <w:name w:val="Bullet 3"/>
    <w:basedOn w:val="Bullet2"/>
    <w:uiPriority w:val="99"/>
    <w:rsid w:val="00C016FA"/>
    <w:pPr>
      <w:tabs>
        <w:tab w:val="clear" w:pos="720"/>
        <w:tab w:val="num" w:pos="1080"/>
      </w:tabs>
      <w:ind w:left="1080"/>
    </w:pPr>
  </w:style>
  <w:style w:type="paragraph" w:styleId="Footer">
    <w:name w:val="footer"/>
    <w:basedOn w:val="Normal"/>
    <w:link w:val="FooterChar"/>
    <w:uiPriority w:val="99"/>
    <w:rsid w:val="00C016FA"/>
    <w:pPr>
      <w:tabs>
        <w:tab w:val="center" w:pos="4680"/>
        <w:tab w:val="right" w:pos="9360"/>
        <w:tab w:val="right" w:pos="12960"/>
      </w:tabs>
    </w:pPr>
    <w:rPr>
      <w:rFonts w:ascii="Arial" w:hAnsi="Arial"/>
      <w:sz w:val="18"/>
    </w:rPr>
  </w:style>
  <w:style w:type="character" w:customStyle="1" w:styleId="FooterChar">
    <w:name w:val="Footer Char"/>
    <w:basedOn w:val="DefaultParagraphFont"/>
    <w:link w:val="Footer"/>
    <w:uiPriority w:val="99"/>
    <w:semiHidden/>
    <w:locked/>
    <w:rsid w:val="00CA1263"/>
    <w:rPr>
      <w:rFonts w:cs="Times New Roman"/>
      <w:sz w:val="24"/>
      <w:szCs w:val="24"/>
    </w:rPr>
  </w:style>
  <w:style w:type="paragraph" w:customStyle="1" w:styleId="CellHeading">
    <w:name w:val="Cell Heading"/>
    <w:basedOn w:val="Body"/>
    <w:uiPriority w:val="99"/>
    <w:rsid w:val="00C016FA"/>
    <w:pPr>
      <w:spacing w:after="60"/>
    </w:pPr>
    <w:rPr>
      <w:rFonts w:ascii="Arial" w:hAnsi="Arial"/>
      <w:b/>
      <w:sz w:val="20"/>
    </w:rPr>
  </w:style>
  <w:style w:type="paragraph" w:customStyle="1" w:styleId="CellBody">
    <w:name w:val="Cell Body"/>
    <w:basedOn w:val="Body"/>
    <w:uiPriority w:val="99"/>
    <w:rsid w:val="00C016FA"/>
    <w:pPr>
      <w:spacing w:after="60"/>
    </w:pPr>
    <w:rPr>
      <w:sz w:val="18"/>
      <w:szCs w:val="18"/>
    </w:rPr>
  </w:style>
  <w:style w:type="paragraph" w:customStyle="1" w:styleId="CellBullet">
    <w:name w:val="Cell Bullet"/>
    <w:basedOn w:val="CellBody"/>
    <w:uiPriority w:val="99"/>
    <w:rsid w:val="00C016FA"/>
    <w:pPr>
      <w:numPr>
        <w:numId w:val="2"/>
      </w:numPr>
    </w:pPr>
  </w:style>
  <w:style w:type="paragraph" w:customStyle="1" w:styleId="CellNumber">
    <w:name w:val="Cell Number"/>
    <w:basedOn w:val="CellBody"/>
    <w:uiPriority w:val="99"/>
    <w:rsid w:val="00C016FA"/>
    <w:pPr>
      <w:numPr>
        <w:numId w:val="1"/>
      </w:numPr>
      <w:tabs>
        <w:tab w:val="left" w:pos="288"/>
      </w:tabs>
    </w:pPr>
  </w:style>
  <w:style w:type="paragraph" w:customStyle="1" w:styleId="Number">
    <w:name w:val="Number"/>
    <w:basedOn w:val="Body"/>
    <w:uiPriority w:val="99"/>
    <w:rsid w:val="00C016FA"/>
    <w:pPr>
      <w:numPr>
        <w:numId w:val="8"/>
      </w:numPr>
      <w:spacing w:after="60"/>
    </w:pPr>
  </w:style>
  <w:style w:type="paragraph" w:styleId="Subtitle">
    <w:name w:val="Subtitle"/>
    <w:basedOn w:val="Normal"/>
    <w:next w:val="Body"/>
    <w:link w:val="SubtitleChar"/>
    <w:uiPriority w:val="99"/>
    <w:qFormat/>
    <w:rsid w:val="00C016FA"/>
    <w:pPr>
      <w:spacing w:before="300"/>
      <w:jc w:val="center"/>
    </w:pPr>
    <w:rPr>
      <w:rFonts w:ascii="Arial" w:hAnsi="Arial"/>
      <w:b/>
      <w:kern w:val="28"/>
      <w:sz w:val="40"/>
      <w:szCs w:val="40"/>
    </w:rPr>
  </w:style>
  <w:style w:type="character" w:customStyle="1" w:styleId="SubtitleChar">
    <w:name w:val="Subtitle Char"/>
    <w:basedOn w:val="DefaultParagraphFont"/>
    <w:link w:val="Subtitle"/>
    <w:uiPriority w:val="99"/>
    <w:locked/>
    <w:rsid w:val="00CA1263"/>
    <w:rPr>
      <w:rFonts w:ascii="Cambria" w:hAnsi="Cambria" w:cs="Times New Roman"/>
      <w:sz w:val="24"/>
      <w:szCs w:val="24"/>
    </w:rPr>
  </w:style>
  <w:style w:type="paragraph" w:styleId="Title">
    <w:name w:val="Title"/>
    <w:basedOn w:val="Normal"/>
    <w:next w:val="Body"/>
    <w:link w:val="TitleChar"/>
    <w:uiPriority w:val="99"/>
    <w:qFormat/>
    <w:rsid w:val="00C016FA"/>
    <w:pPr>
      <w:spacing w:before="2000" w:line="600" w:lineRule="exact"/>
      <w:jc w:val="center"/>
    </w:pPr>
    <w:rPr>
      <w:rFonts w:ascii="Arial Black" w:hAnsi="Arial Black"/>
      <w:kern w:val="28"/>
      <w:sz w:val="48"/>
      <w:szCs w:val="48"/>
    </w:rPr>
  </w:style>
  <w:style w:type="character" w:customStyle="1" w:styleId="TitleChar">
    <w:name w:val="Title Char"/>
    <w:basedOn w:val="DefaultParagraphFont"/>
    <w:link w:val="Title"/>
    <w:uiPriority w:val="99"/>
    <w:locked/>
    <w:rsid w:val="00CA1263"/>
    <w:rPr>
      <w:rFonts w:ascii="Cambria" w:hAnsi="Cambria" w:cs="Times New Roman"/>
      <w:b/>
      <w:bCs/>
      <w:kern w:val="28"/>
      <w:sz w:val="32"/>
      <w:szCs w:val="32"/>
    </w:rPr>
  </w:style>
  <w:style w:type="paragraph" w:customStyle="1" w:styleId="Indent1">
    <w:name w:val="Indent 1"/>
    <w:basedOn w:val="Body"/>
    <w:uiPriority w:val="99"/>
    <w:rsid w:val="00C016FA"/>
    <w:pPr>
      <w:spacing w:after="60"/>
      <w:ind w:left="360"/>
    </w:pPr>
  </w:style>
  <w:style w:type="paragraph" w:customStyle="1" w:styleId="Indent2">
    <w:name w:val="Indent 2"/>
    <w:basedOn w:val="Body"/>
    <w:uiPriority w:val="99"/>
    <w:rsid w:val="00C016FA"/>
    <w:pPr>
      <w:spacing w:after="60"/>
      <w:ind w:left="720"/>
    </w:pPr>
  </w:style>
  <w:style w:type="paragraph" w:customStyle="1" w:styleId="Indent3">
    <w:name w:val="Indent 3"/>
    <w:basedOn w:val="Body"/>
    <w:uiPriority w:val="99"/>
    <w:rsid w:val="00C016FA"/>
    <w:pPr>
      <w:ind w:left="1080"/>
    </w:pPr>
  </w:style>
  <w:style w:type="paragraph" w:customStyle="1" w:styleId="ChapterTitle">
    <w:name w:val="Chapter Title"/>
    <w:next w:val="Heading1"/>
    <w:uiPriority w:val="99"/>
    <w:rsid w:val="00C016FA"/>
    <w:pPr>
      <w:pageBreakBefore/>
      <w:numPr>
        <w:numId w:val="17"/>
      </w:numPr>
      <w:spacing w:before="800" w:after="800"/>
    </w:pPr>
    <w:rPr>
      <w:rFonts w:ascii="Arial Black" w:hAnsi="Arial Black"/>
      <w:sz w:val="44"/>
      <w:szCs w:val="44"/>
    </w:rPr>
  </w:style>
  <w:style w:type="paragraph" w:customStyle="1" w:styleId="HeaderOdd">
    <w:name w:val="Header Odd"/>
    <w:uiPriority w:val="99"/>
    <w:rsid w:val="00C016FA"/>
    <w:pPr>
      <w:pBdr>
        <w:bottom w:val="single" w:sz="4" w:space="1" w:color="auto"/>
      </w:pBdr>
      <w:tabs>
        <w:tab w:val="right" w:pos="9360"/>
      </w:tabs>
      <w:spacing w:after="120"/>
      <w:jc w:val="right"/>
    </w:pPr>
    <w:rPr>
      <w:rFonts w:ascii="Arial" w:hAnsi="Arial"/>
      <w:sz w:val="18"/>
      <w:szCs w:val="24"/>
    </w:rPr>
  </w:style>
  <w:style w:type="paragraph" w:customStyle="1" w:styleId="HeaderEven">
    <w:name w:val="Header Even"/>
    <w:uiPriority w:val="99"/>
    <w:rsid w:val="00C016FA"/>
    <w:pPr>
      <w:pBdr>
        <w:bottom w:val="single" w:sz="4" w:space="1" w:color="auto"/>
      </w:pBdr>
      <w:tabs>
        <w:tab w:val="right" w:pos="9360"/>
      </w:tabs>
      <w:spacing w:before="60" w:after="120" w:line="360" w:lineRule="auto"/>
    </w:pPr>
    <w:rPr>
      <w:rFonts w:ascii="Arial" w:hAnsi="Arial"/>
      <w:sz w:val="18"/>
      <w:szCs w:val="24"/>
    </w:rPr>
  </w:style>
  <w:style w:type="character" w:styleId="PageNumber">
    <w:name w:val="page number"/>
    <w:basedOn w:val="DefaultParagraphFont"/>
    <w:uiPriority w:val="99"/>
    <w:rsid w:val="00C016FA"/>
    <w:rPr>
      <w:rFonts w:cs="Times New Roman"/>
    </w:rPr>
  </w:style>
  <w:style w:type="paragraph" w:customStyle="1" w:styleId="Indent4">
    <w:name w:val="Indent 4"/>
    <w:basedOn w:val="Body"/>
    <w:uiPriority w:val="99"/>
    <w:rsid w:val="00C016FA"/>
    <w:pPr>
      <w:ind w:left="1440"/>
    </w:pPr>
  </w:style>
  <w:style w:type="paragraph" w:customStyle="1" w:styleId="FooterEven">
    <w:name w:val="Footer Even"/>
    <w:uiPriority w:val="99"/>
    <w:rsid w:val="00C016FA"/>
    <w:pPr>
      <w:pBdr>
        <w:top w:val="single" w:sz="4" w:space="1" w:color="auto"/>
      </w:pBdr>
      <w:tabs>
        <w:tab w:val="center" w:pos="4680"/>
        <w:tab w:val="center" w:pos="6480"/>
        <w:tab w:val="right" w:pos="9360"/>
        <w:tab w:val="right" w:pos="12960"/>
      </w:tabs>
    </w:pPr>
    <w:rPr>
      <w:rFonts w:ascii="Arial" w:hAnsi="Arial"/>
      <w:sz w:val="18"/>
      <w:szCs w:val="18"/>
    </w:rPr>
  </w:style>
  <w:style w:type="paragraph" w:customStyle="1" w:styleId="FooterOdd">
    <w:name w:val="Footer Odd"/>
    <w:uiPriority w:val="99"/>
    <w:rsid w:val="00C016FA"/>
    <w:pPr>
      <w:pBdr>
        <w:top w:val="single" w:sz="4" w:space="1" w:color="auto"/>
      </w:pBdr>
      <w:tabs>
        <w:tab w:val="center" w:pos="5040"/>
        <w:tab w:val="right" w:pos="9360"/>
      </w:tabs>
    </w:pPr>
    <w:rPr>
      <w:rFonts w:ascii="Arial" w:hAnsi="Arial"/>
      <w:sz w:val="18"/>
      <w:szCs w:val="24"/>
    </w:rPr>
  </w:style>
  <w:style w:type="paragraph" w:customStyle="1" w:styleId="Numberabc">
    <w:name w:val="Number abc"/>
    <w:basedOn w:val="Body"/>
    <w:uiPriority w:val="99"/>
    <w:rsid w:val="00C016FA"/>
    <w:pPr>
      <w:numPr>
        <w:numId w:val="6"/>
      </w:numPr>
      <w:spacing w:after="60"/>
      <w:ind w:left="720" w:hanging="360"/>
    </w:pPr>
  </w:style>
  <w:style w:type="paragraph" w:customStyle="1" w:styleId="BulletDash1">
    <w:name w:val="Bullet Dash 1"/>
    <w:basedOn w:val="Body"/>
    <w:uiPriority w:val="99"/>
    <w:rsid w:val="00C016FA"/>
    <w:pPr>
      <w:numPr>
        <w:numId w:val="3"/>
      </w:numPr>
      <w:tabs>
        <w:tab w:val="clear" w:pos="720"/>
      </w:tabs>
      <w:spacing w:after="60"/>
      <w:ind w:left="720" w:hanging="360"/>
    </w:pPr>
  </w:style>
  <w:style w:type="paragraph" w:customStyle="1" w:styleId="BulletDash2">
    <w:name w:val="Bullet Dash 2"/>
    <w:basedOn w:val="BulletDash1"/>
    <w:uiPriority w:val="99"/>
    <w:rsid w:val="00C016FA"/>
    <w:pPr>
      <w:numPr>
        <w:numId w:val="4"/>
      </w:numPr>
    </w:pPr>
  </w:style>
  <w:style w:type="paragraph" w:customStyle="1" w:styleId="BulletDash3">
    <w:name w:val="Bullet Dash 3"/>
    <w:basedOn w:val="Bullet2"/>
    <w:uiPriority w:val="99"/>
    <w:rsid w:val="00C016FA"/>
    <w:pPr>
      <w:numPr>
        <w:numId w:val="5"/>
      </w:numPr>
    </w:pPr>
  </w:style>
  <w:style w:type="paragraph" w:customStyle="1" w:styleId="copyright">
    <w:name w:val="copyright"/>
    <w:basedOn w:val="Normal"/>
    <w:uiPriority w:val="99"/>
    <w:rsid w:val="00C016FA"/>
    <w:pPr>
      <w:spacing w:before="100" w:after="100"/>
    </w:pPr>
    <w:rPr>
      <w:sz w:val="20"/>
    </w:rPr>
  </w:style>
  <w:style w:type="paragraph" w:styleId="Caption">
    <w:name w:val="caption"/>
    <w:basedOn w:val="Normal"/>
    <w:next w:val="Normal"/>
    <w:uiPriority w:val="99"/>
    <w:qFormat/>
    <w:rsid w:val="00C016FA"/>
    <w:rPr>
      <w:b/>
      <w:bCs/>
      <w:sz w:val="20"/>
      <w:szCs w:val="20"/>
    </w:rPr>
  </w:style>
  <w:style w:type="paragraph" w:styleId="TOC2">
    <w:name w:val="toc 2"/>
    <w:basedOn w:val="Normal"/>
    <w:next w:val="TOC4"/>
    <w:autoRedefine/>
    <w:uiPriority w:val="39"/>
    <w:rsid w:val="00C016FA"/>
    <w:pPr>
      <w:numPr>
        <w:numId w:val="13"/>
      </w:numPr>
      <w:tabs>
        <w:tab w:val="clear" w:pos="864"/>
        <w:tab w:val="left" w:pos="504"/>
        <w:tab w:val="right" w:leader="dot" w:pos="9360"/>
      </w:tabs>
      <w:spacing w:before="60" w:after="60"/>
      <w:ind w:right="504"/>
    </w:pPr>
    <w:rPr>
      <w:rFonts w:ascii="Arial" w:hAnsi="Arial"/>
      <w:noProof/>
      <w:sz w:val="18"/>
      <w:szCs w:val="18"/>
    </w:rPr>
  </w:style>
  <w:style w:type="paragraph" w:customStyle="1" w:styleId="CoverFooter">
    <w:name w:val="Cover Footer"/>
    <w:basedOn w:val="FooterOdd"/>
    <w:uiPriority w:val="99"/>
    <w:rsid w:val="00C016FA"/>
    <w:pPr>
      <w:pBdr>
        <w:top w:val="none" w:sz="0" w:space="0" w:color="auto"/>
      </w:pBdr>
    </w:pPr>
  </w:style>
  <w:style w:type="paragraph" w:styleId="TOC1">
    <w:name w:val="toc 1"/>
    <w:basedOn w:val="Normal"/>
    <w:autoRedefine/>
    <w:uiPriority w:val="39"/>
    <w:rsid w:val="00C016FA"/>
    <w:pPr>
      <w:numPr>
        <w:numId w:val="12"/>
      </w:numPr>
      <w:tabs>
        <w:tab w:val="clear" w:pos="360"/>
        <w:tab w:val="left" w:pos="216"/>
        <w:tab w:val="left" w:pos="504"/>
        <w:tab w:val="right" w:leader="dot" w:pos="9360"/>
      </w:tabs>
      <w:spacing w:before="100" w:after="100"/>
    </w:pPr>
    <w:rPr>
      <w:rFonts w:ascii="Arial" w:hAnsi="Arial"/>
      <w:b/>
      <w:noProof/>
      <w:szCs w:val="22"/>
    </w:rPr>
  </w:style>
  <w:style w:type="paragraph" w:styleId="TOC3">
    <w:name w:val="toc 3"/>
    <w:basedOn w:val="Normal"/>
    <w:next w:val="Normal"/>
    <w:autoRedefine/>
    <w:uiPriority w:val="99"/>
    <w:rsid w:val="00C016FA"/>
    <w:pPr>
      <w:tabs>
        <w:tab w:val="right" w:leader="dot" w:pos="9360"/>
      </w:tabs>
      <w:spacing w:before="60" w:after="60"/>
      <w:ind w:left="720"/>
    </w:pPr>
    <w:rPr>
      <w:rFonts w:ascii="Arial" w:hAnsi="Arial"/>
      <w:noProof/>
      <w:sz w:val="18"/>
      <w:szCs w:val="18"/>
    </w:rPr>
  </w:style>
  <w:style w:type="paragraph" w:customStyle="1" w:styleId="TOCTitle">
    <w:name w:val="TOCTitle"/>
    <w:basedOn w:val="Normal"/>
    <w:next w:val="Body"/>
    <w:uiPriority w:val="99"/>
    <w:rsid w:val="00C016FA"/>
    <w:pPr>
      <w:spacing w:before="800" w:after="400"/>
    </w:pPr>
    <w:rPr>
      <w:rFonts w:ascii="Arial" w:hAnsi="Arial"/>
      <w:b/>
      <w:sz w:val="40"/>
    </w:rPr>
  </w:style>
  <w:style w:type="paragraph" w:styleId="TOC4">
    <w:name w:val="toc 4"/>
    <w:basedOn w:val="Normal"/>
    <w:next w:val="Normal"/>
    <w:autoRedefine/>
    <w:uiPriority w:val="99"/>
    <w:semiHidden/>
    <w:rsid w:val="00C016FA"/>
    <w:pPr>
      <w:tabs>
        <w:tab w:val="right" w:leader="dot" w:pos="9360"/>
      </w:tabs>
      <w:spacing w:after="60"/>
      <w:ind w:left="1080"/>
    </w:pPr>
    <w:rPr>
      <w:rFonts w:ascii="Arial" w:hAnsi="Arial"/>
      <w:noProof/>
      <w:sz w:val="20"/>
    </w:rPr>
  </w:style>
  <w:style w:type="character" w:styleId="Hyperlink">
    <w:name w:val="Hyperlink"/>
    <w:basedOn w:val="DefaultParagraphFont"/>
    <w:uiPriority w:val="99"/>
    <w:rsid w:val="00C016FA"/>
    <w:rPr>
      <w:rFonts w:cs="Times New Roman"/>
      <w:color w:val="0000FF"/>
      <w:u w:val="single"/>
    </w:rPr>
  </w:style>
  <w:style w:type="paragraph" w:customStyle="1" w:styleId="CoverDate">
    <w:name w:val="Cover Date"/>
    <w:basedOn w:val="Normal"/>
    <w:uiPriority w:val="99"/>
    <w:rsid w:val="00C016FA"/>
    <w:pPr>
      <w:tabs>
        <w:tab w:val="right" w:pos="8640"/>
        <w:tab w:val="right" w:pos="12960"/>
      </w:tabs>
      <w:jc w:val="right"/>
    </w:pPr>
    <w:rPr>
      <w:rFonts w:ascii="Arial" w:hAnsi="Arial"/>
      <w:sz w:val="18"/>
    </w:rPr>
  </w:style>
  <w:style w:type="paragraph" w:styleId="TableofFigures">
    <w:name w:val="table of figures"/>
    <w:basedOn w:val="TOC3"/>
    <w:next w:val="Normal"/>
    <w:uiPriority w:val="99"/>
    <w:semiHidden/>
    <w:rsid w:val="00C016FA"/>
    <w:pPr>
      <w:ind w:left="475" w:hanging="475"/>
    </w:pPr>
    <w:rPr>
      <w:b/>
    </w:rPr>
  </w:style>
  <w:style w:type="paragraph" w:styleId="TOC5">
    <w:name w:val="toc 5"/>
    <w:basedOn w:val="Normal"/>
    <w:next w:val="Normal"/>
    <w:autoRedefine/>
    <w:uiPriority w:val="99"/>
    <w:semiHidden/>
    <w:rsid w:val="00C016FA"/>
    <w:pPr>
      <w:ind w:left="960"/>
    </w:pPr>
  </w:style>
  <w:style w:type="paragraph" w:customStyle="1" w:styleId="TOCSubheads">
    <w:name w:val="TOC Subheads"/>
    <w:basedOn w:val="TOC1"/>
    <w:uiPriority w:val="99"/>
    <w:rsid w:val="00C016FA"/>
    <w:pPr>
      <w:spacing w:before="0" w:after="120"/>
    </w:pPr>
    <w:rPr>
      <w:sz w:val="32"/>
    </w:rPr>
  </w:style>
  <w:style w:type="paragraph" w:styleId="TOC6">
    <w:name w:val="toc 6"/>
    <w:basedOn w:val="Normal"/>
    <w:next w:val="Normal"/>
    <w:autoRedefine/>
    <w:uiPriority w:val="99"/>
    <w:semiHidden/>
    <w:rsid w:val="00C016FA"/>
    <w:pPr>
      <w:ind w:left="1200"/>
    </w:pPr>
  </w:style>
  <w:style w:type="paragraph" w:styleId="TOC7">
    <w:name w:val="toc 7"/>
    <w:basedOn w:val="Normal"/>
    <w:next w:val="Normal"/>
    <w:autoRedefine/>
    <w:uiPriority w:val="99"/>
    <w:semiHidden/>
    <w:rsid w:val="00C016FA"/>
    <w:pPr>
      <w:ind w:left="1440"/>
    </w:pPr>
  </w:style>
  <w:style w:type="paragraph" w:styleId="TOC8">
    <w:name w:val="toc 8"/>
    <w:basedOn w:val="Normal"/>
    <w:next w:val="Normal"/>
    <w:autoRedefine/>
    <w:uiPriority w:val="99"/>
    <w:semiHidden/>
    <w:rsid w:val="00C016FA"/>
    <w:pPr>
      <w:ind w:left="1680"/>
    </w:pPr>
  </w:style>
  <w:style w:type="paragraph" w:styleId="TOC9">
    <w:name w:val="toc 9"/>
    <w:basedOn w:val="Normal"/>
    <w:next w:val="Normal"/>
    <w:autoRedefine/>
    <w:uiPriority w:val="99"/>
    <w:semiHidden/>
    <w:rsid w:val="00C016FA"/>
    <w:pPr>
      <w:ind w:left="1920"/>
    </w:pPr>
  </w:style>
  <w:style w:type="character" w:styleId="FollowedHyperlink">
    <w:name w:val="FollowedHyperlink"/>
    <w:basedOn w:val="DefaultParagraphFont"/>
    <w:uiPriority w:val="99"/>
    <w:rsid w:val="00C016FA"/>
    <w:rPr>
      <w:rFonts w:cs="Times New Roman"/>
      <w:color w:val="800080"/>
      <w:u w:val="single"/>
    </w:rPr>
  </w:style>
  <w:style w:type="paragraph" w:customStyle="1" w:styleId="CellNumberabc">
    <w:name w:val="Cell Number abc"/>
    <w:basedOn w:val="CellBody"/>
    <w:uiPriority w:val="99"/>
    <w:rsid w:val="00C016FA"/>
    <w:pPr>
      <w:numPr>
        <w:ilvl w:val="1"/>
        <w:numId w:val="10"/>
      </w:numPr>
      <w:tabs>
        <w:tab w:val="clear" w:pos="1440"/>
      </w:tabs>
      <w:ind w:left="288" w:hanging="288"/>
    </w:pPr>
  </w:style>
  <w:style w:type="paragraph" w:customStyle="1" w:styleId="CellStepNumber">
    <w:name w:val="Cell Step Number"/>
    <w:basedOn w:val="CellBody"/>
    <w:uiPriority w:val="99"/>
    <w:rsid w:val="00C016FA"/>
    <w:pPr>
      <w:numPr>
        <w:numId w:val="14"/>
      </w:numPr>
      <w:jc w:val="center"/>
    </w:pPr>
  </w:style>
  <w:style w:type="paragraph" w:customStyle="1" w:styleId="CellBulletDash">
    <w:name w:val="Cell Bullet Dash"/>
    <w:basedOn w:val="CellBody"/>
    <w:uiPriority w:val="99"/>
    <w:rsid w:val="00C016FA"/>
    <w:pPr>
      <w:numPr>
        <w:numId w:val="9"/>
      </w:numPr>
      <w:tabs>
        <w:tab w:val="clear" w:pos="576"/>
      </w:tabs>
      <w:ind w:left="576" w:hanging="288"/>
    </w:pPr>
  </w:style>
  <w:style w:type="paragraph" w:customStyle="1" w:styleId="CoverDMS">
    <w:name w:val="Cover DMS"/>
    <w:basedOn w:val="CoverDate"/>
    <w:uiPriority w:val="99"/>
    <w:rsid w:val="00C016FA"/>
  </w:style>
  <w:style w:type="paragraph" w:customStyle="1" w:styleId="CellIndent1">
    <w:name w:val="Cell Indent 1"/>
    <w:basedOn w:val="CellBody"/>
    <w:uiPriority w:val="99"/>
    <w:rsid w:val="00C016FA"/>
    <w:pPr>
      <w:ind w:left="288"/>
    </w:pPr>
  </w:style>
  <w:style w:type="paragraph" w:customStyle="1" w:styleId="CellIndent2">
    <w:name w:val="Cell Indent 2"/>
    <w:basedOn w:val="CellIndent1"/>
    <w:uiPriority w:val="99"/>
    <w:rsid w:val="00C016FA"/>
    <w:pPr>
      <w:ind w:left="576"/>
    </w:pPr>
  </w:style>
  <w:style w:type="paragraph" w:customStyle="1" w:styleId="Note">
    <w:name w:val="Note"/>
    <w:next w:val="Body"/>
    <w:uiPriority w:val="99"/>
    <w:rsid w:val="00C016FA"/>
    <w:pPr>
      <w:numPr>
        <w:numId w:val="15"/>
      </w:numPr>
    </w:pPr>
    <w:rPr>
      <w:sz w:val="22"/>
    </w:rPr>
  </w:style>
  <w:style w:type="paragraph" w:customStyle="1" w:styleId="CellIndent3">
    <w:name w:val="Cell Indent 3"/>
    <w:basedOn w:val="CellIndent2"/>
    <w:uiPriority w:val="99"/>
    <w:rsid w:val="00C016FA"/>
    <w:pPr>
      <w:ind w:left="864"/>
    </w:pPr>
  </w:style>
  <w:style w:type="paragraph" w:customStyle="1" w:styleId="DraftDate">
    <w:name w:val="Draft Date"/>
    <w:uiPriority w:val="99"/>
    <w:rsid w:val="00C016FA"/>
    <w:pPr>
      <w:spacing w:before="500" w:after="120" w:line="360" w:lineRule="auto"/>
      <w:jc w:val="center"/>
    </w:pPr>
    <w:rPr>
      <w:i/>
      <w:sz w:val="36"/>
    </w:rPr>
  </w:style>
  <w:style w:type="character" w:customStyle="1" w:styleId="HeaderOddChar">
    <w:name w:val="Header Odd Char"/>
    <w:basedOn w:val="HeaderChar"/>
    <w:uiPriority w:val="99"/>
    <w:rsid w:val="00C016FA"/>
    <w:rPr>
      <w:rFonts w:ascii="Arial" w:hAnsi="Arial" w:cs="Times New Roman"/>
      <w:sz w:val="24"/>
      <w:szCs w:val="24"/>
      <w:lang w:val="en-US" w:eastAsia="en-US" w:bidi="ar-SA"/>
    </w:rPr>
  </w:style>
  <w:style w:type="paragraph" w:customStyle="1" w:styleId="Tip">
    <w:name w:val="Tip"/>
    <w:next w:val="Body"/>
    <w:uiPriority w:val="99"/>
    <w:rsid w:val="00C016FA"/>
    <w:pPr>
      <w:numPr>
        <w:numId w:val="16"/>
      </w:numPr>
    </w:pPr>
    <w:rPr>
      <w:sz w:val="22"/>
    </w:rPr>
  </w:style>
  <w:style w:type="paragraph" w:customStyle="1" w:styleId="TableText">
    <w:name w:val="Table Text"/>
    <w:basedOn w:val="Normal"/>
    <w:uiPriority w:val="99"/>
    <w:rsid w:val="005E4A36"/>
    <w:pPr>
      <w:spacing w:before="60" w:after="60"/>
    </w:pPr>
    <w:rPr>
      <w:sz w:val="24"/>
      <w:szCs w:val="20"/>
    </w:rPr>
  </w:style>
  <w:style w:type="paragraph" w:styleId="FootnoteText">
    <w:name w:val="footnote text"/>
    <w:basedOn w:val="Normal"/>
    <w:link w:val="FootnoteTextChar"/>
    <w:uiPriority w:val="99"/>
    <w:semiHidden/>
    <w:rsid w:val="00C016FA"/>
    <w:rPr>
      <w:sz w:val="20"/>
      <w:szCs w:val="20"/>
    </w:rPr>
  </w:style>
  <w:style w:type="character" w:customStyle="1" w:styleId="FootnoteTextChar">
    <w:name w:val="Footnote Text Char"/>
    <w:basedOn w:val="DefaultParagraphFont"/>
    <w:link w:val="FootnoteText"/>
    <w:uiPriority w:val="99"/>
    <w:semiHidden/>
    <w:locked/>
    <w:rsid w:val="00CA1263"/>
    <w:rPr>
      <w:rFonts w:cs="Times New Roman"/>
      <w:sz w:val="20"/>
      <w:szCs w:val="20"/>
    </w:rPr>
  </w:style>
  <w:style w:type="character" w:styleId="FootnoteReference">
    <w:name w:val="footnote reference"/>
    <w:basedOn w:val="DefaultParagraphFont"/>
    <w:uiPriority w:val="99"/>
    <w:semiHidden/>
    <w:rsid w:val="00C016FA"/>
    <w:rPr>
      <w:rFonts w:cs="Times New Roman"/>
      <w:vertAlign w:val="superscript"/>
    </w:rPr>
  </w:style>
  <w:style w:type="paragraph" w:customStyle="1" w:styleId="CoverHorizontalLine">
    <w:name w:val="Cover Horizontal Line"/>
    <w:next w:val="Subtitle"/>
    <w:uiPriority w:val="99"/>
    <w:rsid w:val="00C016FA"/>
    <w:pPr>
      <w:pBdr>
        <w:bottom w:val="thinThickThinMediumGap" w:sz="24" w:space="1" w:color="7983E7"/>
      </w:pBdr>
    </w:pPr>
    <w:rPr>
      <w:rFonts w:ascii="Arial" w:hAnsi="Arial"/>
      <w:b/>
      <w:sz w:val="12"/>
      <w:szCs w:val="12"/>
    </w:rPr>
  </w:style>
  <w:style w:type="paragraph" w:customStyle="1" w:styleId="Heading2BodyText">
    <w:name w:val="Heading 2 Body Text"/>
    <w:basedOn w:val="Normal"/>
    <w:uiPriority w:val="99"/>
    <w:rsid w:val="00C016FA"/>
    <w:pPr>
      <w:spacing w:before="0" w:after="0"/>
      <w:ind w:left="1080"/>
    </w:pPr>
    <w:rPr>
      <w:rFonts w:ascii="Arial" w:hAnsi="Arial"/>
      <w:sz w:val="20"/>
      <w:szCs w:val="20"/>
    </w:rPr>
  </w:style>
  <w:style w:type="paragraph" w:customStyle="1" w:styleId="Heading3BodyText">
    <w:name w:val="Heading 3 Body Text"/>
    <w:basedOn w:val="Normal"/>
    <w:uiPriority w:val="99"/>
    <w:rsid w:val="00C016FA"/>
    <w:pPr>
      <w:spacing w:before="0" w:after="0"/>
      <w:ind w:left="1440"/>
    </w:pPr>
    <w:rPr>
      <w:rFonts w:ascii="Arial" w:hAnsi="Arial"/>
      <w:sz w:val="20"/>
      <w:szCs w:val="20"/>
    </w:rPr>
  </w:style>
  <w:style w:type="paragraph" w:styleId="BodyText3">
    <w:name w:val="Body Text 3"/>
    <w:basedOn w:val="Normal"/>
    <w:link w:val="BodyText3Char"/>
    <w:uiPriority w:val="99"/>
    <w:rsid w:val="00C016FA"/>
    <w:pPr>
      <w:spacing w:before="0" w:after="0"/>
    </w:pPr>
    <w:rPr>
      <w:rFonts w:ascii="Arial" w:hAnsi="Arial"/>
      <w:szCs w:val="20"/>
    </w:rPr>
  </w:style>
  <w:style w:type="character" w:customStyle="1" w:styleId="BodyText3Char">
    <w:name w:val="Body Text 3 Char"/>
    <w:basedOn w:val="DefaultParagraphFont"/>
    <w:link w:val="BodyText3"/>
    <w:uiPriority w:val="99"/>
    <w:semiHidden/>
    <w:locked/>
    <w:rsid w:val="00CA1263"/>
    <w:rPr>
      <w:rFonts w:cs="Times New Roman"/>
      <w:sz w:val="16"/>
      <w:szCs w:val="16"/>
    </w:rPr>
  </w:style>
  <w:style w:type="paragraph" w:customStyle="1" w:styleId="Heading1BodyText">
    <w:name w:val="Heading 1 Body Text"/>
    <w:basedOn w:val="Heading2BodyText"/>
    <w:uiPriority w:val="99"/>
    <w:rsid w:val="00C016FA"/>
    <w:pPr>
      <w:ind w:left="567"/>
    </w:pPr>
  </w:style>
  <w:style w:type="paragraph" w:styleId="CommentText">
    <w:name w:val="annotation text"/>
    <w:basedOn w:val="Normal"/>
    <w:link w:val="CommentTextChar"/>
    <w:rsid w:val="00C016FA"/>
    <w:pPr>
      <w:spacing w:before="0" w:after="0"/>
    </w:pPr>
    <w:rPr>
      <w:rFonts w:ascii="Arial" w:hAnsi="Arial"/>
      <w:sz w:val="20"/>
      <w:szCs w:val="20"/>
    </w:rPr>
  </w:style>
  <w:style w:type="character" w:customStyle="1" w:styleId="CommentTextChar">
    <w:name w:val="Comment Text Char"/>
    <w:basedOn w:val="DefaultParagraphFont"/>
    <w:link w:val="CommentText"/>
    <w:locked/>
    <w:rsid w:val="00CA1263"/>
    <w:rPr>
      <w:rFonts w:cs="Times New Roman"/>
      <w:sz w:val="20"/>
      <w:szCs w:val="20"/>
    </w:rPr>
  </w:style>
  <w:style w:type="paragraph" w:customStyle="1" w:styleId="IndexHeading2">
    <w:name w:val="Index Heading 2"/>
    <w:basedOn w:val="TableofFigures"/>
    <w:uiPriority w:val="99"/>
    <w:rsid w:val="00C016FA"/>
    <w:pPr>
      <w:tabs>
        <w:tab w:val="clear" w:pos="9360"/>
        <w:tab w:val="right" w:leader="dot" w:pos="9350"/>
      </w:tabs>
      <w:spacing w:before="0" w:after="0"/>
      <w:ind w:left="1080" w:firstLine="0"/>
    </w:pPr>
    <w:rPr>
      <w:b w:val="0"/>
      <w:szCs w:val="20"/>
    </w:rPr>
  </w:style>
  <w:style w:type="paragraph" w:customStyle="1" w:styleId="ExtraSpace">
    <w:name w:val="Extra Space"/>
    <w:next w:val="Body"/>
    <w:uiPriority w:val="99"/>
    <w:rsid w:val="00C016FA"/>
    <w:rPr>
      <w:sz w:val="12"/>
    </w:rPr>
  </w:style>
  <w:style w:type="paragraph" w:customStyle="1" w:styleId="TableHeaderText">
    <w:name w:val="Table Header Text"/>
    <w:basedOn w:val="Normal"/>
    <w:uiPriority w:val="99"/>
    <w:rsid w:val="005E4A36"/>
    <w:pPr>
      <w:spacing w:before="0" w:after="0"/>
    </w:pPr>
    <w:rPr>
      <w:rFonts w:ascii="Impact" w:hAnsi="Impact"/>
      <w:sz w:val="18"/>
      <w:szCs w:val="20"/>
    </w:rPr>
  </w:style>
  <w:style w:type="paragraph" w:customStyle="1" w:styleId="Default">
    <w:name w:val="Default"/>
    <w:rsid w:val="00752881"/>
    <w:pPr>
      <w:autoSpaceDE w:val="0"/>
      <w:autoSpaceDN w:val="0"/>
      <w:adjustRightInd w:val="0"/>
    </w:pPr>
    <w:rPr>
      <w:rFonts w:ascii="Arial" w:hAnsi="Arial" w:cs="Arial"/>
      <w:color w:val="000000"/>
      <w:sz w:val="24"/>
      <w:szCs w:val="24"/>
    </w:rPr>
  </w:style>
  <w:style w:type="paragraph" w:customStyle="1" w:styleId="Exhibit">
    <w:name w:val="Exhibit"/>
    <w:basedOn w:val="Caption"/>
    <w:link w:val="ExhibitChar"/>
    <w:uiPriority w:val="99"/>
    <w:rsid w:val="00C70209"/>
    <w:rPr>
      <w:rFonts w:ascii="Arial Bold" w:hAnsi="Arial Bold"/>
      <w:iCs/>
      <w:sz w:val="18"/>
    </w:rPr>
  </w:style>
  <w:style w:type="character" w:styleId="CommentReference">
    <w:name w:val="annotation reference"/>
    <w:basedOn w:val="DefaultParagraphFont"/>
    <w:rsid w:val="006572B0"/>
    <w:rPr>
      <w:rFonts w:cs="Times New Roman"/>
      <w:sz w:val="16"/>
      <w:szCs w:val="16"/>
    </w:rPr>
  </w:style>
  <w:style w:type="paragraph" w:styleId="CommentSubject">
    <w:name w:val="annotation subject"/>
    <w:basedOn w:val="CommentText"/>
    <w:next w:val="CommentText"/>
    <w:link w:val="CommentSubjectChar"/>
    <w:uiPriority w:val="99"/>
    <w:semiHidden/>
    <w:rsid w:val="006572B0"/>
    <w:pPr>
      <w:spacing w:before="120" w:after="120"/>
    </w:pPr>
    <w:rPr>
      <w:rFonts w:ascii="Times New Roman" w:hAnsi="Times New Roman"/>
      <w:b/>
      <w:bCs/>
    </w:rPr>
  </w:style>
  <w:style w:type="character" w:customStyle="1" w:styleId="CommentSubjectChar">
    <w:name w:val="Comment Subject Char"/>
    <w:basedOn w:val="CommentTextChar"/>
    <w:link w:val="CommentSubject"/>
    <w:uiPriority w:val="99"/>
    <w:semiHidden/>
    <w:locked/>
    <w:rsid w:val="00CA1263"/>
    <w:rPr>
      <w:rFonts w:cs="Times New Roman"/>
      <w:b/>
      <w:bCs/>
      <w:sz w:val="20"/>
      <w:szCs w:val="20"/>
    </w:rPr>
  </w:style>
  <w:style w:type="paragraph" w:styleId="BalloonText">
    <w:name w:val="Balloon Text"/>
    <w:basedOn w:val="Normal"/>
    <w:link w:val="BalloonTextChar"/>
    <w:uiPriority w:val="99"/>
    <w:semiHidden/>
    <w:rsid w:val="006572B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1263"/>
    <w:rPr>
      <w:rFonts w:cs="Times New Roman"/>
      <w:sz w:val="2"/>
    </w:rPr>
  </w:style>
  <w:style w:type="character" w:customStyle="1" w:styleId="ExhibitCaption">
    <w:name w:val="Exhibit Caption"/>
    <w:basedOn w:val="DefaultParagraphFont"/>
    <w:rsid w:val="007F50DA"/>
    <w:rPr>
      <w:rFonts w:ascii="Arial" w:hAnsi="Arial" w:cs="Times New Roman"/>
      <w:i/>
      <w:sz w:val="20"/>
      <w:szCs w:val="20"/>
      <w:vertAlign w:val="baseline"/>
    </w:rPr>
  </w:style>
  <w:style w:type="paragraph" w:customStyle="1" w:styleId="BoxBullet">
    <w:name w:val="Box Bullet"/>
    <w:uiPriority w:val="99"/>
    <w:rsid w:val="00FD7B1A"/>
    <w:pPr>
      <w:numPr>
        <w:numId w:val="18"/>
      </w:numPr>
      <w:tabs>
        <w:tab w:val="clear" w:pos="720"/>
        <w:tab w:val="left" w:pos="230"/>
        <w:tab w:val="num" w:pos="360"/>
      </w:tabs>
      <w:ind w:left="230" w:hanging="230"/>
    </w:pPr>
    <w:rPr>
      <w:rFonts w:ascii="Arial Narrow" w:hAnsi="Arial Narrow"/>
      <w:b/>
      <w:i/>
      <w:color w:val="7278A2"/>
      <w:sz w:val="18"/>
      <w:szCs w:val="18"/>
    </w:rPr>
  </w:style>
  <w:style w:type="paragraph" w:styleId="List5">
    <w:name w:val="List 5"/>
    <w:basedOn w:val="Normal"/>
    <w:uiPriority w:val="99"/>
    <w:rsid w:val="00A87F3F"/>
    <w:pPr>
      <w:spacing w:before="0" w:after="0"/>
      <w:ind w:left="1800" w:hanging="360"/>
      <w:jc w:val="both"/>
    </w:pPr>
    <w:rPr>
      <w:rFonts w:ascii="Arial" w:hAnsi="Arial"/>
      <w:szCs w:val="20"/>
    </w:rPr>
  </w:style>
  <w:style w:type="paragraph" w:styleId="BodyTextIndent2">
    <w:name w:val="Body Text Indent 2"/>
    <w:basedOn w:val="Normal"/>
    <w:link w:val="BodyTextIndent2Char"/>
    <w:uiPriority w:val="99"/>
    <w:rsid w:val="00A87F3F"/>
    <w:pPr>
      <w:spacing w:before="0" w:line="480" w:lineRule="auto"/>
      <w:ind w:left="360"/>
    </w:pPr>
    <w:rPr>
      <w:rFonts w:ascii="Arial" w:hAnsi="Arial" w:cs="Arial"/>
      <w:sz w:val="24"/>
    </w:rPr>
  </w:style>
  <w:style w:type="character" w:customStyle="1" w:styleId="BodyTextIndent2Char">
    <w:name w:val="Body Text Indent 2 Char"/>
    <w:basedOn w:val="DefaultParagraphFont"/>
    <w:link w:val="BodyTextIndent2"/>
    <w:uiPriority w:val="99"/>
    <w:semiHidden/>
    <w:locked/>
    <w:rsid w:val="00CA1263"/>
    <w:rPr>
      <w:rFonts w:cs="Times New Roman"/>
      <w:sz w:val="24"/>
      <w:szCs w:val="24"/>
    </w:rPr>
  </w:style>
  <w:style w:type="paragraph" w:styleId="BodyTextIndent3">
    <w:name w:val="Body Text Indent 3"/>
    <w:basedOn w:val="Normal"/>
    <w:link w:val="BodyTextIndent3Char"/>
    <w:uiPriority w:val="99"/>
    <w:rsid w:val="00A87F3F"/>
    <w:pPr>
      <w:spacing w:before="0"/>
      <w:ind w:left="360"/>
    </w:pPr>
    <w:rPr>
      <w:rFonts w:ascii="Arial" w:hAnsi="Arial" w:cs="Arial"/>
      <w:sz w:val="16"/>
      <w:szCs w:val="16"/>
    </w:rPr>
  </w:style>
  <w:style w:type="character" w:customStyle="1" w:styleId="BodyTextIndent3Char">
    <w:name w:val="Body Text Indent 3 Char"/>
    <w:basedOn w:val="DefaultParagraphFont"/>
    <w:link w:val="BodyTextIndent3"/>
    <w:uiPriority w:val="99"/>
    <w:semiHidden/>
    <w:locked/>
    <w:rsid w:val="00CA1263"/>
    <w:rPr>
      <w:rFonts w:cs="Times New Roman"/>
      <w:sz w:val="16"/>
      <w:szCs w:val="16"/>
    </w:rPr>
  </w:style>
  <w:style w:type="paragraph" w:styleId="BodyTextIndent">
    <w:name w:val="Body Text Indent"/>
    <w:basedOn w:val="Normal"/>
    <w:link w:val="BodyTextIndentChar"/>
    <w:uiPriority w:val="99"/>
    <w:rsid w:val="00A87F3F"/>
    <w:pPr>
      <w:spacing w:before="0"/>
      <w:ind w:left="360"/>
    </w:pPr>
    <w:rPr>
      <w:rFonts w:ascii="Arial" w:hAnsi="Arial" w:cs="Arial"/>
      <w:sz w:val="24"/>
    </w:rPr>
  </w:style>
  <w:style w:type="character" w:customStyle="1" w:styleId="BodyTextIndentChar">
    <w:name w:val="Body Text Indent Char"/>
    <w:basedOn w:val="DefaultParagraphFont"/>
    <w:link w:val="BodyTextIndent"/>
    <w:uiPriority w:val="99"/>
    <w:semiHidden/>
    <w:locked/>
    <w:rsid w:val="00CA1263"/>
    <w:rPr>
      <w:rFonts w:cs="Times New Roman"/>
      <w:sz w:val="24"/>
      <w:szCs w:val="24"/>
    </w:rPr>
  </w:style>
  <w:style w:type="character" w:customStyle="1" w:styleId="ExhibitChar">
    <w:name w:val="Exhibit Char"/>
    <w:basedOn w:val="DefaultParagraphFont"/>
    <w:link w:val="Exhibit"/>
    <w:uiPriority w:val="99"/>
    <w:locked/>
    <w:rsid w:val="00941343"/>
    <w:rPr>
      <w:rFonts w:ascii="Arial Bold" w:hAnsi="Arial Bold" w:cs="Times New Roman"/>
      <w:b/>
      <w:bCs/>
      <w:iCs/>
      <w:sz w:val="18"/>
      <w:lang w:val="en-US" w:eastAsia="en-US" w:bidi="ar-SA"/>
    </w:rPr>
  </w:style>
  <w:style w:type="paragraph" w:customStyle="1" w:styleId="Graphic">
    <w:name w:val="Graphic"/>
    <w:next w:val="Exhibit"/>
    <w:uiPriority w:val="99"/>
    <w:rsid w:val="00941343"/>
    <w:pPr>
      <w:keepNext/>
      <w:jc w:val="center"/>
    </w:pPr>
    <w:rPr>
      <w:rFonts w:ascii="Arial" w:hAnsi="Arial"/>
    </w:rPr>
  </w:style>
  <w:style w:type="paragraph" w:styleId="DocumentMap">
    <w:name w:val="Document Map"/>
    <w:basedOn w:val="Normal"/>
    <w:link w:val="DocumentMapChar"/>
    <w:uiPriority w:val="99"/>
    <w:semiHidden/>
    <w:rsid w:val="00FF364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CA1263"/>
    <w:rPr>
      <w:rFonts w:cs="Times New Roman"/>
      <w:sz w:val="2"/>
    </w:rPr>
  </w:style>
  <w:style w:type="table" w:customStyle="1" w:styleId="ColorTable">
    <w:name w:val="Color Table"/>
    <w:uiPriority w:val="99"/>
    <w:rsid w:val="00A16644"/>
    <w:pPr>
      <w:spacing w:before="30" w:after="30"/>
    </w:pPr>
    <w:rPr>
      <w:rFonts w:ascii="Arial" w:hAnsi="Arial"/>
      <w:sz w:val="18"/>
    </w:rPr>
    <w:tblPr>
      <w:tblStyleRowBandSize w:val="1"/>
      <w:tblInd w:w="0" w:type="dxa"/>
      <w:tblBorders>
        <w:bottom w:val="single" w:sz="12" w:space="0" w:color="000000"/>
        <w:insideV w:val="single" w:sz="4" w:space="0" w:color="C0C0C0"/>
      </w:tblBorders>
      <w:tblCellMar>
        <w:top w:w="0" w:type="dxa"/>
        <w:left w:w="58" w:type="dxa"/>
        <w:bottom w:w="0" w:type="dxa"/>
        <w:right w:w="58" w:type="dxa"/>
      </w:tblCellMar>
    </w:tblPr>
    <w:tcPr>
      <w:shd w:val="clear" w:color="auto" w:fill="E1E0E5"/>
    </w:tcPr>
  </w:style>
  <w:style w:type="paragraph" w:customStyle="1" w:styleId="TbHdLeft">
    <w:name w:val="Tb Hd Left"/>
    <w:basedOn w:val="Normal"/>
    <w:uiPriority w:val="99"/>
    <w:rsid w:val="00BD63D9"/>
    <w:pPr>
      <w:autoSpaceDE w:val="0"/>
      <w:autoSpaceDN w:val="0"/>
      <w:adjustRightInd w:val="0"/>
      <w:spacing w:before="0" w:after="0"/>
    </w:pPr>
    <w:rPr>
      <w:rFonts w:ascii="Arial" w:hAnsi="Arial" w:cs="TimesNewRoman,Bold"/>
      <w:b/>
      <w:bCs/>
      <w:sz w:val="20"/>
    </w:rPr>
  </w:style>
  <w:style w:type="paragraph" w:customStyle="1" w:styleId="Bullet1">
    <w:name w:val="Bullet1"/>
    <w:basedOn w:val="BodyText"/>
    <w:uiPriority w:val="99"/>
    <w:rsid w:val="00BD63D9"/>
    <w:pPr>
      <w:numPr>
        <w:numId w:val="19"/>
      </w:numPr>
      <w:autoSpaceDE w:val="0"/>
      <w:autoSpaceDN w:val="0"/>
      <w:adjustRightInd w:val="0"/>
    </w:pPr>
    <w:rPr>
      <w:rFonts w:ascii="Arial" w:hAnsi="Arial" w:cs="TimesNewRoman"/>
      <w:sz w:val="20"/>
      <w:szCs w:val="24"/>
    </w:rPr>
  </w:style>
  <w:style w:type="paragraph" w:styleId="TOAHeading">
    <w:name w:val="toa heading"/>
    <w:basedOn w:val="Normal"/>
    <w:next w:val="Normal"/>
    <w:uiPriority w:val="99"/>
    <w:semiHidden/>
    <w:rsid w:val="00B672ED"/>
    <w:rPr>
      <w:rFonts w:ascii="Arial" w:hAnsi="Arial" w:cs="Arial"/>
      <w:b/>
      <w:bCs/>
      <w:sz w:val="24"/>
    </w:rPr>
  </w:style>
  <w:style w:type="paragraph" w:customStyle="1" w:styleId="BulletIntSubSub">
    <w:name w:val="Bullet Int. SubSub"/>
    <w:basedOn w:val="Normal"/>
    <w:uiPriority w:val="99"/>
    <w:rsid w:val="00BD63D9"/>
    <w:pPr>
      <w:numPr>
        <w:numId w:val="20"/>
      </w:numPr>
      <w:tabs>
        <w:tab w:val="left" w:pos="504"/>
      </w:tabs>
    </w:pPr>
    <w:rPr>
      <w:rFonts w:ascii="Arial Narrow" w:hAnsi="Arial Narrow"/>
      <w:sz w:val="20"/>
      <w:szCs w:val="20"/>
    </w:rPr>
  </w:style>
  <w:style w:type="paragraph" w:styleId="PlainText">
    <w:name w:val="Plain Text"/>
    <w:basedOn w:val="Normal"/>
    <w:link w:val="PlainTextChar"/>
    <w:uiPriority w:val="99"/>
    <w:rsid w:val="000C0A47"/>
    <w:pPr>
      <w:spacing w:before="0" w:after="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CA1263"/>
    <w:rPr>
      <w:rFonts w:ascii="Courier New" w:hAnsi="Courier New" w:cs="Courier New"/>
      <w:sz w:val="20"/>
      <w:szCs w:val="20"/>
    </w:rPr>
  </w:style>
  <w:style w:type="paragraph" w:styleId="BodyText2">
    <w:name w:val="Body Text 2"/>
    <w:basedOn w:val="Normal"/>
    <w:link w:val="BodyText2Char"/>
    <w:uiPriority w:val="99"/>
    <w:rsid w:val="006D1F1E"/>
    <w:pPr>
      <w:spacing w:line="480" w:lineRule="auto"/>
    </w:pPr>
  </w:style>
  <w:style w:type="character" w:customStyle="1" w:styleId="BodyText2Char">
    <w:name w:val="Body Text 2 Char"/>
    <w:basedOn w:val="DefaultParagraphFont"/>
    <w:link w:val="BodyText2"/>
    <w:uiPriority w:val="99"/>
    <w:locked/>
    <w:rsid w:val="006D1F1E"/>
    <w:rPr>
      <w:rFonts w:cs="Times New Roman"/>
      <w:sz w:val="24"/>
      <w:szCs w:val="24"/>
    </w:rPr>
  </w:style>
  <w:style w:type="paragraph" w:customStyle="1" w:styleId="List-ID">
    <w:name w:val="List-ID"/>
    <w:basedOn w:val="List3"/>
    <w:uiPriority w:val="99"/>
    <w:rsid w:val="006D1F1E"/>
    <w:pPr>
      <w:numPr>
        <w:numId w:val="21"/>
      </w:numPr>
      <w:spacing w:before="0" w:after="0"/>
      <w:contextualSpacing w:val="0"/>
    </w:pPr>
    <w:rPr>
      <w:rFonts w:ascii="Verdana" w:hAnsi="Verdana"/>
      <w:sz w:val="16"/>
    </w:rPr>
  </w:style>
  <w:style w:type="paragraph" w:styleId="List3">
    <w:name w:val="List 3"/>
    <w:basedOn w:val="Normal"/>
    <w:uiPriority w:val="99"/>
    <w:rsid w:val="006D1F1E"/>
    <w:pPr>
      <w:ind w:left="1080" w:hanging="360"/>
      <w:contextualSpacing/>
    </w:pPr>
  </w:style>
  <w:style w:type="paragraph" w:styleId="ListParagraph">
    <w:name w:val="List Paragraph"/>
    <w:basedOn w:val="Normal"/>
    <w:uiPriority w:val="99"/>
    <w:qFormat/>
    <w:rsid w:val="00152A45"/>
    <w:pPr>
      <w:spacing w:before="0" w:after="0"/>
      <w:ind w:left="720"/>
    </w:pPr>
    <w:rPr>
      <w:sz w:val="24"/>
    </w:rPr>
  </w:style>
  <w:style w:type="paragraph" w:customStyle="1" w:styleId="Body1">
    <w:name w:val="*Body 1"/>
    <w:link w:val="Body1Char"/>
    <w:uiPriority w:val="99"/>
    <w:rsid w:val="001B3A0E"/>
    <w:pPr>
      <w:spacing w:after="120"/>
    </w:pPr>
    <w:rPr>
      <w:sz w:val="22"/>
    </w:rPr>
  </w:style>
  <w:style w:type="character" w:customStyle="1" w:styleId="Body1Char">
    <w:name w:val="*Body 1 Char"/>
    <w:basedOn w:val="DefaultParagraphFont"/>
    <w:link w:val="Body1"/>
    <w:uiPriority w:val="99"/>
    <w:locked/>
    <w:rsid w:val="001B3A0E"/>
    <w:rPr>
      <w:sz w:val="22"/>
      <w:lang w:val="en-US" w:eastAsia="en-US" w:bidi="ar-SA"/>
    </w:rPr>
  </w:style>
  <w:style w:type="character" w:styleId="SubtleEmphasis">
    <w:name w:val="Subtle Emphasis"/>
    <w:basedOn w:val="DefaultParagraphFont"/>
    <w:uiPriority w:val="19"/>
    <w:qFormat/>
    <w:rsid w:val="008A51E7"/>
    <w:rPr>
      <w:i/>
      <w:iCs/>
      <w:color w:val="808080" w:themeColor="text1" w:themeTint="7F"/>
    </w:rPr>
  </w:style>
  <w:style w:type="paragraph" w:customStyle="1" w:styleId="ss-textbullet">
    <w:name w:val="ss-text bullet"/>
    <w:basedOn w:val="Normal"/>
    <w:link w:val="ss-textbulletChar"/>
    <w:rsid w:val="000A1720"/>
    <w:pPr>
      <w:numPr>
        <w:numId w:val="23"/>
      </w:numPr>
      <w:spacing w:before="0"/>
      <w:ind w:left="180" w:hanging="180"/>
    </w:pPr>
    <w:rPr>
      <w:rFonts w:ascii="Arial" w:hAnsi="Arial" w:cs="Arial"/>
      <w:noProof/>
      <w:sz w:val="18"/>
      <w:szCs w:val="18"/>
      <w:lang w:eastAsia="zh-TW"/>
    </w:rPr>
  </w:style>
  <w:style w:type="character" w:customStyle="1" w:styleId="ss-textbulletChar">
    <w:name w:val="ss-text bullet Char"/>
    <w:basedOn w:val="DefaultParagraphFont"/>
    <w:link w:val="ss-textbullet"/>
    <w:locked/>
    <w:rsid w:val="000A1720"/>
    <w:rPr>
      <w:rFonts w:ascii="Arial" w:hAnsi="Arial" w:cs="Arial"/>
      <w:noProof/>
      <w:sz w:val="18"/>
      <w:szCs w:val="18"/>
      <w:lang w:eastAsia="zh-TW"/>
    </w:rPr>
  </w:style>
  <w:style w:type="paragraph" w:customStyle="1" w:styleId="ss-bodytext">
    <w:name w:val="ss-body text"/>
    <w:basedOn w:val="Normal"/>
    <w:link w:val="ss-bodytextChar"/>
    <w:rsid w:val="001D7A77"/>
    <w:pPr>
      <w:spacing w:before="0" w:after="240" w:line="276" w:lineRule="auto"/>
    </w:pPr>
    <w:rPr>
      <w:rFonts w:ascii="Arial" w:hAnsi="Arial" w:cs="Arial"/>
      <w:noProof/>
      <w:sz w:val="18"/>
      <w:szCs w:val="18"/>
      <w:lang w:eastAsia="zh-TW"/>
    </w:rPr>
  </w:style>
  <w:style w:type="character" w:customStyle="1" w:styleId="ss-bodytextChar">
    <w:name w:val="ss-body text Char"/>
    <w:basedOn w:val="DefaultParagraphFont"/>
    <w:link w:val="ss-bodytext"/>
    <w:locked/>
    <w:rsid w:val="001D7A77"/>
    <w:rPr>
      <w:rFonts w:ascii="Arial" w:hAnsi="Arial" w:cs="Arial"/>
      <w:noProof/>
      <w:sz w:val="18"/>
      <w:szCs w:val="18"/>
      <w:lang w:eastAsia="zh-TW"/>
    </w:rPr>
  </w:style>
  <w:style w:type="character" w:customStyle="1" w:styleId="Bullet1Char">
    <w:name w:val="Bullet 1 Char"/>
    <w:link w:val="Bullet10"/>
    <w:rsid w:val="006E4858"/>
    <w:rPr>
      <w:sz w:val="22"/>
      <w:szCs w:val="24"/>
    </w:rPr>
  </w:style>
  <w:style w:type="character" w:styleId="Strong">
    <w:name w:val="Strong"/>
    <w:basedOn w:val="DefaultParagraphFont"/>
    <w:uiPriority w:val="22"/>
    <w:qFormat/>
    <w:rsid w:val="00F05288"/>
    <w:rPr>
      <w:b/>
      <w:bCs/>
    </w:rPr>
  </w:style>
  <w:style w:type="paragraph" w:styleId="NormalWeb">
    <w:name w:val="Normal (Web)"/>
    <w:basedOn w:val="Normal"/>
    <w:uiPriority w:val="99"/>
    <w:semiHidden/>
    <w:unhideWhenUsed/>
    <w:locked/>
    <w:rsid w:val="00F05288"/>
    <w:pPr>
      <w:spacing w:before="100" w:beforeAutospacing="1" w:after="100" w:afterAutospacing="1"/>
    </w:pPr>
    <w:rPr>
      <w:sz w:val="24"/>
    </w:rPr>
  </w:style>
  <w:style w:type="paragraph" w:styleId="Revision">
    <w:name w:val="Revision"/>
    <w:hidden/>
    <w:uiPriority w:val="99"/>
    <w:semiHidden/>
    <w:rsid w:val="000E2910"/>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iPriority="0"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iPriority="0"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016FA"/>
    <w:pPr>
      <w:spacing w:before="120" w:after="120"/>
    </w:pPr>
    <w:rPr>
      <w:sz w:val="22"/>
      <w:szCs w:val="24"/>
    </w:rPr>
  </w:style>
  <w:style w:type="paragraph" w:styleId="Heading1">
    <w:name w:val="heading 1"/>
    <w:basedOn w:val="Normal"/>
    <w:next w:val="Body"/>
    <w:link w:val="Heading1Char"/>
    <w:uiPriority w:val="99"/>
    <w:qFormat/>
    <w:rsid w:val="00C016FA"/>
    <w:pPr>
      <w:keepNext/>
      <w:numPr>
        <w:numId w:val="11"/>
      </w:numPr>
      <w:tabs>
        <w:tab w:val="left" w:pos="576"/>
      </w:tabs>
      <w:spacing w:before="400" w:after="100"/>
      <w:outlineLvl w:val="0"/>
    </w:pPr>
    <w:rPr>
      <w:rFonts w:ascii="Arial" w:hAnsi="Arial"/>
      <w:b/>
      <w:sz w:val="34"/>
      <w:szCs w:val="34"/>
    </w:rPr>
  </w:style>
  <w:style w:type="paragraph" w:styleId="Heading2">
    <w:name w:val="heading 2"/>
    <w:basedOn w:val="Normal"/>
    <w:next w:val="Body"/>
    <w:link w:val="Heading2Char"/>
    <w:uiPriority w:val="99"/>
    <w:qFormat/>
    <w:rsid w:val="00590D1E"/>
    <w:pPr>
      <w:keepNext/>
      <w:numPr>
        <w:ilvl w:val="1"/>
        <w:numId w:val="11"/>
      </w:numPr>
      <w:spacing w:before="300" w:after="60"/>
      <w:outlineLvl w:val="1"/>
    </w:pPr>
    <w:rPr>
      <w:rFonts w:ascii="Arial" w:hAnsi="Arial"/>
      <w:b/>
      <w:sz w:val="26"/>
      <w:szCs w:val="26"/>
    </w:rPr>
  </w:style>
  <w:style w:type="paragraph" w:styleId="Heading3">
    <w:name w:val="heading 3"/>
    <w:basedOn w:val="Normal"/>
    <w:next w:val="Body"/>
    <w:link w:val="Heading3Char"/>
    <w:uiPriority w:val="99"/>
    <w:qFormat/>
    <w:rsid w:val="00C016FA"/>
    <w:pPr>
      <w:keepNext/>
      <w:numPr>
        <w:ilvl w:val="2"/>
        <w:numId w:val="11"/>
      </w:numPr>
      <w:spacing w:before="200" w:after="60"/>
      <w:outlineLvl w:val="2"/>
    </w:pPr>
    <w:rPr>
      <w:rFonts w:ascii="Arial" w:hAnsi="Arial"/>
      <w:b/>
      <w:sz w:val="24"/>
    </w:rPr>
  </w:style>
  <w:style w:type="paragraph" w:styleId="Heading4">
    <w:name w:val="heading 4"/>
    <w:basedOn w:val="Normal"/>
    <w:next w:val="Body"/>
    <w:link w:val="Heading4Char"/>
    <w:uiPriority w:val="99"/>
    <w:qFormat/>
    <w:rsid w:val="00C016FA"/>
    <w:pPr>
      <w:keepNext/>
      <w:numPr>
        <w:ilvl w:val="3"/>
        <w:numId w:val="11"/>
      </w:numPr>
      <w:spacing w:before="300" w:after="60"/>
      <w:outlineLvl w:val="3"/>
    </w:pPr>
    <w:rPr>
      <w:rFonts w:ascii="Arial" w:hAnsi="Arial"/>
      <w:b/>
      <w:i/>
      <w:sz w:val="24"/>
    </w:rPr>
  </w:style>
  <w:style w:type="paragraph" w:styleId="Heading5">
    <w:name w:val="heading 5"/>
    <w:basedOn w:val="Normal"/>
    <w:next w:val="Body"/>
    <w:link w:val="Heading5Char"/>
    <w:uiPriority w:val="99"/>
    <w:qFormat/>
    <w:rsid w:val="00C016FA"/>
    <w:pPr>
      <w:numPr>
        <w:ilvl w:val="4"/>
        <w:numId w:val="11"/>
      </w:numPr>
      <w:spacing w:before="240" w:after="60"/>
      <w:outlineLvl w:val="4"/>
    </w:pPr>
    <w:rPr>
      <w:b/>
      <w:bCs/>
      <w:iCs/>
      <w:szCs w:val="26"/>
    </w:rPr>
  </w:style>
  <w:style w:type="paragraph" w:styleId="Heading6">
    <w:name w:val="heading 6"/>
    <w:basedOn w:val="Normal"/>
    <w:next w:val="Body"/>
    <w:link w:val="Heading6Char"/>
    <w:uiPriority w:val="99"/>
    <w:qFormat/>
    <w:rsid w:val="00C016FA"/>
    <w:pPr>
      <w:numPr>
        <w:ilvl w:val="5"/>
        <w:numId w:val="11"/>
      </w:numPr>
      <w:spacing w:before="240" w:after="60"/>
      <w:outlineLvl w:val="5"/>
    </w:pPr>
    <w:rPr>
      <w:b/>
      <w:bCs/>
      <w:i/>
      <w:szCs w:val="22"/>
    </w:rPr>
  </w:style>
  <w:style w:type="paragraph" w:styleId="Heading7">
    <w:name w:val="heading 7"/>
    <w:basedOn w:val="Normal"/>
    <w:next w:val="Body"/>
    <w:link w:val="Heading7Char"/>
    <w:uiPriority w:val="99"/>
    <w:qFormat/>
    <w:rsid w:val="00C016FA"/>
    <w:pPr>
      <w:numPr>
        <w:ilvl w:val="6"/>
        <w:numId w:val="11"/>
      </w:numPr>
      <w:spacing w:before="240" w:after="60"/>
      <w:outlineLvl w:val="6"/>
    </w:pPr>
    <w:rPr>
      <w:u w:val="single"/>
    </w:rPr>
  </w:style>
  <w:style w:type="paragraph" w:styleId="Heading8">
    <w:name w:val="heading 8"/>
    <w:basedOn w:val="Normal"/>
    <w:next w:val="Body"/>
    <w:link w:val="Heading8Char"/>
    <w:uiPriority w:val="99"/>
    <w:qFormat/>
    <w:rsid w:val="00C016FA"/>
    <w:pPr>
      <w:numPr>
        <w:ilvl w:val="7"/>
        <w:numId w:val="11"/>
      </w:numPr>
      <w:spacing w:before="240" w:after="60"/>
      <w:outlineLvl w:val="7"/>
    </w:pPr>
    <w:rPr>
      <w:i/>
      <w:iCs/>
      <w:u w:val="single"/>
    </w:rPr>
  </w:style>
  <w:style w:type="paragraph" w:styleId="Heading9">
    <w:name w:val="heading 9"/>
    <w:basedOn w:val="Normal"/>
    <w:next w:val="Normal"/>
    <w:link w:val="Heading9Char"/>
    <w:uiPriority w:val="99"/>
    <w:qFormat/>
    <w:rsid w:val="00C016FA"/>
    <w:pPr>
      <w:numPr>
        <w:ilvl w:val="8"/>
        <w:numId w:val="1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A1263"/>
    <w:rPr>
      <w:rFonts w:ascii="Arial" w:hAnsi="Arial"/>
      <w:b/>
      <w:sz w:val="34"/>
      <w:szCs w:val="34"/>
    </w:rPr>
  </w:style>
  <w:style w:type="character" w:customStyle="1" w:styleId="Heading2Char">
    <w:name w:val="Heading 2 Char"/>
    <w:basedOn w:val="DefaultParagraphFont"/>
    <w:link w:val="Heading2"/>
    <w:uiPriority w:val="99"/>
    <w:locked/>
    <w:rsid w:val="00590D1E"/>
    <w:rPr>
      <w:rFonts w:ascii="Arial" w:hAnsi="Arial"/>
      <w:b/>
      <w:sz w:val="26"/>
      <w:szCs w:val="26"/>
    </w:rPr>
  </w:style>
  <w:style w:type="character" w:customStyle="1" w:styleId="Heading3Char">
    <w:name w:val="Heading 3 Char"/>
    <w:basedOn w:val="DefaultParagraphFont"/>
    <w:link w:val="Heading3"/>
    <w:uiPriority w:val="99"/>
    <w:locked/>
    <w:rsid w:val="00D84988"/>
    <w:rPr>
      <w:rFonts w:ascii="Arial" w:hAnsi="Arial"/>
      <w:b/>
      <w:sz w:val="24"/>
      <w:szCs w:val="24"/>
    </w:rPr>
  </w:style>
  <w:style w:type="character" w:customStyle="1" w:styleId="Heading4Char">
    <w:name w:val="Heading 4 Char"/>
    <w:basedOn w:val="DefaultParagraphFont"/>
    <w:link w:val="Heading4"/>
    <w:uiPriority w:val="99"/>
    <w:locked/>
    <w:rsid w:val="00CA1263"/>
    <w:rPr>
      <w:rFonts w:ascii="Arial" w:hAnsi="Arial"/>
      <w:b/>
      <w:i/>
      <w:sz w:val="24"/>
      <w:szCs w:val="24"/>
    </w:rPr>
  </w:style>
  <w:style w:type="character" w:customStyle="1" w:styleId="Heading5Char">
    <w:name w:val="Heading 5 Char"/>
    <w:basedOn w:val="DefaultParagraphFont"/>
    <w:link w:val="Heading5"/>
    <w:uiPriority w:val="99"/>
    <w:locked/>
    <w:rsid w:val="00CA1263"/>
    <w:rPr>
      <w:b/>
      <w:bCs/>
      <w:iCs/>
      <w:sz w:val="22"/>
      <w:szCs w:val="26"/>
    </w:rPr>
  </w:style>
  <w:style w:type="character" w:customStyle="1" w:styleId="Heading6Char">
    <w:name w:val="Heading 6 Char"/>
    <w:basedOn w:val="DefaultParagraphFont"/>
    <w:link w:val="Heading6"/>
    <w:uiPriority w:val="99"/>
    <w:locked/>
    <w:rsid w:val="00CA1263"/>
    <w:rPr>
      <w:b/>
      <w:bCs/>
      <w:i/>
      <w:sz w:val="22"/>
      <w:szCs w:val="22"/>
    </w:rPr>
  </w:style>
  <w:style w:type="character" w:customStyle="1" w:styleId="Heading7Char">
    <w:name w:val="Heading 7 Char"/>
    <w:basedOn w:val="DefaultParagraphFont"/>
    <w:link w:val="Heading7"/>
    <w:uiPriority w:val="99"/>
    <w:locked/>
    <w:rsid w:val="00CA1263"/>
    <w:rPr>
      <w:sz w:val="22"/>
      <w:szCs w:val="24"/>
      <w:u w:val="single"/>
    </w:rPr>
  </w:style>
  <w:style w:type="character" w:customStyle="1" w:styleId="Heading8Char">
    <w:name w:val="Heading 8 Char"/>
    <w:basedOn w:val="DefaultParagraphFont"/>
    <w:link w:val="Heading8"/>
    <w:uiPriority w:val="99"/>
    <w:locked/>
    <w:rsid w:val="00CA1263"/>
    <w:rPr>
      <w:i/>
      <w:iCs/>
      <w:sz w:val="22"/>
      <w:szCs w:val="24"/>
      <w:u w:val="single"/>
    </w:rPr>
  </w:style>
  <w:style w:type="character" w:customStyle="1" w:styleId="Heading9Char">
    <w:name w:val="Heading 9 Char"/>
    <w:basedOn w:val="DefaultParagraphFont"/>
    <w:link w:val="Heading9"/>
    <w:uiPriority w:val="99"/>
    <w:locked/>
    <w:rsid w:val="00CA1263"/>
    <w:rPr>
      <w:rFonts w:ascii="Arial" w:hAnsi="Arial" w:cs="Arial"/>
      <w:sz w:val="22"/>
      <w:szCs w:val="22"/>
    </w:rPr>
  </w:style>
  <w:style w:type="paragraph" w:styleId="BodyText">
    <w:name w:val="Body Text"/>
    <w:aliases w:val="body text,4,bt,t,text,BODY TEXT,sp,Resume Text,Block text,heading3,Orig Qstn,Original Question,1body,BodText,Body Txt,RFQ Text,RFQ,doc1"/>
    <w:basedOn w:val="Normal"/>
    <w:link w:val="BodyTextChar"/>
    <w:uiPriority w:val="99"/>
    <w:rsid w:val="00C016FA"/>
    <w:pPr>
      <w:spacing w:before="0" w:after="0"/>
      <w:ind w:firstLine="720"/>
    </w:pPr>
    <w:rPr>
      <w:sz w:val="24"/>
      <w:szCs w:val="20"/>
    </w:rPr>
  </w:style>
  <w:style w:type="character" w:customStyle="1" w:styleId="BodyTextChar">
    <w:name w:val="Body Text Char"/>
    <w:aliases w:val="body text Char,4 Char,bt Char,t Char,text Char,BODY TEXT Char,sp Char,Resume Text Char,Block text Char,heading3 Char,Orig Qstn Char,Original Question Char,1body Char,BodText Char,Body Txt Char,RFQ Text Char,RFQ Char,doc1 Char"/>
    <w:basedOn w:val="DefaultParagraphFont"/>
    <w:link w:val="BodyText"/>
    <w:uiPriority w:val="99"/>
    <w:locked/>
    <w:rsid w:val="00941343"/>
    <w:rPr>
      <w:rFonts w:cs="Times New Roman"/>
      <w:sz w:val="24"/>
      <w:lang w:val="en-US" w:eastAsia="en-US" w:bidi="ar-SA"/>
    </w:rPr>
  </w:style>
  <w:style w:type="paragraph" w:customStyle="1" w:styleId="Body">
    <w:name w:val="Body"/>
    <w:basedOn w:val="Normal"/>
    <w:uiPriority w:val="99"/>
    <w:rsid w:val="00C016FA"/>
    <w:pPr>
      <w:spacing w:before="60"/>
    </w:pPr>
  </w:style>
  <w:style w:type="paragraph" w:styleId="Header">
    <w:name w:val="header"/>
    <w:basedOn w:val="Normal"/>
    <w:link w:val="HeaderChar"/>
    <w:uiPriority w:val="99"/>
    <w:rsid w:val="00C016FA"/>
    <w:pPr>
      <w:tabs>
        <w:tab w:val="left" w:pos="7560"/>
      </w:tabs>
    </w:pPr>
    <w:rPr>
      <w:rFonts w:ascii="Arial" w:hAnsi="Arial"/>
      <w:sz w:val="18"/>
    </w:rPr>
  </w:style>
  <w:style w:type="character" w:customStyle="1" w:styleId="HeaderChar">
    <w:name w:val="Header Char"/>
    <w:basedOn w:val="DefaultParagraphFont"/>
    <w:link w:val="Header"/>
    <w:uiPriority w:val="99"/>
    <w:locked/>
    <w:rsid w:val="00C016FA"/>
    <w:rPr>
      <w:rFonts w:ascii="Arial" w:hAnsi="Arial" w:cs="Times New Roman"/>
      <w:sz w:val="24"/>
      <w:szCs w:val="24"/>
      <w:lang w:val="en-US" w:eastAsia="en-US" w:bidi="ar-SA"/>
    </w:rPr>
  </w:style>
  <w:style w:type="paragraph" w:customStyle="1" w:styleId="Bullet10">
    <w:name w:val="Bullet 1"/>
    <w:basedOn w:val="Body"/>
    <w:link w:val="Bullet1Char"/>
    <w:rsid w:val="00C016FA"/>
    <w:pPr>
      <w:numPr>
        <w:numId w:val="7"/>
      </w:numPr>
      <w:spacing w:after="60"/>
    </w:pPr>
  </w:style>
  <w:style w:type="paragraph" w:customStyle="1" w:styleId="Bullet2">
    <w:name w:val="Bullet 2"/>
    <w:basedOn w:val="Bullet10"/>
    <w:uiPriority w:val="99"/>
    <w:rsid w:val="00C016FA"/>
    <w:pPr>
      <w:tabs>
        <w:tab w:val="clear" w:pos="360"/>
        <w:tab w:val="num" w:pos="720"/>
      </w:tabs>
      <w:ind w:left="720"/>
    </w:pPr>
  </w:style>
  <w:style w:type="paragraph" w:customStyle="1" w:styleId="Bullet3">
    <w:name w:val="Bullet 3"/>
    <w:basedOn w:val="Bullet2"/>
    <w:uiPriority w:val="99"/>
    <w:rsid w:val="00C016FA"/>
    <w:pPr>
      <w:tabs>
        <w:tab w:val="clear" w:pos="720"/>
        <w:tab w:val="num" w:pos="1080"/>
      </w:tabs>
      <w:ind w:left="1080"/>
    </w:pPr>
  </w:style>
  <w:style w:type="paragraph" w:styleId="Footer">
    <w:name w:val="footer"/>
    <w:basedOn w:val="Normal"/>
    <w:link w:val="FooterChar"/>
    <w:uiPriority w:val="99"/>
    <w:rsid w:val="00C016FA"/>
    <w:pPr>
      <w:tabs>
        <w:tab w:val="center" w:pos="4680"/>
        <w:tab w:val="right" w:pos="9360"/>
        <w:tab w:val="right" w:pos="12960"/>
      </w:tabs>
    </w:pPr>
    <w:rPr>
      <w:rFonts w:ascii="Arial" w:hAnsi="Arial"/>
      <w:sz w:val="18"/>
    </w:rPr>
  </w:style>
  <w:style w:type="character" w:customStyle="1" w:styleId="FooterChar">
    <w:name w:val="Footer Char"/>
    <w:basedOn w:val="DefaultParagraphFont"/>
    <w:link w:val="Footer"/>
    <w:uiPriority w:val="99"/>
    <w:semiHidden/>
    <w:locked/>
    <w:rsid w:val="00CA1263"/>
    <w:rPr>
      <w:rFonts w:cs="Times New Roman"/>
      <w:sz w:val="24"/>
      <w:szCs w:val="24"/>
    </w:rPr>
  </w:style>
  <w:style w:type="paragraph" w:customStyle="1" w:styleId="CellHeading">
    <w:name w:val="Cell Heading"/>
    <w:basedOn w:val="Body"/>
    <w:uiPriority w:val="99"/>
    <w:rsid w:val="00C016FA"/>
    <w:pPr>
      <w:spacing w:after="60"/>
    </w:pPr>
    <w:rPr>
      <w:rFonts w:ascii="Arial" w:hAnsi="Arial"/>
      <w:b/>
      <w:sz w:val="20"/>
    </w:rPr>
  </w:style>
  <w:style w:type="paragraph" w:customStyle="1" w:styleId="CellBody">
    <w:name w:val="Cell Body"/>
    <w:basedOn w:val="Body"/>
    <w:uiPriority w:val="99"/>
    <w:rsid w:val="00C016FA"/>
    <w:pPr>
      <w:spacing w:after="60"/>
    </w:pPr>
    <w:rPr>
      <w:sz w:val="18"/>
      <w:szCs w:val="18"/>
    </w:rPr>
  </w:style>
  <w:style w:type="paragraph" w:customStyle="1" w:styleId="CellBullet">
    <w:name w:val="Cell Bullet"/>
    <w:basedOn w:val="CellBody"/>
    <w:uiPriority w:val="99"/>
    <w:rsid w:val="00C016FA"/>
    <w:pPr>
      <w:numPr>
        <w:numId w:val="2"/>
      </w:numPr>
    </w:pPr>
  </w:style>
  <w:style w:type="paragraph" w:customStyle="1" w:styleId="CellNumber">
    <w:name w:val="Cell Number"/>
    <w:basedOn w:val="CellBody"/>
    <w:uiPriority w:val="99"/>
    <w:rsid w:val="00C016FA"/>
    <w:pPr>
      <w:numPr>
        <w:numId w:val="1"/>
      </w:numPr>
      <w:tabs>
        <w:tab w:val="left" w:pos="288"/>
      </w:tabs>
    </w:pPr>
  </w:style>
  <w:style w:type="paragraph" w:customStyle="1" w:styleId="Number">
    <w:name w:val="Number"/>
    <w:basedOn w:val="Body"/>
    <w:uiPriority w:val="99"/>
    <w:rsid w:val="00C016FA"/>
    <w:pPr>
      <w:numPr>
        <w:numId w:val="8"/>
      </w:numPr>
      <w:spacing w:after="60"/>
    </w:pPr>
  </w:style>
  <w:style w:type="paragraph" w:styleId="Subtitle">
    <w:name w:val="Subtitle"/>
    <w:basedOn w:val="Normal"/>
    <w:next w:val="Body"/>
    <w:link w:val="SubtitleChar"/>
    <w:uiPriority w:val="99"/>
    <w:qFormat/>
    <w:rsid w:val="00C016FA"/>
    <w:pPr>
      <w:spacing w:before="300"/>
      <w:jc w:val="center"/>
    </w:pPr>
    <w:rPr>
      <w:rFonts w:ascii="Arial" w:hAnsi="Arial"/>
      <w:b/>
      <w:kern w:val="28"/>
      <w:sz w:val="40"/>
      <w:szCs w:val="40"/>
    </w:rPr>
  </w:style>
  <w:style w:type="character" w:customStyle="1" w:styleId="SubtitleChar">
    <w:name w:val="Subtitle Char"/>
    <w:basedOn w:val="DefaultParagraphFont"/>
    <w:link w:val="Subtitle"/>
    <w:uiPriority w:val="99"/>
    <w:locked/>
    <w:rsid w:val="00CA1263"/>
    <w:rPr>
      <w:rFonts w:ascii="Cambria" w:hAnsi="Cambria" w:cs="Times New Roman"/>
      <w:sz w:val="24"/>
      <w:szCs w:val="24"/>
    </w:rPr>
  </w:style>
  <w:style w:type="paragraph" w:styleId="Title">
    <w:name w:val="Title"/>
    <w:basedOn w:val="Normal"/>
    <w:next w:val="Body"/>
    <w:link w:val="TitleChar"/>
    <w:uiPriority w:val="99"/>
    <w:qFormat/>
    <w:rsid w:val="00C016FA"/>
    <w:pPr>
      <w:spacing w:before="2000" w:line="600" w:lineRule="exact"/>
      <w:jc w:val="center"/>
    </w:pPr>
    <w:rPr>
      <w:rFonts w:ascii="Arial Black" w:hAnsi="Arial Black"/>
      <w:kern w:val="28"/>
      <w:sz w:val="48"/>
      <w:szCs w:val="48"/>
    </w:rPr>
  </w:style>
  <w:style w:type="character" w:customStyle="1" w:styleId="TitleChar">
    <w:name w:val="Title Char"/>
    <w:basedOn w:val="DefaultParagraphFont"/>
    <w:link w:val="Title"/>
    <w:uiPriority w:val="99"/>
    <w:locked/>
    <w:rsid w:val="00CA1263"/>
    <w:rPr>
      <w:rFonts w:ascii="Cambria" w:hAnsi="Cambria" w:cs="Times New Roman"/>
      <w:b/>
      <w:bCs/>
      <w:kern w:val="28"/>
      <w:sz w:val="32"/>
      <w:szCs w:val="32"/>
    </w:rPr>
  </w:style>
  <w:style w:type="paragraph" w:customStyle="1" w:styleId="Indent1">
    <w:name w:val="Indent 1"/>
    <w:basedOn w:val="Body"/>
    <w:uiPriority w:val="99"/>
    <w:rsid w:val="00C016FA"/>
    <w:pPr>
      <w:spacing w:after="60"/>
      <w:ind w:left="360"/>
    </w:pPr>
  </w:style>
  <w:style w:type="paragraph" w:customStyle="1" w:styleId="Indent2">
    <w:name w:val="Indent 2"/>
    <w:basedOn w:val="Body"/>
    <w:uiPriority w:val="99"/>
    <w:rsid w:val="00C016FA"/>
    <w:pPr>
      <w:spacing w:after="60"/>
      <w:ind w:left="720"/>
    </w:pPr>
  </w:style>
  <w:style w:type="paragraph" w:customStyle="1" w:styleId="Indent3">
    <w:name w:val="Indent 3"/>
    <w:basedOn w:val="Body"/>
    <w:uiPriority w:val="99"/>
    <w:rsid w:val="00C016FA"/>
    <w:pPr>
      <w:ind w:left="1080"/>
    </w:pPr>
  </w:style>
  <w:style w:type="paragraph" w:customStyle="1" w:styleId="ChapterTitle">
    <w:name w:val="Chapter Title"/>
    <w:next w:val="Heading1"/>
    <w:uiPriority w:val="99"/>
    <w:rsid w:val="00C016FA"/>
    <w:pPr>
      <w:pageBreakBefore/>
      <w:numPr>
        <w:numId w:val="17"/>
      </w:numPr>
      <w:spacing w:before="800" w:after="800"/>
    </w:pPr>
    <w:rPr>
      <w:rFonts w:ascii="Arial Black" w:hAnsi="Arial Black"/>
      <w:sz w:val="44"/>
      <w:szCs w:val="44"/>
    </w:rPr>
  </w:style>
  <w:style w:type="paragraph" w:customStyle="1" w:styleId="HeaderOdd">
    <w:name w:val="Header Odd"/>
    <w:uiPriority w:val="99"/>
    <w:rsid w:val="00C016FA"/>
    <w:pPr>
      <w:pBdr>
        <w:bottom w:val="single" w:sz="4" w:space="1" w:color="auto"/>
      </w:pBdr>
      <w:tabs>
        <w:tab w:val="right" w:pos="9360"/>
      </w:tabs>
      <w:spacing w:after="120"/>
      <w:jc w:val="right"/>
    </w:pPr>
    <w:rPr>
      <w:rFonts w:ascii="Arial" w:hAnsi="Arial"/>
      <w:sz w:val="18"/>
      <w:szCs w:val="24"/>
    </w:rPr>
  </w:style>
  <w:style w:type="paragraph" w:customStyle="1" w:styleId="HeaderEven">
    <w:name w:val="Header Even"/>
    <w:uiPriority w:val="99"/>
    <w:rsid w:val="00C016FA"/>
    <w:pPr>
      <w:pBdr>
        <w:bottom w:val="single" w:sz="4" w:space="1" w:color="auto"/>
      </w:pBdr>
      <w:tabs>
        <w:tab w:val="right" w:pos="9360"/>
      </w:tabs>
      <w:spacing w:before="60" w:after="120" w:line="360" w:lineRule="auto"/>
    </w:pPr>
    <w:rPr>
      <w:rFonts w:ascii="Arial" w:hAnsi="Arial"/>
      <w:sz w:val="18"/>
      <w:szCs w:val="24"/>
    </w:rPr>
  </w:style>
  <w:style w:type="character" w:styleId="PageNumber">
    <w:name w:val="page number"/>
    <w:basedOn w:val="DefaultParagraphFont"/>
    <w:uiPriority w:val="99"/>
    <w:rsid w:val="00C016FA"/>
    <w:rPr>
      <w:rFonts w:cs="Times New Roman"/>
    </w:rPr>
  </w:style>
  <w:style w:type="paragraph" w:customStyle="1" w:styleId="Indent4">
    <w:name w:val="Indent 4"/>
    <w:basedOn w:val="Body"/>
    <w:uiPriority w:val="99"/>
    <w:rsid w:val="00C016FA"/>
    <w:pPr>
      <w:ind w:left="1440"/>
    </w:pPr>
  </w:style>
  <w:style w:type="paragraph" w:customStyle="1" w:styleId="FooterEven">
    <w:name w:val="Footer Even"/>
    <w:uiPriority w:val="99"/>
    <w:rsid w:val="00C016FA"/>
    <w:pPr>
      <w:pBdr>
        <w:top w:val="single" w:sz="4" w:space="1" w:color="auto"/>
      </w:pBdr>
      <w:tabs>
        <w:tab w:val="center" w:pos="4680"/>
        <w:tab w:val="center" w:pos="6480"/>
        <w:tab w:val="right" w:pos="9360"/>
        <w:tab w:val="right" w:pos="12960"/>
      </w:tabs>
    </w:pPr>
    <w:rPr>
      <w:rFonts w:ascii="Arial" w:hAnsi="Arial"/>
      <w:sz w:val="18"/>
      <w:szCs w:val="18"/>
    </w:rPr>
  </w:style>
  <w:style w:type="paragraph" w:customStyle="1" w:styleId="FooterOdd">
    <w:name w:val="Footer Odd"/>
    <w:uiPriority w:val="99"/>
    <w:rsid w:val="00C016FA"/>
    <w:pPr>
      <w:pBdr>
        <w:top w:val="single" w:sz="4" w:space="1" w:color="auto"/>
      </w:pBdr>
      <w:tabs>
        <w:tab w:val="center" w:pos="5040"/>
        <w:tab w:val="right" w:pos="9360"/>
      </w:tabs>
    </w:pPr>
    <w:rPr>
      <w:rFonts w:ascii="Arial" w:hAnsi="Arial"/>
      <w:sz w:val="18"/>
      <w:szCs w:val="24"/>
    </w:rPr>
  </w:style>
  <w:style w:type="paragraph" w:customStyle="1" w:styleId="Numberabc">
    <w:name w:val="Number abc"/>
    <w:basedOn w:val="Body"/>
    <w:uiPriority w:val="99"/>
    <w:rsid w:val="00C016FA"/>
    <w:pPr>
      <w:numPr>
        <w:numId w:val="6"/>
      </w:numPr>
      <w:spacing w:after="60"/>
      <w:ind w:left="720" w:hanging="360"/>
    </w:pPr>
  </w:style>
  <w:style w:type="paragraph" w:customStyle="1" w:styleId="BulletDash1">
    <w:name w:val="Bullet Dash 1"/>
    <w:basedOn w:val="Body"/>
    <w:uiPriority w:val="99"/>
    <w:rsid w:val="00C016FA"/>
    <w:pPr>
      <w:numPr>
        <w:numId w:val="3"/>
      </w:numPr>
      <w:tabs>
        <w:tab w:val="clear" w:pos="720"/>
      </w:tabs>
      <w:spacing w:after="60"/>
      <w:ind w:left="720" w:hanging="360"/>
    </w:pPr>
  </w:style>
  <w:style w:type="paragraph" w:customStyle="1" w:styleId="BulletDash2">
    <w:name w:val="Bullet Dash 2"/>
    <w:basedOn w:val="BulletDash1"/>
    <w:uiPriority w:val="99"/>
    <w:rsid w:val="00C016FA"/>
    <w:pPr>
      <w:numPr>
        <w:numId w:val="4"/>
      </w:numPr>
    </w:pPr>
  </w:style>
  <w:style w:type="paragraph" w:customStyle="1" w:styleId="BulletDash3">
    <w:name w:val="Bullet Dash 3"/>
    <w:basedOn w:val="Bullet2"/>
    <w:uiPriority w:val="99"/>
    <w:rsid w:val="00C016FA"/>
    <w:pPr>
      <w:numPr>
        <w:numId w:val="5"/>
      </w:numPr>
    </w:pPr>
  </w:style>
  <w:style w:type="paragraph" w:customStyle="1" w:styleId="copyright">
    <w:name w:val="copyright"/>
    <w:basedOn w:val="Normal"/>
    <w:uiPriority w:val="99"/>
    <w:rsid w:val="00C016FA"/>
    <w:pPr>
      <w:spacing w:before="100" w:after="100"/>
    </w:pPr>
    <w:rPr>
      <w:sz w:val="20"/>
    </w:rPr>
  </w:style>
  <w:style w:type="paragraph" w:styleId="Caption">
    <w:name w:val="caption"/>
    <w:basedOn w:val="Normal"/>
    <w:next w:val="Normal"/>
    <w:uiPriority w:val="99"/>
    <w:qFormat/>
    <w:rsid w:val="00C016FA"/>
    <w:rPr>
      <w:b/>
      <w:bCs/>
      <w:sz w:val="20"/>
      <w:szCs w:val="20"/>
    </w:rPr>
  </w:style>
  <w:style w:type="paragraph" w:styleId="TOC2">
    <w:name w:val="toc 2"/>
    <w:basedOn w:val="Normal"/>
    <w:next w:val="TOC4"/>
    <w:autoRedefine/>
    <w:uiPriority w:val="39"/>
    <w:rsid w:val="00C016FA"/>
    <w:pPr>
      <w:numPr>
        <w:numId w:val="13"/>
      </w:numPr>
      <w:tabs>
        <w:tab w:val="clear" w:pos="864"/>
        <w:tab w:val="left" w:pos="504"/>
        <w:tab w:val="right" w:leader="dot" w:pos="9360"/>
      </w:tabs>
      <w:spacing w:before="60" w:after="60"/>
      <w:ind w:right="504"/>
    </w:pPr>
    <w:rPr>
      <w:rFonts w:ascii="Arial" w:hAnsi="Arial"/>
      <w:noProof/>
      <w:sz w:val="18"/>
      <w:szCs w:val="18"/>
    </w:rPr>
  </w:style>
  <w:style w:type="paragraph" w:customStyle="1" w:styleId="CoverFooter">
    <w:name w:val="Cover Footer"/>
    <w:basedOn w:val="FooterOdd"/>
    <w:uiPriority w:val="99"/>
    <w:rsid w:val="00C016FA"/>
    <w:pPr>
      <w:pBdr>
        <w:top w:val="none" w:sz="0" w:space="0" w:color="auto"/>
      </w:pBdr>
    </w:pPr>
  </w:style>
  <w:style w:type="paragraph" w:styleId="TOC1">
    <w:name w:val="toc 1"/>
    <w:basedOn w:val="Normal"/>
    <w:autoRedefine/>
    <w:uiPriority w:val="39"/>
    <w:rsid w:val="00C016FA"/>
    <w:pPr>
      <w:numPr>
        <w:numId w:val="12"/>
      </w:numPr>
      <w:tabs>
        <w:tab w:val="clear" w:pos="360"/>
        <w:tab w:val="left" w:pos="216"/>
        <w:tab w:val="left" w:pos="504"/>
        <w:tab w:val="right" w:leader="dot" w:pos="9360"/>
      </w:tabs>
      <w:spacing w:before="100" w:after="100"/>
    </w:pPr>
    <w:rPr>
      <w:rFonts w:ascii="Arial" w:hAnsi="Arial"/>
      <w:b/>
      <w:noProof/>
      <w:szCs w:val="22"/>
    </w:rPr>
  </w:style>
  <w:style w:type="paragraph" w:styleId="TOC3">
    <w:name w:val="toc 3"/>
    <w:basedOn w:val="Normal"/>
    <w:next w:val="Normal"/>
    <w:autoRedefine/>
    <w:uiPriority w:val="99"/>
    <w:rsid w:val="00C016FA"/>
    <w:pPr>
      <w:tabs>
        <w:tab w:val="right" w:leader="dot" w:pos="9360"/>
      </w:tabs>
      <w:spacing w:before="60" w:after="60"/>
      <w:ind w:left="720"/>
    </w:pPr>
    <w:rPr>
      <w:rFonts w:ascii="Arial" w:hAnsi="Arial"/>
      <w:noProof/>
      <w:sz w:val="18"/>
      <w:szCs w:val="18"/>
    </w:rPr>
  </w:style>
  <w:style w:type="paragraph" w:customStyle="1" w:styleId="TOCTitle">
    <w:name w:val="TOCTitle"/>
    <w:basedOn w:val="Normal"/>
    <w:next w:val="Body"/>
    <w:uiPriority w:val="99"/>
    <w:rsid w:val="00C016FA"/>
    <w:pPr>
      <w:spacing w:before="800" w:after="400"/>
    </w:pPr>
    <w:rPr>
      <w:rFonts w:ascii="Arial" w:hAnsi="Arial"/>
      <w:b/>
      <w:sz w:val="40"/>
    </w:rPr>
  </w:style>
  <w:style w:type="paragraph" w:styleId="TOC4">
    <w:name w:val="toc 4"/>
    <w:basedOn w:val="Normal"/>
    <w:next w:val="Normal"/>
    <w:autoRedefine/>
    <w:uiPriority w:val="99"/>
    <w:semiHidden/>
    <w:rsid w:val="00C016FA"/>
    <w:pPr>
      <w:tabs>
        <w:tab w:val="right" w:leader="dot" w:pos="9360"/>
      </w:tabs>
      <w:spacing w:after="60"/>
      <w:ind w:left="1080"/>
    </w:pPr>
    <w:rPr>
      <w:rFonts w:ascii="Arial" w:hAnsi="Arial"/>
      <w:noProof/>
      <w:sz w:val="20"/>
    </w:rPr>
  </w:style>
  <w:style w:type="character" w:styleId="Hyperlink">
    <w:name w:val="Hyperlink"/>
    <w:basedOn w:val="DefaultParagraphFont"/>
    <w:uiPriority w:val="99"/>
    <w:rsid w:val="00C016FA"/>
    <w:rPr>
      <w:rFonts w:cs="Times New Roman"/>
      <w:color w:val="0000FF"/>
      <w:u w:val="single"/>
    </w:rPr>
  </w:style>
  <w:style w:type="paragraph" w:customStyle="1" w:styleId="CoverDate">
    <w:name w:val="Cover Date"/>
    <w:basedOn w:val="Normal"/>
    <w:uiPriority w:val="99"/>
    <w:rsid w:val="00C016FA"/>
    <w:pPr>
      <w:tabs>
        <w:tab w:val="right" w:pos="8640"/>
        <w:tab w:val="right" w:pos="12960"/>
      </w:tabs>
      <w:jc w:val="right"/>
    </w:pPr>
    <w:rPr>
      <w:rFonts w:ascii="Arial" w:hAnsi="Arial"/>
      <w:sz w:val="18"/>
    </w:rPr>
  </w:style>
  <w:style w:type="paragraph" w:styleId="TableofFigures">
    <w:name w:val="table of figures"/>
    <w:basedOn w:val="TOC3"/>
    <w:next w:val="Normal"/>
    <w:uiPriority w:val="99"/>
    <w:semiHidden/>
    <w:rsid w:val="00C016FA"/>
    <w:pPr>
      <w:ind w:left="475" w:hanging="475"/>
    </w:pPr>
    <w:rPr>
      <w:b/>
    </w:rPr>
  </w:style>
  <w:style w:type="paragraph" w:styleId="TOC5">
    <w:name w:val="toc 5"/>
    <w:basedOn w:val="Normal"/>
    <w:next w:val="Normal"/>
    <w:autoRedefine/>
    <w:uiPriority w:val="99"/>
    <w:semiHidden/>
    <w:rsid w:val="00C016FA"/>
    <w:pPr>
      <w:ind w:left="960"/>
    </w:pPr>
  </w:style>
  <w:style w:type="paragraph" w:customStyle="1" w:styleId="TOCSubheads">
    <w:name w:val="TOC Subheads"/>
    <w:basedOn w:val="TOC1"/>
    <w:uiPriority w:val="99"/>
    <w:rsid w:val="00C016FA"/>
    <w:pPr>
      <w:spacing w:before="0" w:after="120"/>
    </w:pPr>
    <w:rPr>
      <w:sz w:val="32"/>
    </w:rPr>
  </w:style>
  <w:style w:type="paragraph" w:styleId="TOC6">
    <w:name w:val="toc 6"/>
    <w:basedOn w:val="Normal"/>
    <w:next w:val="Normal"/>
    <w:autoRedefine/>
    <w:uiPriority w:val="99"/>
    <w:semiHidden/>
    <w:rsid w:val="00C016FA"/>
    <w:pPr>
      <w:ind w:left="1200"/>
    </w:pPr>
  </w:style>
  <w:style w:type="paragraph" w:styleId="TOC7">
    <w:name w:val="toc 7"/>
    <w:basedOn w:val="Normal"/>
    <w:next w:val="Normal"/>
    <w:autoRedefine/>
    <w:uiPriority w:val="99"/>
    <w:semiHidden/>
    <w:rsid w:val="00C016FA"/>
    <w:pPr>
      <w:ind w:left="1440"/>
    </w:pPr>
  </w:style>
  <w:style w:type="paragraph" w:styleId="TOC8">
    <w:name w:val="toc 8"/>
    <w:basedOn w:val="Normal"/>
    <w:next w:val="Normal"/>
    <w:autoRedefine/>
    <w:uiPriority w:val="99"/>
    <w:semiHidden/>
    <w:rsid w:val="00C016FA"/>
    <w:pPr>
      <w:ind w:left="1680"/>
    </w:pPr>
  </w:style>
  <w:style w:type="paragraph" w:styleId="TOC9">
    <w:name w:val="toc 9"/>
    <w:basedOn w:val="Normal"/>
    <w:next w:val="Normal"/>
    <w:autoRedefine/>
    <w:uiPriority w:val="99"/>
    <w:semiHidden/>
    <w:rsid w:val="00C016FA"/>
    <w:pPr>
      <w:ind w:left="1920"/>
    </w:pPr>
  </w:style>
  <w:style w:type="character" w:styleId="FollowedHyperlink">
    <w:name w:val="FollowedHyperlink"/>
    <w:basedOn w:val="DefaultParagraphFont"/>
    <w:uiPriority w:val="99"/>
    <w:rsid w:val="00C016FA"/>
    <w:rPr>
      <w:rFonts w:cs="Times New Roman"/>
      <w:color w:val="800080"/>
      <w:u w:val="single"/>
    </w:rPr>
  </w:style>
  <w:style w:type="paragraph" w:customStyle="1" w:styleId="CellNumberabc">
    <w:name w:val="Cell Number abc"/>
    <w:basedOn w:val="CellBody"/>
    <w:uiPriority w:val="99"/>
    <w:rsid w:val="00C016FA"/>
    <w:pPr>
      <w:numPr>
        <w:ilvl w:val="1"/>
        <w:numId w:val="10"/>
      </w:numPr>
      <w:tabs>
        <w:tab w:val="clear" w:pos="1440"/>
      </w:tabs>
      <w:ind w:left="288" w:hanging="288"/>
    </w:pPr>
  </w:style>
  <w:style w:type="paragraph" w:customStyle="1" w:styleId="CellStepNumber">
    <w:name w:val="Cell Step Number"/>
    <w:basedOn w:val="CellBody"/>
    <w:uiPriority w:val="99"/>
    <w:rsid w:val="00C016FA"/>
    <w:pPr>
      <w:numPr>
        <w:numId w:val="14"/>
      </w:numPr>
      <w:jc w:val="center"/>
    </w:pPr>
  </w:style>
  <w:style w:type="paragraph" w:customStyle="1" w:styleId="CellBulletDash">
    <w:name w:val="Cell Bullet Dash"/>
    <w:basedOn w:val="CellBody"/>
    <w:uiPriority w:val="99"/>
    <w:rsid w:val="00C016FA"/>
    <w:pPr>
      <w:numPr>
        <w:numId w:val="9"/>
      </w:numPr>
      <w:tabs>
        <w:tab w:val="clear" w:pos="576"/>
      </w:tabs>
      <w:ind w:left="576" w:hanging="288"/>
    </w:pPr>
  </w:style>
  <w:style w:type="paragraph" w:customStyle="1" w:styleId="CoverDMS">
    <w:name w:val="Cover DMS"/>
    <w:basedOn w:val="CoverDate"/>
    <w:uiPriority w:val="99"/>
    <w:rsid w:val="00C016FA"/>
  </w:style>
  <w:style w:type="paragraph" w:customStyle="1" w:styleId="CellIndent1">
    <w:name w:val="Cell Indent 1"/>
    <w:basedOn w:val="CellBody"/>
    <w:uiPriority w:val="99"/>
    <w:rsid w:val="00C016FA"/>
    <w:pPr>
      <w:ind w:left="288"/>
    </w:pPr>
  </w:style>
  <w:style w:type="paragraph" w:customStyle="1" w:styleId="CellIndent2">
    <w:name w:val="Cell Indent 2"/>
    <w:basedOn w:val="CellIndent1"/>
    <w:uiPriority w:val="99"/>
    <w:rsid w:val="00C016FA"/>
    <w:pPr>
      <w:ind w:left="576"/>
    </w:pPr>
  </w:style>
  <w:style w:type="paragraph" w:customStyle="1" w:styleId="Note">
    <w:name w:val="Note"/>
    <w:next w:val="Body"/>
    <w:uiPriority w:val="99"/>
    <w:rsid w:val="00C016FA"/>
    <w:pPr>
      <w:numPr>
        <w:numId w:val="15"/>
      </w:numPr>
    </w:pPr>
    <w:rPr>
      <w:sz w:val="22"/>
    </w:rPr>
  </w:style>
  <w:style w:type="paragraph" w:customStyle="1" w:styleId="CellIndent3">
    <w:name w:val="Cell Indent 3"/>
    <w:basedOn w:val="CellIndent2"/>
    <w:uiPriority w:val="99"/>
    <w:rsid w:val="00C016FA"/>
    <w:pPr>
      <w:ind w:left="864"/>
    </w:pPr>
  </w:style>
  <w:style w:type="paragraph" w:customStyle="1" w:styleId="DraftDate">
    <w:name w:val="Draft Date"/>
    <w:uiPriority w:val="99"/>
    <w:rsid w:val="00C016FA"/>
    <w:pPr>
      <w:spacing w:before="500" w:after="120" w:line="360" w:lineRule="auto"/>
      <w:jc w:val="center"/>
    </w:pPr>
    <w:rPr>
      <w:i/>
      <w:sz w:val="36"/>
    </w:rPr>
  </w:style>
  <w:style w:type="character" w:customStyle="1" w:styleId="HeaderOddChar">
    <w:name w:val="Header Odd Char"/>
    <w:basedOn w:val="HeaderChar"/>
    <w:uiPriority w:val="99"/>
    <w:rsid w:val="00C016FA"/>
    <w:rPr>
      <w:rFonts w:ascii="Arial" w:hAnsi="Arial" w:cs="Times New Roman"/>
      <w:sz w:val="24"/>
      <w:szCs w:val="24"/>
      <w:lang w:val="en-US" w:eastAsia="en-US" w:bidi="ar-SA"/>
    </w:rPr>
  </w:style>
  <w:style w:type="paragraph" w:customStyle="1" w:styleId="Tip">
    <w:name w:val="Tip"/>
    <w:next w:val="Body"/>
    <w:uiPriority w:val="99"/>
    <w:rsid w:val="00C016FA"/>
    <w:pPr>
      <w:numPr>
        <w:numId w:val="16"/>
      </w:numPr>
    </w:pPr>
    <w:rPr>
      <w:sz w:val="22"/>
    </w:rPr>
  </w:style>
  <w:style w:type="paragraph" w:customStyle="1" w:styleId="TableText">
    <w:name w:val="Table Text"/>
    <w:basedOn w:val="Normal"/>
    <w:uiPriority w:val="99"/>
    <w:rsid w:val="005E4A36"/>
    <w:pPr>
      <w:spacing w:before="60" w:after="60"/>
    </w:pPr>
    <w:rPr>
      <w:sz w:val="24"/>
      <w:szCs w:val="20"/>
    </w:rPr>
  </w:style>
  <w:style w:type="paragraph" w:styleId="FootnoteText">
    <w:name w:val="footnote text"/>
    <w:basedOn w:val="Normal"/>
    <w:link w:val="FootnoteTextChar"/>
    <w:uiPriority w:val="99"/>
    <w:semiHidden/>
    <w:rsid w:val="00C016FA"/>
    <w:rPr>
      <w:sz w:val="20"/>
      <w:szCs w:val="20"/>
    </w:rPr>
  </w:style>
  <w:style w:type="character" w:customStyle="1" w:styleId="FootnoteTextChar">
    <w:name w:val="Footnote Text Char"/>
    <w:basedOn w:val="DefaultParagraphFont"/>
    <w:link w:val="FootnoteText"/>
    <w:uiPriority w:val="99"/>
    <w:semiHidden/>
    <w:locked/>
    <w:rsid w:val="00CA1263"/>
    <w:rPr>
      <w:rFonts w:cs="Times New Roman"/>
      <w:sz w:val="20"/>
      <w:szCs w:val="20"/>
    </w:rPr>
  </w:style>
  <w:style w:type="character" w:styleId="FootnoteReference">
    <w:name w:val="footnote reference"/>
    <w:basedOn w:val="DefaultParagraphFont"/>
    <w:uiPriority w:val="99"/>
    <w:semiHidden/>
    <w:rsid w:val="00C016FA"/>
    <w:rPr>
      <w:rFonts w:cs="Times New Roman"/>
      <w:vertAlign w:val="superscript"/>
    </w:rPr>
  </w:style>
  <w:style w:type="paragraph" w:customStyle="1" w:styleId="CoverHorizontalLine">
    <w:name w:val="Cover Horizontal Line"/>
    <w:next w:val="Subtitle"/>
    <w:uiPriority w:val="99"/>
    <w:rsid w:val="00C016FA"/>
    <w:pPr>
      <w:pBdr>
        <w:bottom w:val="thinThickThinMediumGap" w:sz="24" w:space="1" w:color="7983E7"/>
      </w:pBdr>
    </w:pPr>
    <w:rPr>
      <w:rFonts w:ascii="Arial" w:hAnsi="Arial"/>
      <w:b/>
      <w:sz w:val="12"/>
      <w:szCs w:val="12"/>
    </w:rPr>
  </w:style>
  <w:style w:type="paragraph" w:customStyle="1" w:styleId="Heading2BodyText">
    <w:name w:val="Heading 2 Body Text"/>
    <w:basedOn w:val="Normal"/>
    <w:uiPriority w:val="99"/>
    <w:rsid w:val="00C016FA"/>
    <w:pPr>
      <w:spacing w:before="0" w:after="0"/>
      <w:ind w:left="1080"/>
    </w:pPr>
    <w:rPr>
      <w:rFonts w:ascii="Arial" w:hAnsi="Arial"/>
      <w:sz w:val="20"/>
      <w:szCs w:val="20"/>
    </w:rPr>
  </w:style>
  <w:style w:type="paragraph" w:customStyle="1" w:styleId="Heading3BodyText">
    <w:name w:val="Heading 3 Body Text"/>
    <w:basedOn w:val="Normal"/>
    <w:uiPriority w:val="99"/>
    <w:rsid w:val="00C016FA"/>
    <w:pPr>
      <w:spacing w:before="0" w:after="0"/>
      <w:ind w:left="1440"/>
    </w:pPr>
    <w:rPr>
      <w:rFonts w:ascii="Arial" w:hAnsi="Arial"/>
      <w:sz w:val="20"/>
      <w:szCs w:val="20"/>
    </w:rPr>
  </w:style>
  <w:style w:type="paragraph" w:styleId="BodyText3">
    <w:name w:val="Body Text 3"/>
    <w:basedOn w:val="Normal"/>
    <w:link w:val="BodyText3Char"/>
    <w:uiPriority w:val="99"/>
    <w:rsid w:val="00C016FA"/>
    <w:pPr>
      <w:spacing w:before="0" w:after="0"/>
    </w:pPr>
    <w:rPr>
      <w:rFonts w:ascii="Arial" w:hAnsi="Arial"/>
      <w:szCs w:val="20"/>
    </w:rPr>
  </w:style>
  <w:style w:type="character" w:customStyle="1" w:styleId="BodyText3Char">
    <w:name w:val="Body Text 3 Char"/>
    <w:basedOn w:val="DefaultParagraphFont"/>
    <w:link w:val="BodyText3"/>
    <w:uiPriority w:val="99"/>
    <w:semiHidden/>
    <w:locked/>
    <w:rsid w:val="00CA1263"/>
    <w:rPr>
      <w:rFonts w:cs="Times New Roman"/>
      <w:sz w:val="16"/>
      <w:szCs w:val="16"/>
    </w:rPr>
  </w:style>
  <w:style w:type="paragraph" w:customStyle="1" w:styleId="Heading1BodyText">
    <w:name w:val="Heading 1 Body Text"/>
    <w:basedOn w:val="Heading2BodyText"/>
    <w:uiPriority w:val="99"/>
    <w:rsid w:val="00C016FA"/>
    <w:pPr>
      <w:ind w:left="567"/>
    </w:pPr>
  </w:style>
  <w:style w:type="paragraph" w:styleId="CommentText">
    <w:name w:val="annotation text"/>
    <w:basedOn w:val="Normal"/>
    <w:link w:val="CommentTextChar"/>
    <w:rsid w:val="00C016FA"/>
    <w:pPr>
      <w:spacing w:before="0" w:after="0"/>
    </w:pPr>
    <w:rPr>
      <w:rFonts w:ascii="Arial" w:hAnsi="Arial"/>
      <w:sz w:val="20"/>
      <w:szCs w:val="20"/>
    </w:rPr>
  </w:style>
  <w:style w:type="character" w:customStyle="1" w:styleId="CommentTextChar">
    <w:name w:val="Comment Text Char"/>
    <w:basedOn w:val="DefaultParagraphFont"/>
    <w:link w:val="CommentText"/>
    <w:locked/>
    <w:rsid w:val="00CA1263"/>
    <w:rPr>
      <w:rFonts w:cs="Times New Roman"/>
      <w:sz w:val="20"/>
      <w:szCs w:val="20"/>
    </w:rPr>
  </w:style>
  <w:style w:type="paragraph" w:customStyle="1" w:styleId="IndexHeading2">
    <w:name w:val="Index Heading 2"/>
    <w:basedOn w:val="TableofFigures"/>
    <w:uiPriority w:val="99"/>
    <w:rsid w:val="00C016FA"/>
    <w:pPr>
      <w:tabs>
        <w:tab w:val="clear" w:pos="9360"/>
        <w:tab w:val="right" w:leader="dot" w:pos="9350"/>
      </w:tabs>
      <w:spacing w:before="0" w:after="0"/>
      <w:ind w:left="1080" w:firstLine="0"/>
    </w:pPr>
    <w:rPr>
      <w:b w:val="0"/>
      <w:szCs w:val="20"/>
    </w:rPr>
  </w:style>
  <w:style w:type="paragraph" w:customStyle="1" w:styleId="ExtraSpace">
    <w:name w:val="Extra Space"/>
    <w:next w:val="Body"/>
    <w:uiPriority w:val="99"/>
    <w:rsid w:val="00C016FA"/>
    <w:rPr>
      <w:sz w:val="12"/>
    </w:rPr>
  </w:style>
  <w:style w:type="paragraph" w:customStyle="1" w:styleId="TableHeaderText">
    <w:name w:val="Table Header Text"/>
    <w:basedOn w:val="Normal"/>
    <w:uiPriority w:val="99"/>
    <w:rsid w:val="005E4A36"/>
    <w:pPr>
      <w:spacing w:before="0" w:after="0"/>
    </w:pPr>
    <w:rPr>
      <w:rFonts w:ascii="Impact" w:hAnsi="Impact"/>
      <w:sz w:val="18"/>
      <w:szCs w:val="20"/>
    </w:rPr>
  </w:style>
  <w:style w:type="paragraph" w:customStyle="1" w:styleId="Default">
    <w:name w:val="Default"/>
    <w:rsid w:val="00752881"/>
    <w:pPr>
      <w:autoSpaceDE w:val="0"/>
      <w:autoSpaceDN w:val="0"/>
      <w:adjustRightInd w:val="0"/>
    </w:pPr>
    <w:rPr>
      <w:rFonts w:ascii="Arial" w:hAnsi="Arial" w:cs="Arial"/>
      <w:color w:val="000000"/>
      <w:sz w:val="24"/>
      <w:szCs w:val="24"/>
    </w:rPr>
  </w:style>
  <w:style w:type="paragraph" w:customStyle="1" w:styleId="Exhibit">
    <w:name w:val="Exhibit"/>
    <w:basedOn w:val="Caption"/>
    <w:link w:val="ExhibitChar"/>
    <w:uiPriority w:val="99"/>
    <w:rsid w:val="00C70209"/>
    <w:rPr>
      <w:rFonts w:ascii="Arial Bold" w:hAnsi="Arial Bold"/>
      <w:iCs/>
      <w:sz w:val="18"/>
    </w:rPr>
  </w:style>
  <w:style w:type="character" w:styleId="CommentReference">
    <w:name w:val="annotation reference"/>
    <w:basedOn w:val="DefaultParagraphFont"/>
    <w:rsid w:val="006572B0"/>
    <w:rPr>
      <w:rFonts w:cs="Times New Roman"/>
      <w:sz w:val="16"/>
      <w:szCs w:val="16"/>
    </w:rPr>
  </w:style>
  <w:style w:type="paragraph" w:styleId="CommentSubject">
    <w:name w:val="annotation subject"/>
    <w:basedOn w:val="CommentText"/>
    <w:next w:val="CommentText"/>
    <w:link w:val="CommentSubjectChar"/>
    <w:uiPriority w:val="99"/>
    <w:semiHidden/>
    <w:rsid w:val="006572B0"/>
    <w:pPr>
      <w:spacing w:before="120" w:after="120"/>
    </w:pPr>
    <w:rPr>
      <w:rFonts w:ascii="Times New Roman" w:hAnsi="Times New Roman"/>
      <w:b/>
      <w:bCs/>
    </w:rPr>
  </w:style>
  <w:style w:type="character" w:customStyle="1" w:styleId="CommentSubjectChar">
    <w:name w:val="Comment Subject Char"/>
    <w:basedOn w:val="CommentTextChar"/>
    <w:link w:val="CommentSubject"/>
    <w:uiPriority w:val="99"/>
    <w:semiHidden/>
    <w:locked/>
    <w:rsid w:val="00CA1263"/>
    <w:rPr>
      <w:rFonts w:cs="Times New Roman"/>
      <w:b/>
      <w:bCs/>
      <w:sz w:val="20"/>
      <w:szCs w:val="20"/>
    </w:rPr>
  </w:style>
  <w:style w:type="paragraph" w:styleId="BalloonText">
    <w:name w:val="Balloon Text"/>
    <w:basedOn w:val="Normal"/>
    <w:link w:val="BalloonTextChar"/>
    <w:uiPriority w:val="99"/>
    <w:semiHidden/>
    <w:rsid w:val="006572B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1263"/>
    <w:rPr>
      <w:rFonts w:cs="Times New Roman"/>
      <w:sz w:val="2"/>
    </w:rPr>
  </w:style>
  <w:style w:type="character" w:customStyle="1" w:styleId="ExhibitCaption">
    <w:name w:val="Exhibit Caption"/>
    <w:basedOn w:val="DefaultParagraphFont"/>
    <w:rsid w:val="007F50DA"/>
    <w:rPr>
      <w:rFonts w:ascii="Arial" w:hAnsi="Arial" w:cs="Times New Roman"/>
      <w:i/>
      <w:sz w:val="20"/>
      <w:szCs w:val="20"/>
      <w:vertAlign w:val="baseline"/>
    </w:rPr>
  </w:style>
  <w:style w:type="paragraph" w:customStyle="1" w:styleId="BoxBullet">
    <w:name w:val="Box Bullet"/>
    <w:uiPriority w:val="99"/>
    <w:rsid w:val="00FD7B1A"/>
    <w:pPr>
      <w:numPr>
        <w:numId w:val="18"/>
      </w:numPr>
      <w:tabs>
        <w:tab w:val="clear" w:pos="720"/>
        <w:tab w:val="left" w:pos="230"/>
        <w:tab w:val="num" w:pos="360"/>
      </w:tabs>
      <w:ind w:left="230" w:hanging="230"/>
    </w:pPr>
    <w:rPr>
      <w:rFonts w:ascii="Arial Narrow" w:hAnsi="Arial Narrow"/>
      <w:b/>
      <w:i/>
      <w:color w:val="7278A2"/>
      <w:sz w:val="18"/>
      <w:szCs w:val="18"/>
    </w:rPr>
  </w:style>
  <w:style w:type="paragraph" w:styleId="List5">
    <w:name w:val="List 5"/>
    <w:basedOn w:val="Normal"/>
    <w:uiPriority w:val="99"/>
    <w:rsid w:val="00A87F3F"/>
    <w:pPr>
      <w:spacing w:before="0" w:after="0"/>
      <w:ind w:left="1800" w:hanging="360"/>
      <w:jc w:val="both"/>
    </w:pPr>
    <w:rPr>
      <w:rFonts w:ascii="Arial" w:hAnsi="Arial"/>
      <w:szCs w:val="20"/>
    </w:rPr>
  </w:style>
  <w:style w:type="paragraph" w:styleId="BodyTextIndent2">
    <w:name w:val="Body Text Indent 2"/>
    <w:basedOn w:val="Normal"/>
    <w:link w:val="BodyTextIndent2Char"/>
    <w:uiPriority w:val="99"/>
    <w:rsid w:val="00A87F3F"/>
    <w:pPr>
      <w:spacing w:before="0" w:line="480" w:lineRule="auto"/>
      <w:ind w:left="360"/>
    </w:pPr>
    <w:rPr>
      <w:rFonts w:ascii="Arial" w:hAnsi="Arial" w:cs="Arial"/>
      <w:sz w:val="24"/>
    </w:rPr>
  </w:style>
  <w:style w:type="character" w:customStyle="1" w:styleId="BodyTextIndent2Char">
    <w:name w:val="Body Text Indent 2 Char"/>
    <w:basedOn w:val="DefaultParagraphFont"/>
    <w:link w:val="BodyTextIndent2"/>
    <w:uiPriority w:val="99"/>
    <w:semiHidden/>
    <w:locked/>
    <w:rsid w:val="00CA1263"/>
    <w:rPr>
      <w:rFonts w:cs="Times New Roman"/>
      <w:sz w:val="24"/>
      <w:szCs w:val="24"/>
    </w:rPr>
  </w:style>
  <w:style w:type="paragraph" w:styleId="BodyTextIndent3">
    <w:name w:val="Body Text Indent 3"/>
    <w:basedOn w:val="Normal"/>
    <w:link w:val="BodyTextIndent3Char"/>
    <w:uiPriority w:val="99"/>
    <w:rsid w:val="00A87F3F"/>
    <w:pPr>
      <w:spacing w:before="0"/>
      <w:ind w:left="360"/>
    </w:pPr>
    <w:rPr>
      <w:rFonts w:ascii="Arial" w:hAnsi="Arial" w:cs="Arial"/>
      <w:sz w:val="16"/>
      <w:szCs w:val="16"/>
    </w:rPr>
  </w:style>
  <w:style w:type="character" w:customStyle="1" w:styleId="BodyTextIndent3Char">
    <w:name w:val="Body Text Indent 3 Char"/>
    <w:basedOn w:val="DefaultParagraphFont"/>
    <w:link w:val="BodyTextIndent3"/>
    <w:uiPriority w:val="99"/>
    <w:semiHidden/>
    <w:locked/>
    <w:rsid w:val="00CA1263"/>
    <w:rPr>
      <w:rFonts w:cs="Times New Roman"/>
      <w:sz w:val="16"/>
      <w:szCs w:val="16"/>
    </w:rPr>
  </w:style>
  <w:style w:type="paragraph" w:styleId="BodyTextIndent">
    <w:name w:val="Body Text Indent"/>
    <w:basedOn w:val="Normal"/>
    <w:link w:val="BodyTextIndentChar"/>
    <w:uiPriority w:val="99"/>
    <w:rsid w:val="00A87F3F"/>
    <w:pPr>
      <w:spacing w:before="0"/>
      <w:ind w:left="360"/>
    </w:pPr>
    <w:rPr>
      <w:rFonts w:ascii="Arial" w:hAnsi="Arial" w:cs="Arial"/>
      <w:sz w:val="24"/>
    </w:rPr>
  </w:style>
  <w:style w:type="character" w:customStyle="1" w:styleId="BodyTextIndentChar">
    <w:name w:val="Body Text Indent Char"/>
    <w:basedOn w:val="DefaultParagraphFont"/>
    <w:link w:val="BodyTextIndent"/>
    <w:uiPriority w:val="99"/>
    <w:semiHidden/>
    <w:locked/>
    <w:rsid w:val="00CA1263"/>
    <w:rPr>
      <w:rFonts w:cs="Times New Roman"/>
      <w:sz w:val="24"/>
      <w:szCs w:val="24"/>
    </w:rPr>
  </w:style>
  <w:style w:type="character" w:customStyle="1" w:styleId="ExhibitChar">
    <w:name w:val="Exhibit Char"/>
    <w:basedOn w:val="DefaultParagraphFont"/>
    <w:link w:val="Exhibit"/>
    <w:uiPriority w:val="99"/>
    <w:locked/>
    <w:rsid w:val="00941343"/>
    <w:rPr>
      <w:rFonts w:ascii="Arial Bold" w:hAnsi="Arial Bold" w:cs="Times New Roman"/>
      <w:b/>
      <w:bCs/>
      <w:iCs/>
      <w:sz w:val="18"/>
      <w:lang w:val="en-US" w:eastAsia="en-US" w:bidi="ar-SA"/>
    </w:rPr>
  </w:style>
  <w:style w:type="paragraph" w:customStyle="1" w:styleId="Graphic">
    <w:name w:val="Graphic"/>
    <w:next w:val="Exhibit"/>
    <w:uiPriority w:val="99"/>
    <w:rsid w:val="00941343"/>
    <w:pPr>
      <w:keepNext/>
      <w:jc w:val="center"/>
    </w:pPr>
    <w:rPr>
      <w:rFonts w:ascii="Arial" w:hAnsi="Arial"/>
    </w:rPr>
  </w:style>
  <w:style w:type="paragraph" w:styleId="DocumentMap">
    <w:name w:val="Document Map"/>
    <w:basedOn w:val="Normal"/>
    <w:link w:val="DocumentMapChar"/>
    <w:uiPriority w:val="99"/>
    <w:semiHidden/>
    <w:rsid w:val="00FF364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CA1263"/>
    <w:rPr>
      <w:rFonts w:cs="Times New Roman"/>
      <w:sz w:val="2"/>
    </w:rPr>
  </w:style>
  <w:style w:type="table" w:customStyle="1" w:styleId="ColorTable">
    <w:name w:val="Color Table"/>
    <w:uiPriority w:val="99"/>
    <w:rsid w:val="00A16644"/>
    <w:pPr>
      <w:spacing w:before="30" w:after="30"/>
    </w:pPr>
    <w:rPr>
      <w:rFonts w:ascii="Arial" w:hAnsi="Arial"/>
      <w:sz w:val="18"/>
    </w:rPr>
    <w:tblPr>
      <w:tblStyleRowBandSize w:val="1"/>
      <w:tblInd w:w="0" w:type="dxa"/>
      <w:tblBorders>
        <w:bottom w:val="single" w:sz="12" w:space="0" w:color="000000"/>
        <w:insideV w:val="single" w:sz="4" w:space="0" w:color="C0C0C0"/>
      </w:tblBorders>
      <w:tblCellMar>
        <w:top w:w="0" w:type="dxa"/>
        <w:left w:w="58" w:type="dxa"/>
        <w:bottom w:w="0" w:type="dxa"/>
        <w:right w:w="58" w:type="dxa"/>
      </w:tblCellMar>
    </w:tblPr>
    <w:tcPr>
      <w:shd w:val="clear" w:color="auto" w:fill="E1E0E5"/>
    </w:tcPr>
  </w:style>
  <w:style w:type="paragraph" w:customStyle="1" w:styleId="TbHdLeft">
    <w:name w:val="Tb Hd Left"/>
    <w:basedOn w:val="Normal"/>
    <w:uiPriority w:val="99"/>
    <w:rsid w:val="00BD63D9"/>
    <w:pPr>
      <w:autoSpaceDE w:val="0"/>
      <w:autoSpaceDN w:val="0"/>
      <w:adjustRightInd w:val="0"/>
      <w:spacing w:before="0" w:after="0"/>
    </w:pPr>
    <w:rPr>
      <w:rFonts w:ascii="Arial" w:hAnsi="Arial" w:cs="TimesNewRoman,Bold"/>
      <w:b/>
      <w:bCs/>
      <w:sz w:val="20"/>
    </w:rPr>
  </w:style>
  <w:style w:type="paragraph" w:customStyle="1" w:styleId="Bullet1">
    <w:name w:val="Bullet1"/>
    <w:basedOn w:val="BodyText"/>
    <w:uiPriority w:val="99"/>
    <w:rsid w:val="00BD63D9"/>
    <w:pPr>
      <w:numPr>
        <w:numId w:val="19"/>
      </w:numPr>
      <w:autoSpaceDE w:val="0"/>
      <w:autoSpaceDN w:val="0"/>
      <w:adjustRightInd w:val="0"/>
    </w:pPr>
    <w:rPr>
      <w:rFonts w:ascii="Arial" w:hAnsi="Arial" w:cs="TimesNewRoman"/>
      <w:sz w:val="20"/>
      <w:szCs w:val="24"/>
    </w:rPr>
  </w:style>
  <w:style w:type="paragraph" w:styleId="TOAHeading">
    <w:name w:val="toa heading"/>
    <w:basedOn w:val="Normal"/>
    <w:next w:val="Normal"/>
    <w:uiPriority w:val="99"/>
    <w:semiHidden/>
    <w:rsid w:val="00B672ED"/>
    <w:rPr>
      <w:rFonts w:ascii="Arial" w:hAnsi="Arial" w:cs="Arial"/>
      <w:b/>
      <w:bCs/>
      <w:sz w:val="24"/>
    </w:rPr>
  </w:style>
  <w:style w:type="paragraph" w:customStyle="1" w:styleId="BulletIntSubSub">
    <w:name w:val="Bullet Int. SubSub"/>
    <w:basedOn w:val="Normal"/>
    <w:uiPriority w:val="99"/>
    <w:rsid w:val="00BD63D9"/>
    <w:pPr>
      <w:numPr>
        <w:numId w:val="20"/>
      </w:numPr>
      <w:tabs>
        <w:tab w:val="left" w:pos="504"/>
      </w:tabs>
    </w:pPr>
    <w:rPr>
      <w:rFonts w:ascii="Arial Narrow" w:hAnsi="Arial Narrow"/>
      <w:sz w:val="20"/>
      <w:szCs w:val="20"/>
    </w:rPr>
  </w:style>
  <w:style w:type="paragraph" w:styleId="PlainText">
    <w:name w:val="Plain Text"/>
    <w:basedOn w:val="Normal"/>
    <w:link w:val="PlainTextChar"/>
    <w:uiPriority w:val="99"/>
    <w:rsid w:val="000C0A47"/>
    <w:pPr>
      <w:spacing w:before="0" w:after="0"/>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CA1263"/>
    <w:rPr>
      <w:rFonts w:ascii="Courier New" w:hAnsi="Courier New" w:cs="Courier New"/>
      <w:sz w:val="20"/>
      <w:szCs w:val="20"/>
    </w:rPr>
  </w:style>
  <w:style w:type="paragraph" w:styleId="BodyText2">
    <w:name w:val="Body Text 2"/>
    <w:basedOn w:val="Normal"/>
    <w:link w:val="BodyText2Char"/>
    <w:uiPriority w:val="99"/>
    <w:rsid w:val="006D1F1E"/>
    <w:pPr>
      <w:spacing w:line="480" w:lineRule="auto"/>
    </w:pPr>
  </w:style>
  <w:style w:type="character" w:customStyle="1" w:styleId="BodyText2Char">
    <w:name w:val="Body Text 2 Char"/>
    <w:basedOn w:val="DefaultParagraphFont"/>
    <w:link w:val="BodyText2"/>
    <w:uiPriority w:val="99"/>
    <w:locked/>
    <w:rsid w:val="006D1F1E"/>
    <w:rPr>
      <w:rFonts w:cs="Times New Roman"/>
      <w:sz w:val="24"/>
      <w:szCs w:val="24"/>
    </w:rPr>
  </w:style>
  <w:style w:type="paragraph" w:customStyle="1" w:styleId="List-ID">
    <w:name w:val="List-ID"/>
    <w:basedOn w:val="List3"/>
    <w:uiPriority w:val="99"/>
    <w:rsid w:val="006D1F1E"/>
    <w:pPr>
      <w:numPr>
        <w:numId w:val="21"/>
      </w:numPr>
      <w:spacing w:before="0" w:after="0"/>
      <w:contextualSpacing w:val="0"/>
    </w:pPr>
    <w:rPr>
      <w:rFonts w:ascii="Verdana" w:hAnsi="Verdana"/>
      <w:sz w:val="16"/>
    </w:rPr>
  </w:style>
  <w:style w:type="paragraph" w:styleId="List3">
    <w:name w:val="List 3"/>
    <w:basedOn w:val="Normal"/>
    <w:uiPriority w:val="99"/>
    <w:rsid w:val="006D1F1E"/>
    <w:pPr>
      <w:ind w:left="1080" w:hanging="360"/>
      <w:contextualSpacing/>
    </w:pPr>
  </w:style>
  <w:style w:type="paragraph" w:styleId="ListParagraph">
    <w:name w:val="List Paragraph"/>
    <w:basedOn w:val="Normal"/>
    <w:uiPriority w:val="99"/>
    <w:qFormat/>
    <w:rsid w:val="00152A45"/>
    <w:pPr>
      <w:spacing w:before="0" w:after="0"/>
      <w:ind w:left="720"/>
    </w:pPr>
    <w:rPr>
      <w:sz w:val="24"/>
    </w:rPr>
  </w:style>
  <w:style w:type="paragraph" w:customStyle="1" w:styleId="Body1">
    <w:name w:val="*Body 1"/>
    <w:link w:val="Body1Char"/>
    <w:uiPriority w:val="99"/>
    <w:rsid w:val="001B3A0E"/>
    <w:pPr>
      <w:spacing w:after="120"/>
    </w:pPr>
    <w:rPr>
      <w:sz w:val="22"/>
    </w:rPr>
  </w:style>
  <w:style w:type="character" w:customStyle="1" w:styleId="Body1Char">
    <w:name w:val="*Body 1 Char"/>
    <w:basedOn w:val="DefaultParagraphFont"/>
    <w:link w:val="Body1"/>
    <w:uiPriority w:val="99"/>
    <w:locked/>
    <w:rsid w:val="001B3A0E"/>
    <w:rPr>
      <w:sz w:val="22"/>
      <w:lang w:val="en-US" w:eastAsia="en-US" w:bidi="ar-SA"/>
    </w:rPr>
  </w:style>
  <w:style w:type="character" w:styleId="SubtleEmphasis">
    <w:name w:val="Subtle Emphasis"/>
    <w:basedOn w:val="DefaultParagraphFont"/>
    <w:uiPriority w:val="19"/>
    <w:qFormat/>
    <w:rsid w:val="008A51E7"/>
    <w:rPr>
      <w:i/>
      <w:iCs/>
      <w:color w:val="808080" w:themeColor="text1" w:themeTint="7F"/>
    </w:rPr>
  </w:style>
  <w:style w:type="paragraph" w:customStyle="1" w:styleId="ss-textbullet">
    <w:name w:val="ss-text bullet"/>
    <w:basedOn w:val="Normal"/>
    <w:link w:val="ss-textbulletChar"/>
    <w:rsid w:val="000A1720"/>
    <w:pPr>
      <w:numPr>
        <w:numId w:val="23"/>
      </w:numPr>
      <w:spacing w:before="0"/>
      <w:ind w:left="180" w:hanging="180"/>
    </w:pPr>
    <w:rPr>
      <w:rFonts w:ascii="Arial" w:hAnsi="Arial" w:cs="Arial"/>
      <w:noProof/>
      <w:sz w:val="18"/>
      <w:szCs w:val="18"/>
      <w:lang w:eastAsia="zh-TW"/>
    </w:rPr>
  </w:style>
  <w:style w:type="character" w:customStyle="1" w:styleId="ss-textbulletChar">
    <w:name w:val="ss-text bullet Char"/>
    <w:basedOn w:val="DefaultParagraphFont"/>
    <w:link w:val="ss-textbullet"/>
    <w:locked/>
    <w:rsid w:val="000A1720"/>
    <w:rPr>
      <w:rFonts w:ascii="Arial" w:hAnsi="Arial" w:cs="Arial"/>
      <w:noProof/>
      <w:sz w:val="18"/>
      <w:szCs w:val="18"/>
      <w:lang w:eastAsia="zh-TW"/>
    </w:rPr>
  </w:style>
  <w:style w:type="paragraph" w:customStyle="1" w:styleId="ss-bodytext">
    <w:name w:val="ss-body text"/>
    <w:basedOn w:val="Normal"/>
    <w:link w:val="ss-bodytextChar"/>
    <w:rsid w:val="001D7A77"/>
    <w:pPr>
      <w:spacing w:before="0" w:after="240" w:line="276" w:lineRule="auto"/>
    </w:pPr>
    <w:rPr>
      <w:rFonts w:ascii="Arial" w:hAnsi="Arial" w:cs="Arial"/>
      <w:noProof/>
      <w:sz w:val="18"/>
      <w:szCs w:val="18"/>
      <w:lang w:eastAsia="zh-TW"/>
    </w:rPr>
  </w:style>
  <w:style w:type="character" w:customStyle="1" w:styleId="ss-bodytextChar">
    <w:name w:val="ss-body text Char"/>
    <w:basedOn w:val="DefaultParagraphFont"/>
    <w:link w:val="ss-bodytext"/>
    <w:locked/>
    <w:rsid w:val="001D7A77"/>
    <w:rPr>
      <w:rFonts w:ascii="Arial" w:hAnsi="Arial" w:cs="Arial"/>
      <w:noProof/>
      <w:sz w:val="18"/>
      <w:szCs w:val="18"/>
      <w:lang w:eastAsia="zh-TW"/>
    </w:rPr>
  </w:style>
  <w:style w:type="character" w:customStyle="1" w:styleId="Bullet1Char">
    <w:name w:val="Bullet 1 Char"/>
    <w:link w:val="Bullet10"/>
    <w:rsid w:val="006E4858"/>
    <w:rPr>
      <w:sz w:val="22"/>
      <w:szCs w:val="24"/>
    </w:rPr>
  </w:style>
  <w:style w:type="character" w:styleId="Strong">
    <w:name w:val="Strong"/>
    <w:basedOn w:val="DefaultParagraphFont"/>
    <w:uiPriority w:val="22"/>
    <w:qFormat/>
    <w:rsid w:val="00F05288"/>
    <w:rPr>
      <w:b/>
      <w:bCs/>
    </w:rPr>
  </w:style>
  <w:style w:type="paragraph" w:styleId="NormalWeb">
    <w:name w:val="Normal (Web)"/>
    <w:basedOn w:val="Normal"/>
    <w:uiPriority w:val="99"/>
    <w:semiHidden/>
    <w:unhideWhenUsed/>
    <w:locked/>
    <w:rsid w:val="00F05288"/>
    <w:pPr>
      <w:spacing w:before="100" w:beforeAutospacing="1" w:after="100" w:afterAutospacing="1"/>
    </w:pPr>
    <w:rPr>
      <w:sz w:val="24"/>
    </w:rPr>
  </w:style>
  <w:style w:type="paragraph" w:styleId="Revision">
    <w:name w:val="Revision"/>
    <w:hidden/>
    <w:uiPriority w:val="99"/>
    <w:semiHidden/>
    <w:rsid w:val="000E2910"/>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4336">
      <w:marLeft w:val="0"/>
      <w:marRight w:val="0"/>
      <w:marTop w:val="0"/>
      <w:marBottom w:val="0"/>
      <w:divBdr>
        <w:top w:val="none" w:sz="0" w:space="0" w:color="auto"/>
        <w:left w:val="none" w:sz="0" w:space="0" w:color="auto"/>
        <w:bottom w:val="none" w:sz="0" w:space="0" w:color="auto"/>
        <w:right w:val="none" w:sz="0" w:space="0" w:color="auto"/>
      </w:divBdr>
      <w:divsChild>
        <w:div w:id="98374403">
          <w:marLeft w:val="0"/>
          <w:marRight w:val="0"/>
          <w:marTop w:val="0"/>
          <w:marBottom w:val="0"/>
          <w:divBdr>
            <w:top w:val="none" w:sz="0" w:space="0" w:color="auto"/>
            <w:left w:val="none" w:sz="0" w:space="0" w:color="auto"/>
            <w:bottom w:val="none" w:sz="0" w:space="0" w:color="auto"/>
            <w:right w:val="none" w:sz="0" w:space="0" w:color="auto"/>
          </w:divBdr>
          <w:divsChild>
            <w:div w:id="98374329">
              <w:marLeft w:val="0"/>
              <w:marRight w:val="0"/>
              <w:marTop w:val="0"/>
              <w:marBottom w:val="0"/>
              <w:divBdr>
                <w:top w:val="none" w:sz="0" w:space="0" w:color="auto"/>
                <w:left w:val="none" w:sz="0" w:space="0" w:color="auto"/>
                <w:bottom w:val="none" w:sz="0" w:space="0" w:color="auto"/>
                <w:right w:val="none" w:sz="0" w:space="0" w:color="auto"/>
              </w:divBdr>
            </w:div>
            <w:div w:id="98374330">
              <w:marLeft w:val="0"/>
              <w:marRight w:val="0"/>
              <w:marTop w:val="0"/>
              <w:marBottom w:val="0"/>
              <w:divBdr>
                <w:top w:val="none" w:sz="0" w:space="0" w:color="auto"/>
                <w:left w:val="none" w:sz="0" w:space="0" w:color="auto"/>
                <w:bottom w:val="none" w:sz="0" w:space="0" w:color="auto"/>
                <w:right w:val="none" w:sz="0" w:space="0" w:color="auto"/>
              </w:divBdr>
            </w:div>
            <w:div w:id="98374379">
              <w:marLeft w:val="0"/>
              <w:marRight w:val="0"/>
              <w:marTop w:val="0"/>
              <w:marBottom w:val="0"/>
              <w:divBdr>
                <w:top w:val="none" w:sz="0" w:space="0" w:color="auto"/>
                <w:left w:val="none" w:sz="0" w:space="0" w:color="auto"/>
                <w:bottom w:val="none" w:sz="0" w:space="0" w:color="auto"/>
                <w:right w:val="none" w:sz="0" w:space="0" w:color="auto"/>
              </w:divBdr>
            </w:div>
            <w:div w:id="98374404">
              <w:marLeft w:val="0"/>
              <w:marRight w:val="0"/>
              <w:marTop w:val="0"/>
              <w:marBottom w:val="0"/>
              <w:divBdr>
                <w:top w:val="none" w:sz="0" w:space="0" w:color="auto"/>
                <w:left w:val="none" w:sz="0" w:space="0" w:color="auto"/>
                <w:bottom w:val="none" w:sz="0" w:space="0" w:color="auto"/>
                <w:right w:val="none" w:sz="0" w:space="0" w:color="auto"/>
              </w:divBdr>
            </w:div>
            <w:div w:id="98374407">
              <w:marLeft w:val="0"/>
              <w:marRight w:val="0"/>
              <w:marTop w:val="0"/>
              <w:marBottom w:val="0"/>
              <w:divBdr>
                <w:top w:val="none" w:sz="0" w:space="0" w:color="auto"/>
                <w:left w:val="none" w:sz="0" w:space="0" w:color="auto"/>
                <w:bottom w:val="none" w:sz="0" w:space="0" w:color="auto"/>
                <w:right w:val="none" w:sz="0" w:space="0" w:color="auto"/>
              </w:divBdr>
            </w:div>
            <w:div w:id="98374417">
              <w:marLeft w:val="0"/>
              <w:marRight w:val="0"/>
              <w:marTop w:val="0"/>
              <w:marBottom w:val="0"/>
              <w:divBdr>
                <w:top w:val="none" w:sz="0" w:space="0" w:color="auto"/>
                <w:left w:val="none" w:sz="0" w:space="0" w:color="auto"/>
                <w:bottom w:val="none" w:sz="0" w:space="0" w:color="auto"/>
                <w:right w:val="none" w:sz="0" w:space="0" w:color="auto"/>
              </w:divBdr>
            </w:div>
            <w:div w:id="98374419">
              <w:marLeft w:val="0"/>
              <w:marRight w:val="0"/>
              <w:marTop w:val="0"/>
              <w:marBottom w:val="0"/>
              <w:divBdr>
                <w:top w:val="none" w:sz="0" w:space="0" w:color="auto"/>
                <w:left w:val="none" w:sz="0" w:space="0" w:color="auto"/>
                <w:bottom w:val="none" w:sz="0" w:space="0" w:color="auto"/>
                <w:right w:val="none" w:sz="0" w:space="0" w:color="auto"/>
              </w:divBdr>
            </w:div>
            <w:div w:id="98374422">
              <w:marLeft w:val="0"/>
              <w:marRight w:val="0"/>
              <w:marTop w:val="0"/>
              <w:marBottom w:val="0"/>
              <w:divBdr>
                <w:top w:val="none" w:sz="0" w:space="0" w:color="auto"/>
                <w:left w:val="none" w:sz="0" w:space="0" w:color="auto"/>
                <w:bottom w:val="none" w:sz="0" w:space="0" w:color="auto"/>
                <w:right w:val="none" w:sz="0" w:space="0" w:color="auto"/>
              </w:divBdr>
            </w:div>
            <w:div w:id="983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39">
      <w:marLeft w:val="0"/>
      <w:marRight w:val="0"/>
      <w:marTop w:val="0"/>
      <w:marBottom w:val="0"/>
      <w:divBdr>
        <w:top w:val="none" w:sz="0" w:space="0" w:color="auto"/>
        <w:left w:val="none" w:sz="0" w:space="0" w:color="auto"/>
        <w:bottom w:val="none" w:sz="0" w:space="0" w:color="auto"/>
        <w:right w:val="none" w:sz="0" w:space="0" w:color="auto"/>
      </w:divBdr>
      <w:divsChild>
        <w:div w:id="98374420">
          <w:marLeft w:val="0"/>
          <w:marRight w:val="0"/>
          <w:marTop w:val="0"/>
          <w:marBottom w:val="0"/>
          <w:divBdr>
            <w:top w:val="none" w:sz="0" w:space="0" w:color="auto"/>
            <w:left w:val="none" w:sz="0" w:space="0" w:color="auto"/>
            <w:bottom w:val="none" w:sz="0" w:space="0" w:color="auto"/>
            <w:right w:val="none" w:sz="0" w:space="0" w:color="auto"/>
          </w:divBdr>
          <w:divsChild>
            <w:div w:id="98374357">
              <w:marLeft w:val="0"/>
              <w:marRight w:val="0"/>
              <w:marTop w:val="0"/>
              <w:marBottom w:val="0"/>
              <w:divBdr>
                <w:top w:val="none" w:sz="0" w:space="0" w:color="auto"/>
                <w:left w:val="none" w:sz="0" w:space="0" w:color="auto"/>
                <w:bottom w:val="none" w:sz="0" w:space="0" w:color="auto"/>
                <w:right w:val="none" w:sz="0" w:space="0" w:color="auto"/>
              </w:divBdr>
            </w:div>
            <w:div w:id="98374364">
              <w:marLeft w:val="0"/>
              <w:marRight w:val="0"/>
              <w:marTop w:val="0"/>
              <w:marBottom w:val="0"/>
              <w:divBdr>
                <w:top w:val="none" w:sz="0" w:space="0" w:color="auto"/>
                <w:left w:val="none" w:sz="0" w:space="0" w:color="auto"/>
                <w:bottom w:val="none" w:sz="0" w:space="0" w:color="auto"/>
                <w:right w:val="none" w:sz="0" w:space="0" w:color="auto"/>
              </w:divBdr>
            </w:div>
            <w:div w:id="983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40">
      <w:marLeft w:val="0"/>
      <w:marRight w:val="0"/>
      <w:marTop w:val="0"/>
      <w:marBottom w:val="0"/>
      <w:divBdr>
        <w:top w:val="none" w:sz="0" w:space="0" w:color="auto"/>
        <w:left w:val="none" w:sz="0" w:space="0" w:color="auto"/>
        <w:bottom w:val="none" w:sz="0" w:space="0" w:color="auto"/>
        <w:right w:val="none" w:sz="0" w:space="0" w:color="auto"/>
      </w:divBdr>
      <w:divsChild>
        <w:div w:id="98374424">
          <w:marLeft w:val="0"/>
          <w:marRight w:val="0"/>
          <w:marTop w:val="0"/>
          <w:marBottom w:val="0"/>
          <w:divBdr>
            <w:top w:val="none" w:sz="0" w:space="0" w:color="auto"/>
            <w:left w:val="none" w:sz="0" w:space="0" w:color="auto"/>
            <w:bottom w:val="none" w:sz="0" w:space="0" w:color="auto"/>
            <w:right w:val="none" w:sz="0" w:space="0" w:color="auto"/>
          </w:divBdr>
          <w:divsChild>
            <w:div w:id="98374362">
              <w:marLeft w:val="0"/>
              <w:marRight w:val="0"/>
              <w:marTop w:val="0"/>
              <w:marBottom w:val="0"/>
              <w:divBdr>
                <w:top w:val="none" w:sz="0" w:space="0" w:color="auto"/>
                <w:left w:val="none" w:sz="0" w:space="0" w:color="auto"/>
                <w:bottom w:val="none" w:sz="0" w:space="0" w:color="auto"/>
                <w:right w:val="none" w:sz="0" w:space="0" w:color="auto"/>
              </w:divBdr>
            </w:div>
            <w:div w:id="98374382">
              <w:marLeft w:val="0"/>
              <w:marRight w:val="0"/>
              <w:marTop w:val="0"/>
              <w:marBottom w:val="0"/>
              <w:divBdr>
                <w:top w:val="none" w:sz="0" w:space="0" w:color="auto"/>
                <w:left w:val="none" w:sz="0" w:space="0" w:color="auto"/>
                <w:bottom w:val="none" w:sz="0" w:space="0" w:color="auto"/>
                <w:right w:val="none" w:sz="0" w:space="0" w:color="auto"/>
              </w:divBdr>
            </w:div>
            <w:div w:id="98374393">
              <w:marLeft w:val="0"/>
              <w:marRight w:val="0"/>
              <w:marTop w:val="0"/>
              <w:marBottom w:val="0"/>
              <w:divBdr>
                <w:top w:val="none" w:sz="0" w:space="0" w:color="auto"/>
                <w:left w:val="none" w:sz="0" w:space="0" w:color="auto"/>
                <w:bottom w:val="none" w:sz="0" w:space="0" w:color="auto"/>
                <w:right w:val="none" w:sz="0" w:space="0" w:color="auto"/>
              </w:divBdr>
            </w:div>
            <w:div w:id="983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49">
      <w:marLeft w:val="0"/>
      <w:marRight w:val="0"/>
      <w:marTop w:val="0"/>
      <w:marBottom w:val="0"/>
      <w:divBdr>
        <w:top w:val="none" w:sz="0" w:space="0" w:color="auto"/>
        <w:left w:val="none" w:sz="0" w:space="0" w:color="auto"/>
        <w:bottom w:val="none" w:sz="0" w:space="0" w:color="auto"/>
        <w:right w:val="none" w:sz="0" w:space="0" w:color="auto"/>
      </w:divBdr>
      <w:divsChild>
        <w:div w:id="98374395">
          <w:marLeft w:val="0"/>
          <w:marRight w:val="0"/>
          <w:marTop w:val="0"/>
          <w:marBottom w:val="0"/>
          <w:divBdr>
            <w:top w:val="none" w:sz="0" w:space="0" w:color="auto"/>
            <w:left w:val="none" w:sz="0" w:space="0" w:color="auto"/>
            <w:bottom w:val="none" w:sz="0" w:space="0" w:color="auto"/>
            <w:right w:val="none" w:sz="0" w:space="0" w:color="auto"/>
          </w:divBdr>
          <w:divsChild>
            <w:div w:id="98374372">
              <w:marLeft w:val="0"/>
              <w:marRight w:val="0"/>
              <w:marTop w:val="0"/>
              <w:marBottom w:val="0"/>
              <w:divBdr>
                <w:top w:val="none" w:sz="0" w:space="0" w:color="auto"/>
                <w:left w:val="none" w:sz="0" w:space="0" w:color="auto"/>
                <w:bottom w:val="none" w:sz="0" w:space="0" w:color="auto"/>
                <w:right w:val="none" w:sz="0" w:space="0" w:color="auto"/>
              </w:divBdr>
            </w:div>
            <w:div w:id="98374410">
              <w:marLeft w:val="0"/>
              <w:marRight w:val="0"/>
              <w:marTop w:val="0"/>
              <w:marBottom w:val="0"/>
              <w:divBdr>
                <w:top w:val="none" w:sz="0" w:space="0" w:color="auto"/>
                <w:left w:val="none" w:sz="0" w:space="0" w:color="auto"/>
                <w:bottom w:val="none" w:sz="0" w:space="0" w:color="auto"/>
                <w:right w:val="none" w:sz="0" w:space="0" w:color="auto"/>
              </w:divBdr>
            </w:div>
            <w:div w:id="98374431">
              <w:marLeft w:val="0"/>
              <w:marRight w:val="0"/>
              <w:marTop w:val="0"/>
              <w:marBottom w:val="0"/>
              <w:divBdr>
                <w:top w:val="none" w:sz="0" w:space="0" w:color="auto"/>
                <w:left w:val="none" w:sz="0" w:space="0" w:color="auto"/>
                <w:bottom w:val="none" w:sz="0" w:space="0" w:color="auto"/>
                <w:right w:val="none" w:sz="0" w:space="0" w:color="auto"/>
              </w:divBdr>
            </w:div>
            <w:div w:id="98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51">
      <w:marLeft w:val="0"/>
      <w:marRight w:val="0"/>
      <w:marTop w:val="0"/>
      <w:marBottom w:val="0"/>
      <w:divBdr>
        <w:top w:val="none" w:sz="0" w:space="0" w:color="auto"/>
        <w:left w:val="none" w:sz="0" w:space="0" w:color="auto"/>
        <w:bottom w:val="none" w:sz="0" w:space="0" w:color="auto"/>
        <w:right w:val="none" w:sz="0" w:space="0" w:color="auto"/>
      </w:divBdr>
      <w:divsChild>
        <w:div w:id="98374344">
          <w:marLeft w:val="0"/>
          <w:marRight w:val="0"/>
          <w:marTop w:val="0"/>
          <w:marBottom w:val="0"/>
          <w:divBdr>
            <w:top w:val="none" w:sz="0" w:space="0" w:color="auto"/>
            <w:left w:val="none" w:sz="0" w:space="0" w:color="auto"/>
            <w:bottom w:val="none" w:sz="0" w:space="0" w:color="auto"/>
            <w:right w:val="none" w:sz="0" w:space="0" w:color="auto"/>
          </w:divBdr>
          <w:divsChild>
            <w:div w:id="98374354">
              <w:marLeft w:val="0"/>
              <w:marRight w:val="0"/>
              <w:marTop w:val="0"/>
              <w:marBottom w:val="0"/>
              <w:divBdr>
                <w:top w:val="none" w:sz="0" w:space="0" w:color="auto"/>
                <w:left w:val="none" w:sz="0" w:space="0" w:color="auto"/>
                <w:bottom w:val="none" w:sz="0" w:space="0" w:color="auto"/>
                <w:right w:val="none" w:sz="0" w:space="0" w:color="auto"/>
              </w:divBdr>
            </w:div>
            <w:div w:id="983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55">
      <w:marLeft w:val="0"/>
      <w:marRight w:val="0"/>
      <w:marTop w:val="0"/>
      <w:marBottom w:val="0"/>
      <w:divBdr>
        <w:top w:val="none" w:sz="0" w:space="0" w:color="auto"/>
        <w:left w:val="none" w:sz="0" w:space="0" w:color="auto"/>
        <w:bottom w:val="none" w:sz="0" w:space="0" w:color="auto"/>
        <w:right w:val="none" w:sz="0" w:space="0" w:color="auto"/>
      </w:divBdr>
      <w:divsChild>
        <w:div w:id="98374350">
          <w:marLeft w:val="0"/>
          <w:marRight w:val="0"/>
          <w:marTop w:val="0"/>
          <w:marBottom w:val="0"/>
          <w:divBdr>
            <w:top w:val="none" w:sz="0" w:space="0" w:color="auto"/>
            <w:left w:val="none" w:sz="0" w:space="0" w:color="auto"/>
            <w:bottom w:val="none" w:sz="0" w:space="0" w:color="auto"/>
            <w:right w:val="none" w:sz="0" w:space="0" w:color="auto"/>
          </w:divBdr>
          <w:divsChild>
            <w:div w:id="98374388">
              <w:marLeft w:val="0"/>
              <w:marRight w:val="0"/>
              <w:marTop w:val="0"/>
              <w:marBottom w:val="0"/>
              <w:divBdr>
                <w:top w:val="none" w:sz="0" w:space="0" w:color="auto"/>
                <w:left w:val="none" w:sz="0" w:space="0" w:color="auto"/>
                <w:bottom w:val="none" w:sz="0" w:space="0" w:color="auto"/>
                <w:right w:val="none" w:sz="0" w:space="0" w:color="auto"/>
              </w:divBdr>
            </w:div>
            <w:div w:id="98374406">
              <w:marLeft w:val="0"/>
              <w:marRight w:val="0"/>
              <w:marTop w:val="0"/>
              <w:marBottom w:val="0"/>
              <w:divBdr>
                <w:top w:val="none" w:sz="0" w:space="0" w:color="auto"/>
                <w:left w:val="none" w:sz="0" w:space="0" w:color="auto"/>
                <w:bottom w:val="none" w:sz="0" w:space="0" w:color="auto"/>
                <w:right w:val="none" w:sz="0" w:space="0" w:color="auto"/>
              </w:divBdr>
            </w:div>
            <w:div w:id="983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63">
      <w:marLeft w:val="0"/>
      <w:marRight w:val="0"/>
      <w:marTop w:val="0"/>
      <w:marBottom w:val="0"/>
      <w:divBdr>
        <w:top w:val="none" w:sz="0" w:space="0" w:color="auto"/>
        <w:left w:val="none" w:sz="0" w:space="0" w:color="auto"/>
        <w:bottom w:val="none" w:sz="0" w:space="0" w:color="auto"/>
        <w:right w:val="none" w:sz="0" w:space="0" w:color="auto"/>
      </w:divBdr>
      <w:divsChild>
        <w:div w:id="98374333">
          <w:marLeft w:val="0"/>
          <w:marRight w:val="0"/>
          <w:marTop w:val="0"/>
          <w:marBottom w:val="0"/>
          <w:divBdr>
            <w:top w:val="none" w:sz="0" w:space="0" w:color="auto"/>
            <w:left w:val="none" w:sz="0" w:space="0" w:color="auto"/>
            <w:bottom w:val="none" w:sz="0" w:space="0" w:color="auto"/>
            <w:right w:val="none" w:sz="0" w:space="0" w:color="auto"/>
          </w:divBdr>
          <w:divsChild>
            <w:div w:id="98374368">
              <w:marLeft w:val="0"/>
              <w:marRight w:val="0"/>
              <w:marTop w:val="0"/>
              <w:marBottom w:val="0"/>
              <w:divBdr>
                <w:top w:val="none" w:sz="0" w:space="0" w:color="auto"/>
                <w:left w:val="none" w:sz="0" w:space="0" w:color="auto"/>
                <w:bottom w:val="none" w:sz="0" w:space="0" w:color="auto"/>
                <w:right w:val="none" w:sz="0" w:space="0" w:color="auto"/>
              </w:divBdr>
            </w:div>
            <w:div w:id="98374369">
              <w:marLeft w:val="0"/>
              <w:marRight w:val="0"/>
              <w:marTop w:val="0"/>
              <w:marBottom w:val="0"/>
              <w:divBdr>
                <w:top w:val="none" w:sz="0" w:space="0" w:color="auto"/>
                <w:left w:val="none" w:sz="0" w:space="0" w:color="auto"/>
                <w:bottom w:val="none" w:sz="0" w:space="0" w:color="auto"/>
                <w:right w:val="none" w:sz="0" w:space="0" w:color="auto"/>
              </w:divBdr>
            </w:div>
            <w:div w:id="98374375">
              <w:marLeft w:val="0"/>
              <w:marRight w:val="0"/>
              <w:marTop w:val="0"/>
              <w:marBottom w:val="0"/>
              <w:divBdr>
                <w:top w:val="none" w:sz="0" w:space="0" w:color="auto"/>
                <w:left w:val="none" w:sz="0" w:space="0" w:color="auto"/>
                <w:bottom w:val="none" w:sz="0" w:space="0" w:color="auto"/>
                <w:right w:val="none" w:sz="0" w:space="0" w:color="auto"/>
              </w:divBdr>
            </w:div>
            <w:div w:id="98374408">
              <w:marLeft w:val="0"/>
              <w:marRight w:val="0"/>
              <w:marTop w:val="0"/>
              <w:marBottom w:val="0"/>
              <w:divBdr>
                <w:top w:val="none" w:sz="0" w:space="0" w:color="auto"/>
                <w:left w:val="none" w:sz="0" w:space="0" w:color="auto"/>
                <w:bottom w:val="none" w:sz="0" w:space="0" w:color="auto"/>
                <w:right w:val="none" w:sz="0" w:space="0" w:color="auto"/>
              </w:divBdr>
            </w:div>
            <w:div w:id="98374429">
              <w:marLeft w:val="0"/>
              <w:marRight w:val="0"/>
              <w:marTop w:val="0"/>
              <w:marBottom w:val="0"/>
              <w:divBdr>
                <w:top w:val="none" w:sz="0" w:space="0" w:color="auto"/>
                <w:left w:val="none" w:sz="0" w:space="0" w:color="auto"/>
                <w:bottom w:val="none" w:sz="0" w:space="0" w:color="auto"/>
                <w:right w:val="none" w:sz="0" w:space="0" w:color="auto"/>
              </w:divBdr>
            </w:div>
            <w:div w:id="98374436">
              <w:marLeft w:val="0"/>
              <w:marRight w:val="0"/>
              <w:marTop w:val="0"/>
              <w:marBottom w:val="0"/>
              <w:divBdr>
                <w:top w:val="none" w:sz="0" w:space="0" w:color="auto"/>
                <w:left w:val="none" w:sz="0" w:space="0" w:color="auto"/>
                <w:bottom w:val="none" w:sz="0" w:space="0" w:color="auto"/>
                <w:right w:val="none" w:sz="0" w:space="0" w:color="auto"/>
              </w:divBdr>
            </w:div>
            <w:div w:id="983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73">
      <w:marLeft w:val="0"/>
      <w:marRight w:val="0"/>
      <w:marTop w:val="0"/>
      <w:marBottom w:val="0"/>
      <w:divBdr>
        <w:top w:val="none" w:sz="0" w:space="0" w:color="auto"/>
        <w:left w:val="none" w:sz="0" w:space="0" w:color="auto"/>
        <w:bottom w:val="none" w:sz="0" w:space="0" w:color="auto"/>
        <w:right w:val="none" w:sz="0" w:space="0" w:color="auto"/>
      </w:divBdr>
      <w:divsChild>
        <w:div w:id="98374367">
          <w:marLeft w:val="274"/>
          <w:marRight w:val="0"/>
          <w:marTop w:val="0"/>
          <w:marBottom w:val="0"/>
          <w:divBdr>
            <w:top w:val="none" w:sz="0" w:space="0" w:color="auto"/>
            <w:left w:val="none" w:sz="0" w:space="0" w:color="auto"/>
            <w:bottom w:val="none" w:sz="0" w:space="0" w:color="auto"/>
            <w:right w:val="none" w:sz="0" w:space="0" w:color="auto"/>
          </w:divBdr>
        </w:div>
        <w:div w:id="98374402">
          <w:marLeft w:val="274"/>
          <w:marRight w:val="0"/>
          <w:marTop w:val="0"/>
          <w:marBottom w:val="0"/>
          <w:divBdr>
            <w:top w:val="none" w:sz="0" w:space="0" w:color="auto"/>
            <w:left w:val="none" w:sz="0" w:space="0" w:color="auto"/>
            <w:bottom w:val="none" w:sz="0" w:space="0" w:color="auto"/>
            <w:right w:val="none" w:sz="0" w:space="0" w:color="auto"/>
          </w:divBdr>
        </w:div>
        <w:div w:id="98374413">
          <w:marLeft w:val="274"/>
          <w:marRight w:val="0"/>
          <w:marTop w:val="0"/>
          <w:marBottom w:val="0"/>
          <w:divBdr>
            <w:top w:val="none" w:sz="0" w:space="0" w:color="auto"/>
            <w:left w:val="none" w:sz="0" w:space="0" w:color="auto"/>
            <w:bottom w:val="none" w:sz="0" w:space="0" w:color="auto"/>
            <w:right w:val="none" w:sz="0" w:space="0" w:color="auto"/>
          </w:divBdr>
        </w:div>
        <w:div w:id="98374455">
          <w:marLeft w:val="274"/>
          <w:marRight w:val="0"/>
          <w:marTop w:val="0"/>
          <w:marBottom w:val="0"/>
          <w:divBdr>
            <w:top w:val="none" w:sz="0" w:space="0" w:color="auto"/>
            <w:left w:val="none" w:sz="0" w:space="0" w:color="auto"/>
            <w:bottom w:val="none" w:sz="0" w:space="0" w:color="auto"/>
            <w:right w:val="none" w:sz="0" w:space="0" w:color="auto"/>
          </w:divBdr>
        </w:div>
      </w:divsChild>
    </w:div>
    <w:div w:id="98374374">
      <w:marLeft w:val="0"/>
      <w:marRight w:val="0"/>
      <w:marTop w:val="0"/>
      <w:marBottom w:val="0"/>
      <w:divBdr>
        <w:top w:val="none" w:sz="0" w:space="0" w:color="auto"/>
        <w:left w:val="none" w:sz="0" w:space="0" w:color="auto"/>
        <w:bottom w:val="none" w:sz="0" w:space="0" w:color="auto"/>
        <w:right w:val="none" w:sz="0" w:space="0" w:color="auto"/>
      </w:divBdr>
      <w:divsChild>
        <w:div w:id="98374366">
          <w:marLeft w:val="0"/>
          <w:marRight w:val="0"/>
          <w:marTop w:val="0"/>
          <w:marBottom w:val="0"/>
          <w:divBdr>
            <w:top w:val="none" w:sz="0" w:space="0" w:color="auto"/>
            <w:left w:val="none" w:sz="0" w:space="0" w:color="auto"/>
            <w:bottom w:val="none" w:sz="0" w:space="0" w:color="auto"/>
            <w:right w:val="none" w:sz="0" w:space="0" w:color="auto"/>
          </w:divBdr>
          <w:divsChild>
            <w:div w:id="98374359">
              <w:marLeft w:val="0"/>
              <w:marRight w:val="0"/>
              <w:marTop w:val="0"/>
              <w:marBottom w:val="0"/>
              <w:divBdr>
                <w:top w:val="none" w:sz="0" w:space="0" w:color="auto"/>
                <w:left w:val="none" w:sz="0" w:space="0" w:color="auto"/>
                <w:bottom w:val="none" w:sz="0" w:space="0" w:color="auto"/>
                <w:right w:val="none" w:sz="0" w:space="0" w:color="auto"/>
              </w:divBdr>
            </w:div>
            <w:div w:id="98374439">
              <w:marLeft w:val="0"/>
              <w:marRight w:val="0"/>
              <w:marTop w:val="0"/>
              <w:marBottom w:val="0"/>
              <w:divBdr>
                <w:top w:val="none" w:sz="0" w:space="0" w:color="auto"/>
                <w:left w:val="none" w:sz="0" w:space="0" w:color="auto"/>
                <w:bottom w:val="none" w:sz="0" w:space="0" w:color="auto"/>
                <w:right w:val="none" w:sz="0" w:space="0" w:color="auto"/>
              </w:divBdr>
            </w:div>
            <w:div w:id="98374449">
              <w:marLeft w:val="0"/>
              <w:marRight w:val="0"/>
              <w:marTop w:val="0"/>
              <w:marBottom w:val="0"/>
              <w:divBdr>
                <w:top w:val="none" w:sz="0" w:space="0" w:color="auto"/>
                <w:left w:val="none" w:sz="0" w:space="0" w:color="auto"/>
                <w:bottom w:val="none" w:sz="0" w:space="0" w:color="auto"/>
                <w:right w:val="none" w:sz="0" w:space="0" w:color="auto"/>
              </w:divBdr>
            </w:div>
            <w:div w:id="983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84">
      <w:marLeft w:val="0"/>
      <w:marRight w:val="0"/>
      <w:marTop w:val="0"/>
      <w:marBottom w:val="0"/>
      <w:divBdr>
        <w:top w:val="none" w:sz="0" w:space="0" w:color="auto"/>
        <w:left w:val="none" w:sz="0" w:space="0" w:color="auto"/>
        <w:bottom w:val="none" w:sz="0" w:space="0" w:color="auto"/>
        <w:right w:val="none" w:sz="0" w:space="0" w:color="auto"/>
      </w:divBdr>
      <w:divsChild>
        <w:div w:id="98374337">
          <w:marLeft w:val="0"/>
          <w:marRight w:val="0"/>
          <w:marTop w:val="0"/>
          <w:marBottom w:val="0"/>
          <w:divBdr>
            <w:top w:val="none" w:sz="0" w:space="0" w:color="auto"/>
            <w:left w:val="none" w:sz="0" w:space="0" w:color="auto"/>
            <w:bottom w:val="none" w:sz="0" w:space="0" w:color="auto"/>
            <w:right w:val="none" w:sz="0" w:space="0" w:color="auto"/>
          </w:divBdr>
          <w:divsChild>
            <w:div w:id="98374394">
              <w:marLeft w:val="0"/>
              <w:marRight w:val="0"/>
              <w:marTop w:val="0"/>
              <w:marBottom w:val="0"/>
              <w:divBdr>
                <w:top w:val="none" w:sz="0" w:space="0" w:color="auto"/>
                <w:left w:val="none" w:sz="0" w:space="0" w:color="auto"/>
                <w:bottom w:val="none" w:sz="0" w:space="0" w:color="auto"/>
                <w:right w:val="none" w:sz="0" w:space="0" w:color="auto"/>
              </w:divBdr>
            </w:div>
            <w:div w:id="9837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86">
      <w:marLeft w:val="0"/>
      <w:marRight w:val="0"/>
      <w:marTop w:val="0"/>
      <w:marBottom w:val="0"/>
      <w:divBdr>
        <w:top w:val="none" w:sz="0" w:space="0" w:color="auto"/>
        <w:left w:val="none" w:sz="0" w:space="0" w:color="auto"/>
        <w:bottom w:val="none" w:sz="0" w:space="0" w:color="auto"/>
        <w:right w:val="none" w:sz="0" w:space="0" w:color="auto"/>
      </w:divBdr>
      <w:divsChild>
        <w:div w:id="98374358">
          <w:marLeft w:val="0"/>
          <w:marRight w:val="0"/>
          <w:marTop w:val="0"/>
          <w:marBottom w:val="0"/>
          <w:divBdr>
            <w:top w:val="none" w:sz="0" w:space="0" w:color="auto"/>
            <w:left w:val="none" w:sz="0" w:space="0" w:color="auto"/>
            <w:bottom w:val="none" w:sz="0" w:space="0" w:color="auto"/>
            <w:right w:val="none" w:sz="0" w:space="0" w:color="auto"/>
          </w:divBdr>
          <w:divsChild>
            <w:div w:id="98374361">
              <w:marLeft w:val="0"/>
              <w:marRight w:val="0"/>
              <w:marTop w:val="0"/>
              <w:marBottom w:val="0"/>
              <w:divBdr>
                <w:top w:val="none" w:sz="0" w:space="0" w:color="auto"/>
                <w:left w:val="none" w:sz="0" w:space="0" w:color="auto"/>
                <w:bottom w:val="none" w:sz="0" w:space="0" w:color="auto"/>
                <w:right w:val="none" w:sz="0" w:space="0" w:color="auto"/>
              </w:divBdr>
            </w:div>
            <w:div w:id="98374365">
              <w:marLeft w:val="0"/>
              <w:marRight w:val="0"/>
              <w:marTop w:val="0"/>
              <w:marBottom w:val="0"/>
              <w:divBdr>
                <w:top w:val="none" w:sz="0" w:space="0" w:color="auto"/>
                <w:left w:val="none" w:sz="0" w:space="0" w:color="auto"/>
                <w:bottom w:val="none" w:sz="0" w:space="0" w:color="auto"/>
                <w:right w:val="none" w:sz="0" w:space="0" w:color="auto"/>
              </w:divBdr>
            </w:div>
            <w:div w:id="98374409">
              <w:marLeft w:val="0"/>
              <w:marRight w:val="0"/>
              <w:marTop w:val="0"/>
              <w:marBottom w:val="0"/>
              <w:divBdr>
                <w:top w:val="none" w:sz="0" w:space="0" w:color="auto"/>
                <w:left w:val="none" w:sz="0" w:space="0" w:color="auto"/>
                <w:bottom w:val="none" w:sz="0" w:space="0" w:color="auto"/>
                <w:right w:val="none" w:sz="0" w:space="0" w:color="auto"/>
              </w:divBdr>
            </w:div>
            <w:div w:id="98374418">
              <w:marLeft w:val="0"/>
              <w:marRight w:val="0"/>
              <w:marTop w:val="0"/>
              <w:marBottom w:val="0"/>
              <w:divBdr>
                <w:top w:val="none" w:sz="0" w:space="0" w:color="auto"/>
                <w:left w:val="none" w:sz="0" w:space="0" w:color="auto"/>
                <w:bottom w:val="none" w:sz="0" w:space="0" w:color="auto"/>
                <w:right w:val="none" w:sz="0" w:space="0" w:color="auto"/>
              </w:divBdr>
            </w:div>
            <w:div w:id="98374421">
              <w:marLeft w:val="0"/>
              <w:marRight w:val="0"/>
              <w:marTop w:val="0"/>
              <w:marBottom w:val="0"/>
              <w:divBdr>
                <w:top w:val="none" w:sz="0" w:space="0" w:color="auto"/>
                <w:left w:val="none" w:sz="0" w:space="0" w:color="auto"/>
                <w:bottom w:val="none" w:sz="0" w:space="0" w:color="auto"/>
                <w:right w:val="none" w:sz="0" w:space="0" w:color="auto"/>
              </w:divBdr>
            </w:div>
            <w:div w:id="98374423">
              <w:marLeft w:val="0"/>
              <w:marRight w:val="0"/>
              <w:marTop w:val="0"/>
              <w:marBottom w:val="0"/>
              <w:divBdr>
                <w:top w:val="none" w:sz="0" w:space="0" w:color="auto"/>
                <w:left w:val="none" w:sz="0" w:space="0" w:color="auto"/>
                <w:bottom w:val="none" w:sz="0" w:space="0" w:color="auto"/>
                <w:right w:val="none" w:sz="0" w:space="0" w:color="auto"/>
              </w:divBdr>
            </w:div>
            <w:div w:id="98374430">
              <w:marLeft w:val="0"/>
              <w:marRight w:val="0"/>
              <w:marTop w:val="0"/>
              <w:marBottom w:val="0"/>
              <w:divBdr>
                <w:top w:val="none" w:sz="0" w:space="0" w:color="auto"/>
                <w:left w:val="none" w:sz="0" w:space="0" w:color="auto"/>
                <w:bottom w:val="none" w:sz="0" w:space="0" w:color="auto"/>
                <w:right w:val="none" w:sz="0" w:space="0" w:color="auto"/>
              </w:divBdr>
            </w:div>
            <w:div w:id="98374447">
              <w:marLeft w:val="0"/>
              <w:marRight w:val="0"/>
              <w:marTop w:val="0"/>
              <w:marBottom w:val="0"/>
              <w:divBdr>
                <w:top w:val="none" w:sz="0" w:space="0" w:color="auto"/>
                <w:left w:val="none" w:sz="0" w:space="0" w:color="auto"/>
                <w:bottom w:val="none" w:sz="0" w:space="0" w:color="auto"/>
                <w:right w:val="none" w:sz="0" w:space="0" w:color="auto"/>
              </w:divBdr>
            </w:div>
            <w:div w:id="983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87">
      <w:marLeft w:val="0"/>
      <w:marRight w:val="0"/>
      <w:marTop w:val="0"/>
      <w:marBottom w:val="0"/>
      <w:divBdr>
        <w:top w:val="none" w:sz="0" w:space="0" w:color="auto"/>
        <w:left w:val="none" w:sz="0" w:space="0" w:color="auto"/>
        <w:bottom w:val="none" w:sz="0" w:space="0" w:color="auto"/>
        <w:right w:val="none" w:sz="0" w:space="0" w:color="auto"/>
      </w:divBdr>
      <w:divsChild>
        <w:div w:id="98374448">
          <w:marLeft w:val="0"/>
          <w:marRight w:val="0"/>
          <w:marTop w:val="0"/>
          <w:marBottom w:val="0"/>
          <w:divBdr>
            <w:top w:val="none" w:sz="0" w:space="0" w:color="auto"/>
            <w:left w:val="none" w:sz="0" w:space="0" w:color="auto"/>
            <w:bottom w:val="none" w:sz="0" w:space="0" w:color="auto"/>
            <w:right w:val="none" w:sz="0" w:space="0" w:color="auto"/>
          </w:divBdr>
          <w:divsChild>
            <w:div w:id="983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89">
      <w:marLeft w:val="0"/>
      <w:marRight w:val="0"/>
      <w:marTop w:val="0"/>
      <w:marBottom w:val="0"/>
      <w:divBdr>
        <w:top w:val="none" w:sz="0" w:space="0" w:color="auto"/>
        <w:left w:val="none" w:sz="0" w:space="0" w:color="auto"/>
        <w:bottom w:val="none" w:sz="0" w:space="0" w:color="auto"/>
        <w:right w:val="none" w:sz="0" w:space="0" w:color="auto"/>
      </w:divBdr>
      <w:divsChild>
        <w:div w:id="98374441">
          <w:marLeft w:val="0"/>
          <w:marRight w:val="0"/>
          <w:marTop w:val="0"/>
          <w:marBottom w:val="0"/>
          <w:divBdr>
            <w:top w:val="none" w:sz="0" w:space="0" w:color="auto"/>
            <w:left w:val="none" w:sz="0" w:space="0" w:color="auto"/>
            <w:bottom w:val="none" w:sz="0" w:space="0" w:color="auto"/>
            <w:right w:val="none" w:sz="0" w:space="0" w:color="auto"/>
          </w:divBdr>
          <w:divsChild>
            <w:div w:id="98374331">
              <w:marLeft w:val="0"/>
              <w:marRight w:val="0"/>
              <w:marTop w:val="0"/>
              <w:marBottom w:val="0"/>
              <w:divBdr>
                <w:top w:val="none" w:sz="0" w:space="0" w:color="auto"/>
                <w:left w:val="none" w:sz="0" w:space="0" w:color="auto"/>
                <w:bottom w:val="none" w:sz="0" w:space="0" w:color="auto"/>
                <w:right w:val="none" w:sz="0" w:space="0" w:color="auto"/>
              </w:divBdr>
            </w:div>
            <w:div w:id="98374342">
              <w:marLeft w:val="0"/>
              <w:marRight w:val="0"/>
              <w:marTop w:val="0"/>
              <w:marBottom w:val="0"/>
              <w:divBdr>
                <w:top w:val="none" w:sz="0" w:space="0" w:color="auto"/>
                <w:left w:val="none" w:sz="0" w:space="0" w:color="auto"/>
                <w:bottom w:val="none" w:sz="0" w:space="0" w:color="auto"/>
                <w:right w:val="none" w:sz="0" w:space="0" w:color="auto"/>
              </w:divBdr>
            </w:div>
            <w:div w:id="98374343">
              <w:marLeft w:val="0"/>
              <w:marRight w:val="0"/>
              <w:marTop w:val="0"/>
              <w:marBottom w:val="0"/>
              <w:divBdr>
                <w:top w:val="none" w:sz="0" w:space="0" w:color="auto"/>
                <w:left w:val="none" w:sz="0" w:space="0" w:color="auto"/>
                <w:bottom w:val="none" w:sz="0" w:space="0" w:color="auto"/>
                <w:right w:val="none" w:sz="0" w:space="0" w:color="auto"/>
              </w:divBdr>
            </w:div>
            <w:div w:id="98374345">
              <w:marLeft w:val="0"/>
              <w:marRight w:val="0"/>
              <w:marTop w:val="0"/>
              <w:marBottom w:val="0"/>
              <w:divBdr>
                <w:top w:val="none" w:sz="0" w:space="0" w:color="auto"/>
                <w:left w:val="none" w:sz="0" w:space="0" w:color="auto"/>
                <w:bottom w:val="none" w:sz="0" w:space="0" w:color="auto"/>
                <w:right w:val="none" w:sz="0" w:space="0" w:color="auto"/>
              </w:divBdr>
            </w:div>
            <w:div w:id="98374380">
              <w:marLeft w:val="0"/>
              <w:marRight w:val="0"/>
              <w:marTop w:val="0"/>
              <w:marBottom w:val="0"/>
              <w:divBdr>
                <w:top w:val="none" w:sz="0" w:space="0" w:color="auto"/>
                <w:left w:val="none" w:sz="0" w:space="0" w:color="auto"/>
                <w:bottom w:val="none" w:sz="0" w:space="0" w:color="auto"/>
                <w:right w:val="none" w:sz="0" w:space="0" w:color="auto"/>
              </w:divBdr>
            </w:div>
            <w:div w:id="98374385">
              <w:marLeft w:val="0"/>
              <w:marRight w:val="0"/>
              <w:marTop w:val="0"/>
              <w:marBottom w:val="0"/>
              <w:divBdr>
                <w:top w:val="none" w:sz="0" w:space="0" w:color="auto"/>
                <w:left w:val="none" w:sz="0" w:space="0" w:color="auto"/>
                <w:bottom w:val="none" w:sz="0" w:space="0" w:color="auto"/>
                <w:right w:val="none" w:sz="0" w:space="0" w:color="auto"/>
              </w:divBdr>
            </w:div>
            <w:div w:id="98374432">
              <w:marLeft w:val="0"/>
              <w:marRight w:val="0"/>
              <w:marTop w:val="0"/>
              <w:marBottom w:val="0"/>
              <w:divBdr>
                <w:top w:val="none" w:sz="0" w:space="0" w:color="auto"/>
                <w:left w:val="none" w:sz="0" w:space="0" w:color="auto"/>
                <w:bottom w:val="none" w:sz="0" w:space="0" w:color="auto"/>
                <w:right w:val="none" w:sz="0" w:space="0" w:color="auto"/>
              </w:divBdr>
            </w:div>
            <w:div w:id="98374452">
              <w:marLeft w:val="0"/>
              <w:marRight w:val="0"/>
              <w:marTop w:val="0"/>
              <w:marBottom w:val="0"/>
              <w:divBdr>
                <w:top w:val="none" w:sz="0" w:space="0" w:color="auto"/>
                <w:left w:val="none" w:sz="0" w:space="0" w:color="auto"/>
                <w:bottom w:val="none" w:sz="0" w:space="0" w:color="auto"/>
                <w:right w:val="none" w:sz="0" w:space="0" w:color="auto"/>
              </w:divBdr>
            </w:div>
            <w:div w:id="983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399">
      <w:marLeft w:val="0"/>
      <w:marRight w:val="0"/>
      <w:marTop w:val="0"/>
      <w:marBottom w:val="0"/>
      <w:divBdr>
        <w:top w:val="none" w:sz="0" w:space="0" w:color="auto"/>
        <w:left w:val="none" w:sz="0" w:space="0" w:color="auto"/>
        <w:bottom w:val="none" w:sz="0" w:space="0" w:color="auto"/>
        <w:right w:val="none" w:sz="0" w:space="0" w:color="auto"/>
      </w:divBdr>
      <w:divsChild>
        <w:div w:id="98374341">
          <w:marLeft w:val="0"/>
          <w:marRight w:val="0"/>
          <w:marTop w:val="0"/>
          <w:marBottom w:val="0"/>
          <w:divBdr>
            <w:top w:val="none" w:sz="0" w:space="0" w:color="auto"/>
            <w:left w:val="none" w:sz="0" w:space="0" w:color="auto"/>
            <w:bottom w:val="none" w:sz="0" w:space="0" w:color="auto"/>
            <w:right w:val="none" w:sz="0" w:space="0" w:color="auto"/>
          </w:divBdr>
        </w:div>
      </w:divsChild>
    </w:div>
    <w:div w:id="98374405">
      <w:marLeft w:val="0"/>
      <w:marRight w:val="0"/>
      <w:marTop w:val="0"/>
      <w:marBottom w:val="0"/>
      <w:divBdr>
        <w:top w:val="none" w:sz="0" w:space="0" w:color="auto"/>
        <w:left w:val="none" w:sz="0" w:space="0" w:color="auto"/>
        <w:bottom w:val="none" w:sz="0" w:space="0" w:color="auto"/>
        <w:right w:val="none" w:sz="0" w:space="0" w:color="auto"/>
      </w:divBdr>
      <w:divsChild>
        <w:div w:id="98374356">
          <w:marLeft w:val="0"/>
          <w:marRight w:val="0"/>
          <w:marTop w:val="0"/>
          <w:marBottom w:val="0"/>
          <w:divBdr>
            <w:top w:val="none" w:sz="0" w:space="0" w:color="auto"/>
            <w:left w:val="none" w:sz="0" w:space="0" w:color="auto"/>
            <w:bottom w:val="none" w:sz="0" w:space="0" w:color="auto"/>
            <w:right w:val="none" w:sz="0" w:space="0" w:color="auto"/>
          </w:divBdr>
          <w:divsChild>
            <w:div w:id="98374338">
              <w:marLeft w:val="0"/>
              <w:marRight w:val="0"/>
              <w:marTop w:val="0"/>
              <w:marBottom w:val="0"/>
              <w:divBdr>
                <w:top w:val="none" w:sz="0" w:space="0" w:color="auto"/>
                <w:left w:val="none" w:sz="0" w:space="0" w:color="auto"/>
                <w:bottom w:val="none" w:sz="0" w:space="0" w:color="auto"/>
                <w:right w:val="none" w:sz="0" w:space="0" w:color="auto"/>
              </w:divBdr>
            </w:div>
            <w:div w:id="98374348">
              <w:marLeft w:val="0"/>
              <w:marRight w:val="0"/>
              <w:marTop w:val="0"/>
              <w:marBottom w:val="0"/>
              <w:divBdr>
                <w:top w:val="none" w:sz="0" w:space="0" w:color="auto"/>
                <w:left w:val="none" w:sz="0" w:space="0" w:color="auto"/>
                <w:bottom w:val="none" w:sz="0" w:space="0" w:color="auto"/>
                <w:right w:val="none" w:sz="0" w:space="0" w:color="auto"/>
              </w:divBdr>
            </w:div>
            <w:div w:id="983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11">
      <w:marLeft w:val="0"/>
      <w:marRight w:val="0"/>
      <w:marTop w:val="0"/>
      <w:marBottom w:val="0"/>
      <w:divBdr>
        <w:top w:val="none" w:sz="0" w:space="0" w:color="auto"/>
        <w:left w:val="none" w:sz="0" w:space="0" w:color="auto"/>
        <w:bottom w:val="none" w:sz="0" w:space="0" w:color="auto"/>
        <w:right w:val="none" w:sz="0" w:space="0" w:color="auto"/>
      </w:divBdr>
      <w:divsChild>
        <w:div w:id="98374398">
          <w:marLeft w:val="0"/>
          <w:marRight w:val="0"/>
          <w:marTop w:val="0"/>
          <w:marBottom w:val="0"/>
          <w:divBdr>
            <w:top w:val="none" w:sz="0" w:space="0" w:color="auto"/>
            <w:left w:val="none" w:sz="0" w:space="0" w:color="auto"/>
            <w:bottom w:val="none" w:sz="0" w:space="0" w:color="auto"/>
            <w:right w:val="none" w:sz="0" w:space="0" w:color="auto"/>
          </w:divBdr>
          <w:divsChild>
            <w:div w:id="98374397">
              <w:marLeft w:val="0"/>
              <w:marRight w:val="0"/>
              <w:marTop w:val="0"/>
              <w:marBottom w:val="0"/>
              <w:divBdr>
                <w:top w:val="none" w:sz="0" w:space="0" w:color="auto"/>
                <w:left w:val="none" w:sz="0" w:space="0" w:color="auto"/>
                <w:bottom w:val="none" w:sz="0" w:space="0" w:color="auto"/>
                <w:right w:val="none" w:sz="0" w:space="0" w:color="auto"/>
              </w:divBdr>
            </w:div>
            <w:div w:id="983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12">
      <w:marLeft w:val="0"/>
      <w:marRight w:val="0"/>
      <w:marTop w:val="0"/>
      <w:marBottom w:val="0"/>
      <w:divBdr>
        <w:top w:val="none" w:sz="0" w:space="0" w:color="auto"/>
        <w:left w:val="none" w:sz="0" w:space="0" w:color="auto"/>
        <w:bottom w:val="none" w:sz="0" w:space="0" w:color="auto"/>
        <w:right w:val="none" w:sz="0" w:space="0" w:color="auto"/>
      </w:divBdr>
      <w:divsChild>
        <w:div w:id="98374401">
          <w:marLeft w:val="0"/>
          <w:marRight w:val="0"/>
          <w:marTop w:val="0"/>
          <w:marBottom w:val="0"/>
          <w:divBdr>
            <w:top w:val="none" w:sz="0" w:space="0" w:color="auto"/>
            <w:left w:val="none" w:sz="0" w:space="0" w:color="auto"/>
            <w:bottom w:val="none" w:sz="0" w:space="0" w:color="auto"/>
            <w:right w:val="none" w:sz="0" w:space="0" w:color="auto"/>
          </w:divBdr>
          <w:divsChild>
            <w:div w:id="98374332">
              <w:marLeft w:val="0"/>
              <w:marRight w:val="0"/>
              <w:marTop w:val="0"/>
              <w:marBottom w:val="0"/>
              <w:divBdr>
                <w:top w:val="none" w:sz="0" w:space="0" w:color="auto"/>
                <w:left w:val="none" w:sz="0" w:space="0" w:color="auto"/>
                <w:bottom w:val="none" w:sz="0" w:space="0" w:color="auto"/>
                <w:right w:val="none" w:sz="0" w:space="0" w:color="auto"/>
              </w:divBdr>
            </w:div>
            <w:div w:id="98374347">
              <w:marLeft w:val="0"/>
              <w:marRight w:val="0"/>
              <w:marTop w:val="0"/>
              <w:marBottom w:val="0"/>
              <w:divBdr>
                <w:top w:val="none" w:sz="0" w:space="0" w:color="auto"/>
                <w:left w:val="none" w:sz="0" w:space="0" w:color="auto"/>
                <w:bottom w:val="none" w:sz="0" w:space="0" w:color="auto"/>
                <w:right w:val="none" w:sz="0" w:space="0" w:color="auto"/>
              </w:divBdr>
            </w:div>
            <w:div w:id="98374376">
              <w:marLeft w:val="0"/>
              <w:marRight w:val="0"/>
              <w:marTop w:val="0"/>
              <w:marBottom w:val="0"/>
              <w:divBdr>
                <w:top w:val="none" w:sz="0" w:space="0" w:color="auto"/>
                <w:left w:val="none" w:sz="0" w:space="0" w:color="auto"/>
                <w:bottom w:val="none" w:sz="0" w:space="0" w:color="auto"/>
                <w:right w:val="none" w:sz="0" w:space="0" w:color="auto"/>
              </w:divBdr>
            </w:div>
            <w:div w:id="98374390">
              <w:marLeft w:val="0"/>
              <w:marRight w:val="0"/>
              <w:marTop w:val="0"/>
              <w:marBottom w:val="0"/>
              <w:divBdr>
                <w:top w:val="none" w:sz="0" w:space="0" w:color="auto"/>
                <w:left w:val="none" w:sz="0" w:space="0" w:color="auto"/>
                <w:bottom w:val="none" w:sz="0" w:space="0" w:color="auto"/>
                <w:right w:val="none" w:sz="0" w:space="0" w:color="auto"/>
              </w:divBdr>
            </w:div>
            <w:div w:id="98374396">
              <w:marLeft w:val="0"/>
              <w:marRight w:val="0"/>
              <w:marTop w:val="0"/>
              <w:marBottom w:val="0"/>
              <w:divBdr>
                <w:top w:val="none" w:sz="0" w:space="0" w:color="auto"/>
                <w:left w:val="none" w:sz="0" w:space="0" w:color="auto"/>
                <w:bottom w:val="none" w:sz="0" w:space="0" w:color="auto"/>
                <w:right w:val="none" w:sz="0" w:space="0" w:color="auto"/>
              </w:divBdr>
            </w:div>
            <w:div w:id="983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14">
      <w:marLeft w:val="0"/>
      <w:marRight w:val="0"/>
      <w:marTop w:val="0"/>
      <w:marBottom w:val="0"/>
      <w:divBdr>
        <w:top w:val="none" w:sz="0" w:space="0" w:color="auto"/>
        <w:left w:val="none" w:sz="0" w:space="0" w:color="auto"/>
        <w:bottom w:val="none" w:sz="0" w:space="0" w:color="auto"/>
        <w:right w:val="none" w:sz="0" w:space="0" w:color="auto"/>
      </w:divBdr>
      <w:divsChild>
        <w:div w:id="98374378">
          <w:marLeft w:val="0"/>
          <w:marRight w:val="0"/>
          <w:marTop w:val="0"/>
          <w:marBottom w:val="0"/>
          <w:divBdr>
            <w:top w:val="none" w:sz="0" w:space="0" w:color="auto"/>
            <w:left w:val="none" w:sz="0" w:space="0" w:color="auto"/>
            <w:bottom w:val="none" w:sz="0" w:space="0" w:color="auto"/>
            <w:right w:val="none" w:sz="0" w:space="0" w:color="auto"/>
          </w:divBdr>
          <w:divsChild>
            <w:div w:id="98374353">
              <w:marLeft w:val="0"/>
              <w:marRight w:val="0"/>
              <w:marTop w:val="0"/>
              <w:marBottom w:val="0"/>
              <w:divBdr>
                <w:top w:val="none" w:sz="0" w:space="0" w:color="auto"/>
                <w:left w:val="none" w:sz="0" w:space="0" w:color="auto"/>
                <w:bottom w:val="none" w:sz="0" w:space="0" w:color="auto"/>
                <w:right w:val="none" w:sz="0" w:space="0" w:color="auto"/>
              </w:divBdr>
            </w:div>
            <w:div w:id="983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16">
      <w:marLeft w:val="0"/>
      <w:marRight w:val="0"/>
      <w:marTop w:val="0"/>
      <w:marBottom w:val="0"/>
      <w:divBdr>
        <w:top w:val="none" w:sz="0" w:space="0" w:color="auto"/>
        <w:left w:val="none" w:sz="0" w:space="0" w:color="auto"/>
        <w:bottom w:val="none" w:sz="0" w:space="0" w:color="auto"/>
        <w:right w:val="none" w:sz="0" w:space="0" w:color="auto"/>
      </w:divBdr>
      <w:divsChild>
        <w:div w:id="98374371">
          <w:marLeft w:val="0"/>
          <w:marRight w:val="0"/>
          <w:marTop w:val="0"/>
          <w:marBottom w:val="0"/>
          <w:divBdr>
            <w:top w:val="none" w:sz="0" w:space="0" w:color="auto"/>
            <w:left w:val="none" w:sz="0" w:space="0" w:color="auto"/>
            <w:bottom w:val="none" w:sz="0" w:space="0" w:color="auto"/>
            <w:right w:val="none" w:sz="0" w:space="0" w:color="auto"/>
          </w:divBdr>
          <w:divsChild>
            <w:div w:id="98374426">
              <w:marLeft w:val="0"/>
              <w:marRight w:val="0"/>
              <w:marTop w:val="0"/>
              <w:marBottom w:val="0"/>
              <w:divBdr>
                <w:top w:val="none" w:sz="0" w:space="0" w:color="auto"/>
                <w:left w:val="none" w:sz="0" w:space="0" w:color="auto"/>
                <w:bottom w:val="none" w:sz="0" w:space="0" w:color="auto"/>
                <w:right w:val="none" w:sz="0" w:space="0" w:color="auto"/>
              </w:divBdr>
            </w:div>
            <w:div w:id="983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25">
      <w:marLeft w:val="0"/>
      <w:marRight w:val="0"/>
      <w:marTop w:val="0"/>
      <w:marBottom w:val="0"/>
      <w:divBdr>
        <w:top w:val="none" w:sz="0" w:space="0" w:color="auto"/>
        <w:left w:val="none" w:sz="0" w:space="0" w:color="auto"/>
        <w:bottom w:val="none" w:sz="0" w:space="0" w:color="auto"/>
        <w:right w:val="none" w:sz="0" w:space="0" w:color="auto"/>
      </w:divBdr>
      <w:divsChild>
        <w:div w:id="98374415">
          <w:marLeft w:val="0"/>
          <w:marRight w:val="0"/>
          <w:marTop w:val="0"/>
          <w:marBottom w:val="0"/>
          <w:divBdr>
            <w:top w:val="none" w:sz="0" w:space="0" w:color="auto"/>
            <w:left w:val="none" w:sz="0" w:space="0" w:color="auto"/>
            <w:bottom w:val="none" w:sz="0" w:space="0" w:color="auto"/>
            <w:right w:val="none" w:sz="0" w:space="0" w:color="auto"/>
          </w:divBdr>
          <w:divsChild>
            <w:div w:id="98374346">
              <w:marLeft w:val="0"/>
              <w:marRight w:val="0"/>
              <w:marTop w:val="0"/>
              <w:marBottom w:val="0"/>
              <w:divBdr>
                <w:top w:val="none" w:sz="0" w:space="0" w:color="auto"/>
                <w:left w:val="none" w:sz="0" w:space="0" w:color="auto"/>
                <w:bottom w:val="none" w:sz="0" w:space="0" w:color="auto"/>
                <w:right w:val="none" w:sz="0" w:space="0" w:color="auto"/>
              </w:divBdr>
            </w:div>
            <w:div w:id="98374360">
              <w:marLeft w:val="0"/>
              <w:marRight w:val="0"/>
              <w:marTop w:val="0"/>
              <w:marBottom w:val="0"/>
              <w:divBdr>
                <w:top w:val="none" w:sz="0" w:space="0" w:color="auto"/>
                <w:left w:val="none" w:sz="0" w:space="0" w:color="auto"/>
                <w:bottom w:val="none" w:sz="0" w:space="0" w:color="auto"/>
                <w:right w:val="none" w:sz="0" w:space="0" w:color="auto"/>
              </w:divBdr>
            </w:div>
            <w:div w:id="983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35">
      <w:marLeft w:val="0"/>
      <w:marRight w:val="0"/>
      <w:marTop w:val="0"/>
      <w:marBottom w:val="0"/>
      <w:divBdr>
        <w:top w:val="none" w:sz="0" w:space="0" w:color="auto"/>
        <w:left w:val="none" w:sz="0" w:space="0" w:color="auto"/>
        <w:bottom w:val="none" w:sz="0" w:space="0" w:color="auto"/>
        <w:right w:val="none" w:sz="0" w:space="0" w:color="auto"/>
      </w:divBdr>
      <w:divsChild>
        <w:div w:id="98374352">
          <w:marLeft w:val="0"/>
          <w:marRight w:val="0"/>
          <w:marTop w:val="0"/>
          <w:marBottom w:val="0"/>
          <w:divBdr>
            <w:top w:val="none" w:sz="0" w:space="0" w:color="auto"/>
            <w:left w:val="none" w:sz="0" w:space="0" w:color="auto"/>
            <w:bottom w:val="none" w:sz="0" w:space="0" w:color="auto"/>
            <w:right w:val="none" w:sz="0" w:space="0" w:color="auto"/>
          </w:divBdr>
          <w:divsChild>
            <w:div w:id="983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42">
      <w:marLeft w:val="0"/>
      <w:marRight w:val="0"/>
      <w:marTop w:val="0"/>
      <w:marBottom w:val="0"/>
      <w:divBdr>
        <w:top w:val="none" w:sz="0" w:space="0" w:color="auto"/>
        <w:left w:val="none" w:sz="0" w:space="0" w:color="auto"/>
        <w:bottom w:val="none" w:sz="0" w:space="0" w:color="auto"/>
        <w:right w:val="none" w:sz="0" w:space="0" w:color="auto"/>
      </w:divBdr>
      <w:divsChild>
        <w:div w:id="98374438">
          <w:marLeft w:val="0"/>
          <w:marRight w:val="0"/>
          <w:marTop w:val="0"/>
          <w:marBottom w:val="0"/>
          <w:divBdr>
            <w:top w:val="none" w:sz="0" w:space="0" w:color="auto"/>
            <w:left w:val="none" w:sz="0" w:space="0" w:color="auto"/>
            <w:bottom w:val="none" w:sz="0" w:space="0" w:color="auto"/>
            <w:right w:val="none" w:sz="0" w:space="0" w:color="auto"/>
          </w:divBdr>
          <w:divsChild>
            <w:div w:id="98374370">
              <w:marLeft w:val="0"/>
              <w:marRight w:val="0"/>
              <w:marTop w:val="0"/>
              <w:marBottom w:val="0"/>
              <w:divBdr>
                <w:top w:val="none" w:sz="0" w:space="0" w:color="auto"/>
                <w:left w:val="none" w:sz="0" w:space="0" w:color="auto"/>
                <w:bottom w:val="none" w:sz="0" w:space="0" w:color="auto"/>
                <w:right w:val="none" w:sz="0" w:space="0" w:color="auto"/>
              </w:divBdr>
            </w:div>
            <w:div w:id="983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46">
      <w:marLeft w:val="0"/>
      <w:marRight w:val="0"/>
      <w:marTop w:val="0"/>
      <w:marBottom w:val="0"/>
      <w:divBdr>
        <w:top w:val="none" w:sz="0" w:space="0" w:color="auto"/>
        <w:left w:val="none" w:sz="0" w:space="0" w:color="auto"/>
        <w:bottom w:val="none" w:sz="0" w:space="0" w:color="auto"/>
        <w:right w:val="none" w:sz="0" w:space="0" w:color="auto"/>
      </w:divBdr>
      <w:divsChild>
        <w:div w:id="98374451">
          <w:marLeft w:val="0"/>
          <w:marRight w:val="0"/>
          <w:marTop w:val="0"/>
          <w:marBottom w:val="0"/>
          <w:divBdr>
            <w:top w:val="none" w:sz="0" w:space="0" w:color="auto"/>
            <w:left w:val="none" w:sz="0" w:space="0" w:color="auto"/>
            <w:bottom w:val="none" w:sz="0" w:space="0" w:color="auto"/>
            <w:right w:val="none" w:sz="0" w:space="0" w:color="auto"/>
          </w:divBdr>
          <w:divsChild>
            <w:div w:id="9837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464">
      <w:marLeft w:val="0"/>
      <w:marRight w:val="0"/>
      <w:marTop w:val="0"/>
      <w:marBottom w:val="0"/>
      <w:divBdr>
        <w:top w:val="none" w:sz="0" w:space="0" w:color="auto"/>
        <w:left w:val="none" w:sz="0" w:space="0" w:color="auto"/>
        <w:bottom w:val="none" w:sz="0" w:space="0" w:color="auto"/>
        <w:right w:val="none" w:sz="0" w:space="0" w:color="auto"/>
      </w:divBdr>
      <w:divsChild>
        <w:div w:id="98374460">
          <w:marLeft w:val="0"/>
          <w:marRight w:val="0"/>
          <w:marTop w:val="0"/>
          <w:marBottom w:val="0"/>
          <w:divBdr>
            <w:top w:val="none" w:sz="0" w:space="0" w:color="auto"/>
            <w:left w:val="none" w:sz="0" w:space="0" w:color="auto"/>
            <w:bottom w:val="none" w:sz="0" w:space="0" w:color="auto"/>
            <w:right w:val="none" w:sz="0" w:space="0" w:color="auto"/>
          </w:divBdr>
          <w:divsChild>
            <w:div w:id="98374327">
              <w:marLeft w:val="0"/>
              <w:marRight w:val="0"/>
              <w:marTop w:val="0"/>
              <w:marBottom w:val="0"/>
              <w:divBdr>
                <w:top w:val="none" w:sz="0" w:space="0" w:color="auto"/>
                <w:left w:val="none" w:sz="0" w:space="0" w:color="auto"/>
                <w:bottom w:val="none" w:sz="0" w:space="0" w:color="auto"/>
                <w:right w:val="none" w:sz="0" w:space="0" w:color="auto"/>
              </w:divBdr>
              <w:divsChild>
                <w:div w:id="98374469">
                  <w:marLeft w:val="0"/>
                  <w:marRight w:val="0"/>
                  <w:marTop w:val="0"/>
                  <w:marBottom w:val="0"/>
                  <w:divBdr>
                    <w:top w:val="none" w:sz="0" w:space="0" w:color="auto"/>
                    <w:left w:val="none" w:sz="0" w:space="0" w:color="auto"/>
                    <w:bottom w:val="none" w:sz="0" w:space="0" w:color="auto"/>
                    <w:right w:val="none" w:sz="0" w:space="0" w:color="auto"/>
                  </w:divBdr>
                  <w:divsChild>
                    <w:div w:id="98374467">
                      <w:marLeft w:val="0"/>
                      <w:marRight w:val="0"/>
                      <w:marTop w:val="0"/>
                      <w:marBottom w:val="0"/>
                      <w:divBdr>
                        <w:top w:val="none" w:sz="0" w:space="0" w:color="auto"/>
                        <w:left w:val="none" w:sz="0" w:space="0" w:color="auto"/>
                        <w:bottom w:val="none" w:sz="0" w:space="0" w:color="auto"/>
                        <w:right w:val="none" w:sz="0" w:space="0" w:color="auto"/>
                      </w:divBdr>
                      <w:divsChild>
                        <w:div w:id="98374328">
                          <w:marLeft w:val="0"/>
                          <w:marRight w:val="0"/>
                          <w:marTop w:val="0"/>
                          <w:marBottom w:val="0"/>
                          <w:divBdr>
                            <w:top w:val="none" w:sz="0" w:space="0" w:color="auto"/>
                            <w:left w:val="none" w:sz="0" w:space="0" w:color="auto"/>
                            <w:bottom w:val="none" w:sz="0" w:space="0" w:color="auto"/>
                            <w:right w:val="none" w:sz="0" w:space="0" w:color="auto"/>
                          </w:divBdr>
                          <w:divsChild>
                            <w:div w:id="98374468">
                              <w:marLeft w:val="0"/>
                              <w:marRight w:val="0"/>
                              <w:marTop w:val="0"/>
                              <w:marBottom w:val="0"/>
                              <w:divBdr>
                                <w:top w:val="none" w:sz="0" w:space="0" w:color="auto"/>
                                <w:left w:val="none" w:sz="0" w:space="0" w:color="auto"/>
                                <w:bottom w:val="none" w:sz="0" w:space="0" w:color="auto"/>
                                <w:right w:val="none" w:sz="0" w:space="0" w:color="auto"/>
                              </w:divBdr>
                              <w:divsChild>
                                <w:div w:id="98374462">
                                  <w:marLeft w:val="0"/>
                                  <w:marRight w:val="0"/>
                                  <w:marTop w:val="0"/>
                                  <w:marBottom w:val="0"/>
                                  <w:divBdr>
                                    <w:top w:val="none" w:sz="0" w:space="0" w:color="auto"/>
                                    <w:left w:val="none" w:sz="0" w:space="0" w:color="auto"/>
                                    <w:bottom w:val="none" w:sz="0" w:space="0" w:color="auto"/>
                                    <w:right w:val="none" w:sz="0" w:space="0" w:color="auto"/>
                                  </w:divBdr>
                                  <w:divsChild>
                                    <w:div w:id="98374461">
                                      <w:marLeft w:val="0"/>
                                      <w:marRight w:val="0"/>
                                      <w:marTop w:val="0"/>
                                      <w:marBottom w:val="0"/>
                                      <w:divBdr>
                                        <w:top w:val="none" w:sz="0" w:space="0" w:color="auto"/>
                                        <w:left w:val="none" w:sz="0" w:space="0" w:color="auto"/>
                                        <w:bottom w:val="none" w:sz="0" w:space="0" w:color="auto"/>
                                        <w:right w:val="none" w:sz="0" w:space="0" w:color="auto"/>
                                      </w:divBdr>
                                      <w:divsChild>
                                        <w:div w:id="98374459">
                                          <w:marLeft w:val="0"/>
                                          <w:marRight w:val="0"/>
                                          <w:marTop w:val="0"/>
                                          <w:marBottom w:val="0"/>
                                          <w:divBdr>
                                            <w:top w:val="none" w:sz="0" w:space="0" w:color="auto"/>
                                            <w:left w:val="none" w:sz="0" w:space="0" w:color="auto"/>
                                            <w:bottom w:val="none" w:sz="0" w:space="0" w:color="auto"/>
                                            <w:right w:val="none" w:sz="0" w:space="0" w:color="auto"/>
                                          </w:divBdr>
                                          <w:divsChild>
                                            <w:div w:id="98374466">
                                              <w:marLeft w:val="0"/>
                                              <w:marRight w:val="0"/>
                                              <w:marTop w:val="0"/>
                                              <w:marBottom w:val="0"/>
                                              <w:divBdr>
                                                <w:top w:val="none" w:sz="0" w:space="0" w:color="auto"/>
                                                <w:left w:val="none" w:sz="0" w:space="0" w:color="auto"/>
                                                <w:bottom w:val="none" w:sz="0" w:space="0" w:color="auto"/>
                                                <w:right w:val="none" w:sz="0" w:space="0" w:color="auto"/>
                                              </w:divBdr>
                                              <w:divsChild>
                                                <w:div w:id="98374458">
                                                  <w:marLeft w:val="0"/>
                                                  <w:marRight w:val="0"/>
                                                  <w:marTop w:val="0"/>
                                                  <w:marBottom w:val="0"/>
                                                  <w:divBdr>
                                                    <w:top w:val="none" w:sz="0" w:space="0" w:color="auto"/>
                                                    <w:left w:val="none" w:sz="0" w:space="0" w:color="auto"/>
                                                    <w:bottom w:val="none" w:sz="0" w:space="0" w:color="auto"/>
                                                    <w:right w:val="none" w:sz="0" w:space="0" w:color="auto"/>
                                                  </w:divBdr>
                                                  <w:divsChild>
                                                    <w:div w:id="98374465">
                                                      <w:marLeft w:val="0"/>
                                                      <w:marRight w:val="0"/>
                                                      <w:marTop w:val="0"/>
                                                      <w:marBottom w:val="0"/>
                                                      <w:divBdr>
                                                        <w:top w:val="none" w:sz="0" w:space="0" w:color="auto"/>
                                                        <w:left w:val="none" w:sz="0" w:space="0" w:color="auto"/>
                                                        <w:bottom w:val="none" w:sz="0" w:space="0" w:color="auto"/>
                                                        <w:right w:val="none" w:sz="0" w:space="0" w:color="auto"/>
                                                      </w:divBdr>
                                                      <w:divsChild>
                                                        <w:div w:id="98374457">
                                                          <w:marLeft w:val="0"/>
                                                          <w:marRight w:val="0"/>
                                                          <w:marTop w:val="0"/>
                                                          <w:marBottom w:val="0"/>
                                                          <w:divBdr>
                                                            <w:top w:val="none" w:sz="0" w:space="0" w:color="auto"/>
                                                            <w:left w:val="none" w:sz="0" w:space="0" w:color="auto"/>
                                                            <w:bottom w:val="none" w:sz="0" w:space="0" w:color="auto"/>
                                                            <w:right w:val="none" w:sz="0" w:space="0" w:color="auto"/>
                                                          </w:divBdr>
                                                        </w:div>
                                                        <w:div w:id="983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9751435">
      <w:bodyDiv w:val="1"/>
      <w:marLeft w:val="0"/>
      <w:marRight w:val="0"/>
      <w:marTop w:val="0"/>
      <w:marBottom w:val="0"/>
      <w:divBdr>
        <w:top w:val="none" w:sz="0" w:space="0" w:color="auto"/>
        <w:left w:val="none" w:sz="0" w:space="0" w:color="auto"/>
        <w:bottom w:val="none" w:sz="0" w:space="0" w:color="auto"/>
        <w:right w:val="none" w:sz="0" w:space="0" w:color="auto"/>
      </w:divBdr>
    </w:div>
    <w:div w:id="1037003105">
      <w:bodyDiv w:val="1"/>
      <w:marLeft w:val="0"/>
      <w:marRight w:val="0"/>
      <w:marTop w:val="0"/>
      <w:marBottom w:val="0"/>
      <w:divBdr>
        <w:top w:val="none" w:sz="0" w:space="0" w:color="auto"/>
        <w:left w:val="none" w:sz="0" w:space="0" w:color="auto"/>
        <w:bottom w:val="none" w:sz="0" w:space="0" w:color="auto"/>
        <w:right w:val="none" w:sz="0" w:space="0" w:color="auto"/>
      </w:divBdr>
      <w:divsChild>
        <w:div w:id="674961308">
          <w:marLeft w:val="0"/>
          <w:marRight w:val="0"/>
          <w:marTop w:val="0"/>
          <w:marBottom w:val="0"/>
          <w:divBdr>
            <w:top w:val="none" w:sz="0" w:space="0" w:color="auto"/>
            <w:left w:val="none" w:sz="0" w:space="0" w:color="auto"/>
            <w:bottom w:val="none" w:sz="0" w:space="0" w:color="auto"/>
            <w:right w:val="none" w:sz="0" w:space="0" w:color="auto"/>
          </w:divBdr>
          <w:divsChild>
            <w:div w:id="2100638448">
              <w:marLeft w:val="0"/>
              <w:marRight w:val="0"/>
              <w:marTop w:val="0"/>
              <w:marBottom w:val="0"/>
              <w:divBdr>
                <w:top w:val="none" w:sz="0" w:space="0" w:color="auto"/>
                <w:left w:val="none" w:sz="0" w:space="0" w:color="auto"/>
                <w:bottom w:val="none" w:sz="0" w:space="0" w:color="auto"/>
                <w:right w:val="none" w:sz="0" w:space="0" w:color="auto"/>
              </w:divBdr>
              <w:divsChild>
                <w:div w:id="1680162480">
                  <w:marLeft w:val="0"/>
                  <w:marRight w:val="0"/>
                  <w:marTop w:val="0"/>
                  <w:marBottom w:val="0"/>
                  <w:divBdr>
                    <w:top w:val="none" w:sz="0" w:space="0" w:color="auto"/>
                    <w:left w:val="none" w:sz="0" w:space="0" w:color="auto"/>
                    <w:bottom w:val="none" w:sz="0" w:space="0" w:color="auto"/>
                    <w:right w:val="none" w:sz="0" w:space="0" w:color="auto"/>
                  </w:divBdr>
                  <w:divsChild>
                    <w:div w:id="10397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39885">
      <w:bodyDiv w:val="1"/>
      <w:marLeft w:val="0"/>
      <w:marRight w:val="0"/>
      <w:marTop w:val="0"/>
      <w:marBottom w:val="0"/>
      <w:divBdr>
        <w:top w:val="none" w:sz="0" w:space="0" w:color="auto"/>
        <w:left w:val="none" w:sz="0" w:space="0" w:color="auto"/>
        <w:bottom w:val="none" w:sz="0" w:space="0" w:color="auto"/>
        <w:right w:val="none" w:sz="0" w:space="0" w:color="auto"/>
      </w:divBdr>
      <w:divsChild>
        <w:div w:id="24403946">
          <w:marLeft w:val="187"/>
          <w:marRight w:val="0"/>
          <w:marTop w:val="60"/>
          <w:marBottom w:val="0"/>
          <w:divBdr>
            <w:top w:val="none" w:sz="0" w:space="0" w:color="auto"/>
            <w:left w:val="none" w:sz="0" w:space="0" w:color="auto"/>
            <w:bottom w:val="none" w:sz="0" w:space="0" w:color="auto"/>
            <w:right w:val="none" w:sz="0" w:space="0" w:color="auto"/>
          </w:divBdr>
        </w:div>
      </w:divsChild>
    </w:div>
    <w:div w:id="1067268595">
      <w:bodyDiv w:val="1"/>
      <w:marLeft w:val="0"/>
      <w:marRight w:val="0"/>
      <w:marTop w:val="0"/>
      <w:marBottom w:val="0"/>
      <w:divBdr>
        <w:top w:val="none" w:sz="0" w:space="0" w:color="auto"/>
        <w:left w:val="none" w:sz="0" w:space="0" w:color="auto"/>
        <w:bottom w:val="none" w:sz="0" w:space="0" w:color="auto"/>
        <w:right w:val="none" w:sz="0" w:space="0" w:color="auto"/>
      </w:divBdr>
    </w:div>
    <w:div w:id="1180699913">
      <w:bodyDiv w:val="1"/>
      <w:marLeft w:val="0"/>
      <w:marRight w:val="0"/>
      <w:marTop w:val="0"/>
      <w:marBottom w:val="0"/>
      <w:divBdr>
        <w:top w:val="none" w:sz="0" w:space="0" w:color="auto"/>
        <w:left w:val="none" w:sz="0" w:space="0" w:color="auto"/>
        <w:bottom w:val="none" w:sz="0" w:space="0" w:color="auto"/>
        <w:right w:val="none" w:sz="0" w:space="0" w:color="auto"/>
      </w:divBdr>
      <w:divsChild>
        <w:div w:id="1931771806">
          <w:marLeft w:val="1166"/>
          <w:marRight w:val="0"/>
          <w:marTop w:val="77"/>
          <w:marBottom w:val="0"/>
          <w:divBdr>
            <w:top w:val="none" w:sz="0" w:space="0" w:color="auto"/>
            <w:left w:val="none" w:sz="0" w:space="0" w:color="auto"/>
            <w:bottom w:val="none" w:sz="0" w:space="0" w:color="auto"/>
            <w:right w:val="none" w:sz="0" w:space="0" w:color="auto"/>
          </w:divBdr>
        </w:div>
        <w:div w:id="2061858025">
          <w:marLeft w:val="1166"/>
          <w:marRight w:val="0"/>
          <w:marTop w:val="77"/>
          <w:marBottom w:val="0"/>
          <w:divBdr>
            <w:top w:val="none" w:sz="0" w:space="0" w:color="auto"/>
            <w:left w:val="none" w:sz="0" w:space="0" w:color="auto"/>
            <w:bottom w:val="none" w:sz="0" w:space="0" w:color="auto"/>
            <w:right w:val="none" w:sz="0" w:space="0" w:color="auto"/>
          </w:divBdr>
        </w:div>
        <w:div w:id="1065104096">
          <w:marLeft w:val="1166"/>
          <w:marRight w:val="0"/>
          <w:marTop w:val="77"/>
          <w:marBottom w:val="0"/>
          <w:divBdr>
            <w:top w:val="none" w:sz="0" w:space="0" w:color="auto"/>
            <w:left w:val="none" w:sz="0" w:space="0" w:color="auto"/>
            <w:bottom w:val="none" w:sz="0" w:space="0" w:color="auto"/>
            <w:right w:val="none" w:sz="0" w:space="0" w:color="auto"/>
          </w:divBdr>
        </w:div>
      </w:divsChild>
    </w:div>
    <w:div w:id="1185901627">
      <w:bodyDiv w:val="1"/>
      <w:marLeft w:val="0"/>
      <w:marRight w:val="0"/>
      <w:marTop w:val="0"/>
      <w:marBottom w:val="0"/>
      <w:divBdr>
        <w:top w:val="none" w:sz="0" w:space="0" w:color="auto"/>
        <w:left w:val="none" w:sz="0" w:space="0" w:color="auto"/>
        <w:bottom w:val="none" w:sz="0" w:space="0" w:color="auto"/>
        <w:right w:val="none" w:sz="0" w:space="0" w:color="auto"/>
      </w:divBdr>
      <w:divsChild>
        <w:div w:id="401485849">
          <w:marLeft w:val="547"/>
          <w:marRight w:val="0"/>
          <w:marTop w:val="115"/>
          <w:marBottom w:val="0"/>
          <w:divBdr>
            <w:top w:val="none" w:sz="0" w:space="0" w:color="auto"/>
            <w:left w:val="none" w:sz="0" w:space="0" w:color="auto"/>
            <w:bottom w:val="none" w:sz="0" w:space="0" w:color="auto"/>
            <w:right w:val="none" w:sz="0" w:space="0" w:color="auto"/>
          </w:divBdr>
        </w:div>
        <w:div w:id="1020158545">
          <w:marLeft w:val="547"/>
          <w:marRight w:val="0"/>
          <w:marTop w:val="115"/>
          <w:marBottom w:val="0"/>
          <w:divBdr>
            <w:top w:val="none" w:sz="0" w:space="0" w:color="auto"/>
            <w:left w:val="none" w:sz="0" w:space="0" w:color="auto"/>
            <w:bottom w:val="none" w:sz="0" w:space="0" w:color="auto"/>
            <w:right w:val="none" w:sz="0" w:space="0" w:color="auto"/>
          </w:divBdr>
        </w:div>
        <w:div w:id="1680501736">
          <w:marLeft w:val="547"/>
          <w:marRight w:val="0"/>
          <w:marTop w:val="115"/>
          <w:marBottom w:val="0"/>
          <w:divBdr>
            <w:top w:val="none" w:sz="0" w:space="0" w:color="auto"/>
            <w:left w:val="none" w:sz="0" w:space="0" w:color="auto"/>
            <w:bottom w:val="none" w:sz="0" w:space="0" w:color="auto"/>
            <w:right w:val="none" w:sz="0" w:space="0" w:color="auto"/>
          </w:divBdr>
        </w:div>
        <w:div w:id="1578856985">
          <w:marLeft w:val="547"/>
          <w:marRight w:val="0"/>
          <w:marTop w:val="115"/>
          <w:marBottom w:val="0"/>
          <w:divBdr>
            <w:top w:val="none" w:sz="0" w:space="0" w:color="auto"/>
            <w:left w:val="none" w:sz="0" w:space="0" w:color="auto"/>
            <w:bottom w:val="none" w:sz="0" w:space="0" w:color="auto"/>
            <w:right w:val="none" w:sz="0" w:space="0" w:color="auto"/>
          </w:divBdr>
        </w:div>
      </w:divsChild>
    </w:div>
    <w:div w:id="1564488265">
      <w:bodyDiv w:val="1"/>
      <w:marLeft w:val="0"/>
      <w:marRight w:val="0"/>
      <w:marTop w:val="0"/>
      <w:marBottom w:val="0"/>
      <w:divBdr>
        <w:top w:val="none" w:sz="0" w:space="0" w:color="auto"/>
        <w:left w:val="none" w:sz="0" w:space="0" w:color="auto"/>
        <w:bottom w:val="none" w:sz="0" w:space="0" w:color="auto"/>
        <w:right w:val="none" w:sz="0" w:space="0" w:color="auto"/>
      </w:divBdr>
      <w:divsChild>
        <w:div w:id="1479153721">
          <w:marLeft w:val="547"/>
          <w:marRight w:val="0"/>
          <w:marTop w:val="115"/>
          <w:marBottom w:val="0"/>
          <w:divBdr>
            <w:top w:val="none" w:sz="0" w:space="0" w:color="auto"/>
            <w:left w:val="none" w:sz="0" w:space="0" w:color="auto"/>
            <w:bottom w:val="none" w:sz="0" w:space="0" w:color="auto"/>
            <w:right w:val="none" w:sz="0" w:space="0" w:color="auto"/>
          </w:divBdr>
        </w:div>
        <w:div w:id="1162431447">
          <w:marLeft w:val="547"/>
          <w:marRight w:val="0"/>
          <w:marTop w:val="115"/>
          <w:marBottom w:val="0"/>
          <w:divBdr>
            <w:top w:val="none" w:sz="0" w:space="0" w:color="auto"/>
            <w:left w:val="none" w:sz="0" w:space="0" w:color="auto"/>
            <w:bottom w:val="none" w:sz="0" w:space="0" w:color="auto"/>
            <w:right w:val="none" w:sz="0" w:space="0" w:color="auto"/>
          </w:divBdr>
        </w:div>
        <w:div w:id="366881033">
          <w:marLeft w:val="547"/>
          <w:marRight w:val="0"/>
          <w:marTop w:val="115"/>
          <w:marBottom w:val="0"/>
          <w:divBdr>
            <w:top w:val="none" w:sz="0" w:space="0" w:color="auto"/>
            <w:left w:val="none" w:sz="0" w:space="0" w:color="auto"/>
            <w:bottom w:val="none" w:sz="0" w:space="0" w:color="auto"/>
            <w:right w:val="none" w:sz="0" w:space="0" w:color="auto"/>
          </w:divBdr>
        </w:div>
      </w:divsChild>
    </w:div>
    <w:div w:id="15809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rocedur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DEBCA-B988-4C68-B408-68F1241D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Template.dot</Template>
  <TotalTime>109</TotalTime>
  <Pages>17</Pages>
  <Words>3858</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25798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Cunningham</dc:creator>
  <cp:lastModifiedBy>Bo Zhang</cp:lastModifiedBy>
  <cp:revision>18</cp:revision>
  <cp:lastPrinted>2013-07-01T16:52:00Z</cp:lastPrinted>
  <dcterms:created xsi:type="dcterms:W3CDTF">2013-07-16T18:03:00Z</dcterms:created>
  <dcterms:modified xsi:type="dcterms:W3CDTF">2013-07-16T20:11:00Z</dcterms:modified>
</cp:coreProperties>
</file>