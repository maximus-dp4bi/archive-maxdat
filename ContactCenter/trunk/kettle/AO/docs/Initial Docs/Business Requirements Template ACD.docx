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6DA5B" w14:textId="77777777" w:rsidR="00B44F41" w:rsidRDefault="00B44F41">
      <w:pPr>
        <w:pStyle w:val="Title"/>
        <w:jc w:val="left"/>
        <w:rPr>
          <w:sz w:val="52"/>
        </w:rPr>
      </w:pPr>
      <w:bookmarkStart w:id="0" w:name="_GoBack"/>
      <w:bookmarkEnd w:id="0"/>
    </w:p>
    <w:p w14:paraId="5D36DA5C" w14:textId="77777777" w:rsidR="00B44F41" w:rsidRDefault="00B44F41">
      <w:pPr>
        <w:pStyle w:val="Title"/>
      </w:pPr>
    </w:p>
    <w:p w14:paraId="5D36DA5D" w14:textId="77777777" w:rsidR="00B44F41" w:rsidRDefault="00B44F41">
      <w:pPr>
        <w:pStyle w:val="Title"/>
      </w:pPr>
    </w:p>
    <w:p w14:paraId="5D36DA5E" w14:textId="77777777" w:rsidR="00B44F41" w:rsidRDefault="00B44F41">
      <w:pPr>
        <w:pStyle w:val="Title"/>
      </w:pPr>
    </w:p>
    <w:p w14:paraId="5D36DA5F" w14:textId="77777777" w:rsidR="00B44F41" w:rsidRDefault="00B44F41">
      <w:pPr>
        <w:pStyle w:val="Title"/>
        <w:rPr>
          <w:sz w:val="52"/>
        </w:rPr>
      </w:pPr>
    </w:p>
    <w:p w14:paraId="5D36DA60" w14:textId="77777777" w:rsidR="00B44F41" w:rsidRDefault="00B44F41">
      <w:pPr>
        <w:pStyle w:val="Title"/>
        <w:rPr>
          <w:sz w:val="52"/>
        </w:rPr>
      </w:pPr>
    </w:p>
    <w:p w14:paraId="5D36DA61" w14:textId="77777777" w:rsidR="00B44F41" w:rsidRDefault="00B44F41">
      <w:pPr>
        <w:pStyle w:val="Title"/>
        <w:rPr>
          <w:sz w:val="52"/>
        </w:rPr>
      </w:pPr>
    </w:p>
    <w:p w14:paraId="5D36DA62" w14:textId="77777777" w:rsidR="00B44F41" w:rsidRDefault="007D3824">
      <w:pPr>
        <w:pStyle w:val="Title"/>
        <w:rPr>
          <w:b w:val="0"/>
          <w:sz w:val="52"/>
        </w:rPr>
      </w:pPr>
      <w:r>
        <w:rPr>
          <w:b w:val="0"/>
          <w:sz w:val="52"/>
        </w:rPr>
        <w:t>AnswerOn Behavioral Analytics</w:t>
      </w:r>
    </w:p>
    <w:p w14:paraId="5D36DA63" w14:textId="77777777" w:rsidR="007D3824" w:rsidRPr="00B25782" w:rsidRDefault="007D3824">
      <w:pPr>
        <w:pStyle w:val="Title"/>
        <w:rPr>
          <w:b w:val="0"/>
          <w:color w:val="0070C0"/>
          <w:sz w:val="52"/>
        </w:rPr>
      </w:pPr>
      <w:r w:rsidRPr="00B25782">
        <w:rPr>
          <w:b w:val="0"/>
          <w:color w:val="0070C0"/>
          <w:sz w:val="52"/>
        </w:rPr>
        <w:t>Standardized ACD Extract</w:t>
      </w:r>
    </w:p>
    <w:p w14:paraId="5D36DA64" w14:textId="77777777" w:rsidR="007D3824" w:rsidRDefault="00B44F41">
      <w:pPr>
        <w:pStyle w:val="Title"/>
        <w:rPr>
          <w:b w:val="0"/>
          <w:sz w:val="52"/>
        </w:rPr>
      </w:pPr>
      <w:r>
        <w:rPr>
          <w:b w:val="0"/>
          <w:sz w:val="52"/>
        </w:rPr>
        <w:t xml:space="preserve"> </w:t>
      </w:r>
    </w:p>
    <w:p w14:paraId="5D36DA65" w14:textId="77777777" w:rsidR="00B44F41" w:rsidRDefault="007D3824">
      <w:pPr>
        <w:pStyle w:val="Title"/>
      </w:pPr>
      <w:r>
        <w:rPr>
          <w:b w:val="0"/>
          <w:sz w:val="52"/>
        </w:rPr>
        <w:t>Business</w:t>
      </w:r>
      <w:r w:rsidR="00B44F41">
        <w:rPr>
          <w:b w:val="0"/>
          <w:sz w:val="52"/>
        </w:rPr>
        <w:t xml:space="preserve"> Requirements </w:t>
      </w:r>
      <w:r w:rsidR="005705FC">
        <w:rPr>
          <w:b w:val="0"/>
          <w:sz w:val="52"/>
        </w:rPr>
        <w:t>Specification</w:t>
      </w:r>
      <w:r w:rsidR="00B44F41">
        <w:rPr>
          <w:b w:val="0"/>
          <w:sz w:val="52"/>
        </w:rPr>
        <w:t xml:space="preserve"> </w:t>
      </w:r>
    </w:p>
    <w:p w14:paraId="5D36DA66" w14:textId="77777777" w:rsidR="00B44F41" w:rsidRDefault="00B44F41">
      <w:pPr>
        <w:pStyle w:val="Title"/>
      </w:pPr>
    </w:p>
    <w:p w14:paraId="5D36DA67" w14:textId="77777777" w:rsidR="00B44F41" w:rsidRDefault="00B44F41">
      <w:pPr>
        <w:rPr>
          <w:b/>
          <w:sz w:val="28"/>
        </w:rPr>
      </w:pPr>
    </w:p>
    <w:p w14:paraId="5D36DA68" w14:textId="77777777" w:rsidR="00CE7C3F" w:rsidRDefault="00CE7C3F">
      <w:pPr>
        <w:rPr>
          <w:b/>
          <w:sz w:val="28"/>
        </w:rPr>
      </w:pPr>
    </w:p>
    <w:p w14:paraId="5D36DA69" w14:textId="77777777" w:rsidR="00CE7C3F" w:rsidRDefault="00CE7C3F">
      <w:pPr>
        <w:rPr>
          <w:b/>
          <w:sz w:val="28"/>
        </w:rPr>
      </w:pPr>
    </w:p>
    <w:p w14:paraId="5D36DA6A" w14:textId="77777777" w:rsidR="00CE7C3F" w:rsidRDefault="00CE7C3F">
      <w:pPr>
        <w:rPr>
          <w:b/>
          <w:sz w:val="28"/>
        </w:rPr>
      </w:pPr>
    </w:p>
    <w:p w14:paraId="5D36DA6B" w14:textId="77777777" w:rsidR="00CE7C3F" w:rsidRDefault="00CE7C3F">
      <w:pPr>
        <w:rPr>
          <w:b/>
          <w:sz w:val="28"/>
        </w:rPr>
      </w:pPr>
    </w:p>
    <w:p w14:paraId="5D36DA6C" w14:textId="77777777" w:rsidR="00CE7C3F" w:rsidRDefault="00CE7C3F">
      <w:pPr>
        <w:rPr>
          <w:b/>
          <w:sz w:val="28"/>
        </w:rPr>
      </w:pPr>
    </w:p>
    <w:p w14:paraId="5D36DA6D" w14:textId="77777777" w:rsidR="00CE7C3F" w:rsidRDefault="00CE7C3F">
      <w:pPr>
        <w:rPr>
          <w:b/>
          <w:sz w:val="28"/>
        </w:rPr>
      </w:pPr>
    </w:p>
    <w:p w14:paraId="5D36DA6E" w14:textId="77777777" w:rsidR="00CE7C3F" w:rsidRDefault="00CE7C3F">
      <w:pPr>
        <w:rPr>
          <w:b/>
          <w:sz w:val="28"/>
        </w:rPr>
      </w:pPr>
    </w:p>
    <w:p w14:paraId="5D36DA6F" w14:textId="77777777" w:rsidR="00CE7C3F" w:rsidRDefault="00CE7C3F">
      <w:pPr>
        <w:rPr>
          <w:b/>
          <w:sz w:val="28"/>
        </w:rPr>
      </w:pPr>
    </w:p>
    <w:p w14:paraId="5D36DA70" w14:textId="77777777" w:rsidR="00B44F41" w:rsidRDefault="00B44F41">
      <w:pPr>
        <w:rPr>
          <w:b/>
          <w:sz w:val="28"/>
        </w:rPr>
      </w:pPr>
    </w:p>
    <w:p w14:paraId="5D36DA71" w14:textId="77777777" w:rsidR="00CE7C3F" w:rsidRDefault="00CE7C3F">
      <w:pPr>
        <w:pStyle w:val="BodyText"/>
      </w:pPr>
    </w:p>
    <w:p w14:paraId="5D36DA72" w14:textId="77777777" w:rsidR="00CE7C3F" w:rsidRDefault="00CE7C3F">
      <w:pPr>
        <w:pStyle w:val="BodyText"/>
      </w:pPr>
    </w:p>
    <w:tbl>
      <w:tblPr>
        <w:tblW w:w="0" w:type="auto"/>
        <w:jc w:val="center"/>
        <w:tblLayout w:type="fixed"/>
        <w:tblLook w:val="0020" w:firstRow="1" w:lastRow="0" w:firstColumn="0" w:lastColumn="0" w:noHBand="0" w:noVBand="0"/>
      </w:tblPr>
      <w:tblGrid>
        <w:gridCol w:w="2304"/>
        <w:gridCol w:w="4140"/>
      </w:tblGrid>
      <w:tr w:rsidR="00CE7C3F" w14:paraId="5D36DA75" w14:textId="77777777" w:rsidTr="00032541">
        <w:trPr>
          <w:jc w:val="center"/>
        </w:trPr>
        <w:tc>
          <w:tcPr>
            <w:tcW w:w="2304" w:type="dxa"/>
          </w:tcPr>
          <w:p w14:paraId="5D36DA73" w14:textId="77777777" w:rsidR="00CE7C3F" w:rsidRPr="005B78A4" w:rsidRDefault="00CE7C3F" w:rsidP="00032541">
            <w:pPr>
              <w:pStyle w:val="BodyText2"/>
              <w:rPr>
                <w:sz w:val="24"/>
              </w:rPr>
            </w:pPr>
            <w:r w:rsidRPr="005B78A4">
              <w:rPr>
                <w:sz w:val="24"/>
              </w:rPr>
              <w:t>Version Number:</w:t>
            </w:r>
          </w:p>
        </w:tc>
        <w:tc>
          <w:tcPr>
            <w:tcW w:w="4140" w:type="dxa"/>
            <w:tcBorders>
              <w:bottom w:val="single" w:sz="4" w:space="0" w:color="000000"/>
            </w:tcBorders>
          </w:tcPr>
          <w:p w14:paraId="5D36DA74" w14:textId="411ACDF8" w:rsidR="00CE7C3F" w:rsidRPr="005B78A4" w:rsidRDefault="00675AA1" w:rsidP="00032541">
            <w:pPr>
              <w:pStyle w:val="BodyText2"/>
              <w:rPr>
                <w:b w:val="0"/>
                <w:sz w:val="24"/>
              </w:rPr>
            </w:pPr>
            <w:r>
              <w:rPr>
                <w:b w:val="0"/>
                <w:sz w:val="24"/>
              </w:rPr>
              <w:t>5</w:t>
            </w:r>
            <w:r w:rsidR="00240125">
              <w:rPr>
                <w:b w:val="0"/>
                <w:sz w:val="24"/>
              </w:rPr>
              <w:t>.</w:t>
            </w:r>
            <w:r w:rsidR="0063319E">
              <w:rPr>
                <w:b w:val="0"/>
                <w:sz w:val="24"/>
              </w:rPr>
              <w:t>2</w:t>
            </w:r>
          </w:p>
        </w:tc>
      </w:tr>
      <w:tr w:rsidR="00CE7C3F" w14:paraId="5D36DA78" w14:textId="77777777" w:rsidTr="00032541">
        <w:trPr>
          <w:jc w:val="center"/>
        </w:trPr>
        <w:tc>
          <w:tcPr>
            <w:tcW w:w="2304" w:type="dxa"/>
          </w:tcPr>
          <w:p w14:paraId="5D36DA76" w14:textId="77777777" w:rsidR="00CE7C3F" w:rsidRPr="005B78A4" w:rsidRDefault="00CE7C3F" w:rsidP="00032541">
            <w:pPr>
              <w:pStyle w:val="BodyText2"/>
              <w:rPr>
                <w:sz w:val="24"/>
              </w:rPr>
            </w:pPr>
            <w:r w:rsidRPr="005B78A4">
              <w:rPr>
                <w:sz w:val="24"/>
              </w:rPr>
              <w:t>Prepared By:</w:t>
            </w:r>
          </w:p>
        </w:tc>
        <w:tc>
          <w:tcPr>
            <w:tcW w:w="4140" w:type="dxa"/>
            <w:tcBorders>
              <w:top w:val="single" w:sz="4" w:space="0" w:color="000000"/>
              <w:bottom w:val="single" w:sz="4" w:space="0" w:color="000000"/>
            </w:tcBorders>
          </w:tcPr>
          <w:p w14:paraId="5D36DA77" w14:textId="77777777" w:rsidR="00CE7C3F" w:rsidRPr="005B78A4" w:rsidRDefault="00E10C7F" w:rsidP="00032541">
            <w:pPr>
              <w:pStyle w:val="BodyText2"/>
              <w:rPr>
                <w:b w:val="0"/>
                <w:sz w:val="24"/>
              </w:rPr>
            </w:pPr>
            <w:r>
              <w:rPr>
                <w:b w:val="0"/>
                <w:sz w:val="24"/>
              </w:rPr>
              <w:t>Eric Stewart</w:t>
            </w:r>
          </w:p>
        </w:tc>
      </w:tr>
      <w:tr w:rsidR="00CE7C3F" w14:paraId="5D36DA7B" w14:textId="77777777" w:rsidTr="00032541">
        <w:trPr>
          <w:jc w:val="center"/>
        </w:trPr>
        <w:tc>
          <w:tcPr>
            <w:tcW w:w="2304" w:type="dxa"/>
          </w:tcPr>
          <w:p w14:paraId="5D36DA79" w14:textId="77777777" w:rsidR="00CE7C3F" w:rsidRPr="005B78A4" w:rsidRDefault="00CE7C3F" w:rsidP="00032541">
            <w:pPr>
              <w:pStyle w:val="BodyText2"/>
              <w:rPr>
                <w:sz w:val="24"/>
              </w:rPr>
            </w:pPr>
            <w:r>
              <w:rPr>
                <w:sz w:val="24"/>
              </w:rPr>
              <w:t>Prepared Date:</w:t>
            </w:r>
          </w:p>
        </w:tc>
        <w:tc>
          <w:tcPr>
            <w:tcW w:w="4140" w:type="dxa"/>
            <w:tcBorders>
              <w:top w:val="single" w:sz="4" w:space="0" w:color="000000"/>
              <w:bottom w:val="single" w:sz="4" w:space="0" w:color="000000"/>
            </w:tcBorders>
          </w:tcPr>
          <w:p w14:paraId="5D36DA7A" w14:textId="37330635" w:rsidR="00CE7C3F" w:rsidRPr="005B78A4" w:rsidRDefault="0063319E" w:rsidP="00032541">
            <w:pPr>
              <w:pStyle w:val="BodyText2"/>
              <w:rPr>
                <w:b w:val="0"/>
                <w:sz w:val="24"/>
              </w:rPr>
            </w:pPr>
            <w:r>
              <w:rPr>
                <w:b w:val="0"/>
                <w:sz w:val="24"/>
              </w:rPr>
              <w:t>4/11</w:t>
            </w:r>
            <w:r w:rsidR="00E10C7F">
              <w:rPr>
                <w:b w:val="0"/>
                <w:sz w:val="24"/>
              </w:rPr>
              <w:t>/2016</w:t>
            </w:r>
          </w:p>
        </w:tc>
      </w:tr>
    </w:tbl>
    <w:p w14:paraId="5D36DA7C" w14:textId="77777777" w:rsidR="00B44F41" w:rsidRDefault="00B44F41">
      <w:pPr>
        <w:pStyle w:val="BodyText"/>
        <w:rPr>
          <w:sz w:val="40"/>
        </w:rPr>
      </w:pPr>
      <w:r>
        <w:br w:type="page"/>
      </w:r>
      <w:r>
        <w:rPr>
          <w:smallCaps/>
          <w:sz w:val="56"/>
        </w:rPr>
        <w:lastRenderedPageBreak/>
        <w:t>Table of Contents</w:t>
      </w:r>
    </w:p>
    <w:p w14:paraId="5D36DA7D" w14:textId="77777777" w:rsidR="00B44F41" w:rsidRDefault="00B44F41" w:rsidP="00027D9A">
      <w:pPr>
        <w:pStyle w:val="Heading1"/>
      </w:pPr>
    </w:p>
    <w:p w14:paraId="5D36DA7E" w14:textId="77777777" w:rsidR="005A7C19" w:rsidRDefault="00B44F41">
      <w:pPr>
        <w:pStyle w:val="TOC1"/>
        <w:tabs>
          <w:tab w:val="right" w:leader="underscore" w:pos="8630"/>
        </w:tabs>
        <w:rPr>
          <w:rFonts w:asciiTheme="minorHAnsi" w:eastAsiaTheme="minorEastAsia" w:hAnsiTheme="minorHAnsi" w:cstheme="minorBidi"/>
          <w:b w:val="0"/>
          <w:bCs w:val="0"/>
          <w:i w:val="0"/>
          <w:iCs w:val="0"/>
          <w:noProof/>
          <w:sz w:val="22"/>
          <w:szCs w:val="22"/>
        </w:rPr>
      </w:pPr>
      <w:r>
        <w:rPr>
          <w:rFonts w:ascii="Century Gothic" w:hAnsi="Century Gothic"/>
          <w:b w:val="0"/>
          <w:bCs w:val="0"/>
          <w:i w:val="0"/>
          <w:iCs w:val="0"/>
          <w:smallCaps/>
          <w:sz w:val="20"/>
        </w:rPr>
        <w:fldChar w:fldCharType="begin"/>
      </w:r>
      <w:r>
        <w:rPr>
          <w:rFonts w:ascii="Century Gothic" w:hAnsi="Century Gothic"/>
          <w:b w:val="0"/>
          <w:bCs w:val="0"/>
          <w:i w:val="0"/>
          <w:iCs w:val="0"/>
          <w:smallCaps/>
          <w:sz w:val="20"/>
        </w:rPr>
        <w:instrText xml:space="preserve"> TOC \o \h \z </w:instrText>
      </w:r>
      <w:r>
        <w:rPr>
          <w:rFonts w:ascii="Century Gothic" w:hAnsi="Century Gothic"/>
          <w:b w:val="0"/>
          <w:bCs w:val="0"/>
          <w:i w:val="0"/>
          <w:iCs w:val="0"/>
          <w:smallCaps/>
          <w:sz w:val="20"/>
        </w:rPr>
        <w:fldChar w:fldCharType="separate"/>
      </w:r>
      <w:hyperlink w:anchor="_Toc447016992" w:history="1">
        <w:r w:rsidR="005A7C19" w:rsidRPr="00F51F43">
          <w:rPr>
            <w:rStyle w:val="Hyperlink"/>
            <w:noProof/>
          </w:rPr>
          <w:t>Update Log</w:t>
        </w:r>
        <w:r w:rsidR="005A7C19">
          <w:rPr>
            <w:noProof/>
            <w:webHidden/>
          </w:rPr>
          <w:tab/>
        </w:r>
        <w:r w:rsidR="005A7C19">
          <w:rPr>
            <w:noProof/>
            <w:webHidden/>
          </w:rPr>
          <w:fldChar w:fldCharType="begin"/>
        </w:r>
        <w:r w:rsidR="005A7C19">
          <w:rPr>
            <w:noProof/>
            <w:webHidden/>
          </w:rPr>
          <w:instrText xml:space="preserve"> PAGEREF _Toc447016992 \h </w:instrText>
        </w:r>
        <w:r w:rsidR="005A7C19">
          <w:rPr>
            <w:noProof/>
            <w:webHidden/>
          </w:rPr>
        </w:r>
        <w:r w:rsidR="005A7C19">
          <w:rPr>
            <w:noProof/>
            <w:webHidden/>
          </w:rPr>
          <w:fldChar w:fldCharType="separate"/>
        </w:r>
        <w:r w:rsidR="005A7C19">
          <w:rPr>
            <w:noProof/>
            <w:webHidden/>
          </w:rPr>
          <w:t>3</w:t>
        </w:r>
        <w:r w:rsidR="005A7C19">
          <w:rPr>
            <w:noProof/>
            <w:webHidden/>
          </w:rPr>
          <w:fldChar w:fldCharType="end"/>
        </w:r>
      </w:hyperlink>
    </w:p>
    <w:p w14:paraId="5D36DA7F" w14:textId="77777777" w:rsidR="005A7C19" w:rsidRDefault="00F474C8">
      <w:pPr>
        <w:pStyle w:val="TOC1"/>
        <w:tabs>
          <w:tab w:val="right" w:leader="underscore" w:pos="8630"/>
        </w:tabs>
        <w:rPr>
          <w:rFonts w:asciiTheme="minorHAnsi" w:eastAsiaTheme="minorEastAsia" w:hAnsiTheme="minorHAnsi" w:cstheme="minorBidi"/>
          <w:b w:val="0"/>
          <w:bCs w:val="0"/>
          <w:i w:val="0"/>
          <w:iCs w:val="0"/>
          <w:noProof/>
          <w:sz w:val="22"/>
          <w:szCs w:val="22"/>
        </w:rPr>
      </w:pPr>
      <w:hyperlink w:anchor="_Toc447016993" w:history="1">
        <w:r w:rsidR="005A7C19" w:rsidRPr="00F51F43">
          <w:rPr>
            <w:rStyle w:val="Hyperlink"/>
            <w:noProof/>
          </w:rPr>
          <w:t>Document Purpose</w:t>
        </w:r>
        <w:r w:rsidR="005A7C19">
          <w:rPr>
            <w:noProof/>
            <w:webHidden/>
          </w:rPr>
          <w:tab/>
        </w:r>
        <w:r w:rsidR="005A7C19">
          <w:rPr>
            <w:noProof/>
            <w:webHidden/>
          </w:rPr>
          <w:fldChar w:fldCharType="begin"/>
        </w:r>
        <w:r w:rsidR="005A7C19">
          <w:rPr>
            <w:noProof/>
            <w:webHidden/>
          </w:rPr>
          <w:instrText xml:space="preserve"> PAGEREF _Toc447016993 \h </w:instrText>
        </w:r>
        <w:r w:rsidR="005A7C19">
          <w:rPr>
            <w:noProof/>
            <w:webHidden/>
          </w:rPr>
        </w:r>
        <w:r w:rsidR="005A7C19">
          <w:rPr>
            <w:noProof/>
            <w:webHidden/>
          </w:rPr>
          <w:fldChar w:fldCharType="separate"/>
        </w:r>
        <w:r w:rsidR="005A7C19">
          <w:rPr>
            <w:noProof/>
            <w:webHidden/>
          </w:rPr>
          <w:t>3</w:t>
        </w:r>
        <w:r w:rsidR="005A7C19">
          <w:rPr>
            <w:noProof/>
            <w:webHidden/>
          </w:rPr>
          <w:fldChar w:fldCharType="end"/>
        </w:r>
      </w:hyperlink>
    </w:p>
    <w:p w14:paraId="5D36DA80" w14:textId="77777777" w:rsidR="005A7C19" w:rsidRDefault="00F474C8">
      <w:pPr>
        <w:pStyle w:val="TOC2"/>
        <w:rPr>
          <w:rFonts w:asciiTheme="minorHAnsi" w:eastAsiaTheme="minorEastAsia" w:hAnsiTheme="minorHAnsi" w:cstheme="minorBidi"/>
          <w:b w:val="0"/>
          <w:bCs w:val="0"/>
          <w:noProof/>
          <w:sz w:val="22"/>
          <w:szCs w:val="22"/>
        </w:rPr>
      </w:pPr>
      <w:hyperlink w:anchor="_Toc447016994" w:history="1">
        <w:r w:rsidR="005A7C19" w:rsidRPr="00F51F43">
          <w:rPr>
            <w:rStyle w:val="Hyperlink"/>
            <w:noProof/>
          </w:rPr>
          <w:t>Requirements Gathering Approach</w:t>
        </w:r>
        <w:r w:rsidR="005A7C19">
          <w:rPr>
            <w:noProof/>
            <w:webHidden/>
          </w:rPr>
          <w:tab/>
        </w:r>
        <w:r w:rsidR="005A7C19">
          <w:rPr>
            <w:noProof/>
            <w:webHidden/>
          </w:rPr>
          <w:fldChar w:fldCharType="begin"/>
        </w:r>
        <w:r w:rsidR="005A7C19">
          <w:rPr>
            <w:noProof/>
            <w:webHidden/>
          </w:rPr>
          <w:instrText xml:space="preserve"> PAGEREF _Toc447016994 \h </w:instrText>
        </w:r>
        <w:r w:rsidR="005A7C19">
          <w:rPr>
            <w:noProof/>
            <w:webHidden/>
          </w:rPr>
        </w:r>
        <w:r w:rsidR="005A7C19">
          <w:rPr>
            <w:noProof/>
            <w:webHidden/>
          </w:rPr>
          <w:fldChar w:fldCharType="separate"/>
        </w:r>
        <w:r w:rsidR="005A7C19">
          <w:rPr>
            <w:noProof/>
            <w:webHidden/>
          </w:rPr>
          <w:t>4</w:t>
        </w:r>
        <w:r w:rsidR="005A7C19">
          <w:rPr>
            <w:noProof/>
            <w:webHidden/>
          </w:rPr>
          <w:fldChar w:fldCharType="end"/>
        </w:r>
      </w:hyperlink>
    </w:p>
    <w:p w14:paraId="5D36DA81" w14:textId="77777777" w:rsidR="005A7C19" w:rsidRDefault="00F474C8">
      <w:pPr>
        <w:pStyle w:val="TOC2"/>
        <w:rPr>
          <w:rFonts w:asciiTheme="minorHAnsi" w:eastAsiaTheme="minorEastAsia" w:hAnsiTheme="minorHAnsi" w:cstheme="minorBidi"/>
          <w:b w:val="0"/>
          <w:bCs w:val="0"/>
          <w:noProof/>
          <w:sz w:val="22"/>
          <w:szCs w:val="22"/>
        </w:rPr>
      </w:pPr>
      <w:hyperlink w:anchor="_Toc447016995" w:history="1">
        <w:r w:rsidR="005A7C19" w:rsidRPr="00F51F43">
          <w:rPr>
            <w:rStyle w:val="Hyperlink"/>
            <w:noProof/>
          </w:rPr>
          <w:t>Project Background</w:t>
        </w:r>
        <w:r w:rsidR="005A7C19">
          <w:rPr>
            <w:noProof/>
            <w:webHidden/>
          </w:rPr>
          <w:tab/>
        </w:r>
        <w:r w:rsidR="005A7C19">
          <w:rPr>
            <w:noProof/>
            <w:webHidden/>
          </w:rPr>
          <w:fldChar w:fldCharType="begin"/>
        </w:r>
        <w:r w:rsidR="005A7C19">
          <w:rPr>
            <w:noProof/>
            <w:webHidden/>
          </w:rPr>
          <w:instrText xml:space="preserve"> PAGEREF _Toc447016995 \h </w:instrText>
        </w:r>
        <w:r w:rsidR="005A7C19">
          <w:rPr>
            <w:noProof/>
            <w:webHidden/>
          </w:rPr>
        </w:r>
        <w:r w:rsidR="005A7C19">
          <w:rPr>
            <w:noProof/>
            <w:webHidden/>
          </w:rPr>
          <w:fldChar w:fldCharType="separate"/>
        </w:r>
        <w:r w:rsidR="005A7C19">
          <w:rPr>
            <w:noProof/>
            <w:webHidden/>
          </w:rPr>
          <w:t>6</w:t>
        </w:r>
        <w:r w:rsidR="005A7C19">
          <w:rPr>
            <w:noProof/>
            <w:webHidden/>
          </w:rPr>
          <w:fldChar w:fldCharType="end"/>
        </w:r>
      </w:hyperlink>
    </w:p>
    <w:p w14:paraId="5D36DA82" w14:textId="77777777" w:rsidR="005A7C19" w:rsidRDefault="00F474C8">
      <w:pPr>
        <w:pStyle w:val="TOC2"/>
        <w:rPr>
          <w:rFonts w:asciiTheme="minorHAnsi" w:eastAsiaTheme="minorEastAsia" w:hAnsiTheme="minorHAnsi" w:cstheme="minorBidi"/>
          <w:b w:val="0"/>
          <w:bCs w:val="0"/>
          <w:noProof/>
          <w:sz w:val="22"/>
          <w:szCs w:val="22"/>
        </w:rPr>
      </w:pPr>
      <w:hyperlink w:anchor="_Toc447016996" w:history="1">
        <w:r w:rsidR="005A7C19" w:rsidRPr="00F51F43">
          <w:rPr>
            <w:rStyle w:val="Hyperlink"/>
            <w:noProof/>
          </w:rPr>
          <w:t>Assumptions</w:t>
        </w:r>
        <w:r w:rsidR="005A7C19">
          <w:rPr>
            <w:noProof/>
            <w:webHidden/>
          </w:rPr>
          <w:tab/>
        </w:r>
        <w:r w:rsidR="005A7C19">
          <w:rPr>
            <w:noProof/>
            <w:webHidden/>
          </w:rPr>
          <w:fldChar w:fldCharType="begin"/>
        </w:r>
        <w:r w:rsidR="005A7C19">
          <w:rPr>
            <w:noProof/>
            <w:webHidden/>
          </w:rPr>
          <w:instrText xml:space="preserve"> PAGEREF _Toc447016996 \h </w:instrText>
        </w:r>
        <w:r w:rsidR="005A7C19">
          <w:rPr>
            <w:noProof/>
            <w:webHidden/>
          </w:rPr>
        </w:r>
        <w:r w:rsidR="005A7C19">
          <w:rPr>
            <w:noProof/>
            <w:webHidden/>
          </w:rPr>
          <w:fldChar w:fldCharType="separate"/>
        </w:r>
        <w:r w:rsidR="005A7C19">
          <w:rPr>
            <w:noProof/>
            <w:webHidden/>
          </w:rPr>
          <w:t>6</w:t>
        </w:r>
        <w:r w:rsidR="005A7C19">
          <w:rPr>
            <w:noProof/>
            <w:webHidden/>
          </w:rPr>
          <w:fldChar w:fldCharType="end"/>
        </w:r>
      </w:hyperlink>
    </w:p>
    <w:p w14:paraId="5D36DA83" w14:textId="77777777" w:rsidR="005A7C19" w:rsidRDefault="00F474C8">
      <w:pPr>
        <w:pStyle w:val="TOC2"/>
        <w:rPr>
          <w:rFonts w:asciiTheme="minorHAnsi" w:eastAsiaTheme="minorEastAsia" w:hAnsiTheme="minorHAnsi" w:cstheme="minorBidi"/>
          <w:b w:val="0"/>
          <w:bCs w:val="0"/>
          <w:noProof/>
          <w:sz w:val="22"/>
          <w:szCs w:val="22"/>
        </w:rPr>
      </w:pPr>
      <w:hyperlink w:anchor="_Toc447016997" w:history="1">
        <w:r w:rsidR="005A7C19" w:rsidRPr="00F51F43">
          <w:rPr>
            <w:rStyle w:val="Hyperlink"/>
            <w:noProof/>
          </w:rPr>
          <w:t>Key Comments</w:t>
        </w:r>
        <w:r w:rsidR="005A7C19">
          <w:rPr>
            <w:noProof/>
            <w:webHidden/>
          </w:rPr>
          <w:tab/>
        </w:r>
        <w:r w:rsidR="005A7C19">
          <w:rPr>
            <w:noProof/>
            <w:webHidden/>
          </w:rPr>
          <w:fldChar w:fldCharType="begin"/>
        </w:r>
        <w:r w:rsidR="005A7C19">
          <w:rPr>
            <w:noProof/>
            <w:webHidden/>
          </w:rPr>
          <w:instrText xml:space="preserve"> PAGEREF _Toc447016997 \h </w:instrText>
        </w:r>
        <w:r w:rsidR="005A7C19">
          <w:rPr>
            <w:noProof/>
            <w:webHidden/>
          </w:rPr>
        </w:r>
        <w:r w:rsidR="005A7C19">
          <w:rPr>
            <w:noProof/>
            <w:webHidden/>
          </w:rPr>
          <w:fldChar w:fldCharType="separate"/>
        </w:r>
        <w:r w:rsidR="005A7C19">
          <w:rPr>
            <w:noProof/>
            <w:webHidden/>
          </w:rPr>
          <w:t>6</w:t>
        </w:r>
        <w:r w:rsidR="005A7C19">
          <w:rPr>
            <w:noProof/>
            <w:webHidden/>
          </w:rPr>
          <w:fldChar w:fldCharType="end"/>
        </w:r>
      </w:hyperlink>
    </w:p>
    <w:p w14:paraId="5D36DA84" w14:textId="77777777" w:rsidR="005A7C19" w:rsidRDefault="00F474C8">
      <w:pPr>
        <w:pStyle w:val="TOC2"/>
        <w:rPr>
          <w:rFonts w:asciiTheme="minorHAnsi" w:eastAsiaTheme="minorEastAsia" w:hAnsiTheme="minorHAnsi" w:cstheme="minorBidi"/>
          <w:b w:val="0"/>
          <w:bCs w:val="0"/>
          <w:noProof/>
          <w:sz w:val="22"/>
          <w:szCs w:val="22"/>
        </w:rPr>
      </w:pPr>
      <w:hyperlink w:anchor="_Toc447016998" w:history="1">
        <w:r w:rsidR="005A7C19" w:rsidRPr="00F51F43">
          <w:rPr>
            <w:rStyle w:val="Hyperlink"/>
            <w:noProof/>
          </w:rPr>
          <w:t>Dependencies</w:t>
        </w:r>
        <w:r w:rsidR="005A7C19">
          <w:rPr>
            <w:noProof/>
            <w:webHidden/>
          </w:rPr>
          <w:tab/>
        </w:r>
        <w:r w:rsidR="005A7C19">
          <w:rPr>
            <w:noProof/>
            <w:webHidden/>
          </w:rPr>
          <w:fldChar w:fldCharType="begin"/>
        </w:r>
        <w:r w:rsidR="005A7C19">
          <w:rPr>
            <w:noProof/>
            <w:webHidden/>
          </w:rPr>
          <w:instrText xml:space="preserve"> PAGEREF _Toc447016998 \h </w:instrText>
        </w:r>
        <w:r w:rsidR="005A7C19">
          <w:rPr>
            <w:noProof/>
            <w:webHidden/>
          </w:rPr>
        </w:r>
        <w:r w:rsidR="005A7C19">
          <w:rPr>
            <w:noProof/>
            <w:webHidden/>
          </w:rPr>
          <w:fldChar w:fldCharType="separate"/>
        </w:r>
        <w:r w:rsidR="005A7C19">
          <w:rPr>
            <w:noProof/>
            <w:webHidden/>
          </w:rPr>
          <w:t>6</w:t>
        </w:r>
        <w:r w:rsidR="005A7C19">
          <w:rPr>
            <w:noProof/>
            <w:webHidden/>
          </w:rPr>
          <w:fldChar w:fldCharType="end"/>
        </w:r>
      </w:hyperlink>
    </w:p>
    <w:p w14:paraId="5D36DA85" w14:textId="77777777" w:rsidR="005A7C19" w:rsidRDefault="00F474C8">
      <w:pPr>
        <w:pStyle w:val="TOC2"/>
        <w:rPr>
          <w:rFonts w:asciiTheme="minorHAnsi" w:eastAsiaTheme="minorEastAsia" w:hAnsiTheme="minorHAnsi" w:cstheme="minorBidi"/>
          <w:b w:val="0"/>
          <w:bCs w:val="0"/>
          <w:noProof/>
          <w:sz w:val="22"/>
          <w:szCs w:val="22"/>
        </w:rPr>
      </w:pPr>
      <w:hyperlink w:anchor="_Toc447016999" w:history="1">
        <w:r w:rsidR="005A7C19" w:rsidRPr="00F51F43">
          <w:rPr>
            <w:rStyle w:val="Hyperlink"/>
            <w:noProof/>
          </w:rPr>
          <w:t>Key Issues Log</w:t>
        </w:r>
        <w:r w:rsidR="005A7C19">
          <w:rPr>
            <w:noProof/>
            <w:webHidden/>
          </w:rPr>
          <w:tab/>
        </w:r>
        <w:r w:rsidR="005A7C19">
          <w:rPr>
            <w:noProof/>
            <w:webHidden/>
          </w:rPr>
          <w:fldChar w:fldCharType="begin"/>
        </w:r>
        <w:r w:rsidR="005A7C19">
          <w:rPr>
            <w:noProof/>
            <w:webHidden/>
          </w:rPr>
          <w:instrText xml:space="preserve"> PAGEREF _Toc447016999 \h </w:instrText>
        </w:r>
        <w:r w:rsidR="005A7C19">
          <w:rPr>
            <w:noProof/>
            <w:webHidden/>
          </w:rPr>
        </w:r>
        <w:r w:rsidR="005A7C19">
          <w:rPr>
            <w:noProof/>
            <w:webHidden/>
          </w:rPr>
          <w:fldChar w:fldCharType="separate"/>
        </w:r>
        <w:r w:rsidR="005A7C19">
          <w:rPr>
            <w:noProof/>
            <w:webHidden/>
          </w:rPr>
          <w:t>7</w:t>
        </w:r>
        <w:r w:rsidR="005A7C19">
          <w:rPr>
            <w:noProof/>
            <w:webHidden/>
          </w:rPr>
          <w:fldChar w:fldCharType="end"/>
        </w:r>
      </w:hyperlink>
    </w:p>
    <w:p w14:paraId="5D36DA86" w14:textId="77777777" w:rsidR="005A7C19" w:rsidRDefault="00F474C8">
      <w:pPr>
        <w:pStyle w:val="TOC1"/>
        <w:tabs>
          <w:tab w:val="right" w:leader="underscore" w:pos="8630"/>
        </w:tabs>
        <w:rPr>
          <w:rFonts w:asciiTheme="minorHAnsi" w:eastAsiaTheme="minorEastAsia" w:hAnsiTheme="minorHAnsi" w:cstheme="minorBidi"/>
          <w:b w:val="0"/>
          <w:bCs w:val="0"/>
          <w:i w:val="0"/>
          <w:iCs w:val="0"/>
          <w:noProof/>
          <w:sz w:val="22"/>
          <w:szCs w:val="22"/>
        </w:rPr>
      </w:pPr>
      <w:hyperlink w:anchor="_Toc447017000" w:history="1">
        <w:r w:rsidR="005A7C19" w:rsidRPr="00F51F43">
          <w:rPr>
            <w:rStyle w:val="Hyperlink"/>
            <w:noProof/>
          </w:rPr>
          <w:t>Functional Requirements</w:t>
        </w:r>
        <w:r w:rsidR="005A7C19">
          <w:rPr>
            <w:noProof/>
            <w:webHidden/>
          </w:rPr>
          <w:tab/>
        </w:r>
        <w:r w:rsidR="005A7C19">
          <w:rPr>
            <w:noProof/>
            <w:webHidden/>
          </w:rPr>
          <w:fldChar w:fldCharType="begin"/>
        </w:r>
        <w:r w:rsidR="005A7C19">
          <w:rPr>
            <w:noProof/>
            <w:webHidden/>
          </w:rPr>
          <w:instrText xml:space="preserve"> PAGEREF _Toc447017000 \h </w:instrText>
        </w:r>
        <w:r w:rsidR="005A7C19">
          <w:rPr>
            <w:noProof/>
            <w:webHidden/>
          </w:rPr>
        </w:r>
        <w:r w:rsidR="005A7C19">
          <w:rPr>
            <w:noProof/>
            <w:webHidden/>
          </w:rPr>
          <w:fldChar w:fldCharType="separate"/>
        </w:r>
        <w:r w:rsidR="005A7C19">
          <w:rPr>
            <w:noProof/>
            <w:webHidden/>
          </w:rPr>
          <w:t>8</w:t>
        </w:r>
        <w:r w:rsidR="005A7C19">
          <w:rPr>
            <w:noProof/>
            <w:webHidden/>
          </w:rPr>
          <w:fldChar w:fldCharType="end"/>
        </w:r>
      </w:hyperlink>
    </w:p>
    <w:p w14:paraId="5D36DA87" w14:textId="77777777" w:rsidR="005A7C19" w:rsidRDefault="00F474C8">
      <w:pPr>
        <w:pStyle w:val="TOC2"/>
        <w:rPr>
          <w:rFonts w:asciiTheme="minorHAnsi" w:eastAsiaTheme="minorEastAsia" w:hAnsiTheme="minorHAnsi" w:cstheme="minorBidi"/>
          <w:b w:val="0"/>
          <w:bCs w:val="0"/>
          <w:noProof/>
          <w:sz w:val="22"/>
          <w:szCs w:val="22"/>
        </w:rPr>
      </w:pPr>
      <w:hyperlink w:anchor="_Toc447017001" w:history="1">
        <w:r w:rsidR="005A7C19" w:rsidRPr="00F51F43">
          <w:rPr>
            <w:rStyle w:val="Hyperlink"/>
            <w:noProof/>
          </w:rPr>
          <w:t>Predictive Analysis Requirements - ACD</w:t>
        </w:r>
        <w:r w:rsidR="005A7C19">
          <w:rPr>
            <w:noProof/>
            <w:webHidden/>
          </w:rPr>
          <w:tab/>
        </w:r>
        <w:r w:rsidR="005A7C19">
          <w:rPr>
            <w:noProof/>
            <w:webHidden/>
          </w:rPr>
          <w:fldChar w:fldCharType="begin"/>
        </w:r>
        <w:r w:rsidR="005A7C19">
          <w:rPr>
            <w:noProof/>
            <w:webHidden/>
          </w:rPr>
          <w:instrText xml:space="preserve"> PAGEREF _Toc447017001 \h </w:instrText>
        </w:r>
        <w:r w:rsidR="005A7C19">
          <w:rPr>
            <w:noProof/>
            <w:webHidden/>
          </w:rPr>
        </w:r>
        <w:r w:rsidR="005A7C19">
          <w:rPr>
            <w:noProof/>
            <w:webHidden/>
          </w:rPr>
          <w:fldChar w:fldCharType="separate"/>
        </w:r>
        <w:r w:rsidR="005A7C19">
          <w:rPr>
            <w:noProof/>
            <w:webHidden/>
          </w:rPr>
          <w:t>8</w:t>
        </w:r>
        <w:r w:rsidR="005A7C19">
          <w:rPr>
            <w:noProof/>
            <w:webHidden/>
          </w:rPr>
          <w:fldChar w:fldCharType="end"/>
        </w:r>
      </w:hyperlink>
    </w:p>
    <w:p w14:paraId="5D36DA88" w14:textId="77777777" w:rsidR="005A7C19" w:rsidRDefault="00F474C8">
      <w:pPr>
        <w:pStyle w:val="TOC2"/>
        <w:rPr>
          <w:rFonts w:asciiTheme="minorHAnsi" w:eastAsiaTheme="minorEastAsia" w:hAnsiTheme="minorHAnsi" w:cstheme="minorBidi"/>
          <w:b w:val="0"/>
          <w:bCs w:val="0"/>
          <w:noProof/>
          <w:sz w:val="22"/>
          <w:szCs w:val="22"/>
        </w:rPr>
      </w:pPr>
      <w:hyperlink w:anchor="_Toc447017002" w:history="1">
        <w:r w:rsidR="005A7C19" w:rsidRPr="00F51F43">
          <w:rPr>
            <w:rStyle w:val="Hyperlink"/>
            <w:noProof/>
          </w:rPr>
          <w:t>Data Requirements</w:t>
        </w:r>
        <w:r w:rsidR="005A7C19">
          <w:rPr>
            <w:noProof/>
            <w:webHidden/>
          </w:rPr>
          <w:tab/>
        </w:r>
        <w:r w:rsidR="005A7C19">
          <w:rPr>
            <w:noProof/>
            <w:webHidden/>
          </w:rPr>
          <w:fldChar w:fldCharType="begin"/>
        </w:r>
        <w:r w:rsidR="005A7C19">
          <w:rPr>
            <w:noProof/>
            <w:webHidden/>
          </w:rPr>
          <w:instrText xml:space="preserve"> PAGEREF _Toc447017002 \h </w:instrText>
        </w:r>
        <w:r w:rsidR="005A7C19">
          <w:rPr>
            <w:noProof/>
            <w:webHidden/>
          </w:rPr>
        </w:r>
        <w:r w:rsidR="005A7C19">
          <w:rPr>
            <w:noProof/>
            <w:webHidden/>
          </w:rPr>
          <w:fldChar w:fldCharType="separate"/>
        </w:r>
        <w:r w:rsidR="005A7C19">
          <w:rPr>
            <w:noProof/>
            <w:webHidden/>
          </w:rPr>
          <w:t>8</w:t>
        </w:r>
        <w:r w:rsidR="005A7C19">
          <w:rPr>
            <w:noProof/>
            <w:webHidden/>
          </w:rPr>
          <w:fldChar w:fldCharType="end"/>
        </w:r>
      </w:hyperlink>
    </w:p>
    <w:p w14:paraId="5D36DA89" w14:textId="77777777" w:rsidR="005A7C19" w:rsidRDefault="00F474C8">
      <w:pPr>
        <w:pStyle w:val="TOC2"/>
        <w:rPr>
          <w:rFonts w:asciiTheme="minorHAnsi" w:eastAsiaTheme="minorEastAsia" w:hAnsiTheme="minorHAnsi" w:cstheme="minorBidi"/>
          <w:b w:val="0"/>
          <w:bCs w:val="0"/>
          <w:noProof/>
          <w:sz w:val="22"/>
          <w:szCs w:val="22"/>
        </w:rPr>
      </w:pPr>
      <w:hyperlink w:anchor="_Toc447017003" w:history="1">
        <w:r w:rsidR="005A7C19" w:rsidRPr="00F51F43">
          <w:rPr>
            <w:rStyle w:val="Hyperlink"/>
            <w:noProof/>
          </w:rPr>
          <w:t>Business Logic</w:t>
        </w:r>
        <w:r w:rsidR="005A7C19">
          <w:rPr>
            <w:noProof/>
            <w:webHidden/>
          </w:rPr>
          <w:tab/>
        </w:r>
        <w:r w:rsidR="005A7C19">
          <w:rPr>
            <w:noProof/>
            <w:webHidden/>
          </w:rPr>
          <w:fldChar w:fldCharType="begin"/>
        </w:r>
        <w:r w:rsidR="005A7C19">
          <w:rPr>
            <w:noProof/>
            <w:webHidden/>
          </w:rPr>
          <w:instrText xml:space="preserve"> PAGEREF _Toc447017003 \h </w:instrText>
        </w:r>
        <w:r w:rsidR="005A7C19">
          <w:rPr>
            <w:noProof/>
            <w:webHidden/>
          </w:rPr>
        </w:r>
        <w:r w:rsidR="005A7C19">
          <w:rPr>
            <w:noProof/>
            <w:webHidden/>
          </w:rPr>
          <w:fldChar w:fldCharType="separate"/>
        </w:r>
        <w:r w:rsidR="005A7C19">
          <w:rPr>
            <w:noProof/>
            <w:webHidden/>
          </w:rPr>
          <w:t>12</w:t>
        </w:r>
        <w:r w:rsidR="005A7C19">
          <w:rPr>
            <w:noProof/>
            <w:webHidden/>
          </w:rPr>
          <w:fldChar w:fldCharType="end"/>
        </w:r>
      </w:hyperlink>
    </w:p>
    <w:p w14:paraId="5D36DA8A" w14:textId="77777777" w:rsidR="005A7C19" w:rsidRDefault="00F474C8">
      <w:pPr>
        <w:pStyle w:val="TOC2"/>
        <w:rPr>
          <w:rFonts w:asciiTheme="minorHAnsi" w:eastAsiaTheme="minorEastAsia" w:hAnsiTheme="minorHAnsi" w:cstheme="minorBidi"/>
          <w:b w:val="0"/>
          <w:bCs w:val="0"/>
          <w:noProof/>
          <w:sz w:val="22"/>
          <w:szCs w:val="22"/>
        </w:rPr>
      </w:pPr>
      <w:hyperlink w:anchor="_Toc447017004" w:history="1">
        <w:r w:rsidR="005A7C19" w:rsidRPr="00F51F43">
          <w:rPr>
            <w:rStyle w:val="Hyperlink"/>
            <w:noProof/>
          </w:rPr>
          <w:t>Extract/Report Requirements</w:t>
        </w:r>
        <w:r w:rsidR="005A7C19">
          <w:rPr>
            <w:noProof/>
            <w:webHidden/>
          </w:rPr>
          <w:tab/>
        </w:r>
        <w:r w:rsidR="005A7C19">
          <w:rPr>
            <w:noProof/>
            <w:webHidden/>
          </w:rPr>
          <w:fldChar w:fldCharType="begin"/>
        </w:r>
        <w:r w:rsidR="005A7C19">
          <w:rPr>
            <w:noProof/>
            <w:webHidden/>
          </w:rPr>
          <w:instrText xml:space="preserve"> PAGEREF _Toc447017004 \h </w:instrText>
        </w:r>
        <w:r w:rsidR="005A7C19">
          <w:rPr>
            <w:noProof/>
            <w:webHidden/>
          </w:rPr>
        </w:r>
        <w:r w:rsidR="005A7C19">
          <w:rPr>
            <w:noProof/>
            <w:webHidden/>
          </w:rPr>
          <w:fldChar w:fldCharType="separate"/>
        </w:r>
        <w:r w:rsidR="005A7C19">
          <w:rPr>
            <w:noProof/>
            <w:webHidden/>
          </w:rPr>
          <w:t>13</w:t>
        </w:r>
        <w:r w:rsidR="005A7C19">
          <w:rPr>
            <w:noProof/>
            <w:webHidden/>
          </w:rPr>
          <w:fldChar w:fldCharType="end"/>
        </w:r>
      </w:hyperlink>
    </w:p>
    <w:p w14:paraId="5D36DA8B" w14:textId="77777777" w:rsidR="005A7C19" w:rsidRDefault="00F474C8">
      <w:pPr>
        <w:pStyle w:val="TOC2"/>
        <w:rPr>
          <w:rFonts w:asciiTheme="minorHAnsi" w:eastAsiaTheme="minorEastAsia" w:hAnsiTheme="minorHAnsi" w:cstheme="minorBidi"/>
          <w:b w:val="0"/>
          <w:bCs w:val="0"/>
          <w:noProof/>
          <w:sz w:val="22"/>
          <w:szCs w:val="22"/>
        </w:rPr>
      </w:pPr>
      <w:hyperlink w:anchor="_Toc447017005" w:history="1">
        <w:r w:rsidR="005A7C19" w:rsidRPr="00F51F43">
          <w:rPr>
            <w:rStyle w:val="Hyperlink"/>
            <w:noProof/>
          </w:rPr>
          <w:t>Security Requirements</w:t>
        </w:r>
        <w:r w:rsidR="005A7C19">
          <w:rPr>
            <w:noProof/>
            <w:webHidden/>
          </w:rPr>
          <w:tab/>
        </w:r>
        <w:r w:rsidR="005A7C19">
          <w:rPr>
            <w:noProof/>
            <w:webHidden/>
          </w:rPr>
          <w:fldChar w:fldCharType="begin"/>
        </w:r>
        <w:r w:rsidR="005A7C19">
          <w:rPr>
            <w:noProof/>
            <w:webHidden/>
          </w:rPr>
          <w:instrText xml:space="preserve"> PAGEREF _Toc447017005 \h </w:instrText>
        </w:r>
        <w:r w:rsidR="005A7C19">
          <w:rPr>
            <w:noProof/>
            <w:webHidden/>
          </w:rPr>
        </w:r>
        <w:r w:rsidR="005A7C19">
          <w:rPr>
            <w:noProof/>
            <w:webHidden/>
          </w:rPr>
          <w:fldChar w:fldCharType="separate"/>
        </w:r>
        <w:r w:rsidR="005A7C19">
          <w:rPr>
            <w:noProof/>
            <w:webHidden/>
          </w:rPr>
          <w:t>14</w:t>
        </w:r>
        <w:r w:rsidR="005A7C19">
          <w:rPr>
            <w:noProof/>
            <w:webHidden/>
          </w:rPr>
          <w:fldChar w:fldCharType="end"/>
        </w:r>
      </w:hyperlink>
    </w:p>
    <w:p w14:paraId="5D36DA8C" w14:textId="77777777" w:rsidR="005A7C19" w:rsidRDefault="00F474C8">
      <w:pPr>
        <w:pStyle w:val="TOC2"/>
        <w:rPr>
          <w:rFonts w:asciiTheme="minorHAnsi" w:eastAsiaTheme="minorEastAsia" w:hAnsiTheme="minorHAnsi" w:cstheme="minorBidi"/>
          <w:b w:val="0"/>
          <w:bCs w:val="0"/>
          <w:noProof/>
          <w:sz w:val="22"/>
          <w:szCs w:val="22"/>
        </w:rPr>
      </w:pPr>
      <w:hyperlink w:anchor="_Toc447017006" w:history="1">
        <w:r w:rsidR="005A7C19" w:rsidRPr="00F51F43">
          <w:rPr>
            <w:rStyle w:val="Hyperlink"/>
            <w:noProof/>
          </w:rPr>
          <w:t>Testing Considerations - TBD</w:t>
        </w:r>
        <w:r w:rsidR="005A7C19">
          <w:rPr>
            <w:noProof/>
            <w:webHidden/>
          </w:rPr>
          <w:tab/>
        </w:r>
        <w:r w:rsidR="005A7C19">
          <w:rPr>
            <w:noProof/>
            <w:webHidden/>
          </w:rPr>
          <w:fldChar w:fldCharType="begin"/>
        </w:r>
        <w:r w:rsidR="005A7C19">
          <w:rPr>
            <w:noProof/>
            <w:webHidden/>
          </w:rPr>
          <w:instrText xml:space="preserve"> PAGEREF _Toc447017006 \h </w:instrText>
        </w:r>
        <w:r w:rsidR="005A7C19">
          <w:rPr>
            <w:noProof/>
            <w:webHidden/>
          </w:rPr>
        </w:r>
        <w:r w:rsidR="005A7C19">
          <w:rPr>
            <w:noProof/>
            <w:webHidden/>
          </w:rPr>
          <w:fldChar w:fldCharType="separate"/>
        </w:r>
        <w:r w:rsidR="005A7C19">
          <w:rPr>
            <w:noProof/>
            <w:webHidden/>
          </w:rPr>
          <w:t>14</w:t>
        </w:r>
        <w:r w:rsidR="005A7C19">
          <w:rPr>
            <w:noProof/>
            <w:webHidden/>
          </w:rPr>
          <w:fldChar w:fldCharType="end"/>
        </w:r>
      </w:hyperlink>
    </w:p>
    <w:p w14:paraId="5D36DA8D" w14:textId="77777777" w:rsidR="005A7C19" w:rsidRDefault="00F474C8">
      <w:pPr>
        <w:pStyle w:val="TOC1"/>
        <w:tabs>
          <w:tab w:val="right" w:leader="underscore" w:pos="8630"/>
        </w:tabs>
        <w:rPr>
          <w:rFonts w:asciiTheme="minorHAnsi" w:eastAsiaTheme="minorEastAsia" w:hAnsiTheme="minorHAnsi" w:cstheme="minorBidi"/>
          <w:b w:val="0"/>
          <w:bCs w:val="0"/>
          <w:i w:val="0"/>
          <w:iCs w:val="0"/>
          <w:noProof/>
          <w:sz w:val="22"/>
          <w:szCs w:val="22"/>
        </w:rPr>
      </w:pPr>
      <w:hyperlink w:anchor="_Toc447017007" w:history="1">
        <w:r w:rsidR="005A7C19" w:rsidRPr="00F51F43">
          <w:rPr>
            <w:rStyle w:val="Hyperlink"/>
            <w:noProof/>
          </w:rPr>
          <w:t>Product Roadmap</w:t>
        </w:r>
        <w:r w:rsidR="005A7C19">
          <w:rPr>
            <w:noProof/>
            <w:webHidden/>
          </w:rPr>
          <w:tab/>
        </w:r>
        <w:r w:rsidR="005A7C19">
          <w:rPr>
            <w:noProof/>
            <w:webHidden/>
          </w:rPr>
          <w:fldChar w:fldCharType="begin"/>
        </w:r>
        <w:r w:rsidR="005A7C19">
          <w:rPr>
            <w:noProof/>
            <w:webHidden/>
          </w:rPr>
          <w:instrText xml:space="preserve"> PAGEREF _Toc447017007 \h </w:instrText>
        </w:r>
        <w:r w:rsidR="005A7C19">
          <w:rPr>
            <w:noProof/>
            <w:webHidden/>
          </w:rPr>
        </w:r>
        <w:r w:rsidR="005A7C19">
          <w:rPr>
            <w:noProof/>
            <w:webHidden/>
          </w:rPr>
          <w:fldChar w:fldCharType="separate"/>
        </w:r>
        <w:r w:rsidR="005A7C19">
          <w:rPr>
            <w:noProof/>
            <w:webHidden/>
          </w:rPr>
          <w:t>15</w:t>
        </w:r>
        <w:r w:rsidR="005A7C19">
          <w:rPr>
            <w:noProof/>
            <w:webHidden/>
          </w:rPr>
          <w:fldChar w:fldCharType="end"/>
        </w:r>
      </w:hyperlink>
    </w:p>
    <w:p w14:paraId="5D36DA8E" w14:textId="77777777" w:rsidR="005A7C19" w:rsidRDefault="00F474C8">
      <w:pPr>
        <w:pStyle w:val="TOC2"/>
        <w:rPr>
          <w:rFonts w:asciiTheme="minorHAnsi" w:eastAsiaTheme="minorEastAsia" w:hAnsiTheme="minorHAnsi" w:cstheme="minorBidi"/>
          <w:b w:val="0"/>
          <w:bCs w:val="0"/>
          <w:noProof/>
          <w:sz w:val="22"/>
          <w:szCs w:val="22"/>
        </w:rPr>
      </w:pPr>
      <w:hyperlink w:anchor="_Toc447017008" w:history="1">
        <w:r w:rsidR="005A7C19" w:rsidRPr="00F51F43">
          <w:rPr>
            <w:rStyle w:val="Hyperlink"/>
            <w:noProof/>
          </w:rPr>
          <w:t>Project Deliverables</w:t>
        </w:r>
        <w:r w:rsidR="005A7C19">
          <w:rPr>
            <w:noProof/>
            <w:webHidden/>
          </w:rPr>
          <w:tab/>
        </w:r>
        <w:r w:rsidR="005A7C19">
          <w:rPr>
            <w:noProof/>
            <w:webHidden/>
          </w:rPr>
          <w:fldChar w:fldCharType="begin"/>
        </w:r>
        <w:r w:rsidR="005A7C19">
          <w:rPr>
            <w:noProof/>
            <w:webHidden/>
          </w:rPr>
          <w:instrText xml:space="preserve"> PAGEREF _Toc447017008 \h </w:instrText>
        </w:r>
        <w:r w:rsidR="005A7C19">
          <w:rPr>
            <w:noProof/>
            <w:webHidden/>
          </w:rPr>
        </w:r>
        <w:r w:rsidR="005A7C19">
          <w:rPr>
            <w:noProof/>
            <w:webHidden/>
          </w:rPr>
          <w:fldChar w:fldCharType="separate"/>
        </w:r>
        <w:r w:rsidR="005A7C19">
          <w:rPr>
            <w:noProof/>
            <w:webHidden/>
          </w:rPr>
          <w:t>15</w:t>
        </w:r>
        <w:r w:rsidR="005A7C19">
          <w:rPr>
            <w:noProof/>
            <w:webHidden/>
          </w:rPr>
          <w:fldChar w:fldCharType="end"/>
        </w:r>
      </w:hyperlink>
    </w:p>
    <w:p w14:paraId="5D36DA8F" w14:textId="77777777" w:rsidR="005A7C19" w:rsidRDefault="00F474C8">
      <w:pPr>
        <w:pStyle w:val="TOC1"/>
        <w:tabs>
          <w:tab w:val="right" w:leader="underscore" w:pos="8630"/>
        </w:tabs>
        <w:rPr>
          <w:rFonts w:asciiTheme="minorHAnsi" w:eastAsiaTheme="minorEastAsia" w:hAnsiTheme="minorHAnsi" w:cstheme="minorBidi"/>
          <w:b w:val="0"/>
          <w:bCs w:val="0"/>
          <w:i w:val="0"/>
          <w:iCs w:val="0"/>
          <w:noProof/>
          <w:sz w:val="22"/>
          <w:szCs w:val="22"/>
        </w:rPr>
      </w:pPr>
      <w:hyperlink w:anchor="_Toc447017009" w:history="1">
        <w:r w:rsidR="005A7C19" w:rsidRPr="00F51F43">
          <w:rPr>
            <w:rStyle w:val="Hyperlink"/>
            <w:noProof/>
          </w:rPr>
          <w:t>Appendix A – Data Definition</w:t>
        </w:r>
        <w:r w:rsidR="005A7C19">
          <w:rPr>
            <w:noProof/>
            <w:webHidden/>
          </w:rPr>
          <w:tab/>
        </w:r>
        <w:r w:rsidR="005A7C19">
          <w:rPr>
            <w:noProof/>
            <w:webHidden/>
          </w:rPr>
          <w:fldChar w:fldCharType="begin"/>
        </w:r>
        <w:r w:rsidR="005A7C19">
          <w:rPr>
            <w:noProof/>
            <w:webHidden/>
          </w:rPr>
          <w:instrText xml:space="preserve"> PAGEREF _Toc447017009 \h </w:instrText>
        </w:r>
        <w:r w:rsidR="005A7C19">
          <w:rPr>
            <w:noProof/>
            <w:webHidden/>
          </w:rPr>
        </w:r>
        <w:r w:rsidR="005A7C19">
          <w:rPr>
            <w:noProof/>
            <w:webHidden/>
          </w:rPr>
          <w:fldChar w:fldCharType="separate"/>
        </w:r>
        <w:r w:rsidR="005A7C19">
          <w:rPr>
            <w:noProof/>
            <w:webHidden/>
          </w:rPr>
          <w:t>16</w:t>
        </w:r>
        <w:r w:rsidR="005A7C19">
          <w:rPr>
            <w:noProof/>
            <w:webHidden/>
          </w:rPr>
          <w:fldChar w:fldCharType="end"/>
        </w:r>
      </w:hyperlink>
    </w:p>
    <w:p w14:paraId="5D36DA90" w14:textId="77777777" w:rsidR="005A7C19" w:rsidRDefault="00F474C8">
      <w:pPr>
        <w:pStyle w:val="TOC1"/>
        <w:tabs>
          <w:tab w:val="right" w:leader="underscore" w:pos="8630"/>
        </w:tabs>
        <w:rPr>
          <w:rFonts w:asciiTheme="minorHAnsi" w:eastAsiaTheme="minorEastAsia" w:hAnsiTheme="minorHAnsi" w:cstheme="minorBidi"/>
          <w:b w:val="0"/>
          <w:bCs w:val="0"/>
          <w:i w:val="0"/>
          <w:iCs w:val="0"/>
          <w:noProof/>
          <w:sz w:val="22"/>
          <w:szCs w:val="22"/>
        </w:rPr>
      </w:pPr>
      <w:hyperlink w:anchor="_Toc447017010" w:history="1">
        <w:r w:rsidR="005A7C19" w:rsidRPr="00F51F43">
          <w:rPr>
            <w:rStyle w:val="Hyperlink"/>
            <w:noProof/>
          </w:rPr>
          <w:t>Appendix B – Mapping/Filters</w:t>
        </w:r>
        <w:r w:rsidR="005A7C19">
          <w:rPr>
            <w:noProof/>
            <w:webHidden/>
          </w:rPr>
          <w:tab/>
        </w:r>
        <w:r w:rsidR="005A7C19">
          <w:rPr>
            <w:noProof/>
            <w:webHidden/>
          </w:rPr>
          <w:fldChar w:fldCharType="begin"/>
        </w:r>
        <w:r w:rsidR="005A7C19">
          <w:rPr>
            <w:noProof/>
            <w:webHidden/>
          </w:rPr>
          <w:instrText xml:space="preserve"> PAGEREF _Toc447017010 \h </w:instrText>
        </w:r>
        <w:r w:rsidR="005A7C19">
          <w:rPr>
            <w:noProof/>
            <w:webHidden/>
          </w:rPr>
        </w:r>
        <w:r w:rsidR="005A7C19">
          <w:rPr>
            <w:noProof/>
            <w:webHidden/>
          </w:rPr>
          <w:fldChar w:fldCharType="separate"/>
        </w:r>
        <w:r w:rsidR="005A7C19">
          <w:rPr>
            <w:noProof/>
            <w:webHidden/>
          </w:rPr>
          <w:t>17</w:t>
        </w:r>
        <w:r w:rsidR="005A7C19">
          <w:rPr>
            <w:noProof/>
            <w:webHidden/>
          </w:rPr>
          <w:fldChar w:fldCharType="end"/>
        </w:r>
      </w:hyperlink>
    </w:p>
    <w:p w14:paraId="5D36DA91" w14:textId="77777777" w:rsidR="005A7C19" w:rsidRDefault="00F474C8">
      <w:pPr>
        <w:pStyle w:val="TOC1"/>
        <w:tabs>
          <w:tab w:val="right" w:leader="underscore" w:pos="8630"/>
        </w:tabs>
        <w:rPr>
          <w:rFonts w:asciiTheme="minorHAnsi" w:eastAsiaTheme="minorEastAsia" w:hAnsiTheme="minorHAnsi" w:cstheme="minorBidi"/>
          <w:b w:val="0"/>
          <w:bCs w:val="0"/>
          <w:i w:val="0"/>
          <w:iCs w:val="0"/>
          <w:noProof/>
          <w:sz w:val="22"/>
          <w:szCs w:val="22"/>
        </w:rPr>
      </w:pPr>
      <w:hyperlink w:anchor="_Toc447017011" w:history="1">
        <w:r w:rsidR="005A7C19" w:rsidRPr="00F51F43">
          <w:rPr>
            <w:rStyle w:val="Hyperlink"/>
            <w:noProof/>
          </w:rPr>
          <w:t>Requirements Sign Off Sheet</w:t>
        </w:r>
        <w:r w:rsidR="005A7C19">
          <w:rPr>
            <w:noProof/>
            <w:webHidden/>
          </w:rPr>
          <w:tab/>
        </w:r>
        <w:r w:rsidR="005A7C19">
          <w:rPr>
            <w:noProof/>
            <w:webHidden/>
          </w:rPr>
          <w:fldChar w:fldCharType="begin"/>
        </w:r>
        <w:r w:rsidR="005A7C19">
          <w:rPr>
            <w:noProof/>
            <w:webHidden/>
          </w:rPr>
          <w:instrText xml:space="preserve"> PAGEREF _Toc447017011 \h </w:instrText>
        </w:r>
        <w:r w:rsidR="005A7C19">
          <w:rPr>
            <w:noProof/>
            <w:webHidden/>
          </w:rPr>
        </w:r>
        <w:r w:rsidR="005A7C19">
          <w:rPr>
            <w:noProof/>
            <w:webHidden/>
          </w:rPr>
          <w:fldChar w:fldCharType="separate"/>
        </w:r>
        <w:r w:rsidR="005A7C19">
          <w:rPr>
            <w:noProof/>
            <w:webHidden/>
          </w:rPr>
          <w:t>19</w:t>
        </w:r>
        <w:r w:rsidR="005A7C19">
          <w:rPr>
            <w:noProof/>
            <w:webHidden/>
          </w:rPr>
          <w:fldChar w:fldCharType="end"/>
        </w:r>
      </w:hyperlink>
    </w:p>
    <w:p w14:paraId="5D36DA92" w14:textId="77777777" w:rsidR="00B44F41" w:rsidRDefault="00B44F41" w:rsidP="00027D9A">
      <w:pPr>
        <w:pStyle w:val="Heading1"/>
      </w:pPr>
      <w:r>
        <w:fldChar w:fldCharType="end"/>
      </w:r>
    </w:p>
    <w:p w14:paraId="5D36DA93" w14:textId="77777777" w:rsidR="00B44F41" w:rsidRDefault="00B44F41">
      <w:pPr>
        <w:rPr>
          <w:color w:val="0000FF"/>
        </w:rPr>
      </w:pPr>
    </w:p>
    <w:p w14:paraId="5D36DA94" w14:textId="77777777" w:rsidR="00B44F41" w:rsidRDefault="00B44F41">
      <w:pPr>
        <w:pStyle w:val="Header"/>
        <w:tabs>
          <w:tab w:val="clear" w:pos="4320"/>
          <w:tab w:val="clear" w:pos="8640"/>
        </w:tabs>
      </w:pPr>
      <w:r>
        <w:br w:type="page"/>
      </w:r>
    </w:p>
    <w:p w14:paraId="5D36DA95" w14:textId="77777777" w:rsidR="00B44F41" w:rsidRDefault="00B44F41" w:rsidP="00027D9A">
      <w:pPr>
        <w:pStyle w:val="Heading1"/>
      </w:pPr>
      <w:bookmarkStart w:id="1" w:name="_Toc19432712"/>
      <w:bookmarkStart w:id="2" w:name="_Toc23229570"/>
      <w:bookmarkStart w:id="3" w:name="_Toc23248490"/>
      <w:bookmarkStart w:id="4" w:name="_Toc447016992"/>
      <w:r>
        <w:lastRenderedPageBreak/>
        <w:t>Update Log</w:t>
      </w:r>
      <w:bookmarkEnd w:id="1"/>
      <w:bookmarkEnd w:id="2"/>
      <w:bookmarkEnd w:id="3"/>
      <w:bookmarkEnd w:id="4"/>
    </w:p>
    <w:p w14:paraId="5D36DA96" w14:textId="77777777" w:rsidR="00B44F41" w:rsidRDefault="00B44F41" w:rsidP="00027D9A">
      <w:pPr>
        <w:pStyle w:val="Heading1"/>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271"/>
        <w:gridCol w:w="1970"/>
        <w:gridCol w:w="4615"/>
      </w:tblGrid>
      <w:tr w:rsidR="00B44F41" w14:paraId="5D36DA9A" w14:textId="77777777" w:rsidTr="00240125">
        <w:tc>
          <w:tcPr>
            <w:tcW w:w="2271" w:type="dxa"/>
            <w:shd w:val="clear" w:color="000080" w:fill="8C8C8C"/>
          </w:tcPr>
          <w:p w14:paraId="5D36DA97" w14:textId="77777777" w:rsidR="00B44F41" w:rsidRDefault="00B44F41">
            <w:pPr>
              <w:pStyle w:val="BodyText2"/>
              <w:rPr>
                <w:bCs w:val="0"/>
                <w:iCs/>
                <w:color w:val="FFFFFF"/>
                <w:sz w:val="20"/>
              </w:rPr>
            </w:pPr>
            <w:r>
              <w:rPr>
                <w:bCs w:val="0"/>
                <w:iCs/>
                <w:color w:val="FFFFFF"/>
                <w:sz w:val="20"/>
              </w:rPr>
              <w:t>Date Updated</w:t>
            </w:r>
          </w:p>
        </w:tc>
        <w:tc>
          <w:tcPr>
            <w:tcW w:w="1970" w:type="dxa"/>
            <w:shd w:val="clear" w:color="000080" w:fill="8C8C8C"/>
          </w:tcPr>
          <w:p w14:paraId="5D36DA98" w14:textId="77777777" w:rsidR="00B44F41" w:rsidRDefault="00B44F41">
            <w:pPr>
              <w:pStyle w:val="BodyText2"/>
              <w:rPr>
                <w:bCs w:val="0"/>
                <w:iCs/>
                <w:color w:val="FFFFFF"/>
                <w:sz w:val="20"/>
              </w:rPr>
            </w:pPr>
            <w:r>
              <w:rPr>
                <w:bCs w:val="0"/>
                <w:iCs/>
                <w:color w:val="FFFFFF"/>
                <w:sz w:val="20"/>
              </w:rPr>
              <w:t>Updated By</w:t>
            </w:r>
          </w:p>
        </w:tc>
        <w:tc>
          <w:tcPr>
            <w:tcW w:w="4615" w:type="dxa"/>
            <w:shd w:val="clear" w:color="000080" w:fill="8C8C8C"/>
          </w:tcPr>
          <w:p w14:paraId="5D36DA99" w14:textId="77777777" w:rsidR="00B44F41" w:rsidRDefault="00B44F41">
            <w:pPr>
              <w:pStyle w:val="BodyText2"/>
              <w:rPr>
                <w:bCs w:val="0"/>
                <w:iCs/>
                <w:color w:val="FFFFFF"/>
                <w:sz w:val="20"/>
              </w:rPr>
            </w:pPr>
            <w:r>
              <w:rPr>
                <w:bCs w:val="0"/>
                <w:iCs/>
                <w:color w:val="FFFFFF"/>
                <w:sz w:val="20"/>
              </w:rPr>
              <w:t>Comments</w:t>
            </w:r>
          </w:p>
        </w:tc>
      </w:tr>
      <w:tr w:rsidR="00B44F41" w14:paraId="5D36DA9E" w14:textId="77777777" w:rsidTr="00240125">
        <w:tc>
          <w:tcPr>
            <w:tcW w:w="2271" w:type="dxa"/>
          </w:tcPr>
          <w:p w14:paraId="5D36DA9B" w14:textId="77777777" w:rsidR="00B44F41" w:rsidRPr="00E10C7F" w:rsidRDefault="00E10C7F">
            <w:pPr>
              <w:pStyle w:val="BodyText2"/>
              <w:rPr>
                <w:b w:val="0"/>
                <w:sz w:val="20"/>
              </w:rPr>
            </w:pPr>
            <w:r w:rsidRPr="00E10C7F">
              <w:rPr>
                <w:b w:val="0"/>
                <w:sz w:val="20"/>
              </w:rPr>
              <w:t>3/28/2016</w:t>
            </w:r>
          </w:p>
        </w:tc>
        <w:tc>
          <w:tcPr>
            <w:tcW w:w="1970" w:type="dxa"/>
          </w:tcPr>
          <w:p w14:paraId="5D36DA9C" w14:textId="77777777" w:rsidR="00B44F41" w:rsidRPr="00E10C7F" w:rsidRDefault="00E10C7F">
            <w:pPr>
              <w:pStyle w:val="BodyText2"/>
              <w:rPr>
                <w:b w:val="0"/>
                <w:sz w:val="20"/>
              </w:rPr>
            </w:pPr>
            <w:r w:rsidRPr="00E10C7F">
              <w:rPr>
                <w:b w:val="0"/>
                <w:sz w:val="20"/>
              </w:rPr>
              <w:t>Eric Stewart</w:t>
            </w:r>
          </w:p>
        </w:tc>
        <w:tc>
          <w:tcPr>
            <w:tcW w:w="4615" w:type="dxa"/>
          </w:tcPr>
          <w:p w14:paraId="5D36DA9D" w14:textId="77777777" w:rsidR="00B44F41" w:rsidRPr="00E10C7F" w:rsidRDefault="00E10C7F">
            <w:pPr>
              <w:pStyle w:val="BodyText2"/>
              <w:rPr>
                <w:b w:val="0"/>
                <w:sz w:val="20"/>
              </w:rPr>
            </w:pPr>
            <w:r w:rsidRPr="00E10C7F">
              <w:rPr>
                <w:b w:val="0"/>
                <w:sz w:val="20"/>
              </w:rPr>
              <w:t>Initial draft</w:t>
            </w:r>
          </w:p>
        </w:tc>
      </w:tr>
      <w:tr w:rsidR="00B44F41" w14:paraId="5D36DAA5" w14:textId="77777777" w:rsidTr="00240125">
        <w:tc>
          <w:tcPr>
            <w:tcW w:w="2271" w:type="dxa"/>
          </w:tcPr>
          <w:p w14:paraId="5D36DA9F" w14:textId="77777777" w:rsidR="00B44F41" w:rsidRPr="00240125" w:rsidRDefault="00240125">
            <w:pPr>
              <w:pStyle w:val="BodyText2"/>
              <w:rPr>
                <w:b w:val="0"/>
                <w:sz w:val="20"/>
              </w:rPr>
            </w:pPr>
            <w:r>
              <w:rPr>
                <w:b w:val="0"/>
                <w:sz w:val="20"/>
              </w:rPr>
              <w:t>3/29/2016</w:t>
            </w:r>
          </w:p>
        </w:tc>
        <w:tc>
          <w:tcPr>
            <w:tcW w:w="1970" w:type="dxa"/>
          </w:tcPr>
          <w:p w14:paraId="5D36DAA0" w14:textId="77777777" w:rsidR="00B44F41" w:rsidRPr="00240125" w:rsidRDefault="00240125">
            <w:pPr>
              <w:pStyle w:val="BodyText2"/>
              <w:rPr>
                <w:b w:val="0"/>
                <w:sz w:val="20"/>
              </w:rPr>
            </w:pPr>
            <w:r>
              <w:rPr>
                <w:b w:val="0"/>
                <w:sz w:val="20"/>
              </w:rPr>
              <w:t>Eric Stewart</w:t>
            </w:r>
          </w:p>
        </w:tc>
        <w:tc>
          <w:tcPr>
            <w:tcW w:w="4615" w:type="dxa"/>
          </w:tcPr>
          <w:p w14:paraId="5D36DAA1" w14:textId="77777777" w:rsidR="00B44F41" w:rsidRDefault="00240125">
            <w:pPr>
              <w:pStyle w:val="BodyText2"/>
              <w:rPr>
                <w:b w:val="0"/>
                <w:sz w:val="20"/>
              </w:rPr>
            </w:pPr>
            <w:r>
              <w:rPr>
                <w:b w:val="0"/>
                <w:sz w:val="20"/>
              </w:rPr>
              <w:t>Updating to v5 for consistency</w:t>
            </w:r>
          </w:p>
          <w:p w14:paraId="5D36DAA2" w14:textId="77777777" w:rsidR="00240125" w:rsidRDefault="00240125">
            <w:pPr>
              <w:pStyle w:val="BodyText2"/>
              <w:rPr>
                <w:b w:val="0"/>
                <w:sz w:val="20"/>
              </w:rPr>
            </w:pPr>
            <w:r>
              <w:rPr>
                <w:b w:val="0"/>
                <w:sz w:val="20"/>
              </w:rPr>
              <w:t>Adding in additional signatories</w:t>
            </w:r>
          </w:p>
          <w:p w14:paraId="5D36DAA3" w14:textId="77777777" w:rsidR="00240125" w:rsidRDefault="00240125">
            <w:pPr>
              <w:pStyle w:val="BodyText2"/>
              <w:rPr>
                <w:b w:val="0"/>
                <w:sz w:val="20"/>
              </w:rPr>
            </w:pPr>
            <w:r>
              <w:rPr>
                <w:b w:val="0"/>
                <w:sz w:val="20"/>
              </w:rPr>
              <w:t>Removing “call type” references</w:t>
            </w:r>
          </w:p>
          <w:p w14:paraId="5D36DAA4" w14:textId="77777777" w:rsidR="00240125" w:rsidRPr="00240125" w:rsidRDefault="00240125">
            <w:pPr>
              <w:pStyle w:val="BodyText2"/>
              <w:rPr>
                <w:b w:val="0"/>
                <w:sz w:val="20"/>
              </w:rPr>
            </w:pPr>
            <w:r>
              <w:rPr>
                <w:b w:val="0"/>
                <w:sz w:val="20"/>
              </w:rPr>
              <w:t>Adding “language” clarifications</w:t>
            </w:r>
          </w:p>
        </w:tc>
      </w:tr>
      <w:tr w:rsidR="00675AA1" w14:paraId="5D36DAA9" w14:textId="77777777" w:rsidTr="00240125">
        <w:tc>
          <w:tcPr>
            <w:tcW w:w="2271" w:type="dxa"/>
          </w:tcPr>
          <w:p w14:paraId="5D36DAA6" w14:textId="77777777" w:rsidR="00675AA1" w:rsidRDefault="00675AA1">
            <w:pPr>
              <w:pStyle w:val="BodyText2"/>
              <w:rPr>
                <w:b w:val="0"/>
                <w:sz w:val="20"/>
              </w:rPr>
            </w:pPr>
            <w:r>
              <w:rPr>
                <w:b w:val="0"/>
                <w:sz w:val="20"/>
              </w:rPr>
              <w:t>4/1/2016</w:t>
            </w:r>
          </w:p>
        </w:tc>
        <w:tc>
          <w:tcPr>
            <w:tcW w:w="1970" w:type="dxa"/>
          </w:tcPr>
          <w:p w14:paraId="5D36DAA7" w14:textId="77777777" w:rsidR="00675AA1" w:rsidRDefault="00675AA1">
            <w:pPr>
              <w:pStyle w:val="BodyText2"/>
              <w:rPr>
                <w:b w:val="0"/>
                <w:sz w:val="20"/>
              </w:rPr>
            </w:pPr>
            <w:r>
              <w:rPr>
                <w:b w:val="0"/>
                <w:sz w:val="20"/>
              </w:rPr>
              <w:t>Eric Stewart</w:t>
            </w:r>
          </w:p>
        </w:tc>
        <w:tc>
          <w:tcPr>
            <w:tcW w:w="4615" w:type="dxa"/>
          </w:tcPr>
          <w:p w14:paraId="5D36DAA8" w14:textId="77777777" w:rsidR="00675AA1" w:rsidRDefault="00675AA1">
            <w:pPr>
              <w:pStyle w:val="BodyText2"/>
              <w:rPr>
                <w:b w:val="0"/>
                <w:sz w:val="20"/>
              </w:rPr>
            </w:pPr>
            <w:r>
              <w:rPr>
                <w:b w:val="0"/>
                <w:sz w:val="20"/>
              </w:rPr>
              <w:t>Modified layout and attribute names for consistency with prior formats</w:t>
            </w:r>
          </w:p>
        </w:tc>
      </w:tr>
      <w:tr w:rsidR="0063319E" w14:paraId="68D1BDE0" w14:textId="77777777" w:rsidTr="00240125">
        <w:tc>
          <w:tcPr>
            <w:tcW w:w="2271" w:type="dxa"/>
          </w:tcPr>
          <w:p w14:paraId="20D53E0E" w14:textId="0451082F" w:rsidR="0063319E" w:rsidRDefault="0063319E">
            <w:pPr>
              <w:pStyle w:val="BodyText2"/>
              <w:rPr>
                <w:b w:val="0"/>
                <w:sz w:val="20"/>
              </w:rPr>
            </w:pPr>
            <w:r>
              <w:rPr>
                <w:b w:val="0"/>
                <w:sz w:val="20"/>
              </w:rPr>
              <w:t>4/11/2016</w:t>
            </w:r>
          </w:p>
        </w:tc>
        <w:tc>
          <w:tcPr>
            <w:tcW w:w="1970" w:type="dxa"/>
          </w:tcPr>
          <w:p w14:paraId="2FBA5975" w14:textId="1EFC7CB3" w:rsidR="0063319E" w:rsidRDefault="0063319E">
            <w:pPr>
              <w:pStyle w:val="BodyText2"/>
              <w:rPr>
                <w:b w:val="0"/>
                <w:sz w:val="20"/>
              </w:rPr>
            </w:pPr>
            <w:r>
              <w:rPr>
                <w:b w:val="0"/>
                <w:sz w:val="20"/>
              </w:rPr>
              <w:t>Eric Stewart</w:t>
            </w:r>
          </w:p>
        </w:tc>
        <w:tc>
          <w:tcPr>
            <w:tcW w:w="4615" w:type="dxa"/>
          </w:tcPr>
          <w:p w14:paraId="1B06A417" w14:textId="3A4011CD" w:rsidR="0063319E" w:rsidRDefault="00CA3597" w:rsidP="00CA3597">
            <w:pPr>
              <w:pStyle w:val="BodyText2"/>
              <w:rPr>
                <w:b w:val="0"/>
                <w:sz w:val="20"/>
              </w:rPr>
            </w:pPr>
            <w:r>
              <w:rPr>
                <w:b w:val="0"/>
                <w:sz w:val="20"/>
              </w:rPr>
              <w:t xml:space="preserve">Appendix A – Data Definition modified to </w:t>
            </w:r>
            <w:r w:rsidR="0063319E">
              <w:rPr>
                <w:b w:val="0"/>
                <w:sz w:val="20"/>
              </w:rPr>
              <w:t xml:space="preserve">keep naming conventions </w:t>
            </w:r>
            <w:r w:rsidR="0006069B">
              <w:rPr>
                <w:b w:val="0"/>
                <w:sz w:val="20"/>
              </w:rPr>
              <w:t xml:space="preserve">and column order </w:t>
            </w:r>
            <w:r w:rsidR="0063319E">
              <w:rPr>
                <w:b w:val="0"/>
                <w:sz w:val="20"/>
              </w:rPr>
              <w:t xml:space="preserve">exact between requirements and </w:t>
            </w:r>
            <w:r>
              <w:rPr>
                <w:b w:val="0"/>
                <w:sz w:val="20"/>
              </w:rPr>
              <w:t xml:space="preserve">AO </w:t>
            </w:r>
            <w:r w:rsidR="0063319E">
              <w:rPr>
                <w:b w:val="0"/>
                <w:sz w:val="20"/>
              </w:rPr>
              <w:t>file specification</w:t>
            </w:r>
            <w:r>
              <w:rPr>
                <w:b w:val="0"/>
                <w:sz w:val="20"/>
              </w:rPr>
              <w:t xml:space="preserve"> </w:t>
            </w:r>
          </w:p>
        </w:tc>
      </w:tr>
    </w:tbl>
    <w:p w14:paraId="5D36DAAA" w14:textId="77777777" w:rsidR="00240125" w:rsidRDefault="00240125" w:rsidP="00027D9A">
      <w:pPr>
        <w:pStyle w:val="Heading1"/>
      </w:pPr>
      <w:bookmarkStart w:id="5" w:name="_Toc447016993"/>
    </w:p>
    <w:p w14:paraId="5D36DAAB" w14:textId="77777777" w:rsidR="00B44F41" w:rsidRPr="00911B16" w:rsidRDefault="00B44F41" w:rsidP="00027D9A">
      <w:pPr>
        <w:pStyle w:val="Heading1"/>
      </w:pPr>
      <w:r w:rsidRPr="00911B16">
        <w:t>Document Purpose</w:t>
      </w:r>
      <w:bookmarkEnd w:id="5"/>
    </w:p>
    <w:p w14:paraId="5D36DAAC" w14:textId="77777777" w:rsidR="00CA1CF7" w:rsidRDefault="00CA1CF7" w:rsidP="00B44F41">
      <w:pPr>
        <w:rPr>
          <w:sz w:val="20"/>
          <w:szCs w:val="20"/>
        </w:rPr>
      </w:pPr>
    </w:p>
    <w:p w14:paraId="5D36DAAD" w14:textId="77777777" w:rsidR="000D269B" w:rsidRPr="00C102D8" w:rsidRDefault="00B371E9" w:rsidP="00B44F41">
      <w:pPr>
        <w:rPr>
          <w:color w:val="0070C0"/>
        </w:rPr>
      </w:pPr>
      <w:r w:rsidRPr="00C102D8">
        <w:rPr>
          <w:color w:val="0070C0"/>
        </w:rPr>
        <w:t xml:space="preserve">The purpose of this document is to highlight the business and functional requirements needed </w:t>
      </w:r>
      <w:r w:rsidR="000D269B" w:rsidRPr="00C102D8">
        <w:rPr>
          <w:color w:val="0070C0"/>
        </w:rPr>
        <w:t xml:space="preserve">to guide the development and </w:t>
      </w:r>
      <w:r w:rsidRPr="00C102D8">
        <w:rPr>
          <w:color w:val="0070C0"/>
        </w:rPr>
        <w:t xml:space="preserve">integration of a standardized ACD dataset </w:t>
      </w:r>
      <w:r w:rsidR="000D269B" w:rsidRPr="00C102D8">
        <w:rPr>
          <w:color w:val="0070C0"/>
        </w:rPr>
        <w:t xml:space="preserve">into the AnswerOn Behavioral Analytics initiative. </w:t>
      </w:r>
    </w:p>
    <w:p w14:paraId="5D36DAAE" w14:textId="77777777" w:rsidR="000D269B" w:rsidRPr="00C102D8" w:rsidRDefault="000D269B" w:rsidP="00B44F41">
      <w:pPr>
        <w:rPr>
          <w:color w:val="0070C0"/>
        </w:rPr>
      </w:pPr>
    </w:p>
    <w:p w14:paraId="5D36DAAF" w14:textId="77777777" w:rsidR="00B70176" w:rsidRPr="00C102D8" w:rsidRDefault="000D269B" w:rsidP="00B44F41">
      <w:pPr>
        <w:rPr>
          <w:color w:val="0070C0"/>
        </w:rPr>
      </w:pPr>
      <w:r w:rsidRPr="00C102D8">
        <w:rPr>
          <w:color w:val="0070C0"/>
        </w:rPr>
        <w:t xml:space="preserve">This document highlights the business specific attributes needed from an operational call (ACD) system extract and the functionality needed to </w:t>
      </w:r>
      <w:r w:rsidR="00B70176" w:rsidRPr="00C102D8">
        <w:rPr>
          <w:color w:val="0070C0"/>
        </w:rPr>
        <w:t>produce a configurable code base that can be leveraged at projects participating in this initiative.</w:t>
      </w:r>
    </w:p>
    <w:p w14:paraId="5D36DAB0" w14:textId="77777777" w:rsidR="00B44F41" w:rsidRDefault="00CA1CF7" w:rsidP="00B44F41">
      <w:r>
        <w:rPr>
          <w:sz w:val="20"/>
          <w:szCs w:val="20"/>
        </w:rPr>
        <w:br/>
      </w:r>
      <w:r w:rsidR="00B44F41">
        <w:br w:type="page"/>
      </w:r>
      <w:bookmarkStart w:id="6" w:name="_Toc23248491"/>
      <w:r w:rsidR="00B44F41" w:rsidRPr="00950A8C">
        <w:rPr>
          <w:smallCaps/>
          <w:sz w:val="56"/>
        </w:rPr>
        <w:lastRenderedPageBreak/>
        <w:t>Overview</w:t>
      </w:r>
      <w:bookmarkEnd w:id="6"/>
    </w:p>
    <w:p w14:paraId="5D36DAB1" w14:textId="77777777" w:rsidR="00B44F41" w:rsidRDefault="00B44F41">
      <w:pPr>
        <w:rPr>
          <w:b/>
          <w:sz w:val="28"/>
        </w:rPr>
      </w:pPr>
    </w:p>
    <w:p w14:paraId="5D36DAB2" w14:textId="77777777" w:rsidR="00B44F41" w:rsidRDefault="00B44F41">
      <w:pPr>
        <w:pStyle w:val="Heading2"/>
        <w:pBdr>
          <w:top w:val="single" w:sz="24" w:space="1" w:color="auto"/>
        </w:pBdr>
        <w:rPr>
          <w:b w:val="0"/>
          <w:bCs w:val="0"/>
          <w:sz w:val="36"/>
        </w:rPr>
      </w:pPr>
      <w:bookmarkStart w:id="7" w:name="_Toc23248492"/>
      <w:bookmarkStart w:id="8" w:name="_Toc447016994"/>
      <w:r>
        <w:rPr>
          <w:b w:val="0"/>
          <w:bCs w:val="0"/>
          <w:sz w:val="36"/>
        </w:rPr>
        <w:t>Requirements Gathering Approach</w:t>
      </w:r>
      <w:bookmarkEnd w:id="7"/>
      <w:bookmarkEnd w:id="8"/>
    </w:p>
    <w:p w14:paraId="5D36DAB3" w14:textId="77777777" w:rsidR="00E04EA9" w:rsidRDefault="00E04EA9">
      <w:pPr>
        <w:rPr>
          <w:color w:val="0000FF"/>
          <w:sz w:val="20"/>
        </w:rPr>
      </w:pPr>
    </w:p>
    <w:p w14:paraId="5D36DAB4" w14:textId="77777777" w:rsidR="00E04EA9" w:rsidRPr="007F6BD7" w:rsidRDefault="00E04EA9">
      <w:pPr>
        <w:rPr>
          <w:color w:val="0070C0"/>
          <w:sz w:val="20"/>
        </w:rPr>
      </w:pPr>
      <w:r w:rsidRPr="007F6BD7">
        <w:rPr>
          <w:color w:val="0070C0"/>
          <w:sz w:val="20"/>
        </w:rPr>
        <w:t xml:space="preserve">Requirements collected in this document build on a rigorous initial effort to standardize attributes collected to support the AnswerOn pilot.  </w:t>
      </w:r>
      <w:r w:rsidR="00CA0F91" w:rsidRPr="007F6BD7">
        <w:rPr>
          <w:color w:val="0070C0"/>
          <w:sz w:val="20"/>
        </w:rPr>
        <w:t>The initial efforts were compiled in partnership with analytics vendor AnswerOn to identify likely predictive attributes and includes attributes know in prior work to have predictive power.</w:t>
      </w:r>
    </w:p>
    <w:p w14:paraId="5D36DAB5" w14:textId="77777777" w:rsidR="00CA0F91" w:rsidRPr="007F6BD7" w:rsidRDefault="00CA0F91">
      <w:pPr>
        <w:rPr>
          <w:color w:val="0070C0"/>
          <w:sz w:val="20"/>
        </w:rPr>
      </w:pPr>
    </w:p>
    <w:p w14:paraId="5D36DAB6" w14:textId="77777777" w:rsidR="00DB0CB7" w:rsidRPr="007F6BD7" w:rsidRDefault="00CA0F91">
      <w:pPr>
        <w:rPr>
          <w:color w:val="0070C0"/>
          <w:sz w:val="20"/>
        </w:rPr>
      </w:pPr>
      <w:r w:rsidRPr="007F6BD7">
        <w:rPr>
          <w:color w:val="0070C0"/>
          <w:sz w:val="20"/>
        </w:rPr>
        <w:t xml:space="preserve">The data and attribute requirements identified in this document are also influenced through findings during the pilot effort of </w:t>
      </w:r>
      <w:r w:rsidR="00DB0CB7" w:rsidRPr="007F6BD7">
        <w:rPr>
          <w:color w:val="0070C0"/>
          <w:sz w:val="20"/>
        </w:rPr>
        <w:t>data collection and predictive analytics model creation.  Based on project team reports, findings, and system limitations, attributes identified in the initial effort, several attributes have been omitted due to difficulty collecting them globally or with a lack of consistent system support – the data is not available.  Challenging attributes with manual processing requirements were identified and largely omitted.</w:t>
      </w:r>
    </w:p>
    <w:p w14:paraId="5D36DAB7" w14:textId="77777777" w:rsidR="00DB0CB7" w:rsidRPr="007F6BD7" w:rsidRDefault="00DB0CB7">
      <w:pPr>
        <w:rPr>
          <w:color w:val="0070C0"/>
          <w:sz w:val="20"/>
        </w:rPr>
      </w:pPr>
    </w:p>
    <w:p w14:paraId="5D36DAB8" w14:textId="77777777" w:rsidR="00DB0CB7" w:rsidRPr="007F6BD7" w:rsidRDefault="00DB0CB7">
      <w:pPr>
        <w:rPr>
          <w:color w:val="0070C0"/>
          <w:sz w:val="20"/>
        </w:rPr>
      </w:pPr>
      <w:r w:rsidRPr="007F6BD7">
        <w:rPr>
          <w:color w:val="0070C0"/>
          <w:sz w:val="20"/>
        </w:rPr>
        <w:t xml:space="preserve">The predictive analytics vendor, AnswerOn, contributed to the </w:t>
      </w:r>
      <w:r w:rsidR="004017E1" w:rsidRPr="007F6BD7">
        <w:rPr>
          <w:color w:val="0070C0"/>
          <w:sz w:val="20"/>
        </w:rPr>
        <w:t>review and assessment of viable attributes based on predictive model performance.  Attributes with limited predictive power were removed, particularly when they would also require manual data compilation.</w:t>
      </w:r>
    </w:p>
    <w:p w14:paraId="5D36DAB9" w14:textId="77777777" w:rsidR="004017E1" w:rsidRPr="007F6BD7" w:rsidRDefault="004017E1">
      <w:pPr>
        <w:rPr>
          <w:color w:val="0070C0"/>
          <w:sz w:val="20"/>
        </w:rPr>
      </w:pPr>
    </w:p>
    <w:p w14:paraId="5D36DABA" w14:textId="77777777" w:rsidR="004017E1" w:rsidRPr="007F6BD7" w:rsidRDefault="004017E1">
      <w:pPr>
        <w:rPr>
          <w:color w:val="0070C0"/>
          <w:sz w:val="20"/>
        </w:rPr>
      </w:pPr>
      <w:r w:rsidRPr="007F6BD7">
        <w:rPr>
          <w:color w:val="0070C0"/>
          <w:sz w:val="20"/>
        </w:rPr>
        <w:t>Lastly, a technical review of the team members listed below identify and document (through this document) additional attributes and calculations needed beyond the initial attribute documentation effort.</w:t>
      </w:r>
    </w:p>
    <w:p w14:paraId="5D36DABB" w14:textId="77777777" w:rsidR="00B44F41" w:rsidRDefault="00B44F41">
      <w:pPr>
        <w:rPr>
          <w:b/>
          <w:bCs/>
          <w:sz w:val="20"/>
        </w:rPr>
      </w:pPr>
    </w:p>
    <w:p w14:paraId="5D36DABC" w14:textId="77777777" w:rsidR="00B44F41" w:rsidRDefault="00B44F41">
      <w:pPr>
        <w:rPr>
          <w:sz w:val="20"/>
        </w:rPr>
      </w:pPr>
      <w:r>
        <w:rPr>
          <w:sz w:val="20"/>
        </w:rPr>
        <w:t>The following table lists the team members comprising the project team responsible for producing the deliverables of this stage.</w:t>
      </w:r>
    </w:p>
    <w:p w14:paraId="5D36DABD" w14:textId="77777777" w:rsidR="00B44F41" w:rsidRDefault="00B44F41">
      <w:pPr>
        <w:pStyle w:val="Header"/>
        <w:tabs>
          <w:tab w:val="clear" w:pos="4320"/>
          <w:tab w:val="clear" w:pos="8640"/>
        </w:tabs>
        <w:rPr>
          <w:sz w:val="20"/>
        </w:rPr>
      </w:pPr>
      <w:r>
        <w:rPr>
          <w:sz w:val="20"/>
        </w:rPr>
        <w:t xml:space="preserve"> </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30"/>
        <w:gridCol w:w="3690"/>
        <w:gridCol w:w="2340"/>
      </w:tblGrid>
      <w:tr w:rsidR="00B44F41" w14:paraId="5D36DAC1" w14:textId="77777777" w:rsidTr="004017E1">
        <w:trPr>
          <w:tblHeader/>
        </w:trPr>
        <w:tc>
          <w:tcPr>
            <w:tcW w:w="3330" w:type="dxa"/>
            <w:shd w:val="clear" w:color="000000" w:fill="8C8C8C"/>
          </w:tcPr>
          <w:p w14:paraId="5D36DABE" w14:textId="77777777" w:rsidR="00B44F41" w:rsidRDefault="00B44F41">
            <w:pPr>
              <w:pStyle w:val="BodyText2"/>
              <w:rPr>
                <w:bCs w:val="0"/>
                <w:iCs/>
                <w:color w:val="FFFFFF"/>
                <w:sz w:val="20"/>
              </w:rPr>
            </w:pPr>
            <w:r>
              <w:rPr>
                <w:bCs w:val="0"/>
                <w:iCs/>
                <w:color w:val="FFFFFF"/>
                <w:sz w:val="20"/>
              </w:rPr>
              <w:t>Team Member</w:t>
            </w:r>
          </w:p>
        </w:tc>
        <w:tc>
          <w:tcPr>
            <w:tcW w:w="3690" w:type="dxa"/>
            <w:shd w:val="clear" w:color="000000" w:fill="8C8C8C"/>
          </w:tcPr>
          <w:p w14:paraId="5D36DABF" w14:textId="77777777" w:rsidR="00B44F41" w:rsidRDefault="00B44F41">
            <w:pPr>
              <w:pStyle w:val="BodyText2"/>
              <w:rPr>
                <w:bCs w:val="0"/>
                <w:iCs/>
                <w:color w:val="FFFFFF"/>
                <w:sz w:val="20"/>
              </w:rPr>
            </w:pPr>
            <w:r>
              <w:rPr>
                <w:bCs w:val="0"/>
                <w:iCs/>
                <w:color w:val="FFFFFF"/>
                <w:sz w:val="20"/>
              </w:rPr>
              <w:t>Role</w:t>
            </w:r>
          </w:p>
        </w:tc>
        <w:tc>
          <w:tcPr>
            <w:tcW w:w="2340" w:type="dxa"/>
            <w:shd w:val="clear" w:color="000000" w:fill="8C8C8C"/>
          </w:tcPr>
          <w:p w14:paraId="5D36DAC0" w14:textId="77777777" w:rsidR="00B44F41" w:rsidRDefault="00B44F41">
            <w:pPr>
              <w:pStyle w:val="BodyText2"/>
              <w:rPr>
                <w:bCs w:val="0"/>
                <w:iCs/>
                <w:color w:val="FFFFFF"/>
                <w:sz w:val="20"/>
              </w:rPr>
            </w:pPr>
            <w:r>
              <w:rPr>
                <w:bCs w:val="0"/>
                <w:iCs/>
                <w:color w:val="FFFFFF"/>
                <w:sz w:val="20"/>
              </w:rPr>
              <w:t>Organization</w:t>
            </w:r>
          </w:p>
        </w:tc>
      </w:tr>
      <w:tr w:rsidR="00B44F41" w14:paraId="5D36DAC5" w14:textId="77777777" w:rsidTr="004017E1">
        <w:tc>
          <w:tcPr>
            <w:tcW w:w="3330" w:type="dxa"/>
          </w:tcPr>
          <w:p w14:paraId="5D36DAC2" w14:textId="77777777" w:rsidR="00B44F41" w:rsidRDefault="004557D5">
            <w:pPr>
              <w:pStyle w:val="NormalTableText"/>
              <w:rPr>
                <w:rFonts w:ascii="Century Gothic" w:hAnsi="Century Gothic"/>
                <w:b w:val="0"/>
                <w:bCs/>
                <w:sz w:val="20"/>
              </w:rPr>
            </w:pPr>
            <w:r>
              <w:rPr>
                <w:rFonts w:ascii="Century Gothic" w:hAnsi="Century Gothic"/>
                <w:b w:val="0"/>
                <w:bCs/>
                <w:sz w:val="20"/>
              </w:rPr>
              <w:t>Oana Cheta</w:t>
            </w:r>
          </w:p>
        </w:tc>
        <w:tc>
          <w:tcPr>
            <w:tcW w:w="3690" w:type="dxa"/>
          </w:tcPr>
          <w:p w14:paraId="5D36DAC3" w14:textId="77777777" w:rsidR="00B44F41" w:rsidRDefault="004017E1" w:rsidP="00F47CF4">
            <w:pPr>
              <w:pStyle w:val="NormalTableText"/>
              <w:jc w:val="center"/>
              <w:rPr>
                <w:rFonts w:ascii="Century Gothic" w:hAnsi="Century Gothic"/>
                <w:b w:val="0"/>
                <w:bCs/>
                <w:sz w:val="20"/>
              </w:rPr>
            </w:pPr>
            <w:r>
              <w:rPr>
                <w:rFonts w:ascii="Century Gothic" w:hAnsi="Century Gothic"/>
                <w:b w:val="0"/>
                <w:bCs/>
                <w:sz w:val="20"/>
              </w:rPr>
              <w:t>Initiative Oversight</w:t>
            </w:r>
          </w:p>
        </w:tc>
        <w:tc>
          <w:tcPr>
            <w:tcW w:w="2340" w:type="dxa"/>
          </w:tcPr>
          <w:p w14:paraId="5D36DAC4" w14:textId="77777777" w:rsidR="004557D5" w:rsidRDefault="00F47CF4" w:rsidP="00F47CF4">
            <w:pPr>
              <w:pStyle w:val="NormalTableText"/>
              <w:jc w:val="center"/>
              <w:rPr>
                <w:rFonts w:ascii="Century Gothic" w:hAnsi="Century Gothic"/>
                <w:b w:val="0"/>
                <w:bCs/>
                <w:sz w:val="20"/>
              </w:rPr>
            </w:pPr>
            <w:r>
              <w:rPr>
                <w:rFonts w:ascii="Century Gothic" w:hAnsi="Century Gothic"/>
                <w:b w:val="0"/>
                <w:bCs/>
                <w:sz w:val="20"/>
              </w:rPr>
              <w:t xml:space="preserve">VP, </w:t>
            </w:r>
            <w:r w:rsidR="004557D5">
              <w:rPr>
                <w:rFonts w:ascii="Century Gothic" w:hAnsi="Century Gothic"/>
                <w:b w:val="0"/>
                <w:bCs/>
                <w:sz w:val="20"/>
              </w:rPr>
              <w:t>BPM</w:t>
            </w:r>
          </w:p>
        </w:tc>
      </w:tr>
      <w:tr w:rsidR="00B44F41" w14:paraId="5D36DAC9" w14:textId="77777777" w:rsidTr="004017E1">
        <w:tc>
          <w:tcPr>
            <w:tcW w:w="3330" w:type="dxa"/>
          </w:tcPr>
          <w:p w14:paraId="5D36DAC6" w14:textId="77777777" w:rsidR="004557D5" w:rsidRDefault="004557D5">
            <w:pPr>
              <w:pStyle w:val="NormalTableText"/>
              <w:rPr>
                <w:rFonts w:ascii="Century Gothic" w:hAnsi="Century Gothic"/>
                <w:b w:val="0"/>
                <w:bCs/>
                <w:sz w:val="20"/>
              </w:rPr>
            </w:pPr>
            <w:r>
              <w:rPr>
                <w:rFonts w:ascii="Century Gothic" w:hAnsi="Century Gothic"/>
                <w:b w:val="0"/>
                <w:bCs/>
                <w:sz w:val="20"/>
              </w:rPr>
              <w:t>Eric Stewart</w:t>
            </w:r>
          </w:p>
        </w:tc>
        <w:tc>
          <w:tcPr>
            <w:tcW w:w="3690" w:type="dxa"/>
          </w:tcPr>
          <w:p w14:paraId="5D36DAC7" w14:textId="77777777" w:rsidR="00B44F41" w:rsidRDefault="004017E1" w:rsidP="00F47CF4">
            <w:pPr>
              <w:pStyle w:val="NormalTableText"/>
              <w:jc w:val="center"/>
              <w:rPr>
                <w:rFonts w:ascii="Century Gothic" w:hAnsi="Century Gothic"/>
                <w:b w:val="0"/>
                <w:bCs/>
                <w:sz w:val="20"/>
              </w:rPr>
            </w:pPr>
            <w:r>
              <w:rPr>
                <w:rFonts w:ascii="Century Gothic" w:hAnsi="Century Gothic"/>
                <w:b w:val="0"/>
                <w:bCs/>
                <w:sz w:val="20"/>
              </w:rPr>
              <w:t>Project Liaison / Manager</w:t>
            </w:r>
          </w:p>
        </w:tc>
        <w:tc>
          <w:tcPr>
            <w:tcW w:w="2340" w:type="dxa"/>
          </w:tcPr>
          <w:p w14:paraId="5D36DAC8" w14:textId="77777777" w:rsidR="00B44F41" w:rsidRDefault="00F47CF4" w:rsidP="00F47CF4">
            <w:pPr>
              <w:pStyle w:val="NormalTableText"/>
              <w:jc w:val="center"/>
              <w:rPr>
                <w:rFonts w:ascii="Century Gothic" w:hAnsi="Century Gothic"/>
                <w:b w:val="0"/>
                <w:bCs/>
                <w:sz w:val="20"/>
              </w:rPr>
            </w:pPr>
            <w:r>
              <w:rPr>
                <w:rFonts w:ascii="Century Gothic" w:hAnsi="Century Gothic"/>
                <w:b w:val="0"/>
                <w:bCs/>
                <w:sz w:val="20"/>
              </w:rPr>
              <w:t xml:space="preserve">Dir, </w:t>
            </w:r>
            <w:r w:rsidR="004557D5">
              <w:rPr>
                <w:rFonts w:ascii="Century Gothic" w:hAnsi="Century Gothic"/>
                <w:b w:val="0"/>
                <w:bCs/>
                <w:sz w:val="20"/>
              </w:rPr>
              <w:t>BPM</w:t>
            </w:r>
          </w:p>
        </w:tc>
      </w:tr>
    </w:tbl>
    <w:p w14:paraId="5D36DACA" w14:textId="77777777" w:rsidR="00B44F41" w:rsidRDefault="00B44F41">
      <w:pPr>
        <w:rPr>
          <w:b/>
          <w:sz w:val="20"/>
        </w:rPr>
      </w:pPr>
    </w:p>
    <w:p w14:paraId="5D36DACB" w14:textId="77777777" w:rsidR="00B44F41" w:rsidRDefault="00B44F41">
      <w:pPr>
        <w:rPr>
          <w:sz w:val="20"/>
        </w:rPr>
      </w:pPr>
      <w:r>
        <w:rPr>
          <w:sz w:val="20"/>
        </w:rPr>
        <w:t xml:space="preserve">The following table lists the participating teams that have interdependencies with </w:t>
      </w:r>
      <w:r w:rsidR="000D269B">
        <w:rPr>
          <w:sz w:val="20"/>
        </w:rPr>
        <w:t>this data</w:t>
      </w:r>
      <w:r>
        <w:rPr>
          <w:sz w:val="20"/>
        </w:rPr>
        <w:t xml:space="preserve"> project.  These teams have participated in gathering and reviewing requirements to support the corresponding requirements.</w:t>
      </w:r>
    </w:p>
    <w:p w14:paraId="5D36DACC" w14:textId="77777777" w:rsidR="00B44F41" w:rsidRDefault="00B44F41">
      <w:pPr>
        <w:rPr>
          <w:sz w:val="20"/>
        </w:rPr>
      </w:pPr>
      <w:r>
        <w:rPr>
          <w:sz w:val="20"/>
        </w:rPr>
        <w:t xml:space="preserve"> </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30"/>
        <w:gridCol w:w="3690"/>
        <w:gridCol w:w="2340"/>
      </w:tblGrid>
      <w:tr w:rsidR="00B44F41" w14:paraId="5D36DAD0" w14:textId="77777777" w:rsidTr="00081A84">
        <w:trPr>
          <w:cantSplit/>
          <w:tblHeader/>
        </w:trPr>
        <w:tc>
          <w:tcPr>
            <w:tcW w:w="3330" w:type="dxa"/>
            <w:shd w:val="clear" w:color="000000" w:fill="8C8C8C"/>
          </w:tcPr>
          <w:p w14:paraId="5D36DACD" w14:textId="77777777" w:rsidR="00B44F41" w:rsidRDefault="00B44F41">
            <w:pPr>
              <w:pStyle w:val="NormalTableText"/>
              <w:rPr>
                <w:rFonts w:ascii="Century Gothic" w:hAnsi="Century Gothic"/>
                <w:color w:val="FFFFFF"/>
                <w:sz w:val="20"/>
              </w:rPr>
            </w:pPr>
            <w:r>
              <w:rPr>
                <w:rFonts w:ascii="Century Gothic" w:hAnsi="Century Gothic"/>
                <w:color w:val="FFFFFF"/>
                <w:sz w:val="20"/>
              </w:rPr>
              <w:t>Contact</w:t>
            </w:r>
          </w:p>
        </w:tc>
        <w:tc>
          <w:tcPr>
            <w:tcW w:w="3690" w:type="dxa"/>
            <w:shd w:val="clear" w:color="000000" w:fill="8C8C8C"/>
          </w:tcPr>
          <w:p w14:paraId="5D36DACE" w14:textId="77777777" w:rsidR="00B44F41" w:rsidRDefault="00B44F41">
            <w:pPr>
              <w:pStyle w:val="NormalTableText"/>
              <w:rPr>
                <w:rFonts w:ascii="Century Gothic" w:hAnsi="Century Gothic"/>
                <w:color w:val="FFFFFF"/>
                <w:sz w:val="20"/>
              </w:rPr>
            </w:pPr>
            <w:r>
              <w:rPr>
                <w:rFonts w:ascii="Century Gothic" w:hAnsi="Century Gothic"/>
                <w:color w:val="FFFFFF"/>
                <w:sz w:val="20"/>
              </w:rPr>
              <w:t>Department/Roll</w:t>
            </w:r>
          </w:p>
        </w:tc>
        <w:tc>
          <w:tcPr>
            <w:tcW w:w="2340" w:type="dxa"/>
            <w:shd w:val="clear" w:color="000000" w:fill="8C8C8C"/>
          </w:tcPr>
          <w:p w14:paraId="5D36DACF" w14:textId="77777777" w:rsidR="00B44F41" w:rsidRDefault="00B44F41">
            <w:pPr>
              <w:pStyle w:val="NormalTableText"/>
              <w:rPr>
                <w:rFonts w:ascii="Century Gothic" w:hAnsi="Century Gothic"/>
                <w:color w:val="FFFFFF"/>
                <w:sz w:val="20"/>
              </w:rPr>
            </w:pPr>
            <w:r>
              <w:rPr>
                <w:rFonts w:ascii="Century Gothic" w:hAnsi="Century Gothic"/>
                <w:color w:val="FFFFFF"/>
                <w:sz w:val="20"/>
              </w:rPr>
              <w:t>Organization</w:t>
            </w:r>
          </w:p>
        </w:tc>
      </w:tr>
      <w:tr w:rsidR="00B44F41" w14:paraId="5D36DAD4" w14:textId="77777777" w:rsidTr="00081A84">
        <w:trPr>
          <w:cantSplit/>
        </w:trPr>
        <w:tc>
          <w:tcPr>
            <w:tcW w:w="3330" w:type="dxa"/>
          </w:tcPr>
          <w:p w14:paraId="5D36DAD1" w14:textId="77777777" w:rsidR="00B44F41" w:rsidRDefault="00E04EA9">
            <w:pPr>
              <w:pStyle w:val="NormalTableText"/>
              <w:rPr>
                <w:rFonts w:ascii="Century Gothic" w:hAnsi="Century Gothic"/>
                <w:b w:val="0"/>
                <w:bCs/>
                <w:sz w:val="20"/>
              </w:rPr>
            </w:pPr>
            <w:r>
              <w:rPr>
                <w:rFonts w:ascii="Century Gothic" w:hAnsi="Century Gothic"/>
                <w:b w:val="0"/>
                <w:bCs/>
                <w:sz w:val="20"/>
              </w:rPr>
              <w:t>Nizar</w:t>
            </w:r>
            <w:r w:rsidR="004017E1">
              <w:rPr>
                <w:rFonts w:ascii="Century Gothic" w:hAnsi="Century Gothic"/>
                <w:b w:val="0"/>
                <w:bCs/>
                <w:sz w:val="20"/>
              </w:rPr>
              <w:t xml:space="preserve"> Mechergui</w:t>
            </w:r>
          </w:p>
        </w:tc>
        <w:tc>
          <w:tcPr>
            <w:tcW w:w="3690" w:type="dxa"/>
          </w:tcPr>
          <w:p w14:paraId="5D36DAD2" w14:textId="77777777" w:rsidR="00B44F41" w:rsidRDefault="00E04EA9" w:rsidP="00F47CF4">
            <w:pPr>
              <w:pStyle w:val="NormalTableText"/>
              <w:jc w:val="center"/>
              <w:rPr>
                <w:rFonts w:ascii="Century Gothic" w:hAnsi="Century Gothic"/>
                <w:b w:val="0"/>
                <w:bCs/>
                <w:sz w:val="20"/>
              </w:rPr>
            </w:pPr>
            <w:r>
              <w:rPr>
                <w:rFonts w:ascii="Century Gothic" w:hAnsi="Century Gothic"/>
                <w:b w:val="0"/>
                <w:bCs/>
                <w:sz w:val="20"/>
              </w:rPr>
              <w:t>CA HCO</w:t>
            </w:r>
          </w:p>
        </w:tc>
        <w:tc>
          <w:tcPr>
            <w:tcW w:w="2340" w:type="dxa"/>
          </w:tcPr>
          <w:p w14:paraId="5D36DAD3" w14:textId="77777777" w:rsidR="00B44F41" w:rsidRDefault="00E04EA9" w:rsidP="00F47CF4">
            <w:pPr>
              <w:pStyle w:val="NormalTableText"/>
              <w:jc w:val="center"/>
              <w:rPr>
                <w:rFonts w:ascii="Century Gothic" w:hAnsi="Century Gothic"/>
                <w:b w:val="0"/>
                <w:bCs/>
                <w:sz w:val="20"/>
              </w:rPr>
            </w:pPr>
            <w:r>
              <w:rPr>
                <w:rFonts w:ascii="Century Gothic" w:hAnsi="Century Gothic"/>
                <w:b w:val="0"/>
                <w:bCs/>
                <w:sz w:val="20"/>
              </w:rPr>
              <w:t>WFM Manager</w:t>
            </w:r>
          </w:p>
        </w:tc>
      </w:tr>
      <w:tr w:rsidR="00E04EA9" w14:paraId="5D36DAD8" w14:textId="77777777" w:rsidTr="00081A84">
        <w:trPr>
          <w:cantSplit/>
        </w:trPr>
        <w:tc>
          <w:tcPr>
            <w:tcW w:w="3330" w:type="dxa"/>
          </w:tcPr>
          <w:p w14:paraId="5D36DAD5" w14:textId="77777777" w:rsidR="00E04EA9" w:rsidRDefault="00081A84">
            <w:pPr>
              <w:pStyle w:val="NormalTableText"/>
              <w:rPr>
                <w:rFonts w:ascii="Century Gothic" w:hAnsi="Century Gothic"/>
                <w:b w:val="0"/>
                <w:bCs/>
                <w:sz w:val="20"/>
              </w:rPr>
            </w:pPr>
            <w:r>
              <w:rPr>
                <w:rFonts w:ascii="Century Gothic" w:hAnsi="Century Gothic"/>
                <w:b w:val="0"/>
                <w:bCs/>
                <w:sz w:val="20"/>
              </w:rPr>
              <w:t>Helen Austin</w:t>
            </w:r>
          </w:p>
        </w:tc>
        <w:tc>
          <w:tcPr>
            <w:tcW w:w="3690" w:type="dxa"/>
          </w:tcPr>
          <w:p w14:paraId="5D36DAD6" w14:textId="77777777" w:rsidR="00E04EA9" w:rsidRDefault="00081A84" w:rsidP="00F47CF4">
            <w:pPr>
              <w:pStyle w:val="NormalTableText"/>
              <w:jc w:val="center"/>
              <w:rPr>
                <w:rFonts w:ascii="Century Gothic" w:hAnsi="Century Gothic"/>
                <w:b w:val="0"/>
                <w:bCs/>
                <w:sz w:val="20"/>
              </w:rPr>
            </w:pPr>
            <w:r>
              <w:rPr>
                <w:rFonts w:ascii="Century Gothic" w:hAnsi="Century Gothic"/>
                <w:b w:val="0"/>
                <w:bCs/>
                <w:sz w:val="20"/>
              </w:rPr>
              <w:t>FL HK</w:t>
            </w:r>
          </w:p>
        </w:tc>
        <w:tc>
          <w:tcPr>
            <w:tcW w:w="2340" w:type="dxa"/>
          </w:tcPr>
          <w:p w14:paraId="5D36DAD7" w14:textId="77777777" w:rsidR="00E04EA9" w:rsidRDefault="00081A84" w:rsidP="00F47CF4">
            <w:pPr>
              <w:pStyle w:val="NormalTableText"/>
              <w:jc w:val="center"/>
              <w:rPr>
                <w:rFonts w:ascii="Century Gothic" w:hAnsi="Century Gothic"/>
                <w:b w:val="0"/>
                <w:bCs/>
                <w:sz w:val="20"/>
              </w:rPr>
            </w:pPr>
            <w:r>
              <w:rPr>
                <w:rFonts w:ascii="Century Gothic" w:hAnsi="Century Gothic"/>
                <w:b w:val="0"/>
                <w:bCs/>
                <w:sz w:val="20"/>
              </w:rPr>
              <w:t>Sr. Analyst</w:t>
            </w:r>
          </w:p>
        </w:tc>
      </w:tr>
      <w:tr w:rsidR="00081A84" w14:paraId="5D36DADC" w14:textId="77777777" w:rsidTr="00081A84">
        <w:trPr>
          <w:cantSplit/>
        </w:trPr>
        <w:tc>
          <w:tcPr>
            <w:tcW w:w="3330" w:type="dxa"/>
          </w:tcPr>
          <w:p w14:paraId="5D36DAD9" w14:textId="77777777" w:rsidR="00081A84" w:rsidRDefault="00081A84">
            <w:pPr>
              <w:pStyle w:val="NormalTableText"/>
              <w:rPr>
                <w:rFonts w:ascii="Century Gothic" w:hAnsi="Century Gothic"/>
                <w:b w:val="0"/>
                <w:bCs/>
                <w:sz w:val="20"/>
              </w:rPr>
            </w:pPr>
            <w:r>
              <w:rPr>
                <w:rFonts w:ascii="Century Gothic" w:hAnsi="Century Gothic"/>
                <w:b w:val="0"/>
                <w:bCs/>
                <w:sz w:val="20"/>
              </w:rPr>
              <w:t>Peter Courtois</w:t>
            </w:r>
          </w:p>
        </w:tc>
        <w:tc>
          <w:tcPr>
            <w:tcW w:w="3690" w:type="dxa"/>
          </w:tcPr>
          <w:p w14:paraId="5D36DADA" w14:textId="77777777" w:rsidR="00081A84" w:rsidRDefault="00081A84" w:rsidP="00F47CF4">
            <w:pPr>
              <w:pStyle w:val="NormalTableText"/>
              <w:jc w:val="center"/>
              <w:rPr>
                <w:rFonts w:ascii="Century Gothic" w:hAnsi="Century Gothic"/>
                <w:b w:val="0"/>
                <w:bCs/>
                <w:sz w:val="20"/>
              </w:rPr>
            </w:pPr>
            <w:r>
              <w:rPr>
                <w:rFonts w:ascii="Century Gothic" w:hAnsi="Century Gothic"/>
                <w:b w:val="0"/>
                <w:bCs/>
                <w:sz w:val="20"/>
              </w:rPr>
              <w:t>TX EC</w:t>
            </w:r>
          </w:p>
        </w:tc>
        <w:tc>
          <w:tcPr>
            <w:tcW w:w="2340" w:type="dxa"/>
          </w:tcPr>
          <w:p w14:paraId="5D36DADB" w14:textId="77777777" w:rsidR="00081A84" w:rsidRDefault="00081A84" w:rsidP="00F47CF4">
            <w:pPr>
              <w:pStyle w:val="NormalTableText"/>
              <w:jc w:val="center"/>
              <w:rPr>
                <w:rFonts w:ascii="Century Gothic" w:hAnsi="Century Gothic"/>
                <w:b w:val="0"/>
                <w:bCs/>
                <w:sz w:val="20"/>
              </w:rPr>
            </w:pPr>
            <w:r>
              <w:rPr>
                <w:rFonts w:ascii="Century Gothic" w:hAnsi="Century Gothic"/>
                <w:b w:val="0"/>
                <w:bCs/>
                <w:sz w:val="20"/>
              </w:rPr>
              <w:t>Sr. Manager, OR</w:t>
            </w:r>
          </w:p>
        </w:tc>
      </w:tr>
      <w:tr w:rsidR="00081A84" w14:paraId="5D36DAE0" w14:textId="77777777" w:rsidTr="00081A84">
        <w:trPr>
          <w:cantSplit/>
        </w:trPr>
        <w:tc>
          <w:tcPr>
            <w:tcW w:w="3330" w:type="dxa"/>
          </w:tcPr>
          <w:p w14:paraId="5D36DADD" w14:textId="77777777" w:rsidR="00081A84" w:rsidRDefault="00081A84">
            <w:pPr>
              <w:pStyle w:val="NormalTableText"/>
              <w:rPr>
                <w:rFonts w:ascii="Century Gothic" w:hAnsi="Century Gothic"/>
                <w:b w:val="0"/>
                <w:bCs/>
                <w:sz w:val="20"/>
              </w:rPr>
            </w:pPr>
            <w:r>
              <w:rPr>
                <w:rFonts w:ascii="Century Gothic" w:hAnsi="Century Gothic"/>
                <w:b w:val="0"/>
                <w:bCs/>
                <w:sz w:val="20"/>
              </w:rPr>
              <w:t>Chris Dabek</w:t>
            </w:r>
          </w:p>
        </w:tc>
        <w:tc>
          <w:tcPr>
            <w:tcW w:w="3690" w:type="dxa"/>
          </w:tcPr>
          <w:p w14:paraId="5D36DADE" w14:textId="77777777" w:rsidR="00081A84" w:rsidRDefault="00081A84" w:rsidP="00F47CF4">
            <w:pPr>
              <w:pStyle w:val="NormalTableText"/>
              <w:jc w:val="center"/>
              <w:rPr>
                <w:rFonts w:ascii="Century Gothic" w:hAnsi="Century Gothic"/>
                <w:b w:val="0"/>
                <w:bCs/>
                <w:sz w:val="20"/>
              </w:rPr>
            </w:pPr>
            <w:r>
              <w:rPr>
                <w:rFonts w:ascii="Century Gothic" w:hAnsi="Century Gothic"/>
                <w:b w:val="0"/>
                <w:bCs/>
                <w:sz w:val="20"/>
              </w:rPr>
              <w:t>SOA Glendale</w:t>
            </w:r>
          </w:p>
        </w:tc>
        <w:tc>
          <w:tcPr>
            <w:tcW w:w="2340" w:type="dxa"/>
          </w:tcPr>
          <w:p w14:paraId="5D36DADF" w14:textId="77777777" w:rsidR="00081A84" w:rsidRDefault="00081A84" w:rsidP="00F47CF4">
            <w:pPr>
              <w:pStyle w:val="NormalTableText"/>
              <w:jc w:val="center"/>
              <w:rPr>
                <w:rFonts w:ascii="Century Gothic" w:hAnsi="Century Gothic"/>
                <w:b w:val="0"/>
                <w:bCs/>
                <w:sz w:val="20"/>
              </w:rPr>
            </w:pPr>
            <w:r>
              <w:rPr>
                <w:rFonts w:ascii="Century Gothic" w:hAnsi="Century Gothic"/>
                <w:b w:val="0"/>
                <w:bCs/>
                <w:sz w:val="20"/>
              </w:rPr>
              <w:t>Sr. Director</w:t>
            </w:r>
          </w:p>
        </w:tc>
      </w:tr>
      <w:tr w:rsidR="00081A84" w14:paraId="5D36DAE4" w14:textId="77777777" w:rsidTr="00081A84">
        <w:trPr>
          <w:cantSplit/>
        </w:trPr>
        <w:tc>
          <w:tcPr>
            <w:tcW w:w="3330" w:type="dxa"/>
          </w:tcPr>
          <w:p w14:paraId="5D36DAE1" w14:textId="77777777" w:rsidR="00081A84" w:rsidRDefault="00081A84" w:rsidP="00081A84">
            <w:pPr>
              <w:pStyle w:val="NormalTableText"/>
              <w:rPr>
                <w:rFonts w:ascii="Century Gothic" w:hAnsi="Century Gothic"/>
                <w:b w:val="0"/>
                <w:bCs/>
                <w:sz w:val="20"/>
              </w:rPr>
            </w:pPr>
            <w:r>
              <w:rPr>
                <w:rFonts w:ascii="Century Gothic" w:hAnsi="Century Gothic"/>
                <w:b w:val="0"/>
                <w:bCs/>
                <w:sz w:val="20"/>
              </w:rPr>
              <w:t>Chris Johnson</w:t>
            </w:r>
          </w:p>
        </w:tc>
        <w:tc>
          <w:tcPr>
            <w:tcW w:w="3690" w:type="dxa"/>
          </w:tcPr>
          <w:p w14:paraId="5D36DAE2" w14:textId="77777777" w:rsidR="00081A84" w:rsidRDefault="00081A84" w:rsidP="00F47CF4">
            <w:pPr>
              <w:pStyle w:val="NormalTableText"/>
              <w:jc w:val="center"/>
              <w:rPr>
                <w:rFonts w:ascii="Century Gothic" w:hAnsi="Century Gothic"/>
                <w:b w:val="0"/>
                <w:bCs/>
                <w:sz w:val="20"/>
              </w:rPr>
            </w:pPr>
            <w:r>
              <w:rPr>
                <w:rFonts w:ascii="Century Gothic" w:hAnsi="Century Gothic"/>
                <w:b w:val="0"/>
                <w:bCs/>
                <w:sz w:val="20"/>
              </w:rPr>
              <w:t>Project Manager</w:t>
            </w:r>
          </w:p>
        </w:tc>
        <w:tc>
          <w:tcPr>
            <w:tcW w:w="2340" w:type="dxa"/>
          </w:tcPr>
          <w:p w14:paraId="5D36DAE3" w14:textId="77777777" w:rsidR="00081A84" w:rsidRDefault="00081A84" w:rsidP="00F47CF4">
            <w:pPr>
              <w:pStyle w:val="NormalTableText"/>
              <w:jc w:val="center"/>
              <w:rPr>
                <w:rFonts w:ascii="Century Gothic" w:hAnsi="Century Gothic"/>
                <w:b w:val="0"/>
                <w:bCs/>
                <w:sz w:val="20"/>
              </w:rPr>
            </w:pPr>
            <w:r>
              <w:rPr>
                <w:rFonts w:ascii="Century Gothic" w:hAnsi="Century Gothic"/>
                <w:b w:val="0"/>
                <w:bCs/>
                <w:sz w:val="20"/>
              </w:rPr>
              <w:t>AnswerOn</w:t>
            </w:r>
          </w:p>
        </w:tc>
      </w:tr>
    </w:tbl>
    <w:p w14:paraId="5D36DAE5" w14:textId="77777777" w:rsidR="00B44F41" w:rsidRDefault="00B44F41">
      <w:pPr>
        <w:rPr>
          <w:b/>
          <w:sz w:val="28"/>
        </w:rPr>
      </w:pPr>
    </w:p>
    <w:p w14:paraId="5D36DAE6" w14:textId="77777777" w:rsidR="006D3EAD" w:rsidRDefault="006D3EAD" w:rsidP="004557D5">
      <w:pPr>
        <w:rPr>
          <w:sz w:val="20"/>
        </w:rPr>
      </w:pPr>
      <w:r w:rsidRPr="006D3EAD">
        <w:rPr>
          <w:sz w:val="20"/>
        </w:rPr>
        <w:t>The following table list authorized Approvers</w:t>
      </w:r>
    </w:p>
    <w:p w14:paraId="5D36DAE7" w14:textId="77777777" w:rsidR="004557D5" w:rsidRDefault="004557D5" w:rsidP="004557D5">
      <w:pPr>
        <w:rPr>
          <w:sz w:val="20"/>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30"/>
        <w:gridCol w:w="3690"/>
        <w:gridCol w:w="2340"/>
      </w:tblGrid>
      <w:tr w:rsidR="004557D5" w14:paraId="5D36DAEB" w14:textId="77777777" w:rsidTr="00874A57">
        <w:trPr>
          <w:cantSplit/>
          <w:tblHeader/>
        </w:trPr>
        <w:tc>
          <w:tcPr>
            <w:tcW w:w="3330" w:type="dxa"/>
            <w:shd w:val="clear" w:color="000000" w:fill="8C8C8C"/>
          </w:tcPr>
          <w:p w14:paraId="5D36DAE8" w14:textId="77777777" w:rsidR="004557D5" w:rsidRDefault="004557D5" w:rsidP="00874A57">
            <w:pPr>
              <w:pStyle w:val="NormalTableText"/>
              <w:rPr>
                <w:rFonts w:ascii="Century Gothic" w:hAnsi="Century Gothic"/>
                <w:color w:val="FFFFFF"/>
                <w:sz w:val="20"/>
              </w:rPr>
            </w:pPr>
            <w:r>
              <w:rPr>
                <w:rFonts w:ascii="Century Gothic" w:hAnsi="Century Gothic"/>
                <w:color w:val="FFFFFF"/>
                <w:sz w:val="20"/>
              </w:rPr>
              <w:t>Contact</w:t>
            </w:r>
          </w:p>
        </w:tc>
        <w:tc>
          <w:tcPr>
            <w:tcW w:w="3690" w:type="dxa"/>
            <w:shd w:val="clear" w:color="000000" w:fill="8C8C8C"/>
          </w:tcPr>
          <w:p w14:paraId="5D36DAE9" w14:textId="77777777" w:rsidR="004557D5" w:rsidRDefault="004557D5" w:rsidP="00874A57">
            <w:pPr>
              <w:pStyle w:val="NormalTableText"/>
              <w:rPr>
                <w:rFonts w:ascii="Century Gothic" w:hAnsi="Century Gothic"/>
                <w:color w:val="FFFFFF"/>
                <w:sz w:val="20"/>
              </w:rPr>
            </w:pPr>
            <w:r>
              <w:rPr>
                <w:rFonts w:ascii="Century Gothic" w:hAnsi="Century Gothic"/>
                <w:color w:val="FFFFFF"/>
                <w:sz w:val="20"/>
              </w:rPr>
              <w:t>Department/Roll</w:t>
            </w:r>
          </w:p>
        </w:tc>
        <w:tc>
          <w:tcPr>
            <w:tcW w:w="2340" w:type="dxa"/>
            <w:shd w:val="clear" w:color="000000" w:fill="8C8C8C"/>
          </w:tcPr>
          <w:p w14:paraId="5D36DAEA" w14:textId="77777777" w:rsidR="004557D5" w:rsidRDefault="004557D5" w:rsidP="00874A57">
            <w:pPr>
              <w:pStyle w:val="NormalTableText"/>
              <w:rPr>
                <w:rFonts w:ascii="Century Gothic" w:hAnsi="Century Gothic"/>
                <w:color w:val="FFFFFF"/>
                <w:sz w:val="20"/>
              </w:rPr>
            </w:pPr>
            <w:r>
              <w:rPr>
                <w:rFonts w:ascii="Century Gothic" w:hAnsi="Century Gothic"/>
                <w:color w:val="FFFFFF"/>
                <w:sz w:val="20"/>
              </w:rPr>
              <w:t>Organization</w:t>
            </w:r>
          </w:p>
        </w:tc>
      </w:tr>
      <w:tr w:rsidR="004557D5" w14:paraId="5D36DAEF" w14:textId="77777777" w:rsidTr="00874A57">
        <w:trPr>
          <w:cantSplit/>
        </w:trPr>
        <w:tc>
          <w:tcPr>
            <w:tcW w:w="3330" w:type="dxa"/>
          </w:tcPr>
          <w:p w14:paraId="5D36DAEC" w14:textId="77777777" w:rsidR="004557D5" w:rsidRDefault="00E04EA9" w:rsidP="00E04EA9">
            <w:pPr>
              <w:pStyle w:val="NormalTableText"/>
              <w:jc w:val="center"/>
              <w:rPr>
                <w:rFonts w:ascii="Century Gothic" w:hAnsi="Century Gothic"/>
                <w:b w:val="0"/>
                <w:bCs/>
                <w:sz w:val="20"/>
              </w:rPr>
            </w:pPr>
            <w:r>
              <w:rPr>
                <w:rFonts w:ascii="Century Gothic" w:hAnsi="Century Gothic"/>
                <w:b w:val="0"/>
                <w:bCs/>
                <w:sz w:val="20"/>
              </w:rPr>
              <w:t>Randall Riefel</w:t>
            </w:r>
          </w:p>
        </w:tc>
        <w:tc>
          <w:tcPr>
            <w:tcW w:w="3690" w:type="dxa"/>
          </w:tcPr>
          <w:p w14:paraId="5D36DAED" w14:textId="77777777" w:rsidR="004557D5" w:rsidRDefault="00E04EA9" w:rsidP="00E04EA9">
            <w:pPr>
              <w:pStyle w:val="NormalTableText"/>
              <w:jc w:val="center"/>
              <w:rPr>
                <w:rFonts w:ascii="Century Gothic" w:hAnsi="Century Gothic"/>
                <w:b w:val="0"/>
                <w:bCs/>
                <w:sz w:val="20"/>
              </w:rPr>
            </w:pPr>
            <w:r>
              <w:rPr>
                <w:rFonts w:ascii="Century Gothic" w:hAnsi="Century Gothic"/>
                <w:b w:val="0"/>
                <w:bCs/>
                <w:sz w:val="20"/>
              </w:rPr>
              <w:t>Sr. Vice President</w:t>
            </w:r>
          </w:p>
        </w:tc>
        <w:tc>
          <w:tcPr>
            <w:tcW w:w="2340" w:type="dxa"/>
          </w:tcPr>
          <w:p w14:paraId="5D36DAEE" w14:textId="77777777" w:rsidR="004557D5" w:rsidRDefault="00CA023A" w:rsidP="00E04EA9">
            <w:pPr>
              <w:pStyle w:val="NormalTableText"/>
              <w:jc w:val="center"/>
              <w:rPr>
                <w:rFonts w:ascii="Century Gothic" w:hAnsi="Century Gothic"/>
                <w:b w:val="0"/>
                <w:bCs/>
                <w:sz w:val="20"/>
              </w:rPr>
            </w:pPr>
            <w:r>
              <w:rPr>
                <w:rFonts w:ascii="Century Gothic" w:hAnsi="Century Gothic"/>
                <w:b w:val="0"/>
                <w:bCs/>
                <w:sz w:val="20"/>
              </w:rPr>
              <w:t xml:space="preserve">SVP, </w:t>
            </w:r>
            <w:r w:rsidR="00E04EA9">
              <w:rPr>
                <w:rFonts w:ascii="Century Gothic" w:hAnsi="Century Gothic"/>
                <w:b w:val="0"/>
                <w:bCs/>
                <w:sz w:val="20"/>
              </w:rPr>
              <w:t>BPM</w:t>
            </w:r>
          </w:p>
        </w:tc>
      </w:tr>
    </w:tbl>
    <w:p w14:paraId="5D36DAF0" w14:textId="77777777" w:rsidR="004557D5" w:rsidRDefault="004557D5" w:rsidP="004557D5">
      <w:pPr>
        <w:rPr>
          <w:b/>
          <w:sz w:val="28"/>
        </w:rPr>
      </w:pPr>
    </w:p>
    <w:p w14:paraId="5D36DAF1" w14:textId="77777777" w:rsidR="00B44F41" w:rsidRDefault="004557D5">
      <w:pPr>
        <w:pStyle w:val="Heading2"/>
        <w:pBdr>
          <w:top w:val="single" w:sz="24" w:space="1" w:color="auto"/>
        </w:pBdr>
        <w:rPr>
          <w:b w:val="0"/>
          <w:bCs w:val="0"/>
          <w:sz w:val="36"/>
        </w:rPr>
      </w:pPr>
      <w:bookmarkStart w:id="9" w:name="_Toc23248493"/>
      <w:r>
        <w:rPr>
          <w:b w:val="0"/>
          <w:bCs w:val="0"/>
          <w:sz w:val="36"/>
        </w:rPr>
        <w:br w:type="page"/>
      </w:r>
      <w:bookmarkStart w:id="10" w:name="_Toc447016995"/>
      <w:r w:rsidR="00B44F41">
        <w:rPr>
          <w:b w:val="0"/>
          <w:bCs w:val="0"/>
          <w:sz w:val="36"/>
        </w:rPr>
        <w:t>Project Background</w:t>
      </w:r>
      <w:bookmarkEnd w:id="9"/>
      <w:bookmarkEnd w:id="10"/>
    </w:p>
    <w:p w14:paraId="5D36DAF2" w14:textId="77777777" w:rsidR="00CC415E" w:rsidRPr="007F6BD7" w:rsidRDefault="00CC415E">
      <w:pPr>
        <w:rPr>
          <w:color w:val="0070C0"/>
          <w:sz w:val="20"/>
        </w:rPr>
      </w:pPr>
      <w:r w:rsidRPr="007F6BD7">
        <w:rPr>
          <w:color w:val="0070C0"/>
          <w:sz w:val="20"/>
        </w:rPr>
        <w:t>Agent attrition is one of the most common problems in the BPO industry today.  Thus, there is substantial opportunity to affect bottom-line profit if there is an efficient way to quickly identify which agents are likely to leave and proactively intervene with a coaching package to turn a churn-</w:t>
      </w:r>
      <w:r w:rsidR="00914DB9" w:rsidRPr="007F6BD7">
        <w:rPr>
          <w:color w:val="0070C0"/>
          <w:sz w:val="20"/>
        </w:rPr>
        <w:t xml:space="preserve">likely agent into a loyal one. </w:t>
      </w:r>
      <w:r w:rsidRPr="007F6BD7">
        <w:rPr>
          <w:color w:val="0070C0"/>
          <w:sz w:val="20"/>
        </w:rPr>
        <w:t xml:space="preserve">The objective of this initiative is to quickly identify those agents that are likely to leave, proactively contact these agents (prioritized based on your profitability criteria), and retain those agents with an approved intervention.  </w:t>
      </w:r>
    </w:p>
    <w:p w14:paraId="5D36DAF3" w14:textId="77777777" w:rsidR="009F7BD2" w:rsidRPr="007F6BD7" w:rsidRDefault="009F7BD2">
      <w:pPr>
        <w:rPr>
          <w:color w:val="0070C0"/>
          <w:sz w:val="20"/>
        </w:rPr>
      </w:pPr>
    </w:p>
    <w:p w14:paraId="5D36DAF4" w14:textId="77777777" w:rsidR="009F7BD2" w:rsidRPr="007F6BD7" w:rsidRDefault="00E325A2">
      <w:pPr>
        <w:rPr>
          <w:color w:val="0070C0"/>
          <w:sz w:val="20"/>
        </w:rPr>
      </w:pPr>
      <w:r w:rsidRPr="007F6BD7">
        <w:rPr>
          <w:color w:val="0070C0"/>
          <w:sz w:val="20"/>
        </w:rPr>
        <w:t>Maximus initiated a pilot project with AnswerOn with the</w:t>
      </w:r>
      <w:r w:rsidR="009F7BD2" w:rsidRPr="007F6BD7">
        <w:rPr>
          <w:color w:val="0070C0"/>
          <w:sz w:val="20"/>
        </w:rPr>
        <w:t xml:space="preserve"> objective to utilize predictive analytics as the core of a program to monitor and reduce agent attrition. The AnswerOn process uses predictive models built from MMS transactional and operational data sources to intelligently identify agents that are likely to churn and prescribes effective coaching interventions.</w:t>
      </w:r>
    </w:p>
    <w:p w14:paraId="5D36DAF5" w14:textId="77777777" w:rsidR="00E325A2" w:rsidRPr="007F6BD7" w:rsidRDefault="00E325A2">
      <w:pPr>
        <w:rPr>
          <w:color w:val="0070C0"/>
          <w:sz w:val="20"/>
        </w:rPr>
      </w:pPr>
    </w:p>
    <w:p w14:paraId="5D36DAF6" w14:textId="77777777" w:rsidR="00E325A2" w:rsidRPr="007F6BD7" w:rsidRDefault="00E325A2">
      <w:pPr>
        <w:rPr>
          <w:color w:val="0070C0"/>
          <w:sz w:val="20"/>
        </w:rPr>
      </w:pPr>
      <w:r w:rsidRPr="007F6BD7">
        <w:rPr>
          <w:color w:val="0070C0"/>
          <w:sz w:val="20"/>
        </w:rPr>
        <w:t>With the completion of the pilot phase, existing projects will transition to regular reporting and require monthly data delivery.  In addition, two new projects will be introduced using an onboarding work plan that consists of historical data delivery and a transition to standard monthly reporting.</w:t>
      </w:r>
    </w:p>
    <w:p w14:paraId="5D36DAF7" w14:textId="77777777" w:rsidR="00914DB9" w:rsidRPr="007F6BD7" w:rsidRDefault="00914DB9">
      <w:pPr>
        <w:rPr>
          <w:color w:val="0070C0"/>
          <w:sz w:val="20"/>
        </w:rPr>
      </w:pPr>
    </w:p>
    <w:p w14:paraId="5D36DAF8" w14:textId="77777777" w:rsidR="00914DB9" w:rsidRPr="007F6BD7" w:rsidRDefault="00914DB9">
      <w:pPr>
        <w:rPr>
          <w:color w:val="0070C0"/>
          <w:sz w:val="20"/>
        </w:rPr>
      </w:pPr>
      <w:r w:rsidRPr="007F6BD7">
        <w:rPr>
          <w:color w:val="0070C0"/>
          <w:sz w:val="20"/>
        </w:rPr>
        <w:t>Both the onboarding process and the transition to standard reporting require standard data development using operational systems to collect data in a consistent format. The standard data development is to be developed by the BPM team and implemented/configured locally by each project.</w:t>
      </w:r>
    </w:p>
    <w:p w14:paraId="5D36DAF9" w14:textId="77777777" w:rsidR="009F7BD2" w:rsidRPr="00CC415E" w:rsidRDefault="009F7BD2">
      <w:pPr>
        <w:rPr>
          <w:ins w:id="11" w:author="StagnaC" w:date="2012-03-13T15:16:00Z"/>
          <w:color w:val="0000FF"/>
          <w:sz w:val="20"/>
        </w:rPr>
      </w:pPr>
    </w:p>
    <w:p w14:paraId="5D36DAFA" w14:textId="77777777" w:rsidR="00577A00" w:rsidRPr="00A416C7" w:rsidRDefault="00577A00" w:rsidP="00A416C7">
      <w:pPr>
        <w:pStyle w:val="Heading2"/>
        <w:pBdr>
          <w:top w:val="single" w:sz="24" w:space="1" w:color="auto"/>
        </w:pBdr>
        <w:rPr>
          <w:b w:val="0"/>
          <w:bCs w:val="0"/>
          <w:sz w:val="36"/>
        </w:rPr>
      </w:pPr>
      <w:bookmarkStart w:id="12" w:name="_Toc447016996"/>
      <w:r w:rsidRPr="00A416C7">
        <w:rPr>
          <w:b w:val="0"/>
          <w:bCs w:val="0"/>
          <w:sz w:val="36"/>
        </w:rPr>
        <w:t>Assumptions</w:t>
      </w:r>
      <w:bookmarkEnd w:id="12"/>
    </w:p>
    <w:p w14:paraId="5D36DAFB" w14:textId="77777777" w:rsidR="00A53956" w:rsidRPr="007F6BD7" w:rsidRDefault="00A53956" w:rsidP="00A53956">
      <w:pPr>
        <w:pStyle w:val="ListParagraph"/>
        <w:numPr>
          <w:ilvl w:val="0"/>
          <w:numId w:val="50"/>
        </w:numPr>
        <w:rPr>
          <w:color w:val="0070C0"/>
          <w:sz w:val="20"/>
        </w:rPr>
      </w:pPr>
      <w:r w:rsidRPr="007F6BD7">
        <w:rPr>
          <w:color w:val="0070C0"/>
          <w:sz w:val="20"/>
        </w:rPr>
        <w:t>All required points of contact will be identified before project initiation</w:t>
      </w:r>
    </w:p>
    <w:p w14:paraId="5D36DAFC" w14:textId="77777777" w:rsidR="00A53956" w:rsidRPr="007F6BD7" w:rsidRDefault="00A53956" w:rsidP="00A53956">
      <w:pPr>
        <w:pStyle w:val="ListParagraph"/>
        <w:numPr>
          <w:ilvl w:val="0"/>
          <w:numId w:val="50"/>
        </w:numPr>
        <w:rPr>
          <w:color w:val="0070C0"/>
          <w:sz w:val="20"/>
        </w:rPr>
      </w:pPr>
      <w:r w:rsidRPr="007F6BD7">
        <w:rPr>
          <w:color w:val="0070C0"/>
          <w:sz w:val="20"/>
        </w:rPr>
        <w:t xml:space="preserve">All data systems will be </w:t>
      </w:r>
      <w:r w:rsidR="000061F7" w:rsidRPr="007F6BD7">
        <w:rPr>
          <w:color w:val="0070C0"/>
          <w:sz w:val="20"/>
        </w:rPr>
        <w:t>identified</w:t>
      </w:r>
      <w:r w:rsidRPr="007F6BD7">
        <w:rPr>
          <w:color w:val="0070C0"/>
          <w:sz w:val="20"/>
        </w:rPr>
        <w:t xml:space="preserve"> before project initiation</w:t>
      </w:r>
    </w:p>
    <w:p w14:paraId="5D36DAFD" w14:textId="77777777" w:rsidR="00270D6A" w:rsidRDefault="00914DB9" w:rsidP="00914DB9">
      <w:pPr>
        <w:pStyle w:val="ListParagraph"/>
        <w:numPr>
          <w:ilvl w:val="0"/>
          <w:numId w:val="50"/>
        </w:numPr>
        <w:rPr>
          <w:color w:val="0070C0"/>
          <w:sz w:val="20"/>
        </w:rPr>
      </w:pPr>
      <w:r w:rsidRPr="007F6BD7">
        <w:rPr>
          <w:color w:val="0070C0"/>
          <w:sz w:val="20"/>
        </w:rPr>
        <w:t>Data systems support cust</w:t>
      </w:r>
      <w:r w:rsidR="00270D6A">
        <w:rPr>
          <w:color w:val="0070C0"/>
          <w:sz w:val="20"/>
        </w:rPr>
        <w:t>om extract development</w:t>
      </w:r>
    </w:p>
    <w:p w14:paraId="5D36DAFE" w14:textId="77777777" w:rsidR="00577A00" w:rsidRPr="007F6BD7" w:rsidRDefault="00270D6A" w:rsidP="00914DB9">
      <w:pPr>
        <w:pStyle w:val="ListParagraph"/>
        <w:numPr>
          <w:ilvl w:val="0"/>
          <w:numId w:val="50"/>
        </w:numPr>
        <w:rPr>
          <w:color w:val="0070C0"/>
          <w:sz w:val="20"/>
        </w:rPr>
      </w:pPr>
      <w:r>
        <w:rPr>
          <w:color w:val="0070C0"/>
          <w:sz w:val="20"/>
        </w:rPr>
        <w:t>C</w:t>
      </w:r>
      <w:r w:rsidR="00914DB9" w:rsidRPr="007F6BD7">
        <w:rPr>
          <w:color w:val="0070C0"/>
          <w:sz w:val="20"/>
        </w:rPr>
        <w:t xml:space="preserve">ustom code </w:t>
      </w:r>
      <w:r>
        <w:rPr>
          <w:color w:val="0070C0"/>
          <w:sz w:val="20"/>
        </w:rPr>
        <w:t xml:space="preserve">or query logic </w:t>
      </w:r>
      <w:r w:rsidR="00914DB9" w:rsidRPr="007F6BD7">
        <w:rPr>
          <w:color w:val="0070C0"/>
          <w:sz w:val="20"/>
        </w:rPr>
        <w:t>can be deployed at the project level</w:t>
      </w:r>
    </w:p>
    <w:p w14:paraId="5D36DAFF" w14:textId="77777777" w:rsidR="00E0524F" w:rsidRPr="007F6BD7" w:rsidRDefault="00E0524F" w:rsidP="00914DB9">
      <w:pPr>
        <w:pStyle w:val="ListParagraph"/>
        <w:numPr>
          <w:ilvl w:val="0"/>
          <w:numId w:val="50"/>
        </w:numPr>
        <w:rPr>
          <w:color w:val="0070C0"/>
          <w:sz w:val="20"/>
        </w:rPr>
      </w:pPr>
      <w:r w:rsidRPr="007F6BD7">
        <w:rPr>
          <w:color w:val="0070C0"/>
          <w:sz w:val="20"/>
        </w:rPr>
        <w:t>BPM staff have the required access and ability to develop standardized logic</w:t>
      </w:r>
    </w:p>
    <w:p w14:paraId="5D36DB00" w14:textId="77777777" w:rsidR="00934A11" w:rsidRPr="007F6BD7" w:rsidRDefault="00934A11" w:rsidP="00914DB9">
      <w:pPr>
        <w:pStyle w:val="ListParagraph"/>
        <w:numPr>
          <w:ilvl w:val="0"/>
          <w:numId w:val="50"/>
        </w:numPr>
        <w:rPr>
          <w:color w:val="0070C0"/>
          <w:sz w:val="20"/>
        </w:rPr>
      </w:pPr>
      <w:r w:rsidRPr="007F6BD7">
        <w:rPr>
          <w:color w:val="0070C0"/>
          <w:sz w:val="20"/>
        </w:rPr>
        <w:t>Identified project staff have the required access and ability to deploy data extract logic and processes to support monthly data collection requirements</w:t>
      </w:r>
    </w:p>
    <w:p w14:paraId="5D36DB01" w14:textId="77777777" w:rsidR="000061F7" w:rsidRPr="007F6BD7" w:rsidRDefault="000061F7" w:rsidP="00914DB9">
      <w:pPr>
        <w:pStyle w:val="ListParagraph"/>
        <w:numPr>
          <w:ilvl w:val="0"/>
          <w:numId w:val="50"/>
        </w:numPr>
        <w:rPr>
          <w:color w:val="0070C0"/>
          <w:sz w:val="20"/>
        </w:rPr>
      </w:pPr>
      <w:r w:rsidRPr="007F6BD7">
        <w:rPr>
          <w:color w:val="0070C0"/>
          <w:sz w:val="20"/>
        </w:rPr>
        <w:t>This document covers ACD specific data and no other sources</w:t>
      </w:r>
    </w:p>
    <w:p w14:paraId="5D36DB02" w14:textId="77777777" w:rsidR="000061F7" w:rsidRPr="007F6BD7" w:rsidRDefault="000061F7" w:rsidP="00914DB9">
      <w:pPr>
        <w:pStyle w:val="ListParagraph"/>
        <w:numPr>
          <w:ilvl w:val="0"/>
          <w:numId w:val="50"/>
        </w:numPr>
        <w:rPr>
          <w:color w:val="0070C0"/>
          <w:sz w:val="20"/>
        </w:rPr>
      </w:pPr>
      <w:r w:rsidRPr="007F6BD7">
        <w:rPr>
          <w:color w:val="0070C0"/>
          <w:sz w:val="20"/>
        </w:rPr>
        <w:t>A separate document will address the integration of data across sources</w:t>
      </w:r>
    </w:p>
    <w:p w14:paraId="5D36DB03" w14:textId="77777777" w:rsidR="00577A00" w:rsidRDefault="00577A00">
      <w:pPr>
        <w:rPr>
          <w:color w:val="0000FF"/>
          <w:sz w:val="20"/>
        </w:rPr>
      </w:pPr>
    </w:p>
    <w:p w14:paraId="5D36DB04" w14:textId="77777777" w:rsidR="00577A00" w:rsidRPr="00A416C7" w:rsidRDefault="00577A00" w:rsidP="00A416C7">
      <w:pPr>
        <w:pStyle w:val="Heading2"/>
        <w:pBdr>
          <w:top w:val="single" w:sz="24" w:space="1" w:color="auto"/>
        </w:pBdr>
        <w:rPr>
          <w:b w:val="0"/>
          <w:bCs w:val="0"/>
          <w:sz w:val="36"/>
        </w:rPr>
      </w:pPr>
      <w:bookmarkStart w:id="13" w:name="_Toc447016997"/>
      <w:r w:rsidRPr="00A416C7">
        <w:rPr>
          <w:b w:val="0"/>
          <w:bCs w:val="0"/>
          <w:sz w:val="36"/>
        </w:rPr>
        <w:t>Key Comments</w:t>
      </w:r>
      <w:bookmarkEnd w:id="13"/>
    </w:p>
    <w:p w14:paraId="5D36DB05" w14:textId="77777777" w:rsidR="00577A00" w:rsidRPr="007F6BD7" w:rsidRDefault="00A53956" w:rsidP="00A53956">
      <w:pPr>
        <w:pStyle w:val="ListParagraph"/>
        <w:numPr>
          <w:ilvl w:val="0"/>
          <w:numId w:val="50"/>
        </w:numPr>
        <w:rPr>
          <w:color w:val="0070C0"/>
          <w:sz w:val="20"/>
        </w:rPr>
      </w:pPr>
      <w:r w:rsidRPr="007F6BD7">
        <w:rPr>
          <w:color w:val="0070C0"/>
          <w:sz w:val="20"/>
        </w:rPr>
        <w:t xml:space="preserve">Requirements </w:t>
      </w:r>
      <w:r w:rsidR="00B25782" w:rsidRPr="007F6BD7">
        <w:rPr>
          <w:color w:val="0070C0"/>
          <w:sz w:val="20"/>
        </w:rPr>
        <w:t xml:space="preserve">in this document </w:t>
      </w:r>
      <w:r w:rsidR="00FF7DB1" w:rsidRPr="007F6BD7">
        <w:rPr>
          <w:color w:val="0070C0"/>
          <w:sz w:val="20"/>
        </w:rPr>
        <w:t>may identify attributes that cannot be supported by all ACD systems, and should be tracked through the issue process.</w:t>
      </w:r>
    </w:p>
    <w:p w14:paraId="5D36DB06" w14:textId="77777777" w:rsidR="00577A00" w:rsidRDefault="00577A00">
      <w:pPr>
        <w:rPr>
          <w:color w:val="0000FF"/>
          <w:sz w:val="20"/>
        </w:rPr>
      </w:pPr>
    </w:p>
    <w:p w14:paraId="5D36DB07" w14:textId="77777777" w:rsidR="00577A00" w:rsidRDefault="00577A00" w:rsidP="00A416C7">
      <w:pPr>
        <w:pStyle w:val="Heading2"/>
        <w:pBdr>
          <w:top w:val="single" w:sz="24" w:space="1" w:color="auto"/>
        </w:pBdr>
        <w:rPr>
          <w:b w:val="0"/>
          <w:bCs w:val="0"/>
          <w:sz w:val="36"/>
        </w:rPr>
      </w:pPr>
      <w:bookmarkStart w:id="14" w:name="_Toc447016998"/>
      <w:r w:rsidRPr="00A416C7">
        <w:rPr>
          <w:b w:val="0"/>
          <w:bCs w:val="0"/>
          <w:sz w:val="36"/>
        </w:rPr>
        <w:t>Dependencies</w:t>
      </w:r>
      <w:bookmarkEnd w:id="14"/>
    </w:p>
    <w:p w14:paraId="5D36DB08" w14:textId="77777777" w:rsidR="00324516" w:rsidRPr="00270D6A" w:rsidRDefault="0020436A" w:rsidP="00934A11">
      <w:pPr>
        <w:pStyle w:val="ListParagraph"/>
        <w:numPr>
          <w:ilvl w:val="0"/>
          <w:numId w:val="50"/>
        </w:numPr>
        <w:rPr>
          <w:color w:val="0070C0"/>
          <w:sz w:val="20"/>
        </w:rPr>
      </w:pPr>
      <w:r>
        <w:rPr>
          <w:color w:val="0070C0"/>
          <w:sz w:val="20"/>
        </w:rPr>
        <w:t>Projects will be responsible for the configuration and deployment of standard code</w:t>
      </w:r>
    </w:p>
    <w:p w14:paraId="5D36DB09" w14:textId="77777777" w:rsidR="00A50F6F" w:rsidRDefault="00B44F41" w:rsidP="00A50F6F">
      <w:pPr>
        <w:pStyle w:val="Heading2"/>
        <w:pBdr>
          <w:top w:val="single" w:sz="24" w:space="1" w:color="auto"/>
        </w:pBdr>
        <w:rPr>
          <w:b w:val="0"/>
          <w:bCs w:val="0"/>
          <w:sz w:val="36"/>
        </w:rPr>
      </w:pPr>
      <w:r>
        <w:rPr>
          <w:b w:val="0"/>
          <w:bCs w:val="0"/>
        </w:rPr>
        <w:br w:type="page"/>
      </w:r>
      <w:bookmarkStart w:id="15" w:name="_Toc447016999"/>
      <w:r w:rsidR="00A50F6F" w:rsidRPr="00A50F6F">
        <w:rPr>
          <w:b w:val="0"/>
          <w:bCs w:val="0"/>
          <w:sz w:val="36"/>
        </w:rPr>
        <w:t>Key Issues Log</w:t>
      </w:r>
      <w:bookmarkEnd w:id="15"/>
      <w:r w:rsidR="00334CCE">
        <w:rPr>
          <w:b w:val="0"/>
          <w:bCs w:val="0"/>
          <w:sz w:val="36"/>
        </w:rPr>
        <w:br/>
      </w:r>
    </w:p>
    <w:p w14:paraId="5D36DB0A" w14:textId="77777777" w:rsidR="00A50F6F" w:rsidRDefault="00A50F6F" w:rsidP="00A50F6F"/>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23"/>
        <w:gridCol w:w="2554"/>
        <w:gridCol w:w="1100"/>
        <w:gridCol w:w="1049"/>
        <w:gridCol w:w="1200"/>
        <w:gridCol w:w="1049"/>
        <w:gridCol w:w="1049"/>
      </w:tblGrid>
      <w:tr w:rsidR="006542C3" w14:paraId="5D36DB12" w14:textId="77777777" w:rsidTr="005709B0">
        <w:trPr>
          <w:cantSplit/>
          <w:tblHeader/>
        </w:trPr>
        <w:tc>
          <w:tcPr>
            <w:tcW w:w="361" w:type="pct"/>
            <w:shd w:val="clear" w:color="000000" w:fill="8C8C8C"/>
          </w:tcPr>
          <w:p w14:paraId="5D36DB0B"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ID</w:t>
            </w:r>
          </w:p>
        </w:tc>
        <w:tc>
          <w:tcPr>
            <w:tcW w:w="1481" w:type="pct"/>
            <w:shd w:val="clear" w:color="000000" w:fill="8C8C8C"/>
          </w:tcPr>
          <w:p w14:paraId="5D36DB0C"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Description</w:t>
            </w:r>
          </w:p>
        </w:tc>
        <w:tc>
          <w:tcPr>
            <w:tcW w:w="638" w:type="pct"/>
            <w:shd w:val="clear" w:color="000000" w:fill="8C8C8C"/>
          </w:tcPr>
          <w:p w14:paraId="5D36DB0D"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Assigned</w:t>
            </w:r>
          </w:p>
        </w:tc>
        <w:tc>
          <w:tcPr>
            <w:tcW w:w="608" w:type="pct"/>
            <w:shd w:val="clear" w:color="000000" w:fill="8C8C8C"/>
          </w:tcPr>
          <w:p w14:paraId="5D36DB0E"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Status</w:t>
            </w:r>
          </w:p>
        </w:tc>
        <w:tc>
          <w:tcPr>
            <w:tcW w:w="696" w:type="pct"/>
            <w:shd w:val="clear" w:color="000000" w:fill="8C8C8C"/>
          </w:tcPr>
          <w:p w14:paraId="5D36DB0F"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Resolution</w:t>
            </w:r>
          </w:p>
        </w:tc>
        <w:tc>
          <w:tcPr>
            <w:tcW w:w="608" w:type="pct"/>
            <w:shd w:val="clear" w:color="000000" w:fill="8C8C8C"/>
          </w:tcPr>
          <w:p w14:paraId="5D36DB10"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Date</w:t>
            </w:r>
          </w:p>
        </w:tc>
        <w:tc>
          <w:tcPr>
            <w:tcW w:w="609" w:type="pct"/>
            <w:shd w:val="clear" w:color="000000" w:fill="8C8C8C"/>
          </w:tcPr>
          <w:p w14:paraId="5D36DB11" w14:textId="77777777" w:rsidR="006542C3" w:rsidRDefault="006542C3" w:rsidP="00874A57">
            <w:pPr>
              <w:pStyle w:val="NormalTableText"/>
              <w:rPr>
                <w:rFonts w:ascii="Century Gothic" w:hAnsi="Century Gothic"/>
                <w:color w:val="FFFFFF"/>
                <w:sz w:val="20"/>
              </w:rPr>
            </w:pPr>
            <w:r>
              <w:rPr>
                <w:rFonts w:ascii="Century Gothic" w:hAnsi="Century Gothic"/>
                <w:color w:val="FFFFFF"/>
                <w:sz w:val="20"/>
              </w:rPr>
              <w:t>Staff</w:t>
            </w:r>
          </w:p>
        </w:tc>
      </w:tr>
      <w:tr w:rsidR="006542C3" w14:paraId="5D36DB1A" w14:textId="77777777" w:rsidTr="005709B0">
        <w:trPr>
          <w:cantSplit/>
        </w:trPr>
        <w:tc>
          <w:tcPr>
            <w:tcW w:w="361" w:type="pct"/>
          </w:tcPr>
          <w:p w14:paraId="5D36DB13" w14:textId="77777777" w:rsidR="006542C3" w:rsidRDefault="005709B0" w:rsidP="00874A57">
            <w:pPr>
              <w:pStyle w:val="NormalTableText"/>
              <w:jc w:val="center"/>
              <w:rPr>
                <w:rFonts w:ascii="Century Gothic" w:hAnsi="Century Gothic"/>
                <w:b w:val="0"/>
                <w:bCs/>
                <w:sz w:val="20"/>
              </w:rPr>
            </w:pPr>
            <w:r>
              <w:rPr>
                <w:rFonts w:ascii="Century Gothic" w:hAnsi="Century Gothic"/>
                <w:b w:val="0"/>
                <w:bCs/>
                <w:sz w:val="20"/>
              </w:rPr>
              <w:t>1</w:t>
            </w:r>
          </w:p>
        </w:tc>
        <w:tc>
          <w:tcPr>
            <w:tcW w:w="1481" w:type="pct"/>
          </w:tcPr>
          <w:p w14:paraId="5D36DB14" w14:textId="77777777" w:rsidR="006542C3" w:rsidRDefault="006542C3" w:rsidP="00874A57">
            <w:pPr>
              <w:pStyle w:val="NormalTableText"/>
              <w:jc w:val="center"/>
              <w:rPr>
                <w:rFonts w:ascii="Century Gothic" w:hAnsi="Century Gothic"/>
                <w:b w:val="0"/>
                <w:bCs/>
                <w:sz w:val="20"/>
              </w:rPr>
            </w:pPr>
          </w:p>
        </w:tc>
        <w:tc>
          <w:tcPr>
            <w:tcW w:w="638" w:type="pct"/>
          </w:tcPr>
          <w:p w14:paraId="5D36DB15" w14:textId="77777777" w:rsidR="006542C3" w:rsidRDefault="006542C3" w:rsidP="00874A57">
            <w:pPr>
              <w:pStyle w:val="NormalTableText"/>
              <w:jc w:val="center"/>
              <w:rPr>
                <w:rFonts w:ascii="Century Gothic" w:hAnsi="Century Gothic"/>
                <w:b w:val="0"/>
                <w:bCs/>
                <w:sz w:val="20"/>
              </w:rPr>
            </w:pPr>
          </w:p>
        </w:tc>
        <w:tc>
          <w:tcPr>
            <w:tcW w:w="608" w:type="pct"/>
          </w:tcPr>
          <w:p w14:paraId="5D36DB16" w14:textId="77777777" w:rsidR="006542C3" w:rsidRDefault="006542C3" w:rsidP="00874A57">
            <w:pPr>
              <w:pStyle w:val="NormalTableText"/>
              <w:jc w:val="center"/>
              <w:rPr>
                <w:rFonts w:ascii="Century Gothic" w:hAnsi="Century Gothic"/>
                <w:b w:val="0"/>
                <w:bCs/>
                <w:sz w:val="20"/>
              </w:rPr>
            </w:pPr>
          </w:p>
        </w:tc>
        <w:tc>
          <w:tcPr>
            <w:tcW w:w="696" w:type="pct"/>
          </w:tcPr>
          <w:p w14:paraId="5D36DB17" w14:textId="77777777" w:rsidR="006542C3" w:rsidRDefault="006542C3" w:rsidP="00874A57">
            <w:pPr>
              <w:pStyle w:val="NormalTableText"/>
              <w:jc w:val="center"/>
              <w:rPr>
                <w:rFonts w:ascii="Century Gothic" w:hAnsi="Century Gothic"/>
                <w:b w:val="0"/>
                <w:bCs/>
                <w:sz w:val="20"/>
              </w:rPr>
            </w:pPr>
          </w:p>
        </w:tc>
        <w:tc>
          <w:tcPr>
            <w:tcW w:w="608" w:type="pct"/>
          </w:tcPr>
          <w:p w14:paraId="5D36DB18" w14:textId="77777777" w:rsidR="006542C3" w:rsidRDefault="006542C3" w:rsidP="00874A57">
            <w:pPr>
              <w:pStyle w:val="NormalTableText"/>
              <w:jc w:val="center"/>
              <w:rPr>
                <w:rFonts w:ascii="Century Gothic" w:hAnsi="Century Gothic"/>
                <w:b w:val="0"/>
                <w:bCs/>
                <w:sz w:val="20"/>
              </w:rPr>
            </w:pPr>
          </w:p>
        </w:tc>
        <w:tc>
          <w:tcPr>
            <w:tcW w:w="609" w:type="pct"/>
          </w:tcPr>
          <w:p w14:paraId="5D36DB19" w14:textId="77777777" w:rsidR="006542C3" w:rsidRDefault="006542C3" w:rsidP="00874A57">
            <w:pPr>
              <w:pStyle w:val="NormalTableText"/>
              <w:jc w:val="center"/>
              <w:rPr>
                <w:rFonts w:ascii="Century Gothic" w:hAnsi="Century Gothic"/>
                <w:b w:val="0"/>
                <w:bCs/>
                <w:sz w:val="20"/>
              </w:rPr>
            </w:pPr>
          </w:p>
        </w:tc>
      </w:tr>
    </w:tbl>
    <w:p w14:paraId="5D36DB1B" w14:textId="77777777" w:rsidR="00E0524F" w:rsidRDefault="00E0524F" w:rsidP="00A50F6F"/>
    <w:p w14:paraId="5D36DB1C" w14:textId="77777777" w:rsidR="00E0524F" w:rsidRPr="00A50F6F" w:rsidRDefault="00E0524F" w:rsidP="00A50F6F"/>
    <w:p w14:paraId="5D36DB1D" w14:textId="77777777" w:rsidR="00A50F6F" w:rsidRPr="00A50F6F" w:rsidRDefault="00A50F6F" w:rsidP="00A50F6F"/>
    <w:p w14:paraId="5D36DB1E" w14:textId="77777777" w:rsidR="00A50F6F" w:rsidRDefault="00A50F6F" w:rsidP="00027D9A">
      <w:pPr>
        <w:pStyle w:val="Heading1"/>
      </w:pPr>
    </w:p>
    <w:p w14:paraId="5D36DB1F" w14:textId="77777777" w:rsidR="00B44F41" w:rsidRDefault="00C879A1" w:rsidP="00027D9A">
      <w:pPr>
        <w:pStyle w:val="Heading1"/>
      </w:pPr>
      <w:r>
        <w:br w:type="page"/>
      </w:r>
      <w:bookmarkStart w:id="16" w:name="_Toc447017000"/>
      <w:r w:rsidR="00B44F41">
        <w:t>Functional Requirements</w:t>
      </w:r>
      <w:bookmarkEnd w:id="16"/>
    </w:p>
    <w:p w14:paraId="5D36DB20" w14:textId="77777777" w:rsidR="00B44F41" w:rsidRDefault="008520AF">
      <w:pPr>
        <w:pStyle w:val="Heading2"/>
        <w:pBdr>
          <w:top w:val="single" w:sz="24" w:space="1" w:color="auto"/>
        </w:pBdr>
        <w:rPr>
          <w:b w:val="0"/>
          <w:bCs w:val="0"/>
          <w:sz w:val="36"/>
        </w:rPr>
      </w:pPr>
      <w:bookmarkStart w:id="17" w:name="_Toc19432714"/>
      <w:bookmarkStart w:id="18" w:name="_Toc23229573"/>
      <w:bookmarkStart w:id="19" w:name="_Toc23248494"/>
      <w:bookmarkStart w:id="20" w:name="_Toc447017001"/>
      <w:r>
        <w:rPr>
          <w:b w:val="0"/>
          <w:bCs w:val="0"/>
          <w:sz w:val="36"/>
        </w:rPr>
        <w:t xml:space="preserve">Predictive </w:t>
      </w:r>
      <w:r w:rsidR="00B44F41">
        <w:rPr>
          <w:b w:val="0"/>
          <w:bCs w:val="0"/>
          <w:sz w:val="36"/>
        </w:rPr>
        <w:t>Analysis Requirements</w:t>
      </w:r>
      <w:bookmarkEnd w:id="17"/>
      <w:bookmarkEnd w:id="18"/>
      <w:bookmarkEnd w:id="19"/>
      <w:r w:rsidR="007C0626">
        <w:rPr>
          <w:b w:val="0"/>
          <w:bCs w:val="0"/>
          <w:sz w:val="36"/>
        </w:rPr>
        <w:t xml:space="preserve"> - ACD</w:t>
      </w:r>
      <w:bookmarkEnd w:id="20"/>
    </w:p>
    <w:p w14:paraId="5D36DB21" w14:textId="77777777" w:rsidR="00B44F41" w:rsidRDefault="00B44F41">
      <w:pPr>
        <w:rPr>
          <w:bCs/>
        </w:rPr>
      </w:pPr>
    </w:p>
    <w:p w14:paraId="5D36DB22" w14:textId="77777777" w:rsidR="00C837EB" w:rsidRPr="007F6BD7" w:rsidRDefault="007C0626">
      <w:pPr>
        <w:numPr>
          <w:ilvl w:val="0"/>
          <w:numId w:val="31"/>
        </w:numPr>
        <w:rPr>
          <w:bCs/>
          <w:color w:val="0070C0"/>
          <w:sz w:val="20"/>
        </w:rPr>
      </w:pPr>
      <w:r w:rsidRPr="007F6BD7">
        <w:rPr>
          <w:bCs/>
          <w:color w:val="0070C0"/>
          <w:sz w:val="20"/>
        </w:rPr>
        <w:t xml:space="preserve">The predictive analysis objective of this initiative requires access to operational agent and call data to understand trends in agent performance, both historically and in relation with other predictive attributes across separate systems.  Agent metrics collected and calculated from this data </w:t>
      </w:r>
      <w:r w:rsidR="000E0BE2" w:rsidRPr="007F6BD7">
        <w:rPr>
          <w:bCs/>
          <w:color w:val="0070C0"/>
          <w:sz w:val="20"/>
        </w:rPr>
        <w:t>include</w:t>
      </w:r>
      <w:r w:rsidRPr="007F6BD7">
        <w:rPr>
          <w:bCs/>
          <w:color w:val="0070C0"/>
          <w:sz w:val="20"/>
        </w:rPr>
        <w:t xml:space="preserve"> agent talk and call volumes, productive time, and performance metrics like average handle time</w:t>
      </w:r>
      <w:r w:rsidR="000E0BE2" w:rsidRPr="007F6BD7">
        <w:rPr>
          <w:bCs/>
          <w:color w:val="0070C0"/>
          <w:sz w:val="20"/>
        </w:rPr>
        <w:t>. This call and performance data</w:t>
      </w:r>
      <w:r w:rsidRPr="007F6BD7">
        <w:rPr>
          <w:bCs/>
          <w:color w:val="0070C0"/>
          <w:sz w:val="20"/>
        </w:rPr>
        <w:t xml:space="preserve"> contribute</w:t>
      </w:r>
      <w:r w:rsidR="000E0BE2" w:rsidRPr="007F6BD7">
        <w:rPr>
          <w:bCs/>
          <w:color w:val="0070C0"/>
          <w:sz w:val="20"/>
        </w:rPr>
        <w:t>s</w:t>
      </w:r>
      <w:r w:rsidRPr="007F6BD7">
        <w:rPr>
          <w:bCs/>
          <w:color w:val="0070C0"/>
          <w:sz w:val="20"/>
        </w:rPr>
        <w:t xml:space="preserve"> to </w:t>
      </w:r>
      <w:r w:rsidR="000E0BE2" w:rsidRPr="007F6BD7">
        <w:rPr>
          <w:bCs/>
          <w:color w:val="0070C0"/>
          <w:sz w:val="20"/>
        </w:rPr>
        <w:t>an</w:t>
      </w:r>
      <w:r w:rsidRPr="007F6BD7">
        <w:rPr>
          <w:bCs/>
          <w:color w:val="0070C0"/>
          <w:sz w:val="20"/>
        </w:rPr>
        <w:t xml:space="preserve"> overall predictive model and form</w:t>
      </w:r>
      <w:r w:rsidR="000E0BE2" w:rsidRPr="007F6BD7">
        <w:rPr>
          <w:bCs/>
          <w:color w:val="0070C0"/>
          <w:sz w:val="20"/>
        </w:rPr>
        <w:t>s</w:t>
      </w:r>
      <w:r w:rsidRPr="007F6BD7">
        <w:rPr>
          <w:bCs/>
          <w:color w:val="0070C0"/>
          <w:sz w:val="20"/>
        </w:rPr>
        <w:t xml:space="preserve"> a significant component of a complete agent history.</w:t>
      </w:r>
    </w:p>
    <w:p w14:paraId="5D36DB23" w14:textId="77777777" w:rsidR="00B44F41" w:rsidRDefault="00B44F41" w:rsidP="006111A2">
      <w:pPr>
        <w:rPr>
          <w:bCs/>
        </w:rPr>
      </w:pPr>
    </w:p>
    <w:p w14:paraId="5D36DB24" w14:textId="77777777" w:rsidR="00B44F41" w:rsidRDefault="000C1762">
      <w:pPr>
        <w:pStyle w:val="Heading2"/>
        <w:pBdr>
          <w:top w:val="single" w:sz="24" w:space="1" w:color="auto"/>
        </w:pBdr>
        <w:rPr>
          <w:b w:val="0"/>
          <w:bCs w:val="0"/>
          <w:sz w:val="36"/>
        </w:rPr>
      </w:pPr>
      <w:bookmarkStart w:id="21" w:name="_Toc41900948"/>
      <w:bookmarkStart w:id="22" w:name="_Toc447017002"/>
      <w:r>
        <w:rPr>
          <w:b w:val="0"/>
          <w:bCs w:val="0"/>
          <w:sz w:val="36"/>
        </w:rPr>
        <w:t xml:space="preserve">Data </w:t>
      </w:r>
      <w:r w:rsidR="00B44F41">
        <w:rPr>
          <w:b w:val="0"/>
          <w:bCs w:val="0"/>
          <w:sz w:val="36"/>
        </w:rPr>
        <w:t>Requirements</w:t>
      </w:r>
      <w:bookmarkEnd w:id="21"/>
      <w:bookmarkEnd w:id="22"/>
    </w:p>
    <w:p w14:paraId="5D36DB25" w14:textId="77777777" w:rsidR="00B44F41" w:rsidRDefault="00B44F41">
      <w:pPr>
        <w:pStyle w:val="Heading6"/>
        <w:rPr>
          <w:b w:val="0"/>
          <w:bCs/>
          <w:sz w:val="24"/>
        </w:rPr>
      </w:pPr>
    </w:p>
    <w:p w14:paraId="5D36DB26" w14:textId="77777777" w:rsidR="00DB60D2" w:rsidRDefault="0041336F" w:rsidP="00DB60D2">
      <w:pPr>
        <w:pStyle w:val="Caption"/>
        <w:keepNext/>
        <w:numPr>
          <w:ilvl w:val="0"/>
          <w:numId w:val="48"/>
        </w:numPr>
        <w:rPr>
          <w:b w:val="0"/>
          <w:bCs w:val="0"/>
          <w:color w:val="0070C0"/>
        </w:rPr>
      </w:pPr>
      <w:r>
        <w:rPr>
          <w:b w:val="0"/>
          <w:sz w:val="24"/>
        </w:rPr>
        <w:t>Summary</w:t>
      </w:r>
      <w:r w:rsidR="00556300">
        <w:rPr>
          <w:b w:val="0"/>
          <w:sz w:val="24"/>
        </w:rPr>
        <w:t xml:space="preserve"> / Sources</w:t>
      </w:r>
      <w:r w:rsidR="00871AB9" w:rsidRPr="00871AB9">
        <w:rPr>
          <w:sz w:val="24"/>
        </w:rPr>
        <w:br/>
      </w:r>
      <w:r w:rsidR="00871AB9" w:rsidRPr="004A2624">
        <w:rPr>
          <w:color w:val="0000FF"/>
        </w:rPr>
        <w:br/>
      </w:r>
      <w:r w:rsidR="00B44F41" w:rsidRPr="007F6BD7">
        <w:rPr>
          <w:b w:val="0"/>
          <w:color w:val="0070C0"/>
        </w:rPr>
        <w:t xml:space="preserve">Based on the </w:t>
      </w:r>
      <w:r w:rsidR="00F2039F" w:rsidRPr="007F6BD7">
        <w:rPr>
          <w:b w:val="0"/>
          <w:color w:val="0070C0"/>
        </w:rPr>
        <w:t xml:space="preserve">above </w:t>
      </w:r>
      <w:r w:rsidR="00B44F41" w:rsidRPr="007F6BD7">
        <w:rPr>
          <w:b w:val="0"/>
          <w:color w:val="0070C0"/>
        </w:rPr>
        <w:t>Analysis Requirements</w:t>
      </w:r>
      <w:r w:rsidR="00F2039F" w:rsidRPr="007F6BD7">
        <w:rPr>
          <w:b w:val="0"/>
          <w:color w:val="0070C0"/>
        </w:rPr>
        <w:t>,</w:t>
      </w:r>
      <w:r w:rsidR="00B44F41" w:rsidRPr="007F6BD7">
        <w:rPr>
          <w:b w:val="0"/>
          <w:color w:val="0070C0"/>
        </w:rPr>
        <w:t xml:space="preserve"> </w:t>
      </w:r>
      <w:r w:rsidR="007844FF" w:rsidRPr="007F6BD7">
        <w:rPr>
          <w:b w:val="0"/>
          <w:color w:val="0070C0"/>
        </w:rPr>
        <w:t>operational performance data is needed at the agent level from the Cisco and Avaya ACD systems.</w:t>
      </w:r>
      <w:r w:rsidR="004A2624" w:rsidRPr="007F6BD7">
        <w:rPr>
          <w:b w:val="0"/>
          <w:bCs w:val="0"/>
          <w:color w:val="0070C0"/>
        </w:rPr>
        <w:t xml:space="preserve"> </w:t>
      </w:r>
    </w:p>
    <w:p w14:paraId="5D36DB27" w14:textId="77777777" w:rsidR="00DB60D2" w:rsidRDefault="00DB60D2" w:rsidP="00DB60D2">
      <w:pPr>
        <w:pStyle w:val="Caption"/>
        <w:keepNext/>
        <w:ind w:left="720"/>
        <w:rPr>
          <w:b w:val="0"/>
          <w:sz w:val="24"/>
        </w:rPr>
      </w:pPr>
    </w:p>
    <w:p w14:paraId="5D36DB28" w14:textId="77777777" w:rsidR="00DB60D2" w:rsidRDefault="00DB60D2" w:rsidP="00DB60D2">
      <w:pPr>
        <w:pStyle w:val="Caption"/>
        <w:keepNext/>
        <w:ind w:left="720"/>
        <w:rPr>
          <w:b w:val="0"/>
          <w:bCs w:val="0"/>
          <w:color w:val="0070C0"/>
        </w:rPr>
      </w:pPr>
      <w:r>
        <w:rPr>
          <w:b w:val="0"/>
          <w:bCs w:val="0"/>
          <w:color w:val="0070C0"/>
        </w:rPr>
        <w:t xml:space="preserve">A configurable code base is required for each system to produce </w:t>
      </w:r>
      <w:r w:rsidR="0041336F">
        <w:rPr>
          <w:b w:val="0"/>
          <w:bCs w:val="0"/>
          <w:color w:val="0070C0"/>
        </w:rPr>
        <w:t>a</w:t>
      </w:r>
      <w:r w:rsidR="000435C5">
        <w:rPr>
          <w:b w:val="0"/>
          <w:bCs w:val="0"/>
          <w:color w:val="0070C0"/>
        </w:rPr>
        <w:t xml:space="preserve">n </w:t>
      </w:r>
      <w:r w:rsidR="0041336F">
        <w:rPr>
          <w:b w:val="0"/>
          <w:bCs w:val="0"/>
          <w:color w:val="0070C0"/>
        </w:rPr>
        <w:t>extract with daily agent</w:t>
      </w:r>
      <w:r w:rsidR="000435C5">
        <w:rPr>
          <w:b w:val="0"/>
          <w:bCs w:val="0"/>
          <w:color w:val="0070C0"/>
        </w:rPr>
        <w:t>-level</w:t>
      </w:r>
      <w:r w:rsidR="0041336F">
        <w:rPr>
          <w:b w:val="0"/>
          <w:bCs w:val="0"/>
          <w:color w:val="0070C0"/>
        </w:rPr>
        <w:t xml:space="preserve"> ACD data for a defined date range (start date – end date).</w:t>
      </w:r>
    </w:p>
    <w:p w14:paraId="5D36DB29" w14:textId="77777777" w:rsidR="00DB60D2" w:rsidRPr="00DB60D2" w:rsidRDefault="00DB60D2" w:rsidP="0041336F">
      <w:pPr>
        <w:pStyle w:val="Caption"/>
        <w:keepNext/>
        <w:rPr>
          <w:b w:val="0"/>
          <w:bCs w:val="0"/>
          <w:color w:val="0070C0"/>
        </w:rPr>
      </w:pPr>
    </w:p>
    <w:p w14:paraId="5D36DB2A" w14:textId="77777777" w:rsidR="0041336F" w:rsidRDefault="0041336F" w:rsidP="00DB60D2">
      <w:pPr>
        <w:pStyle w:val="Caption"/>
        <w:keepNext/>
        <w:ind w:left="720"/>
        <w:rPr>
          <w:b w:val="0"/>
          <w:color w:val="0070C0"/>
        </w:rPr>
      </w:pPr>
      <w:r>
        <w:rPr>
          <w:b w:val="0"/>
          <w:color w:val="0070C0"/>
        </w:rPr>
        <w:t xml:space="preserve">The configuration needed for this code base will </w:t>
      </w:r>
      <w:r w:rsidR="000435C5">
        <w:rPr>
          <w:b w:val="0"/>
          <w:color w:val="0070C0"/>
        </w:rPr>
        <w:t>require</w:t>
      </w:r>
      <w:r>
        <w:rPr>
          <w:b w:val="0"/>
          <w:color w:val="0070C0"/>
        </w:rPr>
        <w:t xml:space="preserve"> a solution to accommodate project and system-specific filters as well as custom code mappings. </w:t>
      </w:r>
    </w:p>
    <w:p w14:paraId="5D36DB2B" w14:textId="77777777" w:rsidR="0041336F" w:rsidRDefault="0041336F" w:rsidP="00DB60D2">
      <w:pPr>
        <w:pStyle w:val="Caption"/>
        <w:keepNext/>
        <w:ind w:left="720"/>
        <w:rPr>
          <w:b w:val="0"/>
          <w:color w:val="0070C0"/>
        </w:rPr>
      </w:pPr>
    </w:p>
    <w:p w14:paraId="5D36DB2C" w14:textId="77777777" w:rsidR="00DB60D2" w:rsidRPr="00DB60D2" w:rsidRDefault="00DB60D2" w:rsidP="00DB60D2">
      <w:pPr>
        <w:pStyle w:val="Caption"/>
        <w:keepNext/>
        <w:ind w:left="720"/>
        <w:rPr>
          <w:b w:val="0"/>
          <w:bCs w:val="0"/>
          <w:color w:val="0070C0"/>
        </w:rPr>
      </w:pPr>
      <w:r>
        <w:rPr>
          <w:b w:val="0"/>
          <w:color w:val="0070C0"/>
        </w:rPr>
        <w:t>A document describing configuration parameters used to deploy this code base to an individual proj</w:t>
      </w:r>
      <w:r>
        <w:rPr>
          <w:b w:val="0"/>
          <w:bCs w:val="0"/>
          <w:color w:val="0070C0"/>
        </w:rPr>
        <w:t>ect is required, and must include details to facilitate a project making changes to the base code to address appropriate mappings to queues or system codes.</w:t>
      </w:r>
    </w:p>
    <w:p w14:paraId="5D36DB2D" w14:textId="77777777" w:rsidR="00D95A29" w:rsidRPr="00D95A29" w:rsidRDefault="00D95A29" w:rsidP="00DB60D2">
      <w:pPr>
        <w:pStyle w:val="Caption"/>
        <w:keepNext/>
      </w:pPr>
    </w:p>
    <w:p w14:paraId="5D36DB2E" w14:textId="77777777" w:rsidR="007844FF" w:rsidRPr="007844FF" w:rsidRDefault="00D95A29" w:rsidP="00D95A29">
      <w:pPr>
        <w:pStyle w:val="Caption"/>
        <w:keepNext/>
        <w:numPr>
          <w:ilvl w:val="0"/>
          <w:numId w:val="48"/>
        </w:numPr>
        <w:rPr>
          <w:b w:val="0"/>
        </w:rPr>
      </w:pPr>
      <w:r w:rsidRPr="00D95A29">
        <w:rPr>
          <w:b w:val="0"/>
          <w:sz w:val="24"/>
        </w:rPr>
        <w:t>Standards</w:t>
      </w:r>
      <w:r w:rsidRPr="00D95A29">
        <w:rPr>
          <w:b w:val="0"/>
          <w:sz w:val="24"/>
        </w:rPr>
        <w:br/>
      </w:r>
    </w:p>
    <w:p w14:paraId="5D36DB2F" w14:textId="77777777" w:rsidR="007844FF" w:rsidRPr="007F6BD7" w:rsidRDefault="007844FF" w:rsidP="007844FF">
      <w:pPr>
        <w:pStyle w:val="Caption"/>
        <w:keepNext/>
        <w:ind w:left="720"/>
        <w:rPr>
          <w:b w:val="0"/>
          <w:color w:val="0070C0"/>
        </w:rPr>
      </w:pPr>
      <w:r w:rsidRPr="007F6BD7">
        <w:rPr>
          <w:b w:val="0"/>
          <w:color w:val="0070C0"/>
        </w:rPr>
        <w:t>Data from these systems will require standardization to co</w:t>
      </w:r>
      <w:r w:rsidR="0095545F">
        <w:rPr>
          <w:b w:val="0"/>
          <w:color w:val="0070C0"/>
        </w:rPr>
        <w:t xml:space="preserve">mmon attributes, with attribute definitions and standard mappings for each ACD source </w:t>
      </w:r>
      <w:r w:rsidR="00C1098D" w:rsidRPr="007F6BD7">
        <w:rPr>
          <w:b w:val="0"/>
          <w:color w:val="0070C0"/>
        </w:rPr>
        <w:t xml:space="preserve">identified </w:t>
      </w:r>
      <w:r w:rsidR="0095545F">
        <w:rPr>
          <w:b w:val="0"/>
          <w:color w:val="0070C0"/>
        </w:rPr>
        <w:t>and tracked in</w:t>
      </w:r>
      <w:r w:rsidRPr="007F6BD7">
        <w:rPr>
          <w:b w:val="0"/>
          <w:color w:val="0070C0"/>
        </w:rPr>
        <w:t xml:space="preserve"> the mapping document included in Appendix A. </w:t>
      </w:r>
    </w:p>
    <w:p w14:paraId="5D36DB30" w14:textId="77777777" w:rsidR="007844FF" w:rsidRPr="007F6BD7" w:rsidRDefault="007844FF" w:rsidP="007844FF">
      <w:pPr>
        <w:rPr>
          <w:color w:val="0070C0"/>
        </w:rPr>
      </w:pPr>
    </w:p>
    <w:p w14:paraId="5D36DB31" w14:textId="77777777" w:rsidR="00871AB9" w:rsidRPr="007844FF" w:rsidRDefault="007844FF" w:rsidP="007844FF">
      <w:pPr>
        <w:pStyle w:val="Caption"/>
        <w:keepNext/>
        <w:ind w:left="720"/>
        <w:rPr>
          <w:b w:val="0"/>
          <w:color w:val="0000FF"/>
        </w:rPr>
      </w:pPr>
      <w:r w:rsidRPr="007F6BD7">
        <w:rPr>
          <w:b w:val="0"/>
          <w:color w:val="0070C0"/>
        </w:rPr>
        <w:t xml:space="preserve">Data from these systems will also require specific </w:t>
      </w:r>
      <w:r w:rsidR="0095545F">
        <w:rPr>
          <w:b w:val="0"/>
          <w:color w:val="0070C0"/>
        </w:rPr>
        <w:t>code</w:t>
      </w:r>
      <w:r w:rsidRPr="007F6BD7">
        <w:rPr>
          <w:b w:val="0"/>
          <w:color w:val="0070C0"/>
        </w:rPr>
        <w:t xml:space="preserve"> mapping of “queues” and “aux codes” for each individual project and system to standard attributes.   Attributes requiring mapping and a template for recording specific project mappings is included in th</w:t>
      </w:r>
      <w:r w:rsidR="0095545F">
        <w:rPr>
          <w:b w:val="0"/>
          <w:color w:val="0070C0"/>
        </w:rPr>
        <w:t>e mapping document in Appendix B</w:t>
      </w:r>
      <w:r w:rsidRPr="007F6BD7">
        <w:rPr>
          <w:b w:val="0"/>
          <w:color w:val="0070C0"/>
        </w:rPr>
        <w:t>.</w:t>
      </w:r>
      <w:r w:rsidR="004A2624" w:rsidRPr="000C1762">
        <w:rPr>
          <w:b w:val="0"/>
          <w:color w:val="0000FF"/>
        </w:rPr>
        <w:br/>
      </w:r>
    </w:p>
    <w:p w14:paraId="5D36DB32" w14:textId="77777777" w:rsidR="008E3417" w:rsidRDefault="008E3417">
      <w:pPr>
        <w:rPr>
          <w:bCs/>
        </w:rPr>
      </w:pPr>
      <w:r>
        <w:rPr>
          <w:bCs/>
        </w:rPr>
        <w:br w:type="page"/>
      </w:r>
    </w:p>
    <w:p w14:paraId="5D36DB33" w14:textId="77777777" w:rsidR="00D524C2" w:rsidRPr="00D524C2" w:rsidRDefault="007844FF" w:rsidP="00F037F5">
      <w:pPr>
        <w:numPr>
          <w:ilvl w:val="0"/>
          <w:numId w:val="48"/>
        </w:numPr>
        <w:rPr>
          <w:bCs/>
          <w:sz w:val="20"/>
        </w:rPr>
      </w:pPr>
      <w:r>
        <w:rPr>
          <w:bCs/>
        </w:rPr>
        <w:t xml:space="preserve">Data Flow </w:t>
      </w:r>
      <w:r w:rsidR="00871AB9" w:rsidRPr="00871AB9">
        <w:rPr>
          <w:bCs/>
        </w:rPr>
        <w:t xml:space="preserve">Mapping:  Source to End </w:t>
      </w:r>
      <w:r w:rsidR="00871AB9" w:rsidRPr="00871AB9">
        <w:rPr>
          <w:bCs/>
          <w:sz w:val="20"/>
        </w:rPr>
        <w:br/>
      </w:r>
      <w:r w:rsidR="00871AB9" w:rsidRPr="00871AB9">
        <w:rPr>
          <w:bCs/>
          <w:sz w:val="20"/>
        </w:rPr>
        <w:br/>
      </w:r>
      <w:r w:rsidRPr="00EA26D1">
        <w:rPr>
          <w:bCs/>
          <w:color w:val="0070C0"/>
          <w:sz w:val="20"/>
        </w:rPr>
        <w:t xml:space="preserve">The data collected from the Cisco and Avaya ACD systems will </w:t>
      </w:r>
      <w:r w:rsidR="006A5F4E" w:rsidRPr="00EA26D1">
        <w:rPr>
          <w:bCs/>
          <w:color w:val="0070C0"/>
          <w:sz w:val="20"/>
        </w:rPr>
        <w:t>be required t</w:t>
      </w:r>
      <w:r w:rsidRPr="00EA26D1">
        <w:rPr>
          <w:bCs/>
          <w:color w:val="0070C0"/>
          <w:sz w:val="20"/>
        </w:rPr>
        <w:t xml:space="preserve">o support integration with other HR and Scheduling systems. </w:t>
      </w:r>
      <w:r w:rsidR="00267AC0" w:rsidRPr="00EA26D1">
        <w:rPr>
          <w:bCs/>
          <w:color w:val="0070C0"/>
          <w:sz w:val="20"/>
        </w:rPr>
        <w:t xml:space="preserve">While data will largely be delivered independently </w:t>
      </w:r>
      <w:r w:rsidR="006A2697">
        <w:rPr>
          <w:bCs/>
          <w:color w:val="0070C0"/>
          <w:sz w:val="20"/>
        </w:rPr>
        <w:t>by</w:t>
      </w:r>
      <w:r w:rsidR="006A5F4E" w:rsidRPr="00EA26D1">
        <w:rPr>
          <w:bCs/>
          <w:color w:val="0070C0"/>
          <w:sz w:val="20"/>
        </w:rPr>
        <w:t xml:space="preserve"> source, specific </w:t>
      </w:r>
      <w:r w:rsidR="00267AC0" w:rsidRPr="00EA26D1">
        <w:rPr>
          <w:bCs/>
          <w:color w:val="0070C0"/>
          <w:sz w:val="20"/>
        </w:rPr>
        <w:t>mappings and stand</w:t>
      </w:r>
      <w:r w:rsidR="006A5F4E" w:rsidRPr="00EA26D1">
        <w:rPr>
          <w:bCs/>
          <w:color w:val="0070C0"/>
          <w:sz w:val="20"/>
        </w:rPr>
        <w:t>ards for each source are</w:t>
      </w:r>
      <w:r w:rsidR="00267AC0" w:rsidRPr="00EA26D1">
        <w:rPr>
          <w:bCs/>
          <w:color w:val="0070C0"/>
          <w:sz w:val="20"/>
        </w:rPr>
        <w:t xml:space="preserve"> defined to facilitate subsequent integration by AnswerOn.</w:t>
      </w:r>
    </w:p>
    <w:p w14:paraId="5D36DB34" w14:textId="77777777" w:rsidR="00D524C2" w:rsidRPr="00D524C2" w:rsidRDefault="00D524C2" w:rsidP="00D524C2">
      <w:pPr>
        <w:ind w:left="720"/>
        <w:rPr>
          <w:bCs/>
          <w:sz w:val="20"/>
        </w:rPr>
      </w:pPr>
    </w:p>
    <w:p w14:paraId="5D36DB35" w14:textId="77777777" w:rsidR="00F037F5" w:rsidRPr="00F037F5" w:rsidRDefault="0095545F" w:rsidP="007844FF">
      <w:pPr>
        <w:ind w:left="720"/>
        <w:rPr>
          <w:bCs/>
          <w:sz w:val="20"/>
        </w:rPr>
      </w:pPr>
      <w:r>
        <w:object w:dxaOrig="10006" w:dyaOrig="13846" w14:anchorId="5D36D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39.25pt" o:ole="">
            <v:imagedata r:id="rId11" o:title=""/>
          </v:shape>
          <o:OLEObject Type="Embed" ProgID="Visio.Drawing.15" ShapeID="_x0000_i1025" DrawAspect="Content" ObjectID="_1521962792" r:id="rId12"/>
        </w:object>
      </w:r>
      <w:r w:rsidR="00F037F5">
        <w:rPr>
          <w:bCs/>
          <w:color w:val="0000FF"/>
          <w:sz w:val="20"/>
        </w:rPr>
        <w:br/>
      </w:r>
    </w:p>
    <w:p w14:paraId="5D36DB36" w14:textId="77777777" w:rsidR="008E3417" w:rsidRDefault="008E3417"/>
    <w:p w14:paraId="5D36DB37" w14:textId="77777777" w:rsidR="00874A57" w:rsidRPr="00874A57" w:rsidRDefault="00B44F41" w:rsidP="00874A57">
      <w:pPr>
        <w:numPr>
          <w:ilvl w:val="0"/>
          <w:numId w:val="48"/>
        </w:numPr>
        <w:rPr>
          <w:bCs/>
          <w:sz w:val="20"/>
        </w:rPr>
      </w:pPr>
      <w:r>
        <w:t>History</w:t>
      </w:r>
      <w:r w:rsidR="00871AB9" w:rsidRPr="00874A57">
        <w:rPr>
          <w:bCs/>
          <w:sz w:val="20"/>
        </w:rPr>
        <w:br/>
      </w:r>
    </w:p>
    <w:p w14:paraId="5D36DB38" w14:textId="77777777" w:rsidR="00874A57" w:rsidRPr="00EA26D1" w:rsidRDefault="00874A57" w:rsidP="00874A57">
      <w:pPr>
        <w:ind w:left="720"/>
        <w:rPr>
          <w:color w:val="0070C0"/>
          <w:sz w:val="20"/>
        </w:rPr>
      </w:pPr>
      <w:r w:rsidRPr="00EA26D1">
        <w:rPr>
          <w:color w:val="0070C0"/>
          <w:sz w:val="20"/>
        </w:rPr>
        <w:t>Historical data will be required of new projects being on</w:t>
      </w:r>
      <w:r w:rsidR="00497663" w:rsidRPr="00EA26D1">
        <w:rPr>
          <w:color w:val="0070C0"/>
          <w:sz w:val="20"/>
        </w:rPr>
        <w:t>-</w:t>
      </w:r>
      <w:r w:rsidRPr="00EA26D1">
        <w:rPr>
          <w:color w:val="0070C0"/>
          <w:sz w:val="20"/>
        </w:rPr>
        <w:t>boarded into the initiative.  The initial historical data volume is 6 months of daily agent-level performance and operational data.</w:t>
      </w:r>
    </w:p>
    <w:p w14:paraId="5D36DB39" w14:textId="77777777" w:rsidR="00874A57" w:rsidRPr="00EA26D1" w:rsidRDefault="00874A57" w:rsidP="00874A57">
      <w:pPr>
        <w:ind w:left="720"/>
        <w:rPr>
          <w:color w:val="0070C0"/>
          <w:sz w:val="20"/>
        </w:rPr>
      </w:pPr>
    </w:p>
    <w:p w14:paraId="5D36DB3A" w14:textId="77777777" w:rsidR="00874A57" w:rsidRPr="00EA26D1" w:rsidRDefault="00874A57" w:rsidP="00874A57">
      <w:pPr>
        <w:ind w:left="720"/>
        <w:rPr>
          <w:color w:val="0070C0"/>
          <w:sz w:val="20"/>
        </w:rPr>
      </w:pPr>
      <w:r w:rsidRPr="00EA26D1">
        <w:rPr>
          <w:color w:val="0070C0"/>
          <w:sz w:val="20"/>
        </w:rPr>
        <w:t>Regular “ongoing” analytical processing will require 1 month of daily agent-level performance and operational data delivered monthly.</w:t>
      </w:r>
    </w:p>
    <w:p w14:paraId="5D36DB3B" w14:textId="77777777" w:rsidR="00874A57" w:rsidRPr="00EA26D1" w:rsidRDefault="00874A57" w:rsidP="00874A57">
      <w:pPr>
        <w:ind w:left="720"/>
        <w:rPr>
          <w:color w:val="0070C0"/>
          <w:sz w:val="20"/>
        </w:rPr>
      </w:pPr>
    </w:p>
    <w:p w14:paraId="5D36DB3C" w14:textId="77777777" w:rsidR="00874A57" w:rsidRPr="00EA26D1" w:rsidRDefault="00874A57" w:rsidP="00874A57">
      <w:pPr>
        <w:ind w:left="720"/>
        <w:rPr>
          <w:color w:val="0070C0"/>
          <w:sz w:val="20"/>
        </w:rPr>
      </w:pPr>
      <w:r w:rsidRPr="00EA26D1">
        <w:rPr>
          <w:color w:val="0070C0"/>
          <w:sz w:val="20"/>
        </w:rPr>
        <w:t>No historical data collection following regular monthly reporting is required.</w:t>
      </w:r>
    </w:p>
    <w:p w14:paraId="5D36DB3D" w14:textId="77777777" w:rsidR="00874A57" w:rsidRPr="00EA26D1" w:rsidRDefault="00874A57" w:rsidP="00874A57">
      <w:pPr>
        <w:ind w:left="720"/>
        <w:rPr>
          <w:color w:val="0070C0"/>
          <w:sz w:val="20"/>
        </w:rPr>
      </w:pPr>
    </w:p>
    <w:p w14:paraId="5D36DB3E" w14:textId="77777777" w:rsidR="00F037F5" w:rsidRPr="00F037F5" w:rsidRDefault="00874A57" w:rsidP="00874A57">
      <w:pPr>
        <w:ind w:left="720"/>
        <w:rPr>
          <w:bCs/>
          <w:sz w:val="20"/>
        </w:rPr>
      </w:pPr>
      <w:r w:rsidRPr="00EA26D1">
        <w:rPr>
          <w:color w:val="0070C0"/>
          <w:sz w:val="20"/>
        </w:rPr>
        <w:t>As defined in Standards (above), mappings per project must be maintained with changes tracked as new mappings and operational gaps with unmatched data are identified.</w:t>
      </w:r>
      <w:r w:rsidR="00F037F5">
        <w:rPr>
          <w:color w:val="0000FF"/>
          <w:sz w:val="20"/>
        </w:rPr>
        <w:br/>
      </w:r>
      <w:r w:rsidR="00F037F5">
        <w:rPr>
          <w:bCs/>
          <w:sz w:val="20"/>
        </w:rPr>
        <w:br/>
      </w:r>
    </w:p>
    <w:p w14:paraId="5D36DB3F" w14:textId="77777777" w:rsidR="00874A57" w:rsidRPr="00874A57" w:rsidRDefault="00B44F41" w:rsidP="00874A57">
      <w:pPr>
        <w:numPr>
          <w:ilvl w:val="0"/>
          <w:numId w:val="48"/>
        </w:numPr>
        <w:rPr>
          <w:bCs/>
          <w:sz w:val="20"/>
        </w:rPr>
      </w:pPr>
      <w:r>
        <w:t>Quality Requirements</w:t>
      </w:r>
      <w:r w:rsidR="00874A57">
        <w:br/>
      </w:r>
    </w:p>
    <w:p w14:paraId="5D36DB40" w14:textId="77777777" w:rsidR="007C0FD6" w:rsidRPr="00EA26D1" w:rsidRDefault="007C0FD6" w:rsidP="00874A57">
      <w:pPr>
        <w:ind w:left="720"/>
        <w:rPr>
          <w:color w:val="0070C0"/>
          <w:sz w:val="20"/>
        </w:rPr>
      </w:pPr>
      <w:r w:rsidRPr="00EA26D1">
        <w:rPr>
          <w:color w:val="0070C0"/>
          <w:sz w:val="20"/>
        </w:rPr>
        <w:t>Monthly data should be final, with any totals or internal system processing completed before activity is aggregated or data is provided.</w:t>
      </w:r>
    </w:p>
    <w:p w14:paraId="5D36DB41" w14:textId="77777777" w:rsidR="00497663" w:rsidRPr="00EA26D1" w:rsidRDefault="00497663" w:rsidP="00C6088A">
      <w:pPr>
        <w:rPr>
          <w:color w:val="0070C0"/>
          <w:sz w:val="20"/>
        </w:rPr>
      </w:pPr>
    </w:p>
    <w:p w14:paraId="5D36DB42" w14:textId="77777777" w:rsidR="00497663" w:rsidRPr="00EA26D1" w:rsidRDefault="00497663" w:rsidP="00874A57">
      <w:pPr>
        <w:ind w:left="720"/>
        <w:rPr>
          <w:color w:val="0070C0"/>
          <w:sz w:val="20"/>
        </w:rPr>
      </w:pPr>
      <w:r w:rsidRPr="00EA26D1">
        <w:rPr>
          <w:color w:val="0070C0"/>
          <w:sz w:val="20"/>
        </w:rPr>
        <w:t>All agent records should be included from the ACD system when at least one call is attributed or non-zero logged-in time is recorded.</w:t>
      </w:r>
    </w:p>
    <w:p w14:paraId="5D36DB43" w14:textId="77777777" w:rsidR="00497663" w:rsidRPr="00EA26D1" w:rsidRDefault="00497663" w:rsidP="00874A57">
      <w:pPr>
        <w:ind w:left="720"/>
        <w:rPr>
          <w:color w:val="0070C0"/>
          <w:sz w:val="20"/>
        </w:rPr>
      </w:pPr>
    </w:p>
    <w:p w14:paraId="5D36DB44" w14:textId="77777777" w:rsidR="00497663" w:rsidRPr="00EA26D1" w:rsidRDefault="00971BD8" w:rsidP="00874A57">
      <w:pPr>
        <w:ind w:left="720"/>
        <w:rPr>
          <w:color w:val="0070C0"/>
          <w:sz w:val="20"/>
        </w:rPr>
      </w:pPr>
      <w:r w:rsidRPr="00EA26D1">
        <w:rPr>
          <w:color w:val="0070C0"/>
          <w:sz w:val="20"/>
        </w:rPr>
        <w:t>Where agent records are included but an attribute cannot be calculated due to a lack of data, a NULL value should be included.  Agent I</w:t>
      </w:r>
      <w:r w:rsidR="00C76B07">
        <w:rPr>
          <w:color w:val="0070C0"/>
          <w:sz w:val="20"/>
        </w:rPr>
        <w:t>D attributes should be included.</w:t>
      </w:r>
    </w:p>
    <w:p w14:paraId="5D36DB45" w14:textId="77777777" w:rsidR="00971BD8" w:rsidRPr="00EA26D1" w:rsidRDefault="00971BD8" w:rsidP="00874A57">
      <w:pPr>
        <w:ind w:left="720"/>
        <w:rPr>
          <w:color w:val="0070C0"/>
          <w:sz w:val="20"/>
        </w:rPr>
      </w:pPr>
    </w:p>
    <w:p w14:paraId="5D36DB46" w14:textId="77777777" w:rsidR="00971BD8" w:rsidRPr="00EA26D1" w:rsidRDefault="00C6088A" w:rsidP="00874A57">
      <w:pPr>
        <w:ind w:left="720"/>
        <w:rPr>
          <w:color w:val="0070C0"/>
          <w:sz w:val="20"/>
        </w:rPr>
      </w:pPr>
      <w:r w:rsidRPr="00EA26D1">
        <w:rPr>
          <w:color w:val="0070C0"/>
          <w:sz w:val="20"/>
        </w:rPr>
        <w:t>Where a mapping does not exist, logic should return a (-1) or other distinguishing value for the attribute to indicate a mapping error or missing mapped value.</w:t>
      </w:r>
    </w:p>
    <w:p w14:paraId="5D36DB47" w14:textId="77777777" w:rsidR="00C6088A" w:rsidRPr="00EA26D1" w:rsidRDefault="00C6088A" w:rsidP="00874A57">
      <w:pPr>
        <w:ind w:left="720"/>
        <w:rPr>
          <w:color w:val="0070C0"/>
          <w:sz w:val="20"/>
        </w:rPr>
      </w:pPr>
    </w:p>
    <w:p w14:paraId="5D36DB48" w14:textId="77777777" w:rsidR="00C6088A" w:rsidRDefault="00C6088A" w:rsidP="00874A57">
      <w:pPr>
        <w:ind w:left="720"/>
        <w:rPr>
          <w:color w:val="0070C0"/>
          <w:sz w:val="20"/>
        </w:rPr>
      </w:pPr>
      <w:r w:rsidRPr="00EA26D1">
        <w:rPr>
          <w:color w:val="0070C0"/>
          <w:sz w:val="20"/>
        </w:rPr>
        <w:t>Where a calculation returns an error, logic should return a (-2) or other distinguishing value for the attribute to indicate a calculation error.</w:t>
      </w:r>
    </w:p>
    <w:p w14:paraId="5D36DB49" w14:textId="77777777" w:rsidR="002C129F" w:rsidRDefault="002C129F" w:rsidP="00874A57">
      <w:pPr>
        <w:ind w:left="720"/>
        <w:rPr>
          <w:color w:val="0070C0"/>
          <w:sz w:val="20"/>
        </w:rPr>
      </w:pPr>
    </w:p>
    <w:p w14:paraId="5D36DB4A" w14:textId="77777777" w:rsidR="002C129F" w:rsidRPr="00EA26D1" w:rsidRDefault="002C129F" w:rsidP="00874A57">
      <w:pPr>
        <w:ind w:left="720"/>
        <w:rPr>
          <w:color w:val="0070C0"/>
          <w:sz w:val="20"/>
        </w:rPr>
      </w:pPr>
      <w:r>
        <w:rPr>
          <w:color w:val="0070C0"/>
          <w:sz w:val="20"/>
        </w:rPr>
        <w:t>Calculations should be naturally consistent and internally balance, i.e. agent talk time cannot exceed total agent logged in time.</w:t>
      </w:r>
    </w:p>
    <w:p w14:paraId="5D36DB4B" w14:textId="77777777" w:rsidR="00F037F5" w:rsidRPr="00874A57" w:rsidRDefault="00F037F5" w:rsidP="007C0FD6">
      <w:pPr>
        <w:rPr>
          <w:bCs/>
          <w:sz w:val="20"/>
        </w:rPr>
      </w:pPr>
      <w:r w:rsidRPr="00874A57">
        <w:rPr>
          <w:color w:val="0000FF"/>
          <w:sz w:val="20"/>
        </w:rPr>
        <w:br/>
      </w:r>
    </w:p>
    <w:p w14:paraId="5D36DB4C" w14:textId="77777777" w:rsidR="00971BD8" w:rsidRPr="00EA26D1" w:rsidRDefault="00B44F41" w:rsidP="00F037F5">
      <w:pPr>
        <w:numPr>
          <w:ilvl w:val="0"/>
          <w:numId w:val="48"/>
        </w:numPr>
        <w:rPr>
          <w:bCs/>
          <w:color w:val="0070C0"/>
          <w:sz w:val="20"/>
        </w:rPr>
      </w:pPr>
      <w:r>
        <w:t>Reconciliation Requirements</w:t>
      </w:r>
      <w:r w:rsidR="00871AB9">
        <w:br/>
      </w:r>
      <w:r w:rsidR="00871AB9">
        <w:br/>
      </w:r>
      <w:r w:rsidR="007C0FD6" w:rsidRPr="00EA26D1">
        <w:rPr>
          <w:color w:val="0070C0"/>
          <w:sz w:val="20"/>
        </w:rPr>
        <w:t>A historical pull of prior monthly data (following a regular monthly submission) should match submitted data, with regular monthly data representing final states and totals per agent and day.</w:t>
      </w:r>
    </w:p>
    <w:p w14:paraId="5D36DB4D" w14:textId="77777777" w:rsidR="00971BD8" w:rsidRPr="00EA26D1" w:rsidRDefault="00971BD8" w:rsidP="00971BD8">
      <w:pPr>
        <w:pStyle w:val="ListParagraph"/>
        <w:rPr>
          <w:color w:val="0070C0"/>
          <w:sz w:val="20"/>
        </w:rPr>
      </w:pPr>
    </w:p>
    <w:p w14:paraId="5D36DB4E" w14:textId="77777777" w:rsidR="00971BD8" w:rsidRPr="00EA26D1" w:rsidRDefault="00971BD8" w:rsidP="00971BD8">
      <w:pPr>
        <w:pStyle w:val="ListParagraph"/>
        <w:rPr>
          <w:color w:val="0070C0"/>
          <w:sz w:val="20"/>
        </w:rPr>
      </w:pPr>
      <w:r w:rsidRPr="00EA26D1">
        <w:rPr>
          <w:color w:val="0070C0"/>
          <w:sz w:val="20"/>
        </w:rPr>
        <w:t>A unique key – or set of attributes to form a compound key – including a system business key - should be included with each record in the ACD dataset for traceability to the source data source or table.</w:t>
      </w:r>
    </w:p>
    <w:p w14:paraId="5D36DB4F" w14:textId="77777777" w:rsidR="00F037F5" w:rsidRPr="00F037F5" w:rsidRDefault="00F037F5" w:rsidP="00971BD8">
      <w:pPr>
        <w:ind w:left="720"/>
        <w:rPr>
          <w:bCs/>
          <w:sz w:val="20"/>
        </w:rPr>
      </w:pPr>
    </w:p>
    <w:p w14:paraId="5D36DB50" w14:textId="77777777" w:rsidR="00871AB9" w:rsidRPr="00F037F5" w:rsidRDefault="00871AB9" w:rsidP="00F037F5">
      <w:pPr>
        <w:numPr>
          <w:ilvl w:val="0"/>
          <w:numId w:val="48"/>
        </w:numPr>
        <w:rPr>
          <w:bCs/>
          <w:sz w:val="20"/>
        </w:rPr>
      </w:pPr>
      <w:r w:rsidRPr="00F037F5">
        <w:rPr>
          <w:bCs/>
        </w:rPr>
        <w:t>Retention and Archival Requirements</w:t>
      </w:r>
    </w:p>
    <w:p w14:paraId="5D36DB51" w14:textId="77777777" w:rsidR="00871AB9" w:rsidRDefault="00871AB9" w:rsidP="00354A32">
      <w:pPr>
        <w:rPr>
          <w:bCs/>
        </w:rPr>
      </w:pPr>
    </w:p>
    <w:p w14:paraId="5D36DB52" w14:textId="77777777" w:rsidR="00AC4CD4" w:rsidRPr="00EA26D1" w:rsidRDefault="008E3417" w:rsidP="005F3F19">
      <w:pPr>
        <w:pStyle w:val="ListParagraph"/>
        <w:rPr>
          <w:color w:val="0070C0"/>
          <w:sz w:val="20"/>
        </w:rPr>
      </w:pPr>
      <w:r w:rsidRPr="00EA26D1">
        <w:rPr>
          <w:color w:val="0070C0"/>
          <w:sz w:val="20"/>
        </w:rPr>
        <w:t>S</w:t>
      </w:r>
      <w:r w:rsidR="00AC4CD4" w:rsidRPr="00EA26D1">
        <w:rPr>
          <w:color w:val="0070C0"/>
          <w:sz w:val="20"/>
        </w:rPr>
        <w:t>pecific code mappings will be required</w:t>
      </w:r>
      <w:r w:rsidRPr="00EA26D1">
        <w:rPr>
          <w:color w:val="0070C0"/>
          <w:sz w:val="20"/>
        </w:rPr>
        <w:t xml:space="preserve"> to be maintained per system, either in the code directly or in data tables stored with system code.</w:t>
      </w:r>
      <w:r w:rsidR="00AC4CD4" w:rsidRPr="00EA26D1">
        <w:rPr>
          <w:color w:val="0070C0"/>
          <w:sz w:val="20"/>
        </w:rPr>
        <w:t xml:space="preserve"> </w:t>
      </w:r>
    </w:p>
    <w:p w14:paraId="5D36DB53" w14:textId="77777777" w:rsidR="00AC4CD4" w:rsidRPr="00EA26D1" w:rsidRDefault="00AC4CD4" w:rsidP="005F3F19">
      <w:pPr>
        <w:pStyle w:val="ListParagraph"/>
        <w:rPr>
          <w:color w:val="0070C0"/>
          <w:sz w:val="20"/>
        </w:rPr>
      </w:pPr>
    </w:p>
    <w:p w14:paraId="5D36DB54" w14:textId="77777777" w:rsidR="00B44F41" w:rsidRPr="009905C0" w:rsidRDefault="00AC4CD4" w:rsidP="009905C0">
      <w:pPr>
        <w:pStyle w:val="ListParagraph"/>
        <w:rPr>
          <w:color w:val="0070C0"/>
          <w:sz w:val="20"/>
        </w:rPr>
      </w:pPr>
      <w:r w:rsidRPr="00EA26D1">
        <w:rPr>
          <w:color w:val="0070C0"/>
          <w:sz w:val="20"/>
        </w:rPr>
        <w:t>Historical data r</w:t>
      </w:r>
      <w:r w:rsidR="005F3F19" w:rsidRPr="00EA26D1">
        <w:rPr>
          <w:color w:val="0070C0"/>
          <w:sz w:val="20"/>
        </w:rPr>
        <w:t>etention will be provided by the predictive analytics vendor, AnswerOn.</w:t>
      </w:r>
    </w:p>
    <w:p w14:paraId="5D36DB55" w14:textId="77777777" w:rsidR="009905C0" w:rsidRDefault="009905C0">
      <w:pPr>
        <w:rPr>
          <w:rFonts w:cs="Arial"/>
          <w:iCs/>
          <w:sz w:val="36"/>
          <w:szCs w:val="28"/>
        </w:rPr>
      </w:pPr>
      <w:bookmarkStart w:id="23" w:name="_Toc23248496"/>
      <w:r>
        <w:rPr>
          <w:b/>
          <w:bCs/>
          <w:sz w:val="36"/>
        </w:rPr>
        <w:br w:type="page"/>
      </w:r>
    </w:p>
    <w:p w14:paraId="5D36DB56" w14:textId="77777777" w:rsidR="00B44F41" w:rsidRDefault="00B44F41">
      <w:pPr>
        <w:pStyle w:val="Heading2"/>
        <w:pBdr>
          <w:top w:val="single" w:sz="24" w:space="1" w:color="auto"/>
        </w:pBdr>
        <w:rPr>
          <w:b w:val="0"/>
          <w:bCs w:val="0"/>
          <w:sz w:val="36"/>
        </w:rPr>
      </w:pPr>
      <w:bookmarkStart w:id="24" w:name="_Toc447017003"/>
      <w:r>
        <w:rPr>
          <w:b w:val="0"/>
          <w:bCs w:val="0"/>
          <w:sz w:val="36"/>
        </w:rPr>
        <w:t>Business Logic</w:t>
      </w:r>
      <w:bookmarkEnd w:id="23"/>
      <w:bookmarkEnd w:id="24"/>
    </w:p>
    <w:p w14:paraId="5D36DB57" w14:textId="77777777" w:rsidR="00B44F41" w:rsidRDefault="00B44F41"/>
    <w:p w14:paraId="5D36DB58" w14:textId="77777777" w:rsidR="00073428" w:rsidRPr="00073428" w:rsidRDefault="00073428" w:rsidP="00073428">
      <w:pPr>
        <w:numPr>
          <w:ilvl w:val="0"/>
          <w:numId w:val="33"/>
        </w:numPr>
        <w:rPr>
          <w:bCs/>
          <w:color w:val="0070C0"/>
          <w:sz w:val="20"/>
        </w:rPr>
      </w:pPr>
      <w:r>
        <w:rPr>
          <w:bCs/>
          <w:color w:val="0070C0"/>
          <w:sz w:val="20"/>
        </w:rPr>
        <w:t>Total Number of Call Types Supported (Language)</w:t>
      </w:r>
    </w:p>
    <w:p w14:paraId="5D36DB59" w14:textId="77777777" w:rsidR="006937FB" w:rsidRPr="002A5D16" w:rsidRDefault="006937FB" w:rsidP="006937FB">
      <w:pPr>
        <w:rPr>
          <w:bCs/>
          <w:color w:val="0070C0"/>
          <w:sz w:val="20"/>
        </w:rPr>
      </w:pPr>
    </w:p>
    <w:p w14:paraId="5D36DB5A" w14:textId="77777777" w:rsidR="004C6A83" w:rsidRPr="002A5D16" w:rsidRDefault="004C6A83" w:rsidP="004C6A83">
      <w:pPr>
        <w:ind w:left="720"/>
        <w:rPr>
          <w:bCs/>
          <w:color w:val="0070C0"/>
          <w:sz w:val="20"/>
        </w:rPr>
      </w:pPr>
      <w:r>
        <w:rPr>
          <w:bCs/>
          <w:color w:val="0070C0"/>
          <w:sz w:val="20"/>
        </w:rPr>
        <w:t>The number of languages supported by the agent - 1 = Single, 2 = Multiple</w:t>
      </w:r>
    </w:p>
    <w:p w14:paraId="5D36DB5B" w14:textId="77777777" w:rsidR="006937FB" w:rsidRPr="002A5D16" w:rsidRDefault="006937FB" w:rsidP="006937FB">
      <w:pPr>
        <w:rPr>
          <w:bCs/>
          <w:color w:val="0070C0"/>
          <w:sz w:val="20"/>
        </w:rPr>
      </w:pPr>
    </w:p>
    <w:p w14:paraId="5D36DB5C" w14:textId="77777777" w:rsidR="001A656E" w:rsidRPr="002A5D16" w:rsidRDefault="006937FB" w:rsidP="006937FB">
      <w:pPr>
        <w:numPr>
          <w:ilvl w:val="0"/>
          <w:numId w:val="33"/>
        </w:numPr>
        <w:rPr>
          <w:bCs/>
          <w:color w:val="0070C0"/>
          <w:sz w:val="20"/>
        </w:rPr>
      </w:pPr>
      <w:r w:rsidRPr="002A5D16">
        <w:rPr>
          <w:bCs/>
          <w:color w:val="0070C0"/>
          <w:sz w:val="20"/>
        </w:rPr>
        <w:t>Cumulative Queue Time</w:t>
      </w:r>
    </w:p>
    <w:p w14:paraId="5D36DB5D" w14:textId="77777777" w:rsidR="006937FB" w:rsidRPr="002A5D16" w:rsidRDefault="006937FB" w:rsidP="006937FB">
      <w:pPr>
        <w:rPr>
          <w:bCs/>
          <w:color w:val="0070C0"/>
          <w:sz w:val="20"/>
        </w:rPr>
      </w:pPr>
    </w:p>
    <w:p w14:paraId="5D36DB5E" w14:textId="77777777" w:rsidR="009905C0" w:rsidRDefault="002A5D16" w:rsidP="002A5D16">
      <w:pPr>
        <w:ind w:left="720"/>
        <w:rPr>
          <w:bCs/>
          <w:color w:val="0070C0"/>
          <w:sz w:val="20"/>
        </w:rPr>
      </w:pPr>
      <w:r w:rsidRPr="002A5D16">
        <w:rPr>
          <w:bCs/>
          <w:color w:val="0070C0"/>
          <w:sz w:val="20"/>
        </w:rPr>
        <w:t>Provide agent paid ready (logged-on) time that the agent(s) spends handling or waiting for contacts.</w:t>
      </w:r>
      <w:r w:rsidR="009905C0">
        <w:rPr>
          <w:bCs/>
          <w:color w:val="0070C0"/>
          <w:sz w:val="20"/>
        </w:rPr>
        <w:t xml:space="preserve"> </w:t>
      </w:r>
    </w:p>
    <w:p w14:paraId="5D36DB5F" w14:textId="77777777" w:rsidR="009905C0" w:rsidRDefault="009905C0" w:rsidP="002A5D16">
      <w:pPr>
        <w:ind w:left="720"/>
        <w:rPr>
          <w:bCs/>
          <w:color w:val="0070C0"/>
          <w:sz w:val="20"/>
        </w:rPr>
      </w:pPr>
    </w:p>
    <w:p w14:paraId="5D36DB60" w14:textId="77777777" w:rsidR="002A5D16" w:rsidRPr="002A5D16" w:rsidRDefault="009905C0" w:rsidP="002A5D16">
      <w:pPr>
        <w:ind w:left="720"/>
        <w:rPr>
          <w:bCs/>
          <w:color w:val="0070C0"/>
          <w:sz w:val="20"/>
        </w:rPr>
      </w:pPr>
      <w:r>
        <w:rPr>
          <w:bCs/>
          <w:color w:val="0070C0"/>
          <w:sz w:val="20"/>
        </w:rPr>
        <w:t xml:space="preserve">Will require the use of custom “aux code” mapping </w:t>
      </w:r>
      <w:r w:rsidRPr="002A5D16">
        <w:rPr>
          <w:bCs/>
          <w:color w:val="0070C0"/>
          <w:sz w:val="20"/>
        </w:rPr>
        <w:t xml:space="preserve">(See mapping and definition details of </w:t>
      </w:r>
      <w:r>
        <w:rPr>
          <w:bCs/>
          <w:color w:val="0070C0"/>
          <w:sz w:val="20"/>
        </w:rPr>
        <w:t>Post Call Wrap</w:t>
      </w:r>
      <w:r w:rsidRPr="002A5D16">
        <w:rPr>
          <w:bCs/>
          <w:color w:val="0070C0"/>
          <w:sz w:val="20"/>
        </w:rPr>
        <w:t xml:space="preserve"> Time)</w:t>
      </w:r>
      <w:r>
        <w:rPr>
          <w:bCs/>
          <w:color w:val="0070C0"/>
          <w:sz w:val="20"/>
        </w:rPr>
        <w:t>.</w:t>
      </w:r>
    </w:p>
    <w:p w14:paraId="5D36DB61" w14:textId="77777777" w:rsidR="002A5D16" w:rsidRPr="002A5D16" w:rsidRDefault="002A5D16" w:rsidP="002A5D16">
      <w:pPr>
        <w:ind w:left="720"/>
        <w:rPr>
          <w:bCs/>
          <w:color w:val="0070C0"/>
          <w:sz w:val="20"/>
        </w:rPr>
      </w:pPr>
    </w:p>
    <w:p w14:paraId="5D36DB62" w14:textId="77777777" w:rsidR="006937FB" w:rsidRPr="002A5D16" w:rsidRDefault="002A5D16" w:rsidP="002A5D16">
      <w:pPr>
        <w:ind w:left="720"/>
        <w:rPr>
          <w:bCs/>
          <w:color w:val="0070C0"/>
          <w:sz w:val="20"/>
        </w:rPr>
      </w:pPr>
      <w:r w:rsidRPr="002A5D16">
        <w:rPr>
          <w:bCs/>
          <w:color w:val="0070C0"/>
          <w:sz w:val="20"/>
        </w:rPr>
        <w:t xml:space="preserve">Formula: (Talk Time + Hold Time + </w:t>
      </w:r>
      <w:r w:rsidR="009905C0">
        <w:rPr>
          <w:bCs/>
          <w:color w:val="0070C0"/>
          <w:sz w:val="20"/>
        </w:rPr>
        <w:t xml:space="preserve">Post Call </w:t>
      </w:r>
      <w:r w:rsidRPr="002A5D16">
        <w:rPr>
          <w:bCs/>
          <w:color w:val="0070C0"/>
          <w:sz w:val="20"/>
        </w:rPr>
        <w:t>Wrap Time + Idle Time)</w:t>
      </w:r>
    </w:p>
    <w:p w14:paraId="5D36DB63" w14:textId="77777777" w:rsidR="006937FB" w:rsidRPr="002A5D16" w:rsidRDefault="006937FB" w:rsidP="006937FB">
      <w:pPr>
        <w:rPr>
          <w:bCs/>
          <w:color w:val="0070C0"/>
          <w:sz w:val="20"/>
        </w:rPr>
      </w:pPr>
    </w:p>
    <w:p w14:paraId="5D36DB64" w14:textId="77777777" w:rsidR="001A656E" w:rsidRPr="002A5D16" w:rsidRDefault="006937FB" w:rsidP="001A656E">
      <w:pPr>
        <w:numPr>
          <w:ilvl w:val="0"/>
          <w:numId w:val="33"/>
        </w:numPr>
        <w:rPr>
          <w:bCs/>
          <w:color w:val="0070C0"/>
          <w:sz w:val="20"/>
        </w:rPr>
      </w:pPr>
      <w:r w:rsidRPr="002A5D16">
        <w:rPr>
          <w:bCs/>
          <w:color w:val="0070C0"/>
          <w:sz w:val="20"/>
        </w:rPr>
        <w:t xml:space="preserve">Total Minutes </w:t>
      </w:r>
      <w:r w:rsidR="001A656E" w:rsidRPr="002A5D16">
        <w:rPr>
          <w:bCs/>
          <w:color w:val="0070C0"/>
          <w:sz w:val="20"/>
        </w:rPr>
        <w:t>Productive Time</w:t>
      </w:r>
    </w:p>
    <w:p w14:paraId="5D36DB65" w14:textId="77777777" w:rsidR="002A5D16" w:rsidRPr="002A5D16" w:rsidRDefault="002A5D16" w:rsidP="002A5D16">
      <w:pPr>
        <w:rPr>
          <w:bCs/>
          <w:color w:val="0070C0"/>
          <w:sz w:val="20"/>
        </w:rPr>
      </w:pPr>
    </w:p>
    <w:p w14:paraId="5D36DB66" w14:textId="77777777" w:rsidR="009905C0" w:rsidRDefault="002A5D16" w:rsidP="002A5D16">
      <w:pPr>
        <w:ind w:left="720"/>
        <w:rPr>
          <w:bCs/>
          <w:color w:val="0070C0"/>
          <w:sz w:val="20"/>
        </w:rPr>
      </w:pPr>
      <w:r w:rsidRPr="002A5D16">
        <w:rPr>
          <w:bCs/>
          <w:color w:val="0070C0"/>
          <w:sz w:val="20"/>
        </w:rPr>
        <w:t>The percentage of agent(s) paid ready (log</w:t>
      </w:r>
      <w:r w:rsidR="009905C0">
        <w:rPr>
          <w:bCs/>
          <w:color w:val="0070C0"/>
          <w:sz w:val="20"/>
        </w:rPr>
        <w:t>ged</w:t>
      </w:r>
      <w:r w:rsidRPr="002A5D16">
        <w:rPr>
          <w:bCs/>
          <w:color w:val="0070C0"/>
          <w:sz w:val="20"/>
        </w:rPr>
        <w:t xml:space="preserve">-on) time that the agent(s) spends handling contacts (talk and hold time) plus doing legitimate after-call-work (wrap time) and in project defined productive states, i.e. training, coaching, etc. </w:t>
      </w:r>
    </w:p>
    <w:p w14:paraId="5D36DB67" w14:textId="77777777" w:rsidR="009905C0" w:rsidRDefault="009905C0" w:rsidP="002A5D16">
      <w:pPr>
        <w:ind w:left="720"/>
        <w:rPr>
          <w:bCs/>
          <w:color w:val="0070C0"/>
          <w:sz w:val="20"/>
        </w:rPr>
      </w:pPr>
    </w:p>
    <w:p w14:paraId="5D36DB68" w14:textId="77777777" w:rsidR="002A5D16" w:rsidRPr="002A5D16" w:rsidRDefault="009905C0" w:rsidP="002A5D16">
      <w:pPr>
        <w:ind w:left="720"/>
        <w:rPr>
          <w:bCs/>
          <w:color w:val="0070C0"/>
          <w:sz w:val="20"/>
        </w:rPr>
      </w:pPr>
      <w:r>
        <w:rPr>
          <w:bCs/>
          <w:color w:val="0070C0"/>
          <w:sz w:val="20"/>
        </w:rPr>
        <w:t xml:space="preserve">Will require the use of custom “aux code” mapping </w:t>
      </w:r>
      <w:r w:rsidR="002A5D16" w:rsidRPr="002A5D16">
        <w:rPr>
          <w:bCs/>
          <w:color w:val="0070C0"/>
          <w:sz w:val="20"/>
        </w:rPr>
        <w:t>(See mapping and definition details of Productive Time)</w:t>
      </w:r>
      <w:r>
        <w:rPr>
          <w:bCs/>
          <w:color w:val="0070C0"/>
          <w:sz w:val="20"/>
        </w:rPr>
        <w:t>.</w:t>
      </w:r>
    </w:p>
    <w:p w14:paraId="5D36DB69" w14:textId="77777777" w:rsidR="002A5D16" w:rsidRPr="002A5D16" w:rsidRDefault="002A5D16" w:rsidP="002A5D16">
      <w:pPr>
        <w:ind w:left="720"/>
        <w:rPr>
          <w:bCs/>
          <w:color w:val="0070C0"/>
          <w:sz w:val="20"/>
        </w:rPr>
      </w:pPr>
    </w:p>
    <w:p w14:paraId="5D36DB6A" w14:textId="77777777" w:rsidR="002A5D16" w:rsidRPr="002A5D16" w:rsidRDefault="002A5D16" w:rsidP="002A5D16">
      <w:pPr>
        <w:ind w:left="720"/>
        <w:rPr>
          <w:bCs/>
          <w:color w:val="0070C0"/>
          <w:sz w:val="20"/>
        </w:rPr>
      </w:pPr>
      <w:r w:rsidRPr="002A5D16">
        <w:rPr>
          <w:bCs/>
          <w:color w:val="0070C0"/>
          <w:sz w:val="20"/>
        </w:rPr>
        <w:t>Formula: (Talk Time + Hold Time + Wrap Time + After Call Work Time Total + Project Productive States)</w:t>
      </w:r>
    </w:p>
    <w:p w14:paraId="5D36DB6B" w14:textId="77777777" w:rsidR="002A5D16" w:rsidRPr="002A5D16" w:rsidRDefault="002A5D16" w:rsidP="002A5D16">
      <w:pPr>
        <w:rPr>
          <w:bCs/>
          <w:color w:val="0070C0"/>
          <w:sz w:val="20"/>
        </w:rPr>
      </w:pPr>
    </w:p>
    <w:p w14:paraId="5D36DB6C" w14:textId="77777777" w:rsidR="001A656E" w:rsidRPr="002A5D16" w:rsidRDefault="006937FB" w:rsidP="001A656E">
      <w:pPr>
        <w:numPr>
          <w:ilvl w:val="0"/>
          <w:numId w:val="33"/>
        </w:numPr>
        <w:rPr>
          <w:bCs/>
          <w:color w:val="0070C0"/>
          <w:sz w:val="20"/>
        </w:rPr>
      </w:pPr>
      <w:r w:rsidRPr="002A5D16">
        <w:rPr>
          <w:bCs/>
          <w:color w:val="0070C0"/>
          <w:sz w:val="20"/>
        </w:rPr>
        <w:t>Average Handle Time</w:t>
      </w:r>
    </w:p>
    <w:p w14:paraId="5D36DB6D" w14:textId="77777777" w:rsidR="002A5D16" w:rsidRPr="002A5D16" w:rsidRDefault="002A5D16" w:rsidP="002A5D16">
      <w:pPr>
        <w:ind w:left="720"/>
        <w:rPr>
          <w:bCs/>
          <w:color w:val="0070C0"/>
          <w:sz w:val="20"/>
        </w:rPr>
      </w:pPr>
    </w:p>
    <w:p w14:paraId="5D36DB6E" w14:textId="77777777" w:rsidR="002A5D16" w:rsidRPr="002A5D16" w:rsidRDefault="002A5D16" w:rsidP="002A5D16">
      <w:pPr>
        <w:ind w:left="720"/>
        <w:rPr>
          <w:bCs/>
          <w:color w:val="0070C0"/>
          <w:sz w:val="20"/>
        </w:rPr>
      </w:pPr>
      <w:r w:rsidRPr="002A5D16">
        <w:rPr>
          <w:bCs/>
          <w:color w:val="0070C0"/>
          <w:sz w:val="20"/>
        </w:rPr>
        <w:t>The number of seconds representing the average length of time that agents spent working a call from the time the call is answered by an agent to the time the call is terminated. This includes talk time, after call work time and hold time.</w:t>
      </w:r>
    </w:p>
    <w:p w14:paraId="5D36DB6F" w14:textId="77777777" w:rsidR="002A5D16" w:rsidRDefault="002A5D16" w:rsidP="002A5D16">
      <w:pPr>
        <w:ind w:left="720"/>
        <w:rPr>
          <w:bCs/>
          <w:color w:val="0070C0"/>
          <w:sz w:val="20"/>
        </w:rPr>
      </w:pPr>
    </w:p>
    <w:p w14:paraId="5D36DB70" w14:textId="77777777" w:rsidR="009905C0" w:rsidRPr="002A5D16" w:rsidRDefault="009905C0" w:rsidP="009905C0">
      <w:pPr>
        <w:ind w:left="720"/>
        <w:rPr>
          <w:bCs/>
          <w:color w:val="0070C0"/>
          <w:sz w:val="20"/>
        </w:rPr>
      </w:pPr>
      <w:r>
        <w:rPr>
          <w:bCs/>
          <w:color w:val="0070C0"/>
          <w:sz w:val="20"/>
        </w:rPr>
        <w:t xml:space="preserve">Will require the use of custom “aux code” mapping </w:t>
      </w:r>
      <w:r w:rsidRPr="002A5D16">
        <w:rPr>
          <w:bCs/>
          <w:color w:val="0070C0"/>
          <w:sz w:val="20"/>
        </w:rPr>
        <w:t xml:space="preserve">(See mapping and definition details of </w:t>
      </w:r>
      <w:r>
        <w:rPr>
          <w:bCs/>
          <w:color w:val="0070C0"/>
          <w:sz w:val="20"/>
        </w:rPr>
        <w:t>Post Call Wrap</w:t>
      </w:r>
      <w:r w:rsidRPr="002A5D16">
        <w:rPr>
          <w:bCs/>
          <w:color w:val="0070C0"/>
          <w:sz w:val="20"/>
        </w:rPr>
        <w:t xml:space="preserve"> Time)</w:t>
      </w:r>
      <w:r>
        <w:rPr>
          <w:bCs/>
          <w:color w:val="0070C0"/>
          <w:sz w:val="20"/>
        </w:rPr>
        <w:t>.</w:t>
      </w:r>
    </w:p>
    <w:p w14:paraId="5D36DB71" w14:textId="77777777" w:rsidR="009905C0" w:rsidRPr="002A5D16" w:rsidRDefault="009905C0" w:rsidP="002A5D16">
      <w:pPr>
        <w:ind w:left="720"/>
        <w:rPr>
          <w:bCs/>
          <w:color w:val="0070C0"/>
          <w:sz w:val="20"/>
        </w:rPr>
      </w:pPr>
    </w:p>
    <w:p w14:paraId="5D36DB72" w14:textId="77777777" w:rsidR="009905C0" w:rsidRDefault="009905C0" w:rsidP="002A5D16">
      <w:pPr>
        <w:ind w:left="720"/>
        <w:rPr>
          <w:bCs/>
          <w:color w:val="0070C0"/>
          <w:sz w:val="20"/>
        </w:rPr>
      </w:pPr>
    </w:p>
    <w:p w14:paraId="5D36DB73" w14:textId="77777777" w:rsidR="002A5D16" w:rsidRPr="002A5D16" w:rsidRDefault="002A5D16" w:rsidP="002A5D16">
      <w:pPr>
        <w:ind w:left="720"/>
        <w:rPr>
          <w:bCs/>
          <w:color w:val="0070C0"/>
          <w:sz w:val="20"/>
        </w:rPr>
      </w:pPr>
      <w:r w:rsidRPr="002A5D16">
        <w:rPr>
          <w:bCs/>
          <w:color w:val="0070C0"/>
          <w:sz w:val="20"/>
        </w:rPr>
        <w:t xml:space="preserve">Formula: Average Handle Time = (Talk Time Total + Hold Time Total + </w:t>
      </w:r>
      <w:r w:rsidR="009905C0">
        <w:rPr>
          <w:bCs/>
          <w:color w:val="0070C0"/>
          <w:sz w:val="20"/>
        </w:rPr>
        <w:t>Post Call Wrap Time</w:t>
      </w:r>
      <w:r w:rsidRPr="002A5D16">
        <w:rPr>
          <w:bCs/>
          <w:color w:val="0070C0"/>
          <w:sz w:val="20"/>
        </w:rPr>
        <w:t>) / Calls Handled</w:t>
      </w:r>
    </w:p>
    <w:p w14:paraId="5D36DB74" w14:textId="77777777" w:rsidR="002A5D16" w:rsidRPr="001A656E" w:rsidRDefault="002A5D16" w:rsidP="002A5D16">
      <w:pPr>
        <w:ind w:left="720"/>
        <w:rPr>
          <w:bCs/>
          <w:color w:val="C0504D" w:themeColor="accent2"/>
          <w:sz w:val="20"/>
        </w:rPr>
      </w:pPr>
    </w:p>
    <w:p w14:paraId="5D36DB75" w14:textId="77777777" w:rsidR="00B44F41" w:rsidRDefault="00B44F41">
      <w:pPr>
        <w:rPr>
          <w:bCs/>
        </w:rPr>
      </w:pPr>
    </w:p>
    <w:p w14:paraId="5D36DB76" w14:textId="77777777" w:rsidR="00B44F41" w:rsidRDefault="00B44F41">
      <w:pPr>
        <w:rPr>
          <w:bCs/>
        </w:rPr>
      </w:pPr>
    </w:p>
    <w:p w14:paraId="5D36DB77" w14:textId="77777777" w:rsidR="004C6A83" w:rsidRDefault="004C6A83">
      <w:pPr>
        <w:rPr>
          <w:rFonts w:cs="Arial"/>
          <w:iCs/>
          <w:sz w:val="36"/>
          <w:szCs w:val="28"/>
        </w:rPr>
      </w:pPr>
      <w:bookmarkStart w:id="25" w:name="_Toc23229581"/>
      <w:bookmarkStart w:id="26" w:name="_Toc23248498"/>
      <w:bookmarkStart w:id="27" w:name="_Toc447017004"/>
      <w:r>
        <w:rPr>
          <w:b/>
          <w:bCs/>
          <w:sz w:val="36"/>
        </w:rPr>
        <w:br w:type="page"/>
      </w:r>
    </w:p>
    <w:p w14:paraId="5D36DB78" w14:textId="77777777" w:rsidR="00B44F41" w:rsidRDefault="00EA26D1">
      <w:pPr>
        <w:pStyle w:val="Heading2"/>
        <w:pBdr>
          <w:top w:val="single" w:sz="24" w:space="1" w:color="auto"/>
        </w:pBdr>
        <w:rPr>
          <w:b w:val="0"/>
          <w:bCs w:val="0"/>
          <w:sz w:val="36"/>
        </w:rPr>
      </w:pPr>
      <w:r>
        <w:rPr>
          <w:b w:val="0"/>
          <w:bCs w:val="0"/>
          <w:sz w:val="36"/>
        </w:rPr>
        <w:t>Extract/Report</w:t>
      </w:r>
      <w:r w:rsidR="00B44F41">
        <w:rPr>
          <w:b w:val="0"/>
          <w:bCs w:val="0"/>
          <w:sz w:val="36"/>
        </w:rPr>
        <w:t xml:space="preserve"> Requirements</w:t>
      </w:r>
      <w:bookmarkEnd w:id="25"/>
      <w:bookmarkEnd w:id="26"/>
      <w:bookmarkEnd w:id="27"/>
    </w:p>
    <w:p w14:paraId="5D36DB79" w14:textId="77777777" w:rsidR="00B44F41" w:rsidRDefault="00B44F41"/>
    <w:p w14:paraId="5D36DB7A" w14:textId="77777777" w:rsidR="00511FD3" w:rsidRPr="00EA26D1" w:rsidRDefault="00EA26D1">
      <w:pPr>
        <w:numPr>
          <w:ilvl w:val="0"/>
          <w:numId w:val="37"/>
        </w:numPr>
        <w:rPr>
          <w:bCs/>
          <w:color w:val="0070C0"/>
          <w:sz w:val="20"/>
        </w:rPr>
      </w:pPr>
      <w:r w:rsidRPr="00EA26D1">
        <w:rPr>
          <w:bCs/>
          <w:color w:val="0070C0"/>
          <w:sz w:val="20"/>
        </w:rPr>
        <w:t>Historical ACD Extract</w:t>
      </w:r>
      <w:r w:rsidR="00933247">
        <w:rPr>
          <w:bCs/>
          <w:color w:val="0070C0"/>
          <w:sz w:val="20"/>
        </w:rPr>
        <w:t xml:space="preserve"> (Avaya &amp; Cisco)</w:t>
      </w:r>
    </w:p>
    <w:p w14:paraId="5D36DB7B" w14:textId="77777777" w:rsidR="00933247" w:rsidRDefault="00933247" w:rsidP="00933247">
      <w:pPr>
        <w:numPr>
          <w:ilvl w:val="1"/>
          <w:numId w:val="37"/>
        </w:numPr>
        <w:rPr>
          <w:bCs/>
          <w:color w:val="0070C0"/>
          <w:sz w:val="20"/>
        </w:rPr>
      </w:pPr>
      <w:r>
        <w:rPr>
          <w:bCs/>
          <w:color w:val="0070C0"/>
          <w:sz w:val="20"/>
        </w:rPr>
        <w:t xml:space="preserve">Purpose – One-time ACD system extract used to generate historical operational data as a baseline for predictive model development. </w:t>
      </w:r>
    </w:p>
    <w:p w14:paraId="5D36DB7C" w14:textId="77777777" w:rsidR="00933247" w:rsidRDefault="00933247" w:rsidP="00933247">
      <w:pPr>
        <w:numPr>
          <w:ilvl w:val="1"/>
          <w:numId w:val="37"/>
        </w:numPr>
        <w:rPr>
          <w:bCs/>
          <w:color w:val="0070C0"/>
          <w:sz w:val="20"/>
        </w:rPr>
      </w:pPr>
      <w:r>
        <w:rPr>
          <w:bCs/>
          <w:color w:val="0070C0"/>
          <w:sz w:val="20"/>
        </w:rPr>
        <w:t>Source – Cisco / Avaya</w:t>
      </w:r>
    </w:p>
    <w:p w14:paraId="5D36DB7D" w14:textId="77777777" w:rsidR="00EA26D1" w:rsidRDefault="00EA26D1" w:rsidP="00EA26D1">
      <w:pPr>
        <w:numPr>
          <w:ilvl w:val="1"/>
          <w:numId w:val="37"/>
        </w:numPr>
        <w:rPr>
          <w:bCs/>
          <w:color w:val="0070C0"/>
          <w:sz w:val="20"/>
        </w:rPr>
      </w:pPr>
      <w:r w:rsidRPr="00EA26D1">
        <w:rPr>
          <w:bCs/>
          <w:color w:val="0070C0"/>
          <w:sz w:val="20"/>
        </w:rPr>
        <w:t>User</w:t>
      </w:r>
      <w:r w:rsidR="00933247">
        <w:rPr>
          <w:bCs/>
          <w:color w:val="0070C0"/>
          <w:sz w:val="20"/>
        </w:rPr>
        <w:t>s – Ad-hoc query to deliver results to project owner and project data lead</w:t>
      </w:r>
    </w:p>
    <w:p w14:paraId="5D36DB7E" w14:textId="77777777" w:rsidR="00933247" w:rsidRDefault="00933247" w:rsidP="00933247">
      <w:pPr>
        <w:numPr>
          <w:ilvl w:val="1"/>
          <w:numId w:val="37"/>
        </w:numPr>
        <w:rPr>
          <w:bCs/>
          <w:color w:val="0070C0"/>
          <w:sz w:val="20"/>
        </w:rPr>
      </w:pPr>
      <w:r>
        <w:rPr>
          <w:bCs/>
          <w:color w:val="0070C0"/>
          <w:sz w:val="20"/>
        </w:rPr>
        <w:t>Frequency - Once</w:t>
      </w:r>
    </w:p>
    <w:p w14:paraId="5D36DB7F" w14:textId="77777777" w:rsidR="00933247" w:rsidRPr="00933247" w:rsidRDefault="00933247" w:rsidP="00933247">
      <w:pPr>
        <w:numPr>
          <w:ilvl w:val="1"/>
          <w:numId w:val="37"/>
        </w:numPr>
        <w:rPr>
          <w:bCs/>
          <w:color w:val="0070C0"/>
          <w:sz w:val="20"/>
        </w:rPr>
      </w:pPr>
      <w:r>
        <w:rPr>
          <w:bCs/>
          <w:color w:val="0070C0"/>
          <w:sz w:val="20"/>
        </w:rPr>
        <w:t xml:space="preserve">Filters - </w:t>
      </w:r>
      <w:r w:rsidRPr="00933247">
        <w:rPr>
          <w:bCs/>
          <w:color w:val="0070C0"/>
          <w:sz w:val="20"/>
        </w:rPr>
        <w:t>Start/End Date</w:t>
      </w:r>
      <w:r>
        <w:rPr>
          <w:bCs/>
          <w:color w:val="0070C0"/>
          <w:sz w:val="20"/>
        </w:rPr>
        <w:t>, Project-specific filters described in Appendix B</w:t>
      </w:r>
    </w:p>
    <w:p w14:paraId="5D36DB80" w14:textId="77777777" w:rsidR="00933247" w:rsidRDefault="00933247" w:rsidP="00EA26D1">
      <w:pPr>
        <w:numPr>
          <w:ilvl w:val="1"/>
          <w:numId w:val="37"/>
        </w:numPr>
        <w:rPr>
          <w:bCs/>
          <w:color w:val="0070C0"/>
          <w:sz w:val="20"/>
        </w:rPr>
      </w:pPr>
      <w:r>
        <w:rPr>
          <w:bCs/>
          <w:color w:val="0070C0"/>
          <w:sz w:val="20"/>
        </w:rPr>
        <w:t xml:space="preserve">Period/Lookback – 6 complete/full months prior to the month of project initiation </w:t>
      </w:r>
    </w:p>
    <w:p w14:paraId="5D36DB81" w14:textId="77777777" w:rsidR="00933247" w:rsidRDefault="00933247" w:rsidP="00EA26D1">
      <w:pPr>
        <w:numPr>
          <w:ilvl w:val="1"/>
          <w:numId w:val="37"/>
        </w:numPr>
        <w:rPr>
          <w:bCs/>
          <w:color w:val="0070C0"/>
          <w:sz w:val="20"/>
        </w:rPr>
      </w:pPr>
      <w:r>
        <w:rPr>
          <w:bCs/>
          <w:color w:val="0070C0"/>
          <w:sz w:val="20"/>
        </w:rPr>
        <w:t>Format – Comma/Tab separated value extract file</w:t>
      </w:r>
    </w:p>
    <w:p w14:paraId="5D36DB82" w14:textId="77777777" w:rsidR="009905C0" w:rsidRDefault="009905C0" w:rsidP="009905C0">
      <w:pPr>
        <w:ind w:left="1440"/>
        <w:rPr>
          <w:bCs/>
          <w:color w:val="0070C0"/>
          <w:sz w:val="20"/>
        </w:rPr>
      </w:pPr>
    </w:p>
    <w:p w14:paraId="5D36DB83" w14:textId="77777777" w:rsidR="00601ADE" w:rsidRDefault="00601ADE" w:rsidP="009905C0">
      <w:pPr>
        <w:ind w:left="1440"/>
        <w:rPr>
          <w:bCs/>
          <w:color w:val="0070C0"/>
          <w:sz w:val="20"/>
        </w:rPr>
      </w:pPr>
    </w:p>
    <w:p w14:paraId="5D36DB84" w14:textId="77777777" w:rsidR="00601ADE" w:rsidRPr="00EA26D1" w:rsidRDefault="00601ADE" w:rsidP="009905C0">
      <w:pPr>
        <w:ind w:left="1440"/>
        <w:rPr>
          <w:bCs/>
          <w:color w:val="0070C0"/>
          <w:sz w:val="20"/>
        </w:rPr>
      </w:pPr>
    </w:p>
    <w:p w14:paraId="5D36DB85" w14:textId="77777777" w:rsidR="00EA26D1" w:rsidRPr="00EA26D1" w:rsidRDefault="00EA26D1">
      <w:pPr>
        <w:numPr>
          <w:ilvl w:val="0"/>
          <w:numId w:val="37"/>
        </w:numPr>
        <w:rPr>
          <w:bCs/>
          <w:color w:val="0070C0"/>
          <w:sz w:val="20"/>
        </w:rPr>
      </w:pPr>
      <w:r w:rsidRPr="00EA26D1">
        <w:rPr>
          <w:bCs/>
          <w:color w:val="0070C0"/>
          <w:sz w:val="20"/>
        </w:rPr>
        <w:t>Monthly ACD Extract</w:t>
      </w:r>
      <w:r w:rsidR="00933247">
        <w:rPr>
          <w:bCs/>
          <w:color w:val="0070C0"/>
          <w:sz w:val="20"/>
        </w:rPr>
        <w:t xml:space="preserve">  (Avaya &amp; Cisco)</w:t>
      </w:r>
    </w:p>
    <w:p w14:paraId="5D36DB86" w14:textId="77777777" w:rsidR="00933247" w:rsidRDefault="00933247" w:rsidP="00933247">
      <w:pPr>
        <w:numPr>
          <w:ilvl w:val="1"/>
          <w:numId w:val="37"/>
        </w:numPr>
        <w:rPr>
          <w:bCs/>
          <w:color w:val="0070C0"/>
          <w:sz w:val="20"/>
        </w:rPr>
      </w:pPr>
      <w:r>
        <w:rPr>
          <w:bCs/>
          <w:color w:val="0070C0"/>
          <w:sz w:val="20"/>
        </w:rPr>
        <w:t xml:space="preserve">Purpose – Regular ACD system extract used to generate ongoing operational data on agent performance for continuing agent risk score production. </w:t>
      </w:r>
    </w:p>
    <w:p w14:paraId="5D36DB87" w14:textId="77777777" w:rsidR="00933247" w:rsidRDefault="00933247" w:rsidP="00933247">
      <w:pPr>
        <w:numPr>
          <w:ilvl w:val="1"/>
          <w:numId w:val="37"/>
        </w:numPr>
        <w:rPr>
          <w:bCs/>
          <w:color w:val="0070C0"/>
          <w:sz w:val="20"/>
        </w:rPr>
      </w:pPr>
      <w:r>
        <w:rPr>
          <w:bCs/>
          <w:color w:val="0070C0"/>
          <w:sz w:val="20"/>
        </w:rPr>
        <w:t>Source – Cisco / Avaya</w:t>
      </w:r>
    </w:p>
    <w:p w14:paraId="5D36DB88" w14:textId="77777777" w:rsidR="00933247" w:rsidRDefault="00933247" w:rsidP="00933247">
      <w:pPr>
        <w:numPr>
          <w:ilvl w:val="1"/>
          <w:numId w:val="37"/>
        </w:numPr>
        <w:rPr>
          <w:bCs/>
          <w:color w:val="0070C0"/>
          <w:sz w:val="20"/>
        </w:rPr>
      </w:pPr>
      <w:r w:rsidRPr="00EA26D1">
        <w:rPr>
          <w:bCs/>
          <w:color w:val="0070C0"/>
          <w:sz w:val="20"/>
        </w:rPr>
        <w:t>User</w:t>
      </w:r>
      <w:r>
        <w:rPr>
          <w:bCs/>
          <w:color w:val="0070C0"/>
          <w:sz w:val="20"/>
        </w:rPr>
        <w:t>s – Scheduled query to deliver data to project owner and project data lead</w:t>
      </w:r>
    </w:p>
    <w:p w14:paraId="5D36DB89" w14:textId="77777777" w:rsidR="00933247" w:rsidRDefault="00933247" w:rsidP="00933247">
      <w:pPr>
        <w:numPr>
          <w:ilvl w:val="1"/>
          <w:numId w:val="37"/>
        </w:numPr>
        <w:rPr>
          <w:bCs/>
          <w:color w:val="0070C0"/>
          <w:sz w:val="20"/>
        </w:rPr>
      </w:pPr>
      <w:r>
        <w:rPr>
          <w:bCs/>
          <w:color w:val="0070C0"/>
          <w:sz w:val="20"/>
        </w:rPr>
        <w:t xml:space="preserve">Frequency – Monthly. Execute following the </w:t>
      </w:r>
      <w:r w:rsidR="00DF0912">
        <w:rPr>
          <w:bCs/>
          <w:color w:val="0070C0"/>
          <w:sz w:val="20"/>
        </w:rPr>
        <w:t>15</w:t>
      </w:r>
      <w:r w:rsidR="00DF0912" w:rsidRPr="00DF0912">
        <w:rPr>
          <w:bCs/>
          <w:color w:val="0070C0"/>
          <w:sz w:val="20"/>
          <w:vertAlign w:val="superscript"/>
        </w:rPr>
        <w:t>th</w:t>
      </w:r>
      <w:r w:rsidR="00DF0912">
        <w:rPr>
          <w:bCs/>
          <w:color w:val="0070C0"/>
          <w:sz w:val="20"/>
        </w:rPr>
        <w:t xml:space="preserve"> of each month.</w:t>
      </w:r>
    </w:p>
    <w:p w14:paraId="5D36DB8A" w14:textId="77777777" w:rsidR="00933247" w:rsidRPr="00933247" w:rsidRDefault="00933247" w:rsidP="00933247">
      <w:pPr>
        <w:numPr>
          <w:ilvl w:val="1"/>
          <w:numId w:val="37"/>
        </w:numPr>
        <w:rPr>
          <w:bCs/>
          <w:color w:val="0070C0"/>
          <w:sz w:val="20"/>
        </w:rPr>
      </w:pPr>
      <w:r>
        <w:rPr>
          <w:bCs/>
          <w:color w:val="0070C0"/>
          <w:sz w:val="20"/>
        </w:rPr>
        <w:t xml:space="preserve">Filters - </w:t>
      </w:r>
      <w:r w:rsidRPr="00933247">
        <w:rPr>
          <w:bCs/>
          <w:color w:val="0070C0"/>
          <w:sz w:val="20"/>
        </w:rPr>
        <w:t>Start/End Date</w:t>
      </w:r>
      <w:r>
        <w:rPr>
          <w:bCs/>
          <w:color w:val="0070C0"/>
          <w:sz w:val="20"/>
        </w:rPr>
        <w:t>, Project-specific filters described in Appendix B</w:t>
      </w:r>
    </w:p>
    <w:p w14:paraId="5D36DB8B" w14:textId="77777777" w:rsidR="00933247" w:rsidRDefault="00933247" w:rsidP="00933247">
      <w:pPr>
        <w:numPr>
          <w:ilvl w:val="1"/>
          <w:numId w:val="37"/>
        </w:numPr>
        <w:rPr>
          <w:bCs/>
          <w:color w:val="0070C0"/>
          <w:sz w:val="20"/>
        </w:rPr>
      </w:pPr>
      <w:r>
        <w:rPr>
          <w:bCs/>
          <w:color w:val="0070C0"/>
          <w:sz w:val="20"/>
        </w:rPr>
        <w:t xml:space="preserve">Period/Lookback – </w:t>
      </w:r>
      <w:r w:rsidR="00DF0912">
        <w:rPr>
          <w:bCs/>
          <w:color w:val="0070C0"/>
          <w:sz w:val="20"/>
        </w:rPr>
        <w:t>1 month – 15</w:t>
      </w:r>
      <w:r w:rsidR="00DF0912" w:rsidRPr="00DF0912">
        <w:rPr>
          <w:bCs/>
          <w:color w:val="0070C0"/>
          <w:sz w:val="20"/>
          <w:vertAlign w:val="superscript"/>
        </w:rPr>
        <w:t>th</w:t>
      </w:r>
      <w:r w:rsidR="00DF0912">
        <w:rPr>
          <w:bCs/>
          <w:color w:val="0070C0"/>
          <w:sz w:val="20"/>
        </w:rPr>
        <w:t xml:space="preserve"> of the prior month to the 15</w:t>
      </w:r>
      <w:r w:rsidR="00DF0912" w:rsidRPr="00DF0912">
        <w:rPr>
          <w:bCs/>
          <w:color w:val="0070C0"/>
          <w:sz w:val="20"/>
          <w:vertAlign w:val="superscript"/>
        </w:rPr>
        <w:t>th</w:t>
      </w:r>
      <w:r w:rsidR="00DF0912">
        <w:rPr>
          <w:bCs/>
          <w:color w:val="0070C0"/>
          <w:sz w:val="20"/>
        </w:rPr>
        <w:t xml:space="preserve"> of the current month</w:t>
      </w:r>
    </w:p>
    <w:p w14:paraId="5D36DB8C" w14:textId="77777777" w:rsidR="00EA26D1" w:rsidRPr="00DF0912" w:rsidRDefault="00933247" w:rsidP="00933247">
      <w:pPr>
        <w:numPr>
          <w:ilvl w:val="1"/>
          <w:numId w:val="37"/>
        </w:numPr>
        <w:rPr>
          <w:bCs/>
          <w:color w:val="0070C0"/>
          <w:sz w:val="20"/>
        </w:rPr>
      </w:pPr>
      <w:r>
        <w:rPr>
          <w:bCs/>
          <w:color w:val="0070C0"/>
          <w:sz w:val="20"/>
        </w:rPr>
        <w:t>Format – Comma/Tab separated value extract file</w:t>
      </w:r>
    </w:p>
    <w:p w14:paraId="5D36DB8D" w14:textId="77777777" w:rsidR="00B44F41" w:rsidRDefault="00B44F41">
      <w:pPr>
        <w:rPr>
          <w:bCs/>
        </w:rPr>
      </w:pPr>
      <w:r>
        <w:rPr>
          <w:bCs/>
        </w:rPr>
        <w:br w:type="page"/>
      </w:r>
    </w:p>
    <w:p w14:paraId="5D36DB8E" w14:textId="77777777" w:rsidR="00B44F41" w:rsidRDefault="00B44F41">
      <w:pPr>
        <w:pStyle w:val="Heading2"/>
        <w:pBdr>
          <w:top w:val="single" w:sz="24" w:space="1" w:color="auto"/>
        </w:pBdr>
        <w:rPr>
          <w:b w:val="0"/>
          <w:bCs w:val="0"/>
          <w:sz w:val="36"/>
        </w:rPr>
      </w:pPr>
      <w:bookmarkStart w:id="28" w:name="_Toc23248499"/>
      <w:bookmarkStart w:id="29" w:name="_Toc447017005"/>
      <w:r>
        <w:rPr>
          <w:b w:val="0"/>
          <w:bCs w:val="0"/>
          <w:sz w:val="36"/>
        </w:rPr>
        <w:t>Security Requirements</w:t>
      </w:r>
      <w:bookmarkEnd w:id="28"/>
      <w:bookmarkEnd w:id="29"/>
    </w:p>
    <w:p w14:paraId="5D36DB8F" w14:textId="77777777" w:rsidR="00B44F41" w:rsidRDefault="00B44F41"/>
    <w:p w14:paraId="5D36DB90" w14:textId="77777777" w:rsidR="003813FE" w:rsidRPr="006937FB" w:rsidRDefault="003813FE" w:rsidP="00184D61">
      <w:pPr>
        <w:pStyle w:val="BodyText2"/>
        <w:numPr>
          <w:ilvl w:val="0"/>
          <w:numId w:val="42"/>
        </w:numPr>
        <w:tabs>
          <w:tab w:val="clear" w:pos="720"/>
        </w:tabs>
        <w:ind w:hanging="720"/>
        <w:rPr>
          <w:bCs w:val="0"/>
          <w:color w:val="0070C0"/>
          <w:sz w:val="20"/>
        </w:rPr>
      </w:pPr>
      <w:r>
        <w:rPr>
          <w:b w:val="0"/>
          <w:bCs w:val="0"/>
          <w:color w:val="0070C0"/>
          <w:sz w:val="20"/>
        </w:rPr>
        <w:t>Data will be securely transmitted to AnswerOn via the MAXIMUS Secure Exchange portal</w:t>
      </w:r>
    </w:p>
    <w:p w14:paraId="5D36DB91" w14:textId="77777777" w:rsidR="006937FB" w:rsidRPr="003813FE" w:rsidRDefault="006937FB" w:rsidP="006937FB">
      <w:pPr>
        <w:pStyle w:val="BodyText2"/>
        <w:ind w:left="720"/>
        <w:rPr>
          <w:bCs w:val="0"/>
          <w:color w:val="0070C0"/>
          <w:sz w:val="20"/>
        </w:rPr>
      </w:pPr>
    </w:p>
    <w:p w14:paraId="5D36DB92" w14:textId="77777777" w:rsidR="003813FE" w:rsidRPr="003813FE" w:rsidRDefault="003813FE" w:rsidP="003813FE">
      <w:pPr>
        <w:pStyle w:val="BodyText2"/>
        <w:numPr>
          <w:ilvl w:val="1"/>
          <w:numId w:val="42"/>
        </w:numPr>
        <w:rPr>
          <w:bCs w:val="0"/>
          <w:color w:val="0070C0"/>
          <w:sz w:val="20"/>
        </w:rPr>
      </w:pPr>
      <w:r>
        <w:rPr>
          <w:b w:val="0"/>
          <w:bCs w:val="0"/>
          <w:color w:val="0070C0"/>
          <w:sz w:val="20"/>
        </w:rPr>
        <w:t>Eric Stewart will facilitate the loading of individual data file for each project until such time that all project owners have individual logins</w:t>
      </w:r>
    </w:p>
    <w:p w14:paraId="5D36DB93" w14:textId="77777777" w:rsidR="003813FE" w:rsidRPr="003813FE" w:rsidRDefault="003813FE" w:rsidP="003813FE">
      <w:pPr>
        <w:pStyle w:val="BodyText2"/>
        <w:numPr>
          <w:ilvl w:val="1"/>
          <w:numId w:val="42"/>
        </w:numPr>
        <w:rPr>
          <w:bCs w:val="0"/>
          <w:color w:val="0070C0"/>
          <w:sz w:val="20"/>
        </w:rPr>
      </w:pPr>
      <w:r>
        <w:rPr>
          <w:b w:val="0"/>
          <w:bCs w:val="0"/>
          <w:color w:val="0070C0"/>
          <w:sz w:val="20"/>
        </w:rPr>
        <w:t>Eric Stewart will facilitate the requests to create individual project logins</w:t>
      </w:r>
    </w:p>
    <w:p w14:paraId="5D36DB94" w14:textId="77777777" w:rsidR="00CA60CD" w:rsidRPr="00184D61" w:rsidRDefault="00FA26A0" w:rsidP="003813FE">
      <w:pPr>
        <w:pStyle w:val="BodyText2"/>
        <w:rPr>
          <w:bCs w:val="0"/>
          <w:color w:val="0000FF"/>
          <w:sz w:val="20"/>
        </w:rPr>
      </w:pPr>
      <w:r w:rsidRPr="00FA26A0">
        <w:rPr>
          <w:b w:val="0"/>
          <w:color w:val="0000FF"/>
          <w:sz w:val="20"/>
        </w:rPr>
        <w:br/>
      </w:r>
    </w:p>
    <w:p w14:paraId="5D36DB95" w14:textId="77777777" w:rsidR="001A656E" w:rsidRPr="001A656E" w:rsidRDefault="00FA26A0" w:rsidP="001A656E">
      <w:pPr>
        <w:pStyle w:val="Heading2"/>
        <w:pBdr>
          <w:top w:val="single" w:sz="24" w:space="1" w:color="auto"/>
        </w:pBdr>
        <w:rPr>
          <w:b w:val="0"/>
          <w:bCs w:val="0"/>
          <w:color w:val="C0504D" w:themeColor="accent2"/>
          <w:sz w:val="36"/>
        </w:rPr>
      </w:pPr>
      <w:bookmarkStart w:id="30" w:name="_Toc447017006"/>
      <w:r w:rsidRPr="001A656E">
        <w:rPr>
          <w:b w:val="0"/>
          <w:bCs w:val="0"/>
          <w:color w:val="C0504D" w:themeColor="accent2"/>
          <w:sz w:val="36"/>
        </w:rPr>
        <w:t>Testing Considerations</w:t>
      </w:r>
      <w:r w:rsidR="001A656E" w:rsidRPr="001A656E">
        <w:rPr>
          <w:b w:val="0"/>
          <w:bCs w:val="0"/>
          <w:color w:val="C0504D" w:themeColor="accent2"/>
          <w:sz w:val="36"/>
        </w:rPr>
        <w:t xml:space="preserve"> - TBD</w:t>
      </w:r>
      <w:bookmarkEnd w:id="30"/>
    </w:p>
    <w:p w14:paraId="5D36DB96" w14:textId="77777777" w:rsidR="001A656E" w:rsidRDefault="001A656E" w:rsidP="00FA26A0">
      <w:pPr>
        <w:rPr>
          <w:bCs/>
          <w:color w:val="C0504D" w:themeColor="accent2"/>
          <w:sz w:val="20"/>
        </w:rPr>
      </w:pPr>
    </w:p>
    <w:p w14:paraId="5D36DB97" w14:textId="77777777" w:rsidR="00FA26A0" w:rsidRPr="003813FE" w:rsidRDefault="00FA26A0" w:rsidP="00FA26A0">
      <w:pPr>
        <w:rPr>
          <w:bCs/>
          <w:color w:val="C0504D" w:themeColor="accent2"/>
          <w:sz w:val="20"/>
        </w:rPr>
      </w:pPr>
      <w:r w:rsidRPr="003813FE">
        <w:rPr>
          <w:bCs/>
          <w:color w:val="C0504D" w:themeColor="accent2"/>
          <w:sz w:val="20"/>
        </w:rPr>
        <w:t>Based on the Requirements Validation in the Business Requirements document and the above content within this document, provide guidelines for the various kinds of testing activities to be done in support of quality assurance:</w:t>
      </w:r>
    </w:p>
    <w:p w14:paraId="5D36DB98" w14:textId="77777777" w:rsidR="00FA26A0" w:rsidRPr="003813FE" w:rsidRDefault="00FA26A0" w:rsidP="00FA26A0">
      <w:pPr>
        <w:rPr>
          <w:bCs/>
          <w:color w:val="C0504D" w:themeColor="accent2"/>
          <w:sz w:val="20"/>
        </w:rPr>
      </w:pPr>
    </w:p>
    <w:p w14:paraId="5D36DB99" w14:textId="77777777" w:rsidR="00FA26A0" w:rsidRPr="003813FE" w:rsidRDefault="00FA26A0" w:rsidP="00FA26A0">
      <w:pPr>
        <w:numPr>
          <w:ilvl w:val="0"/>
          <w:numId w:val="49"/>
        </w:numPr>
        <w:rPr>
          <w:bCs/>
          <w:color w:val="C0504D" w:themeColor="accent2"/>
          <w:sz w:val="20"/>
        </w:rPr>
      </w:pPr>
      <w:r w:rsidRPr="003813FE">
        <w:rPr>
          <w:bCs/>
          <w:color w:val="C0504D" w:themeColor="accent2"/>
          <w:sz w:val="20"/>
        </w:rPr>
        <w:t xml:space="preserve">Unit Tests.  Provide a guideline of UT expectations to the Designer and Developer, e.g. record counts, dollars totals </w:t>
      </w:r>
    </w:p>
    <w:p w14:paraId="5D36DB9A" w14:textId="77777777" w:rsidR="00FA26A0" w:rsidRPr="003813FE" w:rsidRDefault="00FA26A0" w:rsidP="00FA26A0">
      <w:pPr>
        <w:numPr>
          <w:ilvl w:val="0"/>
          <w:numId w:val="49"/>
        </w:numPr>
        <w:rPr>
          <w:bCs/>
          <w:color w:val="C0504D" w:themeColor="accent2"/>
          <w:sz w:val="20"/>
        </w:rPr>
      </w:pPr>
      <w:r w:rsidRPr="003813FE">
        <w:rPr>
          <w:bCs/>
          <w:color w:val="C0504D" w:themeColor="accent2"/>
          <w:sz w:val="20"/>
        </w:rPr>
        <w:t>Functional Testing. Refer to the Analyst Team’s Test Plan and include a link for details</w:t>
      </w:r>
    </w:p>
    <w:p w14:paraId="5D36DB9B" w14:textId="77777777" w:rsidR="00FA26A0" w:rsidRPr="003813FE" w:rsidRDefault="00FA26A0" w:rsidP="00FA26A0">
      <w:pPr>
        <w:numPr>
          <w:ilvl w:val="0"/>
          <w:numId w:val="49"/>
        </w:numPr>
        <w:rPr>
          <w:bCs/>
          <w:color w:val="C0504D" w:themeColor="accent2"/>
          <w:sz w:val="20"/>
        </w:rPr>
      </w:pPr>
      <w:r w:rsidRPr="003813FE">
        <w:rPr>
          <w:bCs/>
          <w:color w:val="C0504D" w:themeColor="accent2"/>
          <w:sz w:val="20"/>
        </w:rPr>
        <w:t>Requirements Traceability Matrix.  High-level matrix that lists the requirements and associates each of them with a test use case or use cases contained in the Test Plan</w:t>
      </w:r>
    </w:p>
    <w:p w14:paraId="5D36DB9C" w14:textId="77777777" w:rsidR="00FA26A0" w:rsidRPr="003813FE" w:rsidRDefault="00FA26A0" w:rsidP="00FA26A0">
      <w:pPr>
        <w:numPr>
          <w:ilvl w:val="0"/>
          <w:numId w:val="49"/>
        </w:numPr>
        <w:rPr>
          <w:bCs/>
          <w:color w:val="C0504D" w:themeColor="accent2"/>
          <w:sz w:val="20"/>
        </w:rPr>
      </w:pPr>
      <w:r w:rsidRPr="003813FE">
        <w:rPr>
          <w:bCs/>
          <w:color w:val="C0504D" w:themeColor="accent2"/>
          <w:sz w:val="20"/>
        </w:rPr>
        <w:t>User Acceptance.  Provide a general description of how users have said they want to be able to test the data</w:t>
      </w:r>
    </w:p>
    <w:p w14:paraId="5D36DB9D" w14:textId="77777777" w:rsidR="00FA26A0" w:rsidRDefault="00FA26A0" w:rsidP="00FA26A0"/>
    <w:p w14:paraId="5D36DB9E" w14:textId="77777777" w:rsidR="00FA26A0" w:rsidRPr="00FA26A0" w:rsidRDefault="00FA26A0" w:rsidP="00FA26A0"/>
    <w:p w14:paraId="5D36DB9F" w14:textId="77777777" w:rsidR="00B44F41" w:rsidRDefault="00C879A1" w:rsidP="00027D9A">
      <w:pPr>
        <w:pStyle w:val="Heading1"/>
      </w:pPr>
      <w:bookmarkStart w:id="31" w:name="_Toc23248500"/>
      <w:r>
        <w:br w:type="page"/>
      </w:r>
      <w:bookmarkStart w:id="32" w:name="_Toc447017007"/>
      <w:r w:rsidR="00B44F41">
        <w:t>Product Roadmap</w:t>
      </w:r>
      <w:bookmarkEnd w:id="31"/>
      <w:bookmarkEnd w:id="32"/>
    </w:p>
    <w:p w14:paraId="5D36DBA0" w14:textId="77777777" w:rsidR="00B44F41" w:rsidRDefault="00B44F41">
      <w:pPr>
        <w:pStyle w:val="Heading2"/>
        <w:pBdr>
          <w:top w:val="single" w:sz="24" w:space="1" w:color="auto"/>
        </w:pBdr>
        <w:rPr>
          <w:b w:val="0"/>
          <w:bCs w:val="0"/>
          <w:sz w:val="36"/>
        </w:rPr>
      </w:pPr>
      <w:bookmarkStart w:id="33" w:name="_Toc23248501"/>
      <w:bookmarkStart w:id="34" w:name="_Toc447017008"/>
      <w:r>
        <w:rPr>
          <w:b w:val="0"/>
          <w:bCs w:val="0"/>
          <w:sz w:val="36"/>
        </w:rPr>
        <w:t>Project Deliverables</w:t>
      </w:r>
      <w:bookmarkEnd w:id="33"/>
      <w:bookmarkEnd w:id="34"/>
      <w:r>
        <w:rPr>
          <w:b w:val="0"/>
          <w:bCs w:val="0"/>
          <w:sz w:val="36"/>
        </w:rPr>
        <w:t xml:space="preserve"> </w:t>
      </w:r>
    </w:p>
    <w:p w14:paraId="5D36DBA1" w14:textId="77777777" w:rsidR="00B44F41" w:rsidRDefault="00B44F41"/>
    <w:p w14:paraId="5D36DBA2" w14:textId="77777777" w:rsidR="00B44F41" w:rsidRPr="0084605A" w:rsidRDefault="003813FE">
      <w:pPr>
        <w:numPr>
          <w:ilvl w:val="0"/>
          <w:numId w:val="36"/>
        </w:numPr>
        <w:rPr>
          <w:bCs/>
          <w:color w:val="0070C0"/>
          <w:sz w:val="20"/>
        </w:rPr>
      </w:pPr>
      <w:r w:rsidRPr="0084605A">
        <w:rPr>
          <w:bCs/>
          <w:color w:val="0070C0"/>
          <w:sz w:val="20"/>
        </w:rPr>
        <w:t>Completed mapping document i</w:t>
      </w:r>
      <w:r w:rsidR="00947A4C" w:rsidRPr="0084605A">
        <w:rPr>
          <w:bCs/>
          <w:color w:val="0070C0"/>
          <w:sz w:val="20"/>
        </w:rPr>
        <w:t>dentifying attribute mappings and filters for</w:t>
      </w:r>
      <w:r w:rsidRPr="0084605A">
        <w:rPr>
          <w:bCs/>
          <w:color w:val="0070C0"/>
          <w:sz w:val="20"/>
        </w:rPr>
        <w:t xml:space="preserve"> required fields </w:t>
      </w:r>
      <w:r w:rsidR="00947A4C" w:rsidRPr="0084605A">
        <w:rPr>
          <w:bCs/>
          <w:color w:val="0070C0"/>
          <w:sz w:val="20"/>
        </w:rPr>
        <w:t>from</w:t>
      </w:r>
      <w:r w:rsidRPr="0084605A">
        <w:rPr>
          <w:bCs/>
          <w:color w:val="0070C0"/>
          <w:sz w:val="20"/>
        </w:rPr>
        <w:t xml:space="preserve"> the Cisco ACD system</w:t>
      </w:r>
    </w:p>
    <w:p w14:paraId="5D36DBA3" w14:textId="77777777" w:rsidR="00947A4C" w:rsidRPr="0084605A" w:rsidRDefault="00947A4C" w:rsidP="00947A4C">
      <w:pPr>
        <w:numPr>
          <w:ilvl w:val="0"/>
          <w:numId w:val="36"/>
        </w:numPr>
        <w:rPr>
          <w:bCs/>
          <w:color w:val="0070C0"/>
          <w:sz w:val="20"/>
        </w:rPr>
      </w:pPr>
      <w:r w:rsidRPr="0084605A">
        <w:rPr>
          <w:bCs/>
          <w:color w:val="0070C0"/>
          <w:sz w:val="20"/>
        </w:rPr>
        <w:t>Completed mapping document identifying attribute mappings and filters for required fields from the Avaya ACD system</w:t>
      </w:r>
    </w:p>
    <w:p w14:paraId="5D36DBA4" w14:textId="77777777" w:rsidR="003813FE" w:rsidRPr="0084605A" w:rsidRDefault="003813FE" w:rsidP="003813FE">
      <w:pPr>
        <w:numPr>
          <w:ilvl w:val="0"/>
          <w:numId w:val="36"/>
        </w:numPr>
        <w:rPr>
          <w:bCs/>
          <w:color w:val="0070C0"/>
          <w:sz w:val="20"/>
        </w:rPr>
      </w:pPr>
      <w:r w:rsidRPr="0084605A">
        <w:rPr>
          <w:bCs/>
          <w:color w:val="0070C0"/>
          <w:sz w:val="20"/>
        </w:rPr>
        <w:t>Base extract code/logic for the Cisco system</w:t>
      </w:r>
    </w:p>
    <w:p w14:paraId="5D36DBA5" w14:textId="77777777" w:rsidR="003813FE" w:rsidRPr="0084605A" w:rsidRDefault="003813FE" w:rsidP="003813FE">
      <w:pPr>
        <w:numPr>
          <w:ilvl w:val="0"/>
          <w:numId w:val="36"/>
        </w:numPr>
        <w:rPr>
          <w:bCs/>
          <w:color w:val="0070C0"/>
          <w:sz w:val="20"/>
        </w:rPr>
      </w:pPr>
      <w:r w:rsidRPr="0084605A">
        <w:rPr>
          <w:bCs/>
          <w:color w:val="0070C0"/>
          <w:sz w:val="20"/>
        </w:rPr>
        <w:t>Base extract code/logic for the Avaya system</w:t>
      </w:r>
    </w:p>
    <w:p w14:paraId="5D36DBA6" w14:textId="77777777" w:rsidR="003813FE" w:rsidRPr="0084605A" w:rsidRDefault="003813FE" w:rsidP="003813FE">
      <w:pPr>
        <w:numPr>
          <w:ilvl w:val="0"/>
          <w:numId w:val="36"/>
        </w:numPr>
        <w:rPr>
          <w:bCs/>
          <w:color w:val="0070C0"/>
          <w:sz w:val="20"/>
        </w:rPr>
      </w:pPr>
      <w:r w:rsidRPr="0084605A">
        <w:rPr>
          <w:bCs/>
          <w:color w:val="0070C0"/>
          <w:sz w:val="20"/>
        </w:rPr>
        <w:t>Configuration documentation for the Cisco system</w:t>
      </w:r>
    </w:p>
    <w:p w14:paraId="5D36DBA7" w14:textId="77777777" w:rsidR="003813FE" w:rsidRPr="0084605A" w:rsidRDefault="003813FE" w:rsidP="003813FE">
      <w:pPr>
        <w:numPr>
          <w:ilvl w:val="0"/>
          <w:numId w:val="36"/>
        </w:numPr>
        <w:rPr>
          <w:bCs/>
          <w:color w:val="0070C0"/>
          <w:sz w:val="20"/>
        </w:rPr>
      </w:pPr>
      <w:r w:rsidRPr="0084605A">
        <w:rPr>
          <w:bCs/>
          <w:color w:val="0070C0"/>
          <w:sz w:val="20"/>
        </w:rPr>
        <w:t>Configuration documentation for the Avaya system</w:t>
      </w:r>
    </w:p>
    <w:p w14:paraId="5D36DBA8" w14:textId="77777777" w:rsidR="00B44F41" w:rsidRDefault="00B44F41">
      <w:pPr>
        <w:rPr>
          <w:bCs/>
        </w:rPr>
      </w:pPr>
    </w:p>
    <w:p w14:paraId="5D36DBA9" w14:textId="77777777" w:rsidR="00B44F41" w:rsidRDefault="00B44F41">
      <w:pPr>
        <w:ind w:firstLine="720"/>
        <w:rPr>
          <w:bCs/>
          <w:color w:val="0000FF"/>
        </w:rPr>
      </w:pPr>
    </w:p>
    <w:p w14:paraId="5D36DBAA" w14:textId="77777777" w:rsidR="00B44F41" w:rsidRDefault="00030CAE" w:rsidP="00027D9A">
      <w:pPr>
        <w:pStyle w:val="Heading1"/>
      </w:pPr>
      <w:bookmarkStart w:id="35" w:name="_Toc41900959"/>
      <w:r>
        <w:br w:type="page"/>
      </w:r>
      <w:bookmarkStart w:id="36" w:name="_Toc447017009"/>
      <w:r w:rsidR="00B44F41">
        <w:t xml:space="preserve">Appendix A – </w:t>
      </w:r>
      <w:bookmarkEnd w:id="35"/>
      <w:r w:rsidR="00497663">
        <w:t>Data Definition</w:t>
      </w:r>
      <w:bookmarkEnd w:id="36"/>
    </w:p>
    <w:p w14:paraId="5D36DBAB" w14:textId="77777777" w:rsidR="00B44F41" w:rsidRDefault="00B44F41"/>
    <w:p w14:paraId="5D36DBAC" w14:textId="77777777" w:rsidR="007568BA" w:rsidRPr="00401D4B" w:rsidRDefault="007568BA">
      <w:pPr>
        <w:rPr>
          <w:color w:val="0070C0"/>
          <w:sz w:val="20"/>
          <w:szCs w:val="20"/>
        </w:rPr>
      </w:pPr>
      <w:r w:rsidRPr="00401D4B">
        <w:rPr>
          <w:color w:val="0070C0"/>
          <w:sz w:val="20"/>
          <w:szCs w:val="20"/>
        </w:rPr>
        <w:t>The required operational call and performance attributes are included in the embedded worksheet.  Attribute definitions include calculations and descriptions of data required from the Cisco and Avaya systems.  A mapping column is included to facilitate mapping and tracking source system attributes by name to required attributes.</w:t>
      </w:r>
    </w:p>
    <w:p w14:paraId="5D36DBAD" w14:textId="77777777" w:rsidR="0087582D" w:rsidRDefault="0087582D">
      <w:pPr>
        <w:rPr>
          <w:b/>
          <w:sz w:val="28"/>
        </w:rPr>
      </w:pPr>
    </w:p>
    <w:bookmarkStart w:id="37" w:name="_MON_1520746992"/>
    <w:bookmarkEnd w:id="37"/>
    <w:p w14:paraId="5D36DBAE" w14:textId="4A6D924B" w:rsidR="00027D9A" w:rsidRDefault="0063319E">
      <w:pPr>
        <w:rPr>
          <w:smallCaps/>
          <w:sz w:val="56"/>
        </w:rPr>
      </w:pPr>
      <w:r>
        <w:object w:dxaOrig="1614" w:dyaOrig="1044" w14:anchorId="5D36DC13">
          <v:shape id="_x0000_i1026" type="#_x0000_t75" style="width:81pt;height:53.25pt" o:ole="">
            <v:imagedata r:id="rId13" o:title=""/>
          </v:shape>
          <o:OLEObject Type="Embed" ProgID="Excel.Sheet.12" ShapeID="_x0000_i1026" DrawAspect="Icon" ObjectID="_1521962793" r:id="rId14"/>
        </w:object>
      </w:r>
      <w:r w:rsidR="00027D9A">
        <w:br w:type="page"/>
      </w:r>
    </w:p>
    <w:p w14:paraId="5D36DBAF" w14:textId="77777777" w:rsidR="00B44F41" w:rsidRPr="00027D9A" w:rsidRDefault="00027D9A" w:rsidP="00027D9A">
      <w:pPr>
        <w:pStyle w:val="Heading1"/>
      </w:pPr>
      <w:bookmarkStart w:id="38" w:name="_Toc447017010"/>
      <w:r>
        <w:t>Appendix B – Mapping/Filters</w:t>
      </w:r>
      <w:bookmarkEnd w:id="38"/>
    </w:p>
    <w:p w14:paraId="5D36DBB0" w14:textId="77777777" w:rsidR="00027D9A" w:rsidRDefault="00027D9A">
      <w:pPr>
        <w:rPr>
          <w:b/>
          <w:sz w:val="28"/>
        </w:rPr>
      </w:pPr>
    </w:p>
    <w:p w14:paraId="5D36DBB1" w14:textId="77777777" w:rsidR="004A1DAA" w:rsidRPr="00031B95" w:rsidRDefault="004A1DAA">
      <w:pPr>
        <w:rPr>
          <w:color w:val="0070C0"/>
          <w:sz w:val="20"/>
          <w:szCs w:val="20"/>
        </w:rPr>
      </w:pPr>
      <w:bookmarkStart w:id="39" w:name="_Toc17540171"/>
      <w:bookmarkStart w:id="40" w:name="_Toc19432726"/>
      <w:bookmarkStart w:id="41" w:name="_Toc23229590"/>
      <w:bookmarkStart w:id="42" w:name="_Toc23248506"/>
      <w:r w:rsidRPr="00031B95">
        <w:rPr>
          <w:color w:val="0070C0"/>
          <w:sz w:val="20"/>
          <w:szCs w:val="20"/>
        </w:rPr>
        <w:t xml:space="preserve">The configuration aspects of this code require the use of data filters and </w:t>
      </w:r>
      <w:r w:rsidR="0027640D" w:rsidRPr="00031B95">
        <w:rPr>
          <w:color w:val="0070C0"/>
          <w:sz w:val="20"/>
          <w:szCs w:val="20"/>
        </w:rPr>
        <w:t xml:space="preserve">the ability to map project codes </w:t>
      </w:r>
      <w:r w:rsidR="00637939" w:rsidRPr="00031B95">
        <w:rPr>
          <w:color w:val="0070C0"/>
          <w:sz w:val="20"/>
          <w:szCs w:val="20"/>
        </w:rPr>
        <w:t xml:space="preserve">(generally described as “queues” and “aux codes”) </w:t>
      </w:r>
      <w:r w:rsidR="0027640D" w:rsidRPr="00031B95">
        <w:rPr>
          <w:color w:val="0070C0"/>
          <w:sz w:val="20"/>
          <w:szCs w:val="20"/>
        </w:rPr>
        <w:t xml:space="preserve">into </w:t>
      </w:r>
      <w:r w:rsidR="00637939" w:rsidRPr="00031B95">
        <w:rPr>
          <w:color w:val="0070C0"/>
          <w:sz w:val="20"/>
          <w:szCs w:val="20"/>
        </w:rPr>
        <w:t xml:space="preserve">common business </w:t>
      </w:r>
      <w:r w:rsidR="00031B95" w:rsidRPr="00031B95">
        <w:rPr>
          <w:color w:val="0070C0"/>
          <w:sz w:val="20"/>
          <w:szCs w:val="20"/>
        </w:rPr>
        <w:t>terms that can be shared across projects.</w:t>
      </w:r>
      <w:r w:rsidR="0027640D" w:rsidRPr="00031B95">
        <w:rPr>
          <w:color w:val="0070C0"/>
          <w:sz w:val="20"/>
          <w:szCs w:val="20"/>
        </w:rPr>
        <w:t xml:space="preserve">  </w:t>
      </w:r>
    </w:p>
    <w:p w14:paraId="5D36DBB2" w14:textId="77777777" w:rsidR="0027640D" w:rsidRPr="00031B95" w:rsidRDefault="0027640D">
      <w:pPr>
        <w:rPr>
          <w:color w:val="0070C0"/>
          <w:sz w:val="20"/>
          <w:szCs w:val="20"/>
        </w:rPr>
      </w:pPr>
    </w:p>
    <w:p w14:paraId="5D36DBB3" w14:textId="77777777" w:rsidR="0027640D" w:rsidRPr="00031B95" w:rsidRDefault="0027640D">
      <w:pPr>
        <w:rPr>
          <w:color w:val="0070C0"/>
          <w:sz w:val="20"/>
          <w:szCs w:val="20"/>
        </w:rPr>
      </w:pPr>
      <w:r w:rsidRPr="00031B95">
        <w:rPr>
          <w:color w:val="0070C0"/>
          <w:sz w:val="20"/>
          <w:szCs w:val="20"/>
        </w:rPr>
        <w:t>The required attributes with filter or custom mapping requirements are included in the embedded worksheet to facilitate mapping and tracking source system attributes by name to required attributes.</w:t>
      </w:r>
    </w:p>
    <w:p w14:paraId="5D36DBB4" w14:textId="77777777" w:rsidR="00637939" w:rsidRPr="00031B95" w:rsidRDefault="00637939">
      <w:pPr>
        <w:rPr>
          <w:color w:val="0070C0"/>
          <w:sz w:val="20"/>
          <w:szCs w:val="20"/>
        </w:rPr>
      </w:pPr>
    </w:p>
    <w:p w14:paraId="5D36DBB5" w14:textId="77777777" w:rsidR="004A1DAA" w:rsidRPr="001662A2" w:rsidRDefault="005D760E">
      <w:pPr>
        <w:rPr>
          <w:color w:val="0070C0"/>
        </w:rPr>
      </w:pPr>
      <w:r w:rsidRPr="001662A2">
        <w:rPr>
          <w:color w:val="0070C0"/>
        </w:rPr>
        <w:t>Filter Requirements and Definitions</w:t>
      </w:r>
    </w:p>
    <w:p w14:paraId="5D36DBB6" w14:textId="77777777" w:rsidR="005D760E" w:rsidRDefault="005D760E">
      <w:pPr>
        <w:rPr>
          <w:color w:val="C0504D" w:themeColor="accent2"/>
        </w:rPr>
      </w:pP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64"/>
        <w:gridCol w:w="4410"/>
        <w:gridCol w:w="3086"/>
      </w:tblGrid>
      <w:tr w:rsidR="00637939" w14:paraId="5D36DBBA" w14:textId="77777777" w:rsidTr="00032949">
        <w:trPr>
          <w:tblHeader/>
        </w:trPr>
        <w:tc>
          <w:tcPr>
            <w:tcW w:w="1864" w:type="dxa"/>
            <w:shd w:val="clear" w:color="000000" w:fill="8C8C8C"/>
          </w:tcPr>
          <w:p w14:paraId="5D36DBB7" w14:textId="77777777" w:rsidR="00637939" w:rsidRDefault="00637939" w:rsidP="0084605A">
            <w:pPr>
              <w:pStyle w:val="BodyText2"/>
              <w:rPr>
                <w:bCs w:val="0"/>
                <w:iCs/>
                <w:color w:val="FFFFFF"/>
                <w:sz w:val="20"/>
              </w:rPr>
            </w:pPr>
            <w:r>
              <w:rPr>
                <w:bCs w:val="0"/>
                <w:iCs/>
                <w:color w:val="FFFFFF"/>
                <w:sz w:val="20"/>
              </w:rPr>
              <w:t>Attribute</w:t>
            </w:r>
          </w:p>
        </w:tc>
        <w:tc>
          <w:tcPr>
            <w:tcW w:w="4410" w:type="dxa"/>
            <w:shd w:val="clear" w:color="000000" w:fill="8C8C8C"/>
          </w:tcPr>
          <w:p w14:paraId="5D36DBB8" w14:textId="77777777" w:rsidR="00637939" w:rsidRDefault="00637939" w:rsidP="0084605A">
            <w:pPr>
              <w:pStyle w:val="BodyText2"/>
              <w:rPr>
                <w:bCs w:val="0"/>
                <w:iCs/>
                <w:color w:val="FFFFFF"/>
                <w:sz w:val="20"/>
              </w:rPr>
            </w:pPr>
            <w:r>
              <w:rPr>
                <w:bCs w:val="0"/>
                <w:iCs/>
                <w:color w:val="FFFFFF"/>
                <w:sz w:val="20"/>
              </w:rPr>
              <w:t>Definition</w:t>
            </w:r>
          </w:p>
        </w:tc>
        <w:tc>
          <w:tcPr>
            <w:tcW w:w="3086" w:type="dxa"/>
            <w:shd w:val="clear" w:color="000000" w:fill="8C8C8C"/>
          </w:tcPr>
          <w:p w14:paraId="5D36DBB9" w14:textId="77777777" w:rsidR="00637939" w:rsidRDefault="00637939" w:rsidP="0084605A">
            <w:pPr>
              <w:pStyle w:val="BodyText2"/>
              <w:rPr>
                <w:bCs w:val="0"/>
                <w:iCs/>
                <w:color w:val="FFFFFF"/>
                <w:sz w:val="20"/>
              </w:rPr>
            </w:pPr>
            <w:r>
              <w:rPr>
                <w:bCs w:val="0"/>
                <w:iCs/>
                <w:color w:val="FFFFFF"/>
                <w:sz w:val="20"/>
              </w:rPr>
              <w:t>Filter Type</w:t>
            </w:r>
          </w:p>
        </w:tc>
      </w:tr>
      <w:tr w:rsidR="00637939" w14:paraId="5D36DBBE" w14:textId="77777777" w:rsidTr="00032949">
        <w:tc>
          <w:tcPr>
            <w:tcW w:w="1864" w:type="dxa"/>
          </w:tcPr>
          <w:p w14:paraId="5D36DBBB" w14:textId="77777777" w:rsidR="00637939" w:rsidRPr="009905C0" w:rsidRDefault="00637939" w:rsidP="0084605A">
            <w:pPr>
              <w:pStyle w:val="NormalTableText"/>
              <w:rPr>
                <w:rFonts w:ascii="Century Gothic" w:hAnsi="Century Gothic"/>
                <w:b w:val="0"/>
                <w:bCs/>
                <w:sz w:val="20"/>
              </w:rPr>
            </w:pPr>
            <w:r w:rsidRPr="009905C0">
              <w:rPr>
                <w:rFonts w:ascii="Century Gothic" w:hAnsi="Century Gothic"/>
                <w:b w:val="0"/>
                <w:bCs/>
                <w:sz w:val="20"/>
              </w:rPr>
              <w:t>Date</w:t>
            </w:r>
          </w:p>
        </w:tc>
        <w:tc>
          <w:tcPr>
            <w:tcW w:w="4410" w:type="dxa"/>
          </w:tcPr>
          <w:p w14:paraId="5D36DBBC" w14:textId="77777777" w:rsidR="00637939" w:rsidRPr="009905C0" w:rsidRDefault="00637939" w:rsidP="00637939">
            <w:pPr>
              <w:pStyle w:val="NormalTableText"/>
              <w:rPr>
                <w:rFonts w:ascii="Century Gothic" w:hAnsi="Century Gothic"/>
                <w:b w:val="0"/>
                <w:bCs/>
                <w:sz w:val="20"/>
              </w:rPr>
            </w:pPr>
            <w:r w:rsidRPr="009905C0">
              <w:rPr>
                <w:rFonts w:ascii="Century Gothic" w:hAnsi="Century Gothic"/>
                <w:b w:val="0"/>
                <w:bCs/>
                <w:sz w:val="20"/>
              </w:rPr>
              <w:t>Global filter used to define the start and end day for operation and limit agent activity and performance calculations by day.</w:t>
            </w:r>
          </w:p>
        </w:tc>
        <w:tc>
          <w:tcPr>
            <w:tcW w:w="3086" w:type="dxa"/>
          </w:tcPr>
          <w:p w14:paraId="5D36DBBD" w14:textId="77777777" w:rsidR="00637939" w:rsidRPr="009905C0" w:rsidRDefault="00637939" w:rsidP="00637939">
            <w:pPr>
              <w:pStyle w:val="NormalTableText"/>
              <w:rPr>
                <w:rFonts w:ascii="Century Gothic" w:hAnsi="Century Gothic"/>
                <w:b w:val="0"/>
                <w:bCs/>
                <w:sz w:val="20"/>
              </w:rPr>
            </w:pPr>
            <w:r w:rsidRPr="009905C0">
              <w:rPr>
                <w:rFonts w:ascii="Century Gothic" w:hAnsi="Century Gothic"/>
                <w:b w:val="0"/>
                <w:bCs/>
                <w:sz w:val="20"/>
              </w:rPr>
              <w:t>Global – Limit all reported  activity outside of the start and end date defined</w:t>
            </w:r>
          </w:p>
        </w:tc>
      </w:tr>
      <w:tr w:rsidR="00637939" w14:paraId="5D36DBC2" w14:textId="77777777" w:rsidTr="00032949">
        <w:tc>
          <w:tcPr>
            <w:tcW w:w="1864" w:type="dxa"/>
          </w:tcPr>
          <w:p w14:paraId="5D36DBBF" w14:textId="77777777" w:rsidR="00637939" w:rsidRPr="009905C0" w:rsidRDefault="00637939" w:rsidP="0084605A">
            <w:pPr>
              <w:pStyle w:val="NormalTableText"/>
              <w:rPr>
                <w:rFonts w:ascii="Century Gothic" w:hAnsi="Century Gothic"/>
                <w:b w:val="0"/>
                <w:bCs/>
                <w:sz w:val="20"/>
              </w:rPr>
            </w:pPr>
            <w:r w:rsidRPr="009905C0">
              <w:rPr>
                <w:rFonts w:ascii="Century Gothic" w:hAnsi="Century Gothic"/>
                <w:b w:val="0"/>
                <w:bCs/>
                <w:sz w:val="20"/>
              </w:rPr>
              <w:t>Agent Type</w:t>
            </w:r>
          </w:p>
        </w:tc>
        <w:tc>
          <w:tcPr>
            <w:tcW w:w="4410" w:type="dxa"/>
          </w:tcPr>
          <w:p w14:paraId="5D36DBC0" w14:textId="77777777" w:rsidR="00637939" w:rsidRPr="009905C0" w:rsidRDefault="00637939" w:rsidP="00637939">
            <w:pPr>
              <w:pStyle w:val="NormalTableText"/>
              <w:rPr>
                <w:rFonts w:ascii="Century Gothic" w:hAnsi="Century Gothic"/>
                <w:b w:val="0"/>
                <w:bCs/>
                <w:sz w:val="20"/>
              </w:rPr>
            </w:pPr>
            <w:r w:rsidRPr="009905C0">
              <w:rPr>
                <w:rFonts w:ascii="Century Gothic" w:hAnsi="Century Gothic"/>
                <w:b w:val="0"/>
                <w:bCs/>
                <w:sz w:val="20"/>
              </w:rPr>
              <w:t>Global filter used to control the type of agent included in extract output. Defined generally as agent "roles" in the system that may be used to isolate "on the floor" agents from supervisors, workforce management, and QA team roles.</w:t>
            </w:r>
          </w:p>
        </w:tc>
        <w:tc>
          <w:tcPr>
            <w:tcW w:w="3086" w:type="dxa"/>
          </w:tcPr>
          <w:p w14:paraId="5D36DBC1" w14:textId="77777777" w:rsidR="00637939" w:rsidRPr="009905C0" w:rsidRDefault="00637939" w:rsidP="00637939">
            <w:pPr>
              <w:pStyle w:val="NormalTableText"/>
              <w:rPr>
                <w:rFonts w:ascii="Century Gothic" w:hAnsi="Century Gothic"/>
                <w:b w:val="0"/>
                <w:bCs/>
                <w:sz w:val="20"/>
              </w:rPr>
            </w:pPr>
            <w:r w:rsidRPr="009905C0">
              <w:rPr>
                <w:rFonts w:ascii="Century Gothic" w:hAnsi="Century Gothic"/>
                <w:b w:val="0"/>
                <w:bCs/>
                <w:sz w:val="20"/>
              </w:rPr>
              <w:t>Global – Used to omit agents from any agent performance calculations that would include an agent in reported data.</w:t>
            </w:r>
          </w:p>
        </w:tc>
      </w:tr>
    </w:tbl>
    <w:p w14:paraId="5D36DBC3" w14:textId="77777777" w:rsidR="00637939" w:rsidRDefault="00637939">
      <w:pPr>
        <w:rPr>
          <w:color w:val="C0504D" w:themeColor="accent2"/>
        </w:rPr>
      </w:pPr>
    </w:p>
    <w:p w14:paraId="5D36DBC4" w14:textId="77777777" w:rsidR="00637939" w:rsidRPr="001662A2" w:rsidRDefault="00637939">
      <w:pPr>
        <w:rPr>
          <w:color w:val="0070C0"/>
        </w:rPr>
      </w:pPr>
      <w:r w:rsidRPr="001662A2">
        <w:rPr>
          <w:color w:val="0070C0"/>
        </w:rPr>
        <w:t>Mapping Requirements and Definitions</w:t>
      </w:r>
    </w:p>
    <w:p w14:paraId="5D36DBC5" w14:textId="77777777" w:rsidR="00637939" w:rsidRDefault="00637939">
      <w:pPr>
        <w:rPr>
          <w:color w:val="C0504D" w:themeColor="accent2"/>
        </w:rPr>
      </w:pP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64"/>
        <w:gridCol w:w="4410"/>
        <w:gridCol w:w="3086"/>
      </w:tblGrid>
      <w:tr w:rsidR="009D5DCC" w14:paraId="5D36DBC9" w14:textId="77777777" w:rsidTr="00032949">
        <w:trPr>
          <w:tblHeader/>
        </w:trPr>
        <w:tc>
          <w:tcPr>
            <w:tcW w:w="1864" w:type="dxa"/>
            <w:shd w:val="clear" w:color="000000" w:fill="8C8C8C"/>
          </w:tcPr>
          <w:p w14:paraId="5D36DBC6" w14:textId="77777777" w:rsidR="009D5DCC" w:rsidRDefault="009D5DCC" w:rsidP="0084605A">
            <w:pPr>
              <w:pStyle w:val="BodyText2"/>
              <w:rPr>
                <w:bCs w:val="0"/>
                <w:iCs/>
                <w:color w:val="FFFFFF"/>
                <w:sz w:val="20"/>
              </w:rPr>
            </w:pPr>
            <w:r>
              <w:rPr>
                <w:bCs w:val="0"/>
                <w:iCs/>
                <w:color w:val="FFFFFF"/>
                <w:sz w:val="20"/>
              </w:rPr>
              <w:t>Attribute</w:t>
            </w:r>
          </w:p>
        </w:tc>
        <w:tc>
          <w:tcPr>
            <w:tcW w:w="4410" w:type="dxa"/>
            <w:shd w:val="clear" w:color="000000" w:fill="8C8C8C"/>
          </w:tcPr>
          <w:p w14:paraId="5D36DBC7" w14:textId="77777777" w:rsidR="009D5DCC" w:rsidRDefault="009D5DCC" w:rsidP="0084605A">
            <w:pPr>
              <w:pStyle w:val="BodyText2"/>
              <w:rPr>
                <w:bCs w:val="0"/>
                <w:iCs/>
                <w:color w:val="FFFFFF"/>
                <w:sz w:val="20"/>
              </w:rPr>
            </w:pPr>
            <w:r>
              <w:rPr>
                <w:bCs w:val="0"/>
                <w:iCs/>
                <w:color w:val="FFFFFF"/>
                <w:sz w:val="20"/>
              </w:rPr>
              <w:t>Definition</w:t>
            </w:r>
          </w:p>
        </w:tc>
        <w:tc>
          <w:tcPr>
            <w:tcW w:w="3086" w:type="dxa"/>
            <w:shd w:val="clear" w:color="000000" w:fill="8C8C8C"/>
          </w:tcPr>
          <w:p w14:paraId="5D36DBC8" w14:textId="77777777" w:rsidR="009D5DCC" w:rsidRDefault="00031B95" w:rsidP="0084605A">
            <w:pPr>
              <w:pStyle w:val="BodyText2"/>
              <w:rPr>
                <w:bCs w:val="0"/>
                <w:iCs/>
                <w:color w:val="FFFFFF"/>
                <w:sz w:val="20"/>
              </w:rPr>
            </w:pPr>
            <w:r>
              <w:rPr>
                <w:bCs w:val="0"/>
                <w:iCs/>
                <w:color w:val="FFFFFF"/>
                <w:sz w:val="20"/>
              </w:rPr>
              <w:t>Mapping</w:t>
            </w:r>
            <w:r w:rsidR="009D5DCC">
              <w:rPr>
                <w:bCs w:val="0"/>
                <w:iCs/>
                <w:color w:val="FFFFFF"/>
                <w:sz w:val="20"/>
              </w:rPr>
              <w:t xml:space="preserve"> Type</w:t>
            </w:r>
          </w:p>
        </w:tc>
      </w:tr>
      <w:tr w:rsidR="002C129F" w14:paraId="5D36DBCD" w14:textId="77777777" w:rsidTr="00032949">
        <w:tc>
          <w:tcPr>
            <w:tcW w:w="1864" w:type="dxa"/>
          </w:tcPr>
          <w:p w14:paraId="5D36DBCA" w14:textId="77777777" w:rsidR="002C129F" w:rsidRDefault="002C129F" w:rsidP="0084605A">
            <w:pPr>
              <w:pStyle w:val="NormalTableText"/>
              <w:rPr>
                <w:rFonts w:ascii="Century Gothic" w:hAnsi="Century Gothic"/>
                <w:b w:val="0"/>
                <w:bCs/>
                <w:sz w:val="20"/>
              </w:rPr>
            </w:pPr>
            <w:r>
              <w:rPr>
                <w:rFonts w:ascii="Century Gothic" w:hAnsi="Century Gothic"/>
                <w:b w:val="0"/>
                <w:bCs/>
                <w:sz w:val="20"/>
              </w:rPr>
              <w:t>Project Name</w:t>
            </w:r>
          </w:p>
        </w:tc>
        <w:tc>
          <w:tcPr>
            <w:tcW w:w="4410" w:type="dxa"/>
          </w:tcPr>
          <w:p w14:paraId="5D36DBCB" w14:textId="77777777" w:rsidR="002C129F" w:rsidRDefault="002C129F" w:rsidP="002C129F">
            <w:pPr>
              <w:pStyle w:val="NormalTableText"/>
              <w:rPr>
                <w:rFonts w:ascii="Century Gothic" w:hAnsi="Century Gothic"/>
                <w:b w:val="0"/>
                <w:bCs/>
                <w:sz w:val="20"/>
              </w:rPr>
            </w:pPr>
            <w:r>
              <w:rPr>
                <w:rFonts w:ascii="Century Gothic" w:hAnsi="Century Gothic"/>
                <w:b w:val="0"/>
                <w:bCs/>
                <w:sz w:val="20"/>
              </w:rPr>
              <w:t>A standard naming convention to define the source of the data extract</w:t>
            </w:r>
          </w:p>
        </w:tc>
        <w:tc>
          <w:tcPr>
            <w:tcW w:w="3086" w:type="dxa"/>
          </w:tcPr>
          <w:p w14:paraId="5D36DBCC" w14:textId="77777777" w:rsidR="002C129F" w:rsidRDefault="002C129F" w:rsidP="0084605A">
            <w:pPr>
              <w:pStyle w:val="NormalTableText"/>
              <w:rPr>
                <w:rFonts w:ascii="Century Gothic" w:hAnsi="Century Gothic"/>
                <w:b w:val="0"/>
                <w:bCs/>
                <w:sz w:val="20"/>
              </w:rPr>
            </w:pPr>
            <w:r>
              <w:rPr>
                <w:rFonts w:ascii="Century Gothic" w:hAnsi="Century Gothic"/>
                <w:b w:val="0"/>
                <w:bCs/>
                <w:sz w:val="20"/>
              </w:rPr>
              <w:t>A one-time configuration value or parameter passed at run-time</w:t>
            </w:r>
          </w:p>
        </w:tc>
      </w:tr>
      <w:tr w:rsidR="009D5DCC" w14:paraId="5D36DBD1" w14:textId="77777777" w:rsidTr="00032949">
        <w:tc>
          <w:tcPr>
            <w:tcW w:w="1864" w:type="dxa"/>
          </w:tcPr>
          <w:p w14:paraId="5D36DBCE" w14:textId="77777777" w:rsidR="009D5DCC" w:rsidRDefault="00031B95" w:rsidP="0084605A">
            <w:pPr>
              <w:pStyle w:val="NormalTableText"/>
              <w:rPr>
                <w:rFonts w:ascii="Century Gothic" w:hAnsi="Century Gothic"/>
                <w:b w:val="0"/>
                <w:bCs/>
                <w:sz w:val="20"/>
              </w:rPr>
            </w:pPr>
            <w:r>
              <w:rPr>
                <w:rFonts w:ascii="Century Gothic" w:hAnsi="Century Gothic"/>
                <w:b w:val="0"/>
                <w:bCs/>
                <w:sz w:val="20"/>
              </w:rPr>
              <w:t>Post Call Wrap Time</w:t>
            </w:r>
          </w:p>
        </w:tc>
        <w:tc>
          <w:tcPr>
            <w:tcW w:w="4410" w:type="dxa"/>
          </w:tcPr>
          <w:p w14:paraId="5D36DBCF" w14:textId="77777777" w:rsidR="009D5DCC" w:rsidRDefault="00031B95" w:rsidP="0084605A">
            <w:pPr>
              <w:pStyle w:val="NormalTableText"/>
              <w:rPr>
                <w:rFonts w:ascii="Century Gothic" w:hAnsi="Century Gothic"/>
                <w:b w:val="0"/>
                <w:bCs/>
                <w:sz w:val="20"/>
              </w:rPr>
            </w:pPr>
            <w:r>
              <w:rPr>
                <w:rFonts w:ascii="Century Gothic" w:hAnsi="Century Gothic"/>
                <w:b w:val="0"/>
                <w:bCs/>
                <w:sz w:val="20"/>
              </w:rPr>
              <w:t xml:space="preserve">The set of codes used by the project to identify </w:t>
            </w:r>
            <w:r w:rsidR="005D760E">
              <w:rPr>
                <w:rFonts w:ascii="Century Gothic" w:hAnsi="Century Gothic"/>
                <w:b w:val="0"/>
                <w:bCs/>
                <w:sz w:val="20"/>
              </w:rPr>
              <w:t>productive post call wrap time beyond a standard system wrap code</w:t>
            </w:r>
          </w:p>
        </w:tc>
        <w:tc>
          <w:tcPr>
            <w:tcW w:w="3086" w:type="dxa"/>
          </w:tcPr>
          <w:p w14:paraId="5D36DBD0" w14:textId="77777777" w:rsidR="009D5DCC" w:rsidRDefault="005D760E" w:rsidP="0084605A">
            <w:pPr>
              <w:pStyle w:val="NormalTableText"/>
              <w:rPr>
                <w:rFonts w:ascii="Century Gothic" w:hAnsi="Century Gothic"/>
                <w:b w:val="0"/>
                <w:bCs/>
                <w:sz w:val="20"/>
              </w:rPr>
            </w:pPr>
            <w:r>
              <w:rPr>
                <w:rFonts w:ascii="Century Gothic" w:hAnsi="Century Gothic"/>
                <w:b w:val="0"/>
                <w:bCs/>
                <w:sz w:val="20"/>
              </w:rPr>
              <w:t>Project-specific “aux” codes</w:t>
            </w:r>
          </w:p>
        </w:tc>
      </w:tr>
      <w:tr w:rsidR="009D5DCC" w14:paraId="5D36DBD5" w14:textId="77777777" w:rsidTr="00032949">
        <w:tc>
          <w:tcPr>
            <w:tcW w:w="1864" w:type="dxa"/>
          </w:tcPr>
          <w:p w14:paraId="5D36DBD2" w14:textId="77777777" w:rsidR="009D5DCC" w:rsidRDefault="00031B95" w:rsidP="0084605A">
            <w:pPr>
              <w:pStyle w:val="NormalTableText"/>
              <w:rPr>
                <w:rFonts w:ascii="Century Gothic" w:hAnsi="Century Gothic"/>
                <w:b w:val="0"/>
                <w:bCs/>
                <w:sz w:val="20"/>
              </w:rPr>
            </w:pPr>
            <w:r>
              <w:rPr>
                <w:rFonts w:ascii="Century Gothic" w:hAnsi="Century Gothic"/>
                <w:b w:val="0"/>
                <w:bCs/>
                <w:sz w:val="20"/>
              </w:rPr>
              <w:t>Lunch</w:t>
            </w:r>
          </w:p>
        </w:tc>
        <w:tc>
          <w:tcPr>
            <w:tcW w:w="4410" w:type="dxa"/>
          </w:tcPr>
          <w:p w14:paraId="5D36DBD3" w14:textId="77777777" w:rsidR="009D5DCC" w:rsidRDefault="005D760E" w:rsidP="005D760E">
            <w:pPr>
              <w:pStyle w:val="NormalTableText"/>
              <w:rPr>
                <w:rFonts w:ascii="Century Gothic" w:hAnsi="Century Gothic"/>
                <w:b w:val="0"/>
                <w:bCs/>
                <w:sz w:val="20"/>
              </w:rPr>
            </w:pPr>
            <w:r>
              <w:rPr>
                <w:rFonts w:ascii="Century Gothic" w:hAnsi="Century Gothic"/>
                <w:b w:val="0"/>
                <w:bCs/>
                <w:sz w:val="20"/>
              </w:rPr>
              <w:t xml:space="preserve">The set of codes used by the project to identify agent lunch, if project policy is for agents to remain logged-in all day </w:t>
            </w:r>
          </w:p>
        </w:tc>
        <w:tc>
          <w:tcPr>
            <w:tcW w:w="3086" w:type="dxa"/>
          </w:tcPr>
          <w:p w14:paraId="5D36DBD4" w14:textId="77777777" w:rsidR="009D5DCC" w:rsidRDefault="005D760E" w:rsidP="0084605A">
            <w:pPr>
              <w:pStyle w:val="NormalTableText"/>
              <w:rPr>
                <w:rFonts w:ascii="Century Gothic" w:hAnsi="Century Gothic"/>
                <w:b w:val="0"/>
                <w:bCs/>
                <w:sz w:val="20"/>
              </w:rPr>
            </w:pPr>
            <w:r>
              <w:rPr>
                <w:rFonts w:ascii="Century Gothic" w:hAnsi="Century Gothic"/>
                <w:b w:val="0"/>
                <w:bCs/>
                <w:sz w:val="20"/>
              </w:rPr>
              <w:t>Project-specific “aux” codes</w:t>
            </w:r>
          </w:p>
        </w:tc>
      </w:tr>
      <w:tr w:rsidR="009D5DCC" w14:paraId="5D36DBD9" w14:textId="77777777" w:rsidTr="00032949">
        <w:tc>
          <w:tcPr>
            <w:tcW w:w="1864" w:type="dxa"/>
          </w:tcPr>
          <w:p w14:paraId="5D36DBD6" w14:textId="77777777" w:rsidR="009D5DCC" w:rsidRDefault="00031B95" w:rsidP="0084605A">
            <w:pPr>
              <w:pStyle w:val="NormalTableText"/>
              <w:rPr>
                <w:rFonts w:ascii="Century Gothic" w:hAnsi="Century Gothic"/>
                <w:b w:val="0"/>
                <w:bCs/>
                <w:sz w:val="20"/>
              </w:rPr>
            </w:pPr>
            <w:r>
              <w:rPr>
                <w:rFonts w:ascii="Century Gothic" w:hAnsi="Century Gothic"/>
                <w:b w:val="0"/>
                <w:bCs/>
                <w:sz w:val="20"/>
              </w:rPr>
              <w:t>Break</w:t>
            </w:r>
          </w:p>
        </w:tc>
        <w:tc>
          <w:tcPr>
            <w:tcW w:w="4410" w:type="dxa"/>
          </w:tcPr>
          <w:p w14:paraId="5D36DBD7" w14:textId="77777777" w:rsidR="009D5DCC" w:rsidRDefault="005D760E" w:rsidP="005D760E">
            <w:pPr>
              <w:pStyle w:val="NormalTableText"/>
              <w:rPr>
                <w:rFonts w:ascii="Century Gothic" w:hAnsi="Century Gothic"/>
                <w:b w:val="0"/>
                <w:bCs/>
                <w:sz w:val="20"/>
              </w:rPr>
            </w:pPr>
            <w:r>
              <w:rPr>
                <w:rFonts w:ascii="Century Gothic" w:hAnsi="Century Gothic"/>
                <w:b w:val="0"/>
                <w:bCs/>
                <w:sz w:val="20"/>
              </w:rPr>
              <w:t>The set of codes used by the project to identify agent breaks, if project policy is for agents to remain logged-in all day</w:t>
            </w:r>
          </w:p>
        </w:tc>
        <w:tc>
          <w:tcPr>
            <w:tcW w:w="3086" w:type="dxa"/>
          </w:tcPr>
          <w:p w14:paraId="5D36DBD8" w14:textId="77777777" w:rsidR="009D5DCC" w:rsidRDefault="005D760E" w:rsidP="0084605A">
            <w:pPr>
              <w:pStyle w:val="NormalTableText"/>
              <w:rPr>
                <w:rFonts w:ascii="Century Gothic" w:hAnsi="Century Gothic"/>
                <w:b w:val="0"/>
                <w:bCs/>
                <w:sz w:val="20"/>
              </w:rPr>
            </w:pPr>
            <w:r>
              <w:rPr>
                <w:rFonts w:ascii="Century Gothic" w:hAnsi="Century Gothic"/>
                <w:b w:val="0"/>
                <w:bCs/>
                <w:sz w:val="20"/>
              </w:rPr>
              <w:t>Project-specific “aux” codes</w:t>
            </w:r>
          </w:p>
        </w:tc>
      </w:tr>
      <w:tr w:rsidR="00031B95" w14:paraId="5D36DBDD" w14:textId="77777777" w:rsidTr="00032949">
        <w:tc>
          <w:tcPr>
            <w:tcW w:w="1864" w:type="dxa"/>
          </w:tcPr>
          <w:p w14:paraId="5D36DBDA" w14:textId="77777777" w:rsidR="00031B95" w:rsidRDefault="00031B95" w:rsidP="0084605A">
            <w:pPr>
              <w:pStyle w:val="NormalTableText"/>
              <w:rPr>
                <w:rFonts w:ascii="Century Gothic" w:hAnsi="Century Gothic"/>
                <w:b w:val="0"/>
                <w:bCs/>
                <w:sz w:val="20"/>
              </w:rPr>
            </w:pPr>
            <w:r>
              <w:rPr>
                <w:rFonts w:ascii="Century Gothic" w:hAnsi="Century Gothic"/>
                <w:b w:val="0"/>
                <w:bCs/>
                <w:sz w:val="20"/>
              </w:rPr>
              <w:t>Productive Time</w:t>
            </w:r>
          </w:p>
        </w:tc>
        <w:tc>
          <w:tcPr>
            <w:tcW w:w="4410" w:type="dxa"/>
          </w:tcPr>
          <w:p w14:paraId="5D36DBDB" w14:textId="77777777" w:rsidR="00031B95" w:rsidRPr="00637939" w:rsidRDefault="005D760E" w:rsidP="005D760E">
            <w:pPr>
              <w:pStyle w:val="NormalTableText"/>
              <w:rPr>
                <w:rFonts w:ascii="Century Gothic" w:hAnsi="Century Gothic"/>
                <w:b w:val="0"/>
                <w:bCs/>
                <w:sz w:val="20"/>
              </w:rPr>
            </w:pPr>
            <w:r>
              <w:rPr>
                <w:rFonts w:ascii="Century Gothic" w:hAnsi="Century Gothic"/>
                <w:b w:val="0"/>
                <w:bCs/>
                <w:sz w:val="20"/>
              </w:rPr>
              <w:t>The set of codes used by the project to identify productive agent time beyond standard talk, hold, wrap</w:t>
            </w:r>
            <w:r w:rsidR="00F905A0">
              <w:rPr>
                <w:rFonts w:ascii="Century Gothic" w:hAnsi="Century Gothic"/>
                <w:b w:val="0"/>
                <w:bCs/>
                <w:sz w:val="20"/>
              </w:rPr>
              <w:t xml:space="preserve"> (</w:t>
            </w:r>
            <w:r w:rsidR="001662A2">
              <w:rPr>
                <w:rFonts w:ascii="Century Gothic" w:hAnsi="Century Gothic"/>
                <w:b w:val="0"/>
                <w:bCs/>
                <w:sz w:val="20"/>
              </w:rPr>
              <w:t>i.e.</w:t>
            </w:r>
            <w:r w:rsidR="00F905A0">
              <w:rPr>
                <w:rFonts w:ascii="Century Gothic" w:hAnsi="Century Gothic"/>
                <w:b w:val="0"/>
                <w:bCs/>
                <w:sz w:val="20"/>
              </w:rPr>
              <w:t xml:space="preserve"> training, coaching)</w:t>
            </w:r>
          </w:p>
        </w:tc>
        <w:tc>
          <w:tcPr>
            <w:tcW w:w="3086" w:type="dxa"/>
          </w:tcPr>
          <w:p w14:paraId="5D36DBDC" w14:textId="77777777" w:rsidR="00031B95" w:rsidRDefault="005D760E" w:rsidP="0084605A">
            <w:pPr>
              <w:pStyle w:val="NormalTableText"/>
              <w:rPr>
                <w:rFonts w:ascii="Century Gothic" w:hAnsi="Century Gothic"/>
                <w:b w:val="0"/>
                <w:bCs/>
                <w:sz w:val="20"/>
              </w:rPr>
            </w:pPr>
            <w:r>
              <w:rPr>
                <w:rFonts w:ascii="Century Gothic" w:hAnsi="Century Gothic"/>
                <w:b w:val="0"/>
                <w:bCs/>
                <w:sz w:val="20"/>
              </w:rPr>
              <w:t>Project-specific “aux” codes</w:t>
            </w:r>
          </w:p>
        </w:tc>
      </w:tr>
      <w:tr w:rsidR="00031B95" w14:paraId="5D36DBE1" w14:textId="77777777" w:rsidTr="00032949">
        <w:tc>
          <w:tcPr>
            <w:tcW w:w="1864" w:type="dxa"/>
          </w:tcPr>
          <w:p w14:paraId="5D36DBDE" w14:textId="77777777" w:rsidR="00031B95" w:rsidRDefault="00031B95" w:rsidP="0084605A">
            <w:pPr>
              <w:pStyle w:val="NormalTableText"/>
              <w:rPr>
                <w:rFonts w:ascii="Century Gothic" w:hAnsi="Century Gothic"/>
                <w:b w:val="0"/>
                <w:bCs/>
                <w:sz w:val="20"/>
              </w:rPr>
            </w:pPr>
            <w:r>
              <w:rPr>
                <w:rFonts w:ascii="Century Gothic" w:hAnsi="Century Gothic"/>
                <w:b w:val="0"/>
                <w:bCs/>
                <w:sz w:val="20"/>
              </w:rPr>
              <w:t>Non</w:t>
            </w:r>
            <w:r w:rsidR="005D760E">
              <w:rPr>
                <w:rFonts w:ascii="Century Gothic" w:hAnsi="Century Gothic"/>
                <w:b w:val="0"/>
                <w:bCs/>
                <w:sz w:val="20"/>
              </w:rPr>
              <w:t>-</w:t>
            </w:r>
            <w:r>
              <w:rPr>
                <w:rFonts w:ascii="Century Gothic" w:hAnsi="Century Gothic"/>
                <w:b w:val="0"/>
                <w:bCs/>
                <w:sz w:val="20"/>
              </w:rPr>
              <w:t>Productive Time</w:t>
            </w:r>
          </w:p>
        </w:tc>
        <w:tc>
          <w:tcPr>
            <w:tcW w:w="4410" w:type="dxa"/>
          </w:tcPr>
          <w:p w14:paraId="5D36DBDF" w14:textId="77777777" w:rsidR="00031B95" w:rsidRPr="00637939" w:rsidRDefault="005D760E" w:rsidP="005D760E">
            <w:pPr>
              <w:pStyle w:val="NormalTableText"/>
              <w:rPr>
                <w:rFonts w:ascii="Century Gothic" w:hAnsi="Century Gothic"/>
                <w:b w:val="0"/>
                <w:bCs/>
                <w:sz w:val="20"/>
              </w:rPr>
            </w:pPr>
            <w:r>
              <w:rPr>
                <w:rFonts w:ascii="Century Gothic" w:hAnsi="Century Gothic"/>
                <w:b w:val="0"/>
                <w:bCs/>
                <w:sz w:val="20"/>
              </w:rPr>
              <w:t>The set of codes used by the project to specifically identify non-productive agent time</w:t>
            </w:r>
          </w:p>
        </w:tc>
        <w:tc>
          <w:tcPr>
            <w:tcW w:w="3086" w:type="dxa"/>
          </w:tcPr>
          <w:p w14:paraId="5D36DBE0" w14:textId="77777777" w:rsidR="00031B95" w:rsidRDefault="005D760E" w:rsidP="0084605A">
            <w:pPr>
              <w:pStyle w:val="NormalTableText"/>
              <w:rPr>
                <w:rFonts w:ascii="Century Gothic" w:hAnsi="Century Gothic"/>
                <w:b w:val="0"/>
                <w:bCs/>
                <w:sz w:val="20"/>
              </w:rPr>
            </w:pPr>
            <w:r>
              <w:rPr>
                <w:rFonts w:ascii="Century Gothic" w:hAnsi="Century Gothic"/>
                <w:b w:val="0"/>
                <w:bCs/>
                <w:sz w:val="20"/>
              </w:rPr>
              <w:t>Project-specific “aux” codes</w:t>
            </w:r>
          </w:p>
        </w:tc>
      </w:tr>
      <w:tr w:rsidR="00031B95" w14:paraId="5D36DBE5" w14:textId="77777777" w:rsidTr="00032949">
        <w:tc>
          <w:tcPr>
            <w:tcW w:w="1864" w:type="dxa"/>
          </w:tcPr>
          <w:p w14:paraId="5D36DBE2" w14:textId="77777777" w:rsidR="00031B95" w:rsidRDefault="00031B95" w:rsidP="0084605A">
            <w:pPr>
              <w:pStyle w:val="NormalTableText"/>
              <w:rPr>
                <w:rFonts w:ascii="Century Gothic" w:hAnsi="Century Gothic"/>
                <w:b w:val="0"/>
                <w:bCs/>
                <w:sz w:val="20"/>
              </w:rPr>
            </w:pPr>
            <w:r>
              <w:rPr>
                <w:rFonts w:ascii="Century Gothic" w:hAnsi="Century Gothic"/>
                <w:b w:val="0"/>
                <w:bCs/>
                <w:sz w:val="20"/>
              </w:rPr>
              <w:t>Internal Transfer Call</w:t>
            </w:r>
          </w:p>
        </w:tc>
        <w:tc>
          <w:tcPr>
            <w:tcW w:w="4410" w:type="dxa"/>
          </w:tcPr>
          <w:p w14:paraId="5D36DBE3" w14:textId="77777777" w:rsidR="00031B95" w:rsidRPr="00637939" w:rsidRDefault="009D030A" w:rsidP="009D030A">
            <w:pPr>
              <w:pStyle w:val="NormalTableText"/>
              <w:rPr>
                <w:rFonts w:ascii="Century Gothic" w:hAnsi="Century Gothic"/>
                <w:b w:val="0"/>
                <w:bCs/>
                <w:sz w:val="20"/>
              </w:rPr>
            </w:pPr>
            <w:r>
              <w:rPr>
                <w:rFonts w:ascii="Century Gothic" w:hAnsi="Century Gothic"/>
                <w:b w:val="0"/>
                <w:bCs/>
                <w:sz w:val="20"/>
              </w:rPr>
              <w:t>Internal call types defined by the project (if used) to identify when an agent transfers a call to another peer agent.</w:t>
            </w:r>
          </w:p>
        </w:tc>
        <w:tc>
          <w:tcPr>
            <w:tcW w:w="3086" w:type="dxa"/>
          </w:tcPr>
          <w:p w14:paraId="5D36DBE4" w14:textId="77777777" w:rsidR="00031B95" w:rsidRDefault="009D030A" w:rsidP="0084605A">
            <w:pPr>
              <w:pStyle w:val="NormalTableText"/>
              <w:rPr>
                <w:rFonts w:ascii="Century Gothic" w:hAnsi="Century Gothic"/>
                <w:b w:val="0"/>
                <w:bCs/>
                <w:sz w:val="20"/>
              </w:rPr>
            </w:pPr>
            <w:r>
              <w:rPr>
                <w:rFonts w:ascii="Century Gothic" w:hAnsi="Century Gothic"/>
                <w:b w:val="0"/>
                <w:bCs/>
                <w:sz w:val="20"/>
              </w:rPr>
              <w:t>Project-specific call type or call termination point code.</w:t>
            </w:r>
          </w:p>
        </w:tc>
      </w:tr>
      <w:tr w:rsidR="005D760E" w14:paraId="5D36DBE9" w14:textId="77777777" w:rsidTr="00032949">
        <w:tc>
          <w:tcPr>
            <w:tcW w:w="1864" w:type="dxa"/>
          </w:tcPr>
          <w:p w14:paraId="5D36DBE6" w14:textId="77777777" w:rsidR="005D760E" w:rsidRDefault="00032949" w:rsidP="005D760E">
            <w:pPr>
              <w:pStyle w:val="NormalTableText"/>
              <w:rPr>
                <w:rFonts w:ascii="Century Gothic" w:hAnsi="Century Gothic"/>
                <w:b w:val="0"/>
                <w:bCs/>
                <w:sz w:val="20"/>
              </w:rPr>
            </w:pPr>
            <w:r>
              <w:rPr>
                <w:rFonts w:ascii="Century Gothic" w:hAnsi="Century Gothic"/>
                <w:b w:val="0"/>
                <w:bCs/>
                <w:sz w:val="20"/>
              </w:rPr>
              <w:t xml:space="preserve">Internal </w:t>
            </w:r>
            <w:r w:rsidR="005D760E">
              <w:rPr>
                <w:rFonts w:ascii="Century Gothic" w:hAnsi="Century Gothic"/>
                <w:b w:val="0"/>
                <w:bCs/>
                <w:sz w:val="20"/>
              </w:rPr>
              <w:t>Escalation Call</w:t>
            </w:r>
          </w:p>
        </w:tc>
        <w:tc>
          <w:tcPr>
            <w:tcW w:w="4410" w:type="dxa"/>
          </w:tcPr>
          <w:p w14:paraId="5D36DBE7" w14:textId="77777777" w:rsidR="005D760E" w:rsidRPr="00637939" w:rsidRDefault="00032949" w:rsidP="00032949">
            <w:pPr>
              <w:pStyle w:val="NormalTableText"/>
              <w:rPr>
                <w:rFonts w:ascii="Century Gothic" w:hAnsi="Century Gothic"/>
                <w:b w:val="0"/>
                <w:bCs/>
                <w:sz w:val="20"/>
              </w:rPr>
            </w:pPr>
            <w:r>
              <w:rPr>
                <w:rFonts w:ascii="Century Gothic" w:hAnsi="Century Gothic"/>
                <w:b w:val="0"/>
                <w:bCs/>
                <w:sz w:val="20"/>
              </w:rPr>
              <w:t>Internal</w:t>
            </w:r>
            <w:r w:rsidR="00F905A0">
              <w:rPr>
                <w:rFonts w:ascii="Century Gothic" w:hAnsi="Century Gothic"/>
                <w:b w:val="0"/>
                <w:bCs/>
                <w:sz w:val="20"/>
              </w:rPr>
              <w:t xml:space="preserve"> call types defined by the project (if used) to identify when an agent </w:t>
            </w:r>
            <w:r>
              <w:rPr>
                <w:rFonts w:ascii="Century Gothic" w:hAnsi="Century Gothic"/>
                <w:b w:val="0"/>
                <w:bCs/>
                <w:sz w:val="20"/>
              </w:rPr>
              <w:t xml:space="preserve">transfers a call to a </w:t>
            </w:r>
            <w:r w:rsidR="00F905A0">
              <w:rPr>
                <w:rFonts w:ascii="Century Gothic" w:hAnsi="Century Gothic"/>
                <w:b w:val="0"/>
                <w:bCs/>
                <w:sz w:val="20"/>
              </w:rPr>
              <w:t>supervisor.</w:t>
            </w:r>
          </w:p>
        </w:tc>
        <w:tc>
          <w:tcPr>
            <w:tcW w:w="3086" w:type="dxa"/>
          </w:tcPr>
          <w:p w14:paraId="5D36DBE8" w14:textId="77777777" w:rsidR="005D760E" w:rsidRDefault="009D030A" w:rsidP="005D760E">
            <w:pPr>
              <w:pStyle w:val="NormalTableText"/>
              <w:rPr>
                <w:rFonts w:ascii="Century Gothic" w:hAnsi="Century Gothic"/>
                <w:b w:val="0"/>
                <w:bCs/>
                <w:sz w:val="20"/>
              </w:rPr>
            </w:pPr>
            <w:r>
              <w:rPr>
                <w:rFonts w:ascii="Century Gothic" w:hAnsi="Century Gothic"/>
                <w:b w:val="0"/>
                <w:bCs/>
                <w:sz w:val="20"/>
              </w:rPr>
              <w:t>Project-specific call type or call termination point code.</w:t>
            </w:r>
          </w:p>
        </w:tc>
      </w:tr>
      <w:tr w:rsidR="005D760E" w14:paraId="5D36DBED" w14:textId="77777777" w:rsidTr="00032949">
        <w:tc>
          <w:tcPr>
            <w:tcW w:w="1864" w:type="dxa"/>
          </w:tcPr>
          <w:p w14:paraId="5D36DBEA" w14:textId="77777777" w:rsidR="005D760E" w:rsidRDefault="005D760E" w:rsidP="005D760E">
            <w:pPr>
              <w:pStyle w:val="NormalTableText"/>
              <w:rPr>
                <w:rFonts w:ascii="Century Gothic" w:hAnsi="Century Gothic"/>
                <w:b w:val="0"/>
                <w:bCs/>
                <w:sz w:val="20"/>
              </w:rPr>
            </w:pPr>
            <w:r>
              <w:rPr>
                <w:rFonts w:ascii="Century Gothic" w:hAnsi="Century Gothic"/>
                <w:b w:val="0"/>
                <w:bCs/>
                <w:sz w:val="20"/>
              </w:rPr>
              <w:t>Outbound Call</w:t>
            </w:r>
          </w:p>
        </w:tc>
        <w:tc>
          <w:tcPr>
            <w:tcW w:w="4410" w:type="dxa"/>
          </w:tcPr>
          <w:p w14:paraId="5D36DBEB" w14:textId="77777777" w:rsidR="005D760E" w:rsidRPr="00637939" w:rsidRDefault="005D760E" w:rsidP="005D760E">
            <w:pPr>
              <w:pStyle w:val="NormalTableText"/>
              <w:rPr>
                <w:rFonts w:ascii="Century Gothic" w:hAnsi="Century Gothic"/>
                <w:b w:val="0"/>
                <w:bCs/>
                <w:sz w:val="20"/>
              </w:rPr>
            </w:pPr>
            <w:r>
              <w:rPr>
                <w:rFonts w:ascii="Century Gothic" w:hAnsi="Century Gothic"/>
                <w:b w:val="0"/>
                <w:bCs/>
                <w:sz w:val="20"/>
              </w:rPr>
              <w:t>The queues identified by the project that are used to track outbound call activity.</w:t>
            </w:r>
          </w:p>
        </w:tc>
        <w:tc>
          <w:tcPr>
            <w:tcW w:w="3086" w:type="dxa"/>
          </w:tcPr>
          <w:p w14:paraId="5D36DBEC" w14:textId="77777777" w:rsidR="005D760E" w:rsidRDefault="005D760E" w:rsidP="005D760E">
            <w:pPr>
              <w:pStyle w:val="NormalTableText"/>
              <w:rPr>
                <w:rFonts w:ascii="Century Gothic" w:hAnsi="Century Gothic"/>
                <w:b w:val="0"/>
                <w:bCs/>
                <w:sz w:val="20"/>
              </w:rPr>
            </w:pPr>
            <w:r>
              <w:rPr>
                <w:rFonts w:ascii="Century Gothic" w:hAnsi="Century Gothic"/>
                <w:b w:val="0"/>
                <w:bCs/>
                <w:sz w:val="20"/>
              </w:rPr>
              <w:t>Project-specific “queues”</w:t>
            </w:r>
          </w:p>
        </w:tc>
      </w:tr>
      <w:tr w:rsidR="00D27706" w14:paraId="5D36DBF1" w14:textId="77777777" w:rsidTr="00032949">
        <w:tc>
          <w:tcPr>
            <w:tcW w:w="1864" w:type="dxa"/>
          </w:tcPr>
          <w:p w14:paraId="5D36DBEE" w14:textId="77777777" w:rsidR="00D27706" w:rsidRDefault="00D27706" w:rsidP="005D760E">
            <w:pPr>
              <w:pStyle w:val="NormalTableText"/>
              <w:rPr>
                <w:rFonts w:ascii="Century Gothic" w:hAnsi="Century Gothic"/>
                <w:b w:val="0"/>
                <w:bCs/>
                <w:sz w:val="20"/>
              </w:rPr>
            </w:pPr>
            <w:r>
              <w:rPr>
                <w:rFonts w:ascii="Century Gothic" w:hAnsi="Century Gothic"/>
                <w:b w:val="0"/>
                <w:bCs/>
                <w:sz w:val="20"/>
              </w:rPr>
              <w:t>Language</w:t>
            </w:r>
          </w:p>
        </w:tc>
        <w:tc>
          <w:tcPr>
            <w:tcW w:w="4410" w:type="dxa"/>
          </w:tcPr>
          <w:p w14:paraId="5D36DBEF" w14:textId="77777777" w:rsidR="00D27706" w:rsidRDefault="00D27706" w:rsidP="00D27706">
            <w:pPr>
              <w:pStyle w:val="NormalTableText"/>
              <w:rPr>
                <w:rFonts w:ascii="Century Gothic" w:hAnsi="Century Gothic"/>
                <w:b w:val="0"/>
                <w:bCs/>
                <w:sz w:val="20"/>
              </w:rPr>
            </w:pPr>
            <w:r>
              <w:rPr>
                <w:rFonts w:ascii="Century Gothic" w:hAnsi="Century Gothic"/>
                <w:b w:val="0"/>
                <w:bCs/>
                <w:sz w:val="20"/>
              </w:rPr>
              <w:t>The queues identified by the project that are align to specific languages.</w:t>
            </w:r>
          </w:p>
        </w:tc>
        <w:tc>
          <w:tcPr>
            <w:tcW w:w="3086" w:type="dxa"/>
          </w:tcPr>
          <w:p w14:paraId="5D36DBF0" w14:textId="77777777" w:rsidR="00D27706" w:rsidRDefault="00D27706" w:rsidP="005D760E">
            <w:pPr>
              <w:pStyle w:val="NormalTableText"/>
              <w:rPr>
                <w:rFonts w:ascii="Century Gothic" w:hAnsi="Century Gothic"/>
                <w:b w:val="0"/>
                <w:bCs/>
                <w:sz w:val="20"/>
              </w:rPr>
            </w:pPr>
            <w:r>
              <w:rPr>
                <w:rFonts w:ascii="Century Gothic" w:hAnsi="Century Gothic"/>
                <w:b w:val="0"/>
                <w:bCs/>
                <w:sz w:val="20"/>
              </w:rPr>
              <w:t>Project-specific “queues”</w:t>
            </w:r>
          </w:p>
        </w:tc>
      </w:tr>
    </w:tbl>
    <w:p w14:paraId="5D36DBF2" w14:textId="77777777" w:rsidR="00D00C2F" w:rsidRDefault="00D00C2F">
      <w:pPr>
        <w:rPr>
          <w:color w:val="C0504D" w:themeColor="accent2"/>
        </w:rPr>
      </w:pPr>
    </w:p>
    <w:bookmarkStart w:id="43" w:name="_MON_1520758465"/>
    <w:bookmarkEnd w:id="43"/>
    <w:p w14:paraId="5D36DBF3" w14:textId="77777777" w:rsidR="00637939" w:rsidRDefault="00F47970">
      <w:pPr>
        <w:rPr>
          <w:color w:val="C0504D" w:themeColor="accent2"/>
        </w:rPr>
      </w:pPr>
      <w:r>
        <w:rPr>
          <w:color w:val="C0504D" w:themeColor="accent2"/>
        </w:rPr>
        <w:object w:dxaOrig="1544" w:dyaOrig="998" w14:anchorId="5D36DC14">
          <v:shape id="_x0000_i1027" type="#_x0000_t75" style="width:77.25pt;height:50.25pt" o:ole="">
            <v:imagedata r:id="rId15" o:title=""/>
          </v:shape>
          <o:OLEObject Type="Embed" ProgID="Excel.Sheet.12" ShapeID="_x0000_i1027" DrawAspect="Icon" ObjectID="_1521962794" r:id="rId16"/>
        </w:object>
      </w:r>
    </w:p>
    <w:p w14:paraId="5D36DBF4" w14:textId="77777777" w:rsidR="00027D9A" w:rsidRDefault="00027D9A">
      <w:pPr>
        <w:rPr>
          <w:smallCaps/>
          <w:sz w:val="56"/>
        </w:rPr>
      </w:pPr>
      <w:r>
        <w:br w:type="page"/>
      </w:r>
    </w:p>
    <w:p w14:paraId="5D36DBF5" w14:textId="77777777" w:rsidR="00B44F41" w:rsidRDefault="00B44F41" w:rsidP="00027D9A">
      <w:pPr>
        <w:pStyle w:val="Heading1"/>
      </w:pPr>
      <w:bookmarkStart w:id="44" w:name="_Toc447017011"/>
      <w:r>
        <w:t>Requirements Sign Off</w:t>
      </w:r>
      <w:bookmarkEnd w:id="39"/>
      <w:r>
        <w:t xml:space="preserve"> Sheet</w:t>
      </w:r>
      <w:bookmarkEnd w:id="40"/>
      <w:bookmarkEnd w:id="41"/>
      <w:bookmarkEnd w:id="42"/>
      <w:bookmarkEnd w:id="44"/>
    </w:p>
    <w:p w14:paraId="5D36DBF6" w14:textId="77777777" w:rsidR="00B44F41" w:rsidRDefault="00B44F41" w:rsidP="00027D9A">
      <w:pPr>
        <w:pStyle w:val="Heading1"/>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30"/>
        <w:gridCol w:w="3690"/>
        <w:gridCol w:w="2340"/>
      </w:tblGrid>
      <w:tr w:rsidR="00C879A1" w14:paraId="5D36DBFA" w14:textId="77777777" w:rsidTr="00874A57">
        <w:trPr>
          <w:tblHeader/>
        </w:trPr>
        <w:tc>
          <w:tcPr>
            <w:tcW w:w="3330" w:type="dxa"/>
            <w:shd w:val="clear" w:color="000000" w:fill="8C8C8C"/>
          </w:tcPr>
          <w:p w14:paraId="5D36DBF7" w14:textId="77777777" w:rsidR="00C879A1" w:rsidRDefault="00C879A1" w:rsidP="00874A57">
            <w:pPr>
              <w:pStyle w:val="BodyText2"/>
              <w:rPr>
                <w:bCs w:val="0"/>
                <w:iCs/>
                <w:color w:val="FFFFFF"/>
                <w:sz w:val="20"/>
              </w:rPr>
            </w:pPr>
            <w:r>
              <w:rPr>
                <w:bCs w:val="0"/>
                <w:iCs/>
                <w:color w:val="FFFFFF"/>
                <w:sz w:val="20"/>
              </w:rPr>
              <w:t>Team Member</w:t>
            </w:r>
          </w:p>
        </w:tc>
        <w:tc>
          <w:tcPr>
            <w:tcW w:w="3690" w:type="dxa"/>
            <w:shd w:val="clear" w:color="000000" w:fill="8C8C8C"/>
          </w:tcPr>
          <w:p w14:paraId="5D36DBF8" w14:textId="77777777" w:rsidR="00C879A1" w:rsidRDefault="00C879A1" w:rsidP="00874A57">
            <w:pPr>
              <w:pStyle w:val="BodyText2"/>
              <w:rPr>
                <w:bCs w:val="0"/>
                <w:iCs/>
                <w:color w:val="FFFFFF"/>
                <w:sz w:val="20"/>
              </w:rPr>
            </w:pPr>
            <w:r>
              <w:rPr>
                <w:bCs w:val="0"/>
                <w:iCs/>
                <w:color w:val="FFFFFF"/>
                <w:sz w:val="20"/>
              </w:rPr>
              <w:t>Sign</w:t>
            </w:r>
          </w:p>
        </w:tc>
        <w:tc>
          <w:tcPr>
            <w:tcW w:w="2340" w:type="dxa"/>
            <w:shd w:val="clear" w:color="000000" w:fill="8C8C8C"/>
          </w:tcPr>
          <w:p w14:paraId="5D36DBF9" w14:textId="77777777" w:rsidR="00C879A1" w:rsidRDefault="00C879A1" w:rsidP="00874A57">
            <w:pPr>
              <w:pStyle w:val="BodyText2"/>
              <w:rPr>
                <w:bCs w:val="0"/>
                <w:iCs/>
                <w:color w:val="FFFFFF"/>
                <w:sz w:val="20"/>
              </w:rPr>
            </w:pPr>
            <w:r>
              <w:rPr>
                <w:bCs w:val="0"/>
                <w:iCs/>
                <w:color w:val="FFFFFF"/>
                <w:sz w:val="20"/>
              </w:rPr>
              <w:t>Date</w:t>
            </w:r>
          </w:p>
        </w:tc>
      </w:tr>
      <w:tr w:rsidR="00C879A1" w14:paraId="5D36DBFE" w14:textId="77777777" w:rsidTr="00874A57">
        <w:tc>
          <w:tcPr>
            <w:tcW w:w="3330" w:type="dxa"/>
          </w:tcPr>
          <w:p w14:paraId="5D36DBFB" w14:textId="77777777" w:rsidR="00C879A1" w:rsidRDefault="00E7007E" w:rsidP="00874A57">
            <w:pPr>
              <w:pStyle w:val="NormalTableText"/>
              <w:rPr>
                <w:rFonts w:ascii="Century Gothic" w:hAnsi="Century Gothic"/>
                <w:b w:val="0"/>
                <w:bCs/>
                <w:sz w:val="20"/>
              </w:rPr>
            </w:pPr>
            <w:r>
              <w:rPr>
                <w:rFonts w:ascii="Century Gothic" w:hAnsi="Century Gothic"/>
                <w:b w:val="0"/>
                <w:bCs/>
                <w:sz w:val="20"/>
              </w:rPr>
              <w:t>Randall Riefel</w:t>
            </w:r>
          </w:p>
        </w:tc>
        <w:tc>
          <w:tcPr>
            <w:tcW w:w="3690" w:type="dxa"/>
          </w:tcPr>
          <w:p w14:paraId="5D36DBFC" w14:textId="77777777" w:rsidR="00C879A1" w:rsidRDefault="00C879A1" w:rsidP="00874A57">
            <w:pPr>
              <w:pStyle w:val="NormalTableText"/>
              <w:rPr>
                <w:rFonts w:ascii="Century Gothic" w:hAnsi="Century Gothic"/>
                <w:b w:val="0"/>
                <w:bCs/>
                <w:sz w:val="20"/>
              </w:rPr>
            </w:pPr>
          </w:p>
        </w:tc>
        <w:tc>
          <w:tcPr>
            <w:tcW w:w="2340" w:type="dxa"/>
          </w:tcPr>
          <w:p w14:paraId="5D36DBFD" w14:textId="77777777" w:rsidR="00C879A1" w:rsidRDefault="00C879A1" w:rsidP="00874A57">
            <w:pPr>
              <w:pStyle w:val="NormalTableText"/>
              <w:rPr>
                <w:rFonts w:ascii="Century Gothic" w:hAnsi="Century Gothic"/>
                <w:b w:val="0"/>
                <w:bCs/>
                <w:sz w:val="20"/>
              </w:rPr>
            </w:pPr>
          </w:p>
        </w:tc>
      </w:tr>
      <w:tr w:rsidR="00C879A1" w14:paraId="5D36DC02" w14:textId="77777777" w:rsidTr="00874A57">
        <w:tc>
          <w:tcPr>
            <w:tcW w:w="3330" w:type="dxa"/>
          </w:tcPr>
          <w:p w14:paraId="5D36DBFF" w14:textId="77777777" w:rsidR="00C879A1" w:rsidRDefault="00C920F6" w:rsidP="00874A57">
            <w:pPr>
              <w:pStyle w:val="NormalTableText"/>
              <w:rPr>
                <w:rFonts w:ascii="Century Gothic" w:hAnsi="Century Gothic"/>
                <w:b w:val="0"/>
                <w:bCs/>
                <w:sz w:val="20"/>
              </w:rPr>
            </w:pPr>
            <w:r>
              <w:rPr>
                <w:rFonts w:ascii="Century Gothic" w:hAnsi="Century Gothic"/>
                <w:b w:val="0"/>
                <w:bCs/>
                <w:sz w:val="20"/>
              </w:rPr>
              <w:t>Ann Russo</w:t>
            </w:r>
          </w:p>
        </w:tc>
        <w:tc>
          <w:tcPr>
            <w:tcW w:w="3690" w:type="dxa"/>
          </w:tcPr>
          <w:p w14:paraId="5D36DC00" w14:textId="77777777" w:rsidR="00C879A1" w:rsidRDefault="00C879A1" w:rsidP="00874A57">
            <w:pPr>
              <w:pStyle w:val="NormalTableText"/>
              <w:rPr>
                <w:rFonts w:ascii="Century Gothic" w:hAnsi="Century Gothic"/>
                <w:b w:val="0"/>
                <w:bCs/>
                <w:sz w:val="20"/>
              </w:rPr>
            </w:pPr>
          </w:p>
        </w:tc>
        <w:tc>
          <w:tcPr>
            <w:tcW w:w="2340" w:type="dxa"/>
          </w:tcPr>
          <w:p w14:paraId="5D36DC01" w14:textId="77777777" w:rsidR="00C879A1" w:rsidRDefault="00C879A1" w:rsidP="00874A57">
            <w:pPr>
              <w:pStyle w:val="NormalTableText"/>
              <w:rPr>
                <w:rFonts w:ascii="Century Gothic" w:hAnsi="Century Gothic"/>
                <w:b w:val="0"/>
                <w:bCs/>
                <w:sz w:val="20"/>
              </w:rPr>
            </w:pPr>
          </w:p>
        </w:tc>
      </w:tr>
      <w:tr w:rsidR="00C879A1" w14:paraId="5D36DC06" w14:textId="77777777" w:rsidTr="00874A57">
        <w:tc>
          <w:tcPr>
            <w:tcW w:w="3330" w:type="dxa"/>
          </w:tcPr>
          <w:p w14:paraId="5D36DC03" w14:textId="77777777" w:rsidR="00C879A1" w:rsidRDefault="00C920F6" w:rsidP="00874A57">
            <w:pPr>
              <w:pStyle w:val="NormalTableText"/>
              <w:rPr>
                <w:rFonts w:ascii="Century Gothic" w:hAnsi="Century Gothic"/>
                <w:b w:val="0"/>
                <w:bCs/>
                <w:sz w:val="20"/>
              </w:rPr>
            </w:pPr>
            <w:r>
              <w:rPr>
                <w:rFonts w:ascii="Century Gothic" w:hAnsi="Century Gothic"/>
                <w:b w:val="0"/>
                <w:bCs/>
                <w:sz w:val="20"/>
              </w:rPr>
              <w:t>Gary Rients</w:t>
            </w:r>
          </w:p>
        </w:tc>
        <w:tc>
          <w:tcPr>
            <w:tcW w:w="3690" w:type="dxa"/>
          </w:tcPr>
          <w:p w14:paraId="5D36DC04" w14:textId="77777777" w:rsidR="00C879A1" w:rsidRDefault="00C879A1" w:rsidP="00874A57">
            <w:pPr>
              <w:pStyle w:val="NormalTableText"/>
              <w:rPr>
                <w:rFonts w:ascii="Century Gothic" w:hAnsi="Century Gothic"/>
                <w:b w:val="0"/>
                <w:bCs/>
                <w:sz w:val="20"/>
              </w:rPr>
            </w:pPr>
          </w:p>
        </w:tc>
        <w:tc>
          <w:tcPr>
            <w:tcW w:w="2340" w:type="dxa"/>
          </w:tcPr>
          <w:p w14:paraId="5D36DC05" w14:textId="77777777" w:rsidR="00C879A1" w:rsidRDefault="00C879A1" w:rsidP="00874A57">
            <w:pPr>
              <w:pStyle w:val="NormalTableText"/>
              <w:rPr>
                <w:rFonts w:ascii="Century Gothic" w:hAnsi="Century Gothic"/>
                <w:b w:val="0"/>
                <w:bCs/>
                <w:sz w:val="20"/>
              </w:rPr>
            </w:pPr>
          </w:p>
        </w:tc>
      </w:tr>
      <w:tr w:rsidR="00C879A1" w14:paraId="5D36DC0A" w14:textId="77777777" w:rsidTr="00874A57">
        <w:tc>
          <w:tcPr>
            <w:tcW w:w="3330" w:type="dxa"/>
          </w:tcPr>
          <w:p w14:paraId="5D36DC07" w14:textId="77777777" w:rsidR="00C879A1" w:rsidRDefault="00C879A1" w:rsidP="00874A57">
            <w:pPr>
              <w:pStyle w:val="NormalTableText"/>
              <w:rPr>
                <w:rFonts w:ascii="Century Gothic" w:hAnsi="Century Gothic"/>
                <w:b w:val="0"/>
                <w:bCs/>
                <w:sz w:val="20"/>
              </w:rPr>
            </w:pPr>
          </w:p>
        </w:tc>
        <w:tc>
          <w:tcPr>
            <w:tcW w:w="3690" w:type="dxa"/>
          </w:tcPr>
          <w:p w14:paraId="5D36DC08" w14:textId="77777777" w:rsidR="00C879A1" w:rsidRDefault="00C879A1" w:rsidP="00874A57">
            <w:pPr>
              <w:pStyle w:val="NormalTableText"/>
              <w:rPr>
                <w:rFonts w:ascii="Century Gothic" w:hAnsi="Century Gothic"/>
                <w:b w:val="0"/>
                <w:bCs/>
                <w:sz w:val="20"/>
              </w:rPr>
            </w:pPr>
          </w:p>
        </w:tc>
        <w:tc>
          <w:tcPr>
            <w:tcW w:w="2340" w:type="dxa"/>
          </w:tcPr>
          <w:p w14:paraId="5D36DC09" w14:textId="77777777" w:rsidR="00C879A1" w:rsidRDefault="00C879A1" w:rsidP="00874A57">
            <w:pPr>
              <w:pStyle w:val="NormalTableText"/>
              <w:rPr>
                <w:rFonts w:ascii="Century Gothic" w:hAnsi="Century Gothic"/>
                <w:b w:val="0"/>
                <w:bCs/>
                <w:sz w:val="20"/>
              </w:rPr>
            </w:pPr>
          </w:p>
        </w:tc>
      </w:tr>
      <w:tr w:rsidR="00C879A1" w14:paraId="5D36DC0E" w14:textId="77777777" w:rsidTr="00874A57">
        <w:tc>
          <w:tcPr>
            <w:tcW w:w="3330" w:type="dxa"/>
          </w:tcPr>
          <w:p w14:paraId="5D36DC0B" w14:textId="77777777" w:rsidR="00C879A1" w:rsidRDefault="00C879A1" w:rsidP="00874A57">
            <w:pPr>
              <w:pStyle w:val="NormalTableText"/>
              <w:rPr>
                <w:rFonts w:ascii="Century Gothic" w:hAnsi="Century Gothic"/>
                <w:b w:val="0"/>
                <w:bCs/>
                <w:sz w:val="20"/>
              </w:rPr>
            </w:pPr>
          </w:p>
        </w:tc>
        <w:tc>
          <w:tcPr>
            <w:tcW w:w="3690" w:type="dxa"/>
          </w:tcPr>
          <w:p w14:paraId="5D36DC0C" w14:textId="77777777" w:rsidR="00C879A1" w:rsidRDefault="00C879A1" w:rsidP="00874A57">
            <w:pPr>
              <w:pStyle w:val="NormalTableText"/>
              <w:rPr>
                <w:rFonts w:ascii="Century Gothic" w:hAnsi="Century Gothic"/>
                <w:b w:val="0"/>
                <w:bCs/>
                <w:sz w:val="20"/>
              </w:rPr>
            </w:pPr>
          </w:p>
        </w:tc>
        <w:tc>
          <w:tcPr>
            <w:tcW w:w="2340" w:type="dxa"/>
          </w:tcPr>
          <w:p w14:paraId="5D36DC0D" w14:textId="77777777" w:rsidR="00C879A1" w:rsidRDefault="00C879A1" w:rsidP="00874A57">
            <w:pPr>
              <w:pStyle w:val="NormalTableText"/>
              <w:rPr>
                <w:rFonts w:ascii="Century Gothic" w:hAnsi="Century Gothic"/>
                <w:b w:val="0"/>
                <w:bCs/>
                <w:sz w:val="20"/>
              </w:rPr>
            </w:pPr>
          </w:p>
        </w:tc>
      </w:tr>
    </w:tbl>
    <w:p w14:paraId="5D36DC0F" w14:textId="77777777" w:rsidR="00C879A1" w:rsidRPr="00C879A1" w:rsidRDefault="00C879A1" w:rsidP="00C879A1"/>
    <w:p w14:paraId="5D36DC10" w14:textId="77777777" w:rsidR="00B44F41" w:rsidRDefault="00B44F41" w:rsidP="00027D9A">
      <w:pPr>
        <w:pStyle w:val="Heading1"/>
      </w:pPr>
      <w:r>
        <w:t xml:space="preserve"> </w:t>
      </w:r>
    </w:p>
    <w:p w14:paraId="5D36DC11" w14:textId="77777777" w:rsidR="00B44F41" w:rsidRDefault="00B44F41">
      <w:pPr>
        <w:ind w:left="-900"/>
        <w:rPr>
          <w:b/>
          <w:bCs/>
          <w:sz w:val="28"/>
        </w:rPr>
      </w:pPr>
    </w:p>
    <w:sectPr w:rsidR="00B44F41">
      <w:headerReference w:type="default" r:id="rId17"/>
      <w:footerReference w:type="even" r:id="rId18"/>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6DC17" w14:textId="77777777" w:rsidR="00836CDA" w:rsidRDefault="00836CDA">
      <w:r>
        <w:separator/>
      </w:r>
    </w:p>
  </w:endnote>
  <w:endnote w:type="continuationSeparator" w:id="0">
    <w:p w14:paraId="5D36DC18" w14:textId="77777777" w:rsidR="00836CDA" w:rsidRDefault="0083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6DC1B" w14:textId="77777777" w:rsidR="0084605A" w:rsidRDefault="00846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6DC1C" w14:textId="77777777" w:rsidR="0084605A" w:rsidRDefault="008460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6DC1D" w14:textId="10D37518" w:rsidR="0084605A" w:rsidRDefault="0084605A">
    <w:pPr>
      <w:pStyle w:val="Footer"/>
      <w:ind w:right="360"/>
      <w:rPr>
        <w:sz w:val="16"/>
      </w:rPr>
    </w:pPr>
    <w:r>
      <w:rPr>
        <w:rStyle w:val="PageNumber"/>
        <w:sz w:val="16"/>
      </w:rPr>
      <w:fldChar w:fldCharType="begin"/>
    </w:r>
    <w:r>
      <w:rPr>
        <w:rStyle w:val="PageNumber"/>
        <w:sz w:val="16"/>
      </w:rPr>
      <w:instrText xml:space="preserve"> DATE \@ "MMMM d, yyyy" </w:instrText>
    </w:r>
    <w:r>
      <w:rPr>
        <w:rStyle w:val="PageNumber"/>
        <w:sz w:val="16"/>
      </w:rPr>
      <w:fldChar w:fldCharType="separate"/>
    </w:r>
    <w:r w:rsidR="00F474C8">
      <w:rPr>
        <w:rStyle w:val="PageNumber"/>
        <w:noProof/>
        <w:sz w:val="16"/>
      </w:rPr>
      <w:t>April 12, 2016</w:t>
    </w:r>
    <w:r>
      <w:rPr>
        <w:rStyle w:val="PageNumber"/>
        <w:sz w:val="16"/>
      </w:rPr>
      <w:fldChar w:fldCharType="end"/>
    </w:r>
    <w:r>
      <w:rPr>
        <w:rStyle w:val="PageNumbe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F474C8">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F474C8">
      <w:rPr>
        <w:rStyle w:val="PageNumber"/>
        <w:noProof/>
        <w:sz w:val="16"/>
      </w:rPr>
      <w:t>19</w:t>
    </w:r>
    <w:r>
      <w:rPr>
        <w:rStyle w:val="PageNumber"/>
        <w:sz w:val="16"/>
      </w:rPr>
      <w:fldChar w:fldCharType="end"/>
    </w:r>
    <w:r>
      <w:rPr>
        <w:rStyle w:val="PageNumbe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6DC15" w14:textId="77777777" w:rsidR="00836CDA" w:rsidRDefault="00836CDA">
      <w:r>
        <w:separator/>
      </w:r>
    </w:p>
  </w:footnote>
  <w:footnote w:type="continuationSeparator" w:id="0">
    <w:p w14:paraId="5D36DC16" w14:textId="77777777" w:rsidR="00836CDA" w:rsidRDefault="00836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6DC19" w14:textId="77777777" w:rsidR="0084605A" w:rsidRDefault="0084605A">
    <w:pPr>
      <w:pStyle w:val="Header"/>
      <w:rPr>
        <w:sz w:val="16"/>
      </w:rPr>
    </w:pPr>
    <w:r>
      <w:rPr>
        <w:sz w:val="16"/>
      </w:rPr>
      <w:t>AnswerOn Behavioral Analytics</w:t>
    </w:r>
    <w:r>
      <w:rPr>
        <w:sz w:val="16"/>
      </w:rPr>
      <w:tab/>
    </w:r>
    <w:r>
      <w:rPr>
        <w:sz w:val="16"/>
      </w:rPr>
      <w:tab/>
      <w:t xml:space="preserve">Functional Requirements Specification </w:t>
    </w:r>
  </w:p>
  <w:p w14:paraId="5D36DC1A" w14:textId="77777777" w:rsidR="0084605A" w:rsidRPr="007D3824" w:rsidRDefault="0084605A">
    <w:pPr>
      <w:pStyle w:val="Header"/>
      <w:rPr>
        <w:sz w:val="16"/>
      </w:rPr>
    </w:pPr>
    <w:r>
      <w:tab/>
    </w:r>
    <w:r>
      <w:tab/>
    </w:r>
    <w:r>
      <w:rPr>
        <w:rStyle w:val="PageNumber"/>
        <w:sz w:val="16"/>
      </w:rPr>
      <w:t>ACD Extract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DA4"/>
    <w:multiLevelType w:val="multilevel"/>
    <w:tmpl w:val="33D038B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010D7CB4"/>
    <w:multiLevelType w:val="hybridMultilevel"/>
    <w:tmpl w:val="C53656F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1596824"/>
    <w:multiLevelType w:val="hybridMultilevel"/>
    <w:tmpl w:val="F8EAF2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747EC0"/>
    <w:multiLevelType w:val="multilevel"/>
    <w:tmpl w:val="33D038B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
    <w:nsid w:val="05DD2986"/>
    <w:multiLevelType w:val="singleLevel"/>
    <w:tmpl w:val="7188D5FA"/>
    <w:lvl w:ilvl="0">
      <w:start w:val="8"/>
      <w:numFmt w:val="decimal"/>
      <w:lvlText w:val="%1"/>
      <w:lvlJc w:val="left"/>
      <w:pPr>
        <w:tabs>
          <w:tab w:val="num" w:pos="720"/>
        </w:tabs>
        <w:ind w:left="720" w:hanging="720"/>
      </w:pPr>
      <w:rPr>
        <w:rFonts w:hint="default"/>
      </w:rPr>
    </w:lvl>
  </w:abstractNum>
  <w:abstractNum w:abstractNumId="5">
    <w:nsid w:val="14134C9E"/>
    <w:multiLevelType w:val="hybridMultilevel"/>
    <w:tmpl w:val="1CFE9C3C"/>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FC2EB8"/>
    <w:multiLevelType w:val="hybridMultilevel"/>
    <w:tmpl w:val="1F8A6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4D3083"/>
    <w:multiLevelType w:val="hybridMultilevel"/>
    <w:tmpl w:val="C104461C"/>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4A091E"/>
    <w:multiLevelType w:val="multilevel"/>
    <w:tmpl w:val="0DB067C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1800"/>
        </w:tabs>
        <w:ind w:left="1800" w:hanging="1080"/>
      </w:pPr>
      <w:rPr>
        <w:rFonts w:hint="default"/>
      </w:rPr>
    </w:lvl>
    <w:lvl w:ilvl="2">
      <w:start w:val="1"/>
      <w:numFmt w:val="decimal"/>
      <w:lvlText w:val="%1.%2.%3"/>
      <w:lvlJc w:val="left"/>
      <w:pPr>
        <w:tabs>
          <w:tab w:val="num" w:pos="3240"/>
        </w:tabs>
        <w:ind w:left="3240" w:hanging="1800"/>
      </w:pPr>
      <w:rPr>
        <w:rFonts w:hint="default"/>
      </w:rPr>
    </w:lvl>
    <w:lvl w:ilvl="3">
      <w:start w:val="1"/>
      <w:numFmt w:val="decimal"/>
      <w:lvlText w:val="%1.%2.%3.%4"/>
      <w:lvlJc w:val="left"/>
      <w:pPr>
        <w:tabs>
          <w:tab w:val="num" w:pos="4680"/>
        </w:tabs>
        <w:ind w:left="4680" w:hanging="2520"/>
      </w:pPr>
      <w:rPr>
        <w:rFonts w:hint="default"/>
      </w:rPr>
    </w:lvl>
    <w:lvl w:ilvl="4">
      <w:start w:val="1"/>
      <w:numFmt w:val="decimal"/>
      <w:lvlText w:val="%1.%2.%3.%4.%5"/>
      <w:lvlJc w:val="left"/>
      <w:pPr>
        <w:tabs>
          <w:tab w:val="num" w:pos="6120"/>
        </w:tabs>
        <w:ind w:left="6120" w:hanging="3240"/>
      </w:pPr>
      <w:rPr>
        <w:rFonts w:hint="default"/>
      </w:rPr>
    </w:lvl>
    <w:lvl w:ilvl="5">
      <w:start w:val="1"/>
      <w:numFmt w:val="decimal"/>
      <w:lvlText w:val="%1.%2.%3.%4.%5.%6"/>
      <w:lvlJc w:val="left"/>
      <w:pPr>
        <w:tabs>
          <w:tab w:val="num" w:pos="7200"/>
        </w:tabs>
        <w:ind w:left="7200" w:hanging="3600"/>
      </w:pPr>
      <w:rPr>
        <w:rFonts w:hint="default"/>
      </w:rPr>
    </w:lvl>
    <w:lvl w:ilvl="6">
      <w:start w:val="1"/>
      <w:numFmt w:val="decimal"/>
      <w:lvlText w:val="%1.%2.%3.%4.%5.%6.%7"/>
      <w:lvlJc w:val="left"/>
      <w:pPr>
        <w:tabs>
          <w:tab w:val="num" w:pos="8640"/>
        </w:tabs>
        <w:ind w:left="8640" w:hanging="4320"/>
      </w:pPr>
      <w:rPr>
        <w:rFonts w:hint="default"/>
      </w:rPr>
    </w:lvl>
    <w:lvl w:ilvl="7">
      <w:start w:val="1"/>
      <w:numFmt w:val="decimal"/>
      <w:lvlText w:val="%1.%2.%3.%4.%5.%6.%7.%8"/>
      <w:lvlJc w:val="left"/>
      <w:pPr>
        <w:tabs>
          <w:tab w:val="num" w:pos="10080"/>
        </w:tabs>
        <w:ind w:left="10080" w:hanging="5040"/>
      </w:pPr>
      <w:rPr>
        <w:rFonts w:hint="default"/>
      </w:rPr>
    </w:lvl>
    <w:lvl w:ilvl="8">
      <w:start w:val="1"/>
      <w:numFmt w:val="decimal"/>
      <w:lvlText w:val="%1.%2.%3.%4.%5.%6.%7.%8.%9"/>
      <w:lvlJc w:val="left"/>
      <w:pPr>
        <w:tabs>
          <w:tab w:val="num" w:pos="11520"/>
        </w:tabs>
        <w:ind w:left="11520" w:hanging="5760"/>
      </w:pPr>
      <w:rPr>
        <w:rFonts w:hint="default"/>
      </w:rPr>
    </w:lvl>
  </w:abstractNum>
  <w:abstractNum w:abstractNumId="9">
    <w:nsid w:val="187C7B7F"/>
    <w:multiLevelType w:val="hybridMultilevel"/>
    <w:tmpl w:val="27FAFD18"/>
    <w:lvl w:ilvl="0" w:tplc="355087A8">
      <w:start w:val="1"/>
      <w:numFmt w:val="none"/>
      <w:lvlText w:val="1.0"/>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A2432B"/>
    <w:multiLevelType w:val="multilevel"/>
    <w:tmpl w:val="33D038B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1">
    <w:nsid w:val="1BD32AB0"/>
    <w:multiLevelType w:val="hybridMultilevel"/>
    <w:tmpl w:val="E1983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B16D1D"/>
    <w:multiLevelType w:val="hybridMultilevel"/>
    <w:tmpl w:val="8A72A7C4"/>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EC268F"/>
    <w:multiLevelType w:val="multilevel"/>
    <w:tmpl w:val="7DFA4D2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2C9B790B"/>
    <w:multiLevelType w:val="hybridMultilevel"/>
    <w:tmpl w:val="D140F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F5533"/>
    <w:multiLevelType w:val="hybridMultilevel"/>
    <w:tmpl w:val="B9989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7858E8"/>
    <w:multiLevelType w:val="hybridMultilevel"/>
    <w:tmpl w:val="EDF0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BB580F"/>
    <w:multiLevelType w:val="hybridMultilevel"/>
    <w:tmpl w:val="094ABD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C26DFF"/>
    <w:multiLevelType w:val="hybridMultilevel"/>
    <w:tmpl w:val="552836AC"/>
    <w:lvl w:ilvl="0" w:tplc="5E32073C">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C4399C"/>
    <w:multiLevelType w:val="hybridMultilevel"/>
    <w:tmpl w:val="BF1C335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542DC5"/>
    <w:multiLevelType w:val="hybridMultilevel"/>
    <w:tmpl w:val="202EF0AC"/>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0E2F1C"/>
    <w:multiLevelType w:val="multilevel"/>
    <w:tmpl w:val="33D038B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2">
    <w:nsid w:val="3DB91B9E"/>
    <w:multiLevelType w:val="hybridMultilevel"/>
    <w:tmpl w:val="4B0C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2F1B61"/>
    <w:multiLevelType w:val="hybridMultilevel"/>
    <w:tmpl w:val="FF342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A21A94"/>
    <w:multiLevelType w:val="hybridMultilevel"/>
    <w:tmpl w:val="A0906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3D90ED6"/>
    <w:multiLevelType w:val="singleLevel"/>
    <w:tmpl w:val="92CADCBE"/>
    <w:lvl w:ilvl="0">
      <w:start w:val="3"/>
      <w:numFmt w:val="decimal"/>
      <w:lvlText w:val="%1."/>
      <w:lvlJc w:val="left"/>
      <w:pPr>
        <w:tabs>
          <w:tab w:val="num" w:pos="1080"/>
        </w:tabs>
        <w:ind w:left="1080" w:hanging="360"/>
      </w:pPr>
      <w:rPr>
        <w:rFonts w:hint="default"/>
      </w:rPr>
    </w:lvl>
  </w:abstractNum>
  <w:abstractNum w:abstractNumId="26">
    <w:nsid w:val="43F84FC5"/>
    <w:multiLevelType w:val="hybridMultilevel"/>
    <w:tmpl w:val="6038C77E"/>
    <w:lvl w:ilvl="0" w:tplc="0F6849B0">
      <w:start w:val="1"/>
      <w:numFmt w:val="bullet"/>
      <w:lvlText w:val=""/>
      <w:lvlJc w:val="left"/>
      <w:pPr>
        <w:tabs>
          <w:tab w:val="num" w:pos="720"/>
        </w:tabs>
        <w:ind w:left="720" w:hanging="360"/>
      </w:pPr>
      <w:rPr>
        <w:rFonts w:ascii="Symbol" w:hAnsi="Symbol" w:hint="default"/>
      </w:rPr>
    </w:lvl>
    <w:lvl w:ilvl="1" w:tplc="63D8E598" w:tentative="1">
      <w:start w:val="1"/>
      <w:numFmt w:val="bullet"/>
      <w:lvlText w:val="o"/>
      <w:lvlJc w:val="left"/>
      <w:pPr>
        <w:tabs>
          <w:tab w:val="num" w:pos="1440"/>
        </w:tabs>
        <w:ind w:left="1440" w:hanging="360"/>
      </w:pPr>
      <w:rPr>
        <w:rFonts w:ascii="Courier New" w:hAnsi="Courier New" w:hint="default"/>
      </w:rPr>
    </w:lvl>
    <w:lvl w:ilvl="2" w:tplc="744E7568" w:tentative="1">
      <w:start w:val="1"/>
      <w:numFmt w:val="bullet"/>
      <w:lvlText w:val=""/>
      <w:lvlJc w:val="left"/>
      <w:pPr>
        <w:tabs>
          <w:tab w:val="num" w:pos="2160"/>
        </w:tabs>
        <w:ind w:left="2160" w:hanging="360"/>
      </w:pPr>
      <w:rPr>
        <w:rFonts w:ascii="Wingdings" w:hAnsi="Wingdings" w:hint="default"/>
      </w:rPr>
    </w:lvl>
    <w:lvl w:ilvl="3" w:tplc="B5AC2B1C" w:tentative="1">
      <w:start w:val="1"/>
      <w:numFmt w:val="bullet"/>
      <w:lvlText w:val=""/>
      <w:lvlJc w:val="left"/>
      <w:pPr>
        <w:tabs>
          <w:tab w:val="num" w:pos="2880"/>
        </w:tabs>
        <w:ind w:left="2880" w:hanging="360"/>
      </w:pPr>
      <w:rPr>
        <w:rFonts w:ascii="Symbol" w:hAnsi="Symbol" w:hint="default"/>
      </w:rPr>
    </w:lvl>
    <w:lvl w:ilvl="4" w:tplc="2D8C9EF0" w:tentative="1">
      <w:start w:val="1"/>
      <w:numFmt w:val="bullet"/>
      <w:lvlText w:val="o"/>
      <w:lvlJc w:val="left"/>
      <w:pPr>
        <w:tabs>
          <w:tab w:val="num" w:pos="3600"/>
        </w:tabs>
        <w:ind w:left="3600" w:hanging="360"/>
      </w:pPr>
      <w:rPr>
        <w:rFonts w:ascii="Courier New" w:hAnsi="Courier New" w:hint="default"/>
      </w:rPr>
    </w:lvl>
    <w:lvl w:ilvl="5" w:tplc="FBFCBF06" w:tentative="1">
      <w:start w:val="1"/>
      <w:numFmt w:val="bullet"/>
      <w:lvlText w:val=""/>
      <w:lvlJc w:val="left"/>
      <w:pPr>
        <w:tabs>
          <w:tab w:val="num" w:pos="4320"/>
        </w:tabs>
        <w:ind w:left="4320" w:hanging="360"/>
      </w:pPr>
      <w:rPr>
        <w:rFonts w:ascii="Wingdings" w:hAnsi="Wingdings" w:hint="default"/>
      </w:rPr>
    </w:lvl>
    <w:lvl w:ilvl="6" w:tplc="BC06B7F8" w:tentative="1">
      <w:start w:val="1"/>
      <w:numFmt w:val="bullet"/>
      <w:lvlText w:val=""/>
      <w:lvlJc w:val="left"/>
      <w:pPr>
        <w:tabs>
          <w:tab w:val="num" w:pos="5040"/>
        </w:tabs>
        <w:ind w:left="5040" w:hanging="360"/>
      </w:pPr>
      <w:rPr>
        <w:rFonts w:ascii="Symbol" w:hAnsi="Symbol" w:hint="default"/>
      </w:rPr>
    </w:lvl>
    <w:lvl w:ilvl="7" w:tplc="4AF04E56" w:tentative="1">
      <w:start w:val="1"/>
      <w:numFmt w:val="bullet"/>
      <w:lvlText w:val="o"/>
      <w:lvlJc w:val="left"/>
      <w:pPr>
        <w:tabs>
          <w:tab w:val="num" w:pos="5760"/>
        </w:tabs>
        <w:ind w:left="5760" w:hanging="360"/>
      </w:pPr>
      <w:rPr>
        <w:rFonts w:ascii="Courier New" w:hAnsi="Courier New" w:hint="default"/>
      </w:rPr>
    </w:lvl>
    <w:lvl w:ilvl="8" w:tplc="D1CE611E" w:tentative="1">
      <w:start w:val="1"/>
      <w:numFmt w:val="bullet"/>
      <w:lvlText w:val=""/>
      <w:lvlJc w:val="left"/>
      <w:pPr>
        <w:tabs>
          <w:tab w:val="num" w:pos="6480"/>
        </w:tabs>
        <w:ind w:left="6480" w:hanging="360"/>
      </w:pPr>
      <w:rPr>
        <w:rFonts w:ascii="Wingdings" w:hAnsi="Wingdings" w:hint="default"/>
      </w:rPr>
    </w:lvl>
  </w:abstractNum>
  <w:abstractNum w:abstractNumId="27">
    <w:nsid w:val="444954F9"/>
    <w:multiLevelType w:val="hybridMultilevel"/>
    <w:tmpl w:val="309A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376908"/>
    <w:multiLevelType w:val="hybridMultilevel"/>
    <w:tmpl w:val="3E301836"/>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D56EA4"/>
    <w:multiLevelType w:val="hybridMultilevel"/>
    <w:tmpl w:val="D3F605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2042C58"/>
    <w:multiLevelType w:val="hybridMultilevel"/>
    <w:tmpl w:val="2A5A03E6"/>
    <w:lvl w:ilvl="0" w:tplc="73ECAA7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2915C4"/>
    <w:multiLevelType w:val="multilevel"/>
    <w:tmpl w:val="33D038B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2">
    <w:nsid w:val="577D1D5D"/>
    <w:multiLevelType w:val="hybridMultilevel"/>
    <w:tmpl w:val="6038C77E"/>
    <w:lvl w:ilvl="0" w:tplc="8C5401A0">
      <w:start w:val="1"/>
      <w:numFmt w:val="bullet"/>
      <w:lvlText w:val=""/>
      <w:lvlJc w:val="left"/>
      <w:pPr>
        <w:tabs>
          <w:tab w:val="num" w:pos="720"/>
        </w:tabs>
        <w:ind w:left="720" w:hanging="360"/>
      </w:pPr>
      <w:rPr>
        <w:rFonts w:ascii="Symbol" w:hAnsi="Symbol" w:hint="default"/>
      </w:rPr>
    </w:lvl>
    <w:lvl w:ilvl="1" w:tplc="A3162ABE" w:tentative="1">
      <w:start w:val="1"/>
      <w:numFmt w:val="bullet"/>
      <w:lvlText w:val="o"/>
      <w:lvlJc w:val="left"/>
      <w:pPr>
        <w:tabs>
          <w:tab w:val="num" w:pos="1440"/>
        </w:tabs>
        <w:ind w:left="1440" w:hanging="360"/>
      </w:pPr>
      <w:rPr>
        <w:rFonts w:ascii="Courier New" w:hAnsi="Courier New" w:hint="default"/>
      </w:rPr>
    </w:lvl>
    <w:lvl w:ilvl="2" w:tplc="154AFAA8" w:tentative="1">
      <w:start w:val="1"/>
      <w:numFmt w:val="bullet"/>
      <w:lvlText w:val=""/>
      <w:lvlJc w:val="left"/>
      <w:pPr>
        <w:tabs>
          <w:tab w:val="num" w:pos="2160"/>
        </w:tabs>
        <w:ind w:left="2160" w:hanging="360"/>
      </w:pPr>
      <w:rPr>
        <w:rFonts w:ascii="Wingdings" w:hAnsi="Wingdings" w:hint="default"/>
      </w:rPr>
    </w:lvl>
    <w:lvl w:ilvl="3" w:tplc="87400E24" w:tentative="1">
      <w:start w:val="1"/>
      <w:numFmt w:val="bullet"/>
      <w:lvlText w:val=""/>
      <w:lvlJc w:val="left"/>
      <w:pPr>
        <w:tabs>
          <w:tab w:val="num" w:pos="2880"/>
        </w:tabs>
        <w:ind w:left="2880" w:hanging="360"/>
      </w:pPr>
      <w:rPr>
        <w:rFonts w:ascii="Symbol" w:hAnsi="Symbol" w:hint="default"/>
      </w:rPr>
    </w:lvl>
    <w:lvl w:ilvl="4" w:tplc="DE90C5E2" w:tentative="1">
      <w:start w:val="1"/>
      <w:numFmt w:val="bullet"/>
      <w:lvlText w:val="o"/>
      <w:lvlJc w:val="left"/>
      <w:pPr>
        <w:tabs>
          <w:tab w:val="num" w:pos="3600"/>
        </w:tabs>
        <w:ind w:left="3600" w:hanging="360"/>
      </w:pPr>
      <w:rPr>
        <w:rFonts w:ascii="Courier New" w:hAnsi="Courier New" w:hint="default"/>
      </w:rPr>
    </w:lvl>
    <w:lvl w:ilvl="5" w:tplc="F28EC65E" w:tentative="1">
      <w:start w:val="1"/>
      <w:numFmt w:val="bullet"/>
      <w:lvlText w:val=""/>
      <w:lvlJc w:val="left"/>
      <w:pPr>
        <w:tabs>
          <w:tab w:val="num" w:pos="4320"/>
        </w:tabs>
        <w:ind w:left="4320" w:hanging="360"/>
      </w:pPr>
      <w:rPr>
        <w:rFonts w:ascii="Wingdings" w:hAnsi="Wingdings" w:hint="default"/>
      </w:rPr>
    </w:lvl>
    <w:lvl w:ilvl="6" w:tplc="B914CDE6" w:tentative="1">
      <w:start w:val="1"/>
      <w:numFmt w:val="bullet"/>
      <w:lvlText w:val=""/>
      <w:lvlJc w:val="left"/>
      <w:pPr>
        <w:tabs>
          <w:tab w:val="num" w:pos="5040"/>
        </w:tabs>
        <w:ind w:left="5040" w:hanging="360"/>
      </w:pPr>
      <w:rPr>
        <w:rFonts w:ascii="Symbol" w:hAnsi="Symbol" w:hint="default"/>
      </w:rPr>
    </w:lvl>
    <w:lvl w:ilvl="7" w:tplc="9EC6B002" w:tentative="1">
      <w:start w:val="1"/>
      <w:numFmt w:val="bullet"/>
      <w:lvlText w:val="o"/>
      <w:lvlJc w:val="left"/>
      <w:pPr>
        <w:tabs>
          <w:tab w:val="num" w:pos="5760"/>
        </w:tabs>
        <w:ind w:left="5760" w:hanging="360"/>
      </w:pPr>
      <w:rPr>
        <w:rFonts w:ascii="Courier New" w:hAnsi="Courier New" w:hint="default"/>
      </w:rPr>
    </w:lvl>
    <w:lvl w:ilvl="8" w:tplc="B3B6E39C" w:tentative="1">
      <w:start w:val="1"/>
      <w:numFmt w:val="bullet"/>
      <w:lvlText w:val=""/>
      <w:lvlJc w:val="left"/>
      <w:pPr>
        <w:tabs>
          <w:tab w:val="num" w:pos="6480"/>
        </w:tabs>
        <w:ind w:left="6480" w:hanging="360"/>
      </w:pPr>
      <w:rPr>
        <w:rFonts w:ascii="Wingdings" w:hAnsi="Wingdings" w:hint="default"/>
      </w:rPr>
    </w:lvl>
  </w:abstractNum>
  <w:abstractNum w:abstractNumId="33">
    <w:nsid w:val="58AD4021"/>
    <w:multiLevelType w:val="hybridMultilevel"/>
    <w:tmpl w:val="0030A2FA"/>
    <w:lvl w:ilvl="0" w:tplc="F10E4DA8">
      <w:start w:val="1"/>
      <w:numFmt w:val="decimal"/>
      <w:lvlText w:val="%1."/>
      <w:lvlJc w:val="left"/>
      <w:pPr>
        <w:tabs>
          <w:tab w:val="num" w:pos="1080"/>
        </w:tabs>
        <w:ind w:left="1080" w:hanging="360"/>
      </w:pPr>
    </w:lvl>
    <w:lvl w:ilvl="1" w:tplc="78502154" w:tentative="1">
      <w:start w:val="1"/>
      <w:numFmt w:val="lowerLetter"/>
      <w:lvlText w:val="%2."/>
      <w:lvlJc w:val="left"/>
      <w:pPr>
        <w:tabs>
          <w:tab w:val="num" w:pos="1800"/>
        </w:tabs>
        <w:ind w:left="1800" w:hanging="360"/>
      </w:pPr>
    </w:lvl>
    <w:lvl w:ilvl="2" w:tplc="170ED00A" w:tentative="1">
      <w:start w:val="1"/>
      <w:numFmt w:val="lowerRoman"/>
      <w:lvlText w:val="%3."/>
      <w:lvlJc w:val="right"/>
      <w:pPr>
        <w:tabs>
          <w:tab w:val="num" w:pos="2520"/>
        </w:tabs>
        <w:ind w:left="2520" w:hanging="180"/>
      </w:pPr>
    </w:lvl>
    <w:lvl w:ilvl="3" w:tplc="B4A47DE4" w:tentative="1">
      <w:start w:val="1"/>
      <w:numFmt w:val="decimal"/>
      <w:lvlText w:val="%4."/>
      <w:lvlJc w:val="left"/>
      <w:pPr>
        <w:tabs>
          <w:tab w:val="num" w:pos="3240"/>
        </w:tabs>
        <w:ind w:left="3240" w:hanging="360"/>
      </w:pPr>
    </w:lvl>
    <w:lvl w:ilvl="4" w:tplc="1CB261C6" w:tentative="1">
      <w:start w:val="1"/>
      <w:numFmt w:val="lowerLetter"/>
      <w:lvlText w:val="%5."/>
      <w:lvlJc w:val="left"/>
      <w:pPr>
        <w:tabs>
          <w:tab w:val="num" w:pos="3960"/>
        </w:tabs>
        <w:ind w:left="3960" w:hanging="360"/>
      </w:pPr>
    </w:lvl>
    <w:lvl w:ilvl="5" w:tplc="5C7EA2F0" w:tentative="1">
      <w:start w:val="1"/>
      <w:numFmt w:val="lowerRoman"/>
      <w:lvlText w:val="%6."/>
      <w:lvlJc w:val="right"/>
      <w:pPr>
        <w:tabs>
          <w:tab w:val="num" w:pos="4680"/>
        </w:tabs>
        <w:ind w:left="4680" w:hanging="180"/>
      </w:pPr>
    </w:lvl>
    <w:lvl w:ilvl="6" w:tplc="7B0AB752" w:tentative="1">
      <w:start w:val="1"/>
      <w:numFmt w:val="decimal"/>
      <w:lvlText w:val="%7."/>
      <w:lvlJc w:val="left"/>
      <w:pPr>
        <w:tabs>
          <w:tab w:val="num" w:pos="5400"/>
        </w:tabs>
        <w:ind w:left="5400" w:hanging="360"/>
      </w:pPr>
    </w:lvl>
    <w:lvl w:ilvl="7" w:tplc="53C29556" w:tentative="1">
      <w:start w:val="1"/>
      <w:numFmt w:val="lowerLetter"/>
      <w:lvlText w:val="%8."/>
      <w:lvlJc w:val="left"/>
      <w:pPr>
        <w:tabs>
          <w:tab w:val="num" w:pos="6120"/>
        </w:tabs>
        <w:ind w:left="6120" w:hanging="360"/>
      </w:pPr>
    </w:lvl>
    <w:lvl w:ilvl="8" w:tplc="8C2C0334" w:tentative="1">
      <w:start w:val="1"/>
      <w:numFmt w:val="lowerRoman"/>
      <w:lvlText w:val="%9."/>
      <w:lvlJc w:val="right"/>
      <w:pPr>
        <w:tabs>
          <w:tab w:val="num" w:pos="6840"/>
        </w:tabs>
        <w:ind w:left="6840" w:hanging="180"/>
      </w:pPr>
    </w:lvl>
  </w:abstractNum>
  <w:abstractNum w:abstractNumId="34">
    <w:nsid w:val="58E04DD8"/>
    <w:multiLevelType w:val="hybridMultilevel"/>
    <w:tmpl w:val="23BC6D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A930B30"/>
    <w:multiLevelType w:val="hybridMultilevel"/>
    <w:tmpl w:val="E3221C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E46759C"/>
    <w:multiLevelType w:val="hybridMultilevel"/>
    <w:tmpl w:val="51849D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601B2E74"/>
    <w:multiLevelType w:val="hybridMultilevel"/>
    <w:tmpl w:val="91922068"/>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0852A49"/>
    <w:multiLevelType w:val="hybridMultilevel"/>
    <w:tmpl w:val="E5686670"/>
    <w:lvl w:ilvl="0" w:tplc="5E3207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325AEF"/>
    <w:multiLevelType w:val="hybridMultilevel"/>
    <w:tmpl w:val="6038C77E"/>
    <w:lvl w:ilvl="0" w:tplc="F6A25946">
      <w:start w:val="1"/>
      <w:numFmt w:val="decimal"/>
      <w:lvlText w:val="%1."/>
      <w:lvlJc w:val="left"/>
      <w:pPr>
        <w:tabs>
          <w:tab w:val="num" w:pos="720"/>
        </w:tabs>
        <w:ind w:left="720" w:hanging="360"/>
      </w:pPr>
    </w:lvl>
    <w:lvl w:ilvl="1" w:tplc="43661CC8" w:tentative="1">
      <w:start w:val="1"/>
      <w:numFmt w:val="bullet"/>
      <w:lvlText w:val="o"/>
      <w:lvlJc w:val="left"/>
      <w:pPr>
        <w:tabs>
          <w:tab w:val="num" w:pos="1440"/>
        </w:tabs>
        <w:ind w:left="1440" w:hanging="360"/>
      </w:pPr>
      <w:rPr>
        <w:rFonts w:ascii="Courier New" w:hAnsi="Courier New" w:hint="default"/>
      </w:rPr>
    </w:lvl>
    <w:lvl w:ilvl="2" w:tplc="79648B3C" w:tentative="1">
      <w:start w:val="1"/>
      <w:numFmt w:val="bullet"/>
      <w:lvlText w:val=""/>
      <w:lvlJc w:val="left"/>
      <w:pPr>
        <w:tabs>
          <w:tab w:val="num" w:pos="2160"/>
        </w:tabs>
        <w:ind w:left="2160" w:hanging="360"/>
      </w:pPr>
      <w:rPr>
        <w:rFonts w:ascii="Wingdings" w:hAnsi="Wingdings" w:hint="default"/>
      </w:rPr>
    </w:lvl>
    <w:lvl w:ilvl="3" w:tplc="1206F396" w:tentative="1">
      <w:start w:val="1"/>
      <w:numFmt w:val="bullet"/>
      <w:lvlText w:val=""/>
      <w:lvlJc w:val="left"/>
      <w:pPr>
        <w:tabs>
          <w:tab w:val="num" w:pos="2880"/>
        </w:tabs>
        <w:ind w:left="2880" w:hanging="360"/>
      </w:pPr>
      <w:rPr>
        <w:rFonts w:ascii="Symbol" w:hAnsi="Symbol" w:hint="default"/>
      </w:rPr>
    </w:lvl>
    <w:lvl w:ilvl="4" w:tplc="635C5D50" w:tentative="1">
      <w:start w:val="1"/>
      <w:numFmt w:val="bullet"/>
      <w:lvlText w:val="o"/>
      <w:lvlJc w:val="left"/>
      <w:pPr>
        <w:tabs>
          <w:tab w:val="num" w:pos="3600"/>
        </w:tabs>
        <w:ind w:left="3600" w:hanging="360"/>
      </w:pPr>
      <w:rPr>
        <w:rFonts w:ascii="Courier New" w:hAnsi="Courier New" w:hint="default"/>
      </w:rPr>
    </w:lvl>
    <w:lvl w:ilvl="5" w:tplc="42DA0980" w:tentative="1">
      <w:start w:val="1"/>
      <w:numFmt w:val="bullet"/>
      <w:lvlText w:val=""/>
      <w:lvlJc w:val="left"/>
      <w:pPr>
        <w:tabs>
          <w:tab w:val="num" w:pos="4320"/>
        </w:tabs>
        <w:ind w:left="4320" w:hanging="360"/>
      </w:pPr>
      <w:rPr>
        <w:rFonts w:ascii="Wingdings" w:hAnsi="Wingdings" w:hint="default"/>
      </w:rPr>
    </w:lvl>
    <w:lvl w:ilvl="6" w:tplc="EE168118" w:tentative="1">
      <w:start w:val="1"/>
      <w:numFmt w:val="bullet"/>
      <w:lvlText w:val=""/>
      <w:lvlJc w:val="left"/>
      <w:pPr>
        <w:tabs>
          <w:tab w:val="num" w:pos="5040"/>
        </w:tabs>
        <w:ind w:left="5040" w:hanging="360"/>
      </w:pPr>
      <w:rPr>
        <w:rFonts w:ascii="Symbol" w:hAnsi="Symbol" w:hint="default"/>
      </w:rPr>
    </w:lvl>
    <w:lvl w:ilvl="7" w:tplc="11EE21AE" w:tentative="1">
      <w:start w:val="1"/>
      <w:numFmt w:val="bullet"/>
      <w:lvlText w:val="o"/>
      <w:lvlJc w:val="left"/>
      <w:pPr>
        <w:tabs>
          <w:tab w:val="num" w:pos="5760"/>
        </w:tabs>
        <w:ind w:left="5760" w:hanging="360"/>
      </w:pPr>
      <w:rPr>
        <w:rFonts w:ascii="Courier New" w:hAnsi="Courier New" w:hint="default"/>
      </w:rPr>
    </w:lvl>
    <w:lvl w:ilvl="8" w:tplc="8B78E9C8" w:tentative="1">
      <w:start w:val="1"/>
      <w:numFmt w:val="bullet"/>
      <w:lvlText w:val=""/>
      <w:lvlJc w:val="left"/>
      <w:pPr>
        <w:tabs>
          <w:tab w:val="num" w:pos="6480"/>
        </w:tabs>
        <w:ind w:left="6480" w:hanging="360"/>
      </w:pPr>
      <w:rPr>
        <w:rFonts w:ascii="Wingdings" w:hAnsi="Wingdings" w:hint="default"/>
      </w:rPr>
    </w:lvl>
  </w:abstractNum>
  <w:abstractNum w:abstractNumId="40">
    <w:nsid w:val="674642F6"/>
    <w:multiLevelType w:val="singleLevel"/>
    <w:tmpl w:val="59022298"/>
    <w:lvl w:ilvl="0">
      <w:start w:val="2"/>
      <w:numFmt w:val="decimal"/>
      <w:lvlText w:val="%1."/>
      <w:lvlJc w:val="left"/>
      <w:pPr>
        <w:tabs>
          <w:tab w:val="num" w:pos="1080"/>
        </w:tabs>
        <w:ind w:left="1080" w:hanging="360"/>
      </w:pPr>
      <w:rPr>
        <w:rFonts w:hint="default"/>
      </w:rPr>
    </w:lvl>
  </w:abstractNum>
  <w:abstractNum w:abstractNumId="41">
    <w:nsid w:val="6CCF1AAA"/>
    <w:multiLevelType w:val="hybridMultilevel"/>
    <w:tmpl w:val="5E1A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DB6154"/>
    <w:multiLevelType w:val="hybridMultilevel"/>
    <w:tmpl w:val="58EA9E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0F24687"/>
    <w:multiLevelType w:val="hybridMultilevel"/>
    <w:tmpl w:val="E1B8FC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5F62FBC"/>
    <w:multiLevelType w:val="multilevel"/>
    <w:tmpl w:val="5594771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160"/>
        </w:tabs>
        <w:ind w:left="2160" w:hanging="720"/>
      </w:pPr>
      <w:rPr>
        <w:rFonts w:ascii="Courier New" w:hAnsi="Courier New" w:cs="Courier New"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840"/>
        </w:tabs>
        <w:ind w:left="6840" w:hanging="1800"/>
      </w:pPr>
      <w:rPr>
        <w:rFonts w:hint="default"/>
      </w:rPr>
    </w:lvl>
    <w:lvl w:ilvl="7">
      <w:start w:val="1"/>
      <w:numFmt w:val="decimal"/>
      <w:lvlText w:val="%1.%2.%3.%4.%5.%6.%7.%8"/>
      <w:lvlJc w:val="left"/>
      <w:pPr>
        <w:tabs>
          <w:tab w:val="num" w:pos="7920"/>
        </w:tabs>
        <w:ind w:left="7920" w:hanging="2160"/>
      </w:pPr>
      <w:rPr>
        <w:rFonts w:hint="default"/>
      </w:rPr>
    </w:lvl>
    <w:lvl w:ilvl="8">
      <w:start w:val="1"/>
      <w:numFmt w:val="decimal"/>
      <w:lvlText w:val="%1.%2.%3.%4.%5.%6.%7.%8.%9"/>
      <w:lvlJc w:val="left"/>
      <w:pPr>
        <w:tabs>
          <w:tab w:val="num" w:pos="8640"/>
        </w:tabs>
        <w:ind w:left="8640" w:hanging="2160"/>
      </w:pPr>
      <w:rPr>
        <w:rFonts w:hint="default"/>
      </w:rPr>
    </w:lvl>
  </w:abstractNum>
  <w:abstractNum w:abstractNumId="45">
    <w:nsid w:val="79F864E8"/>
    <w:multiLevelType w:val="hybridMultilevel"/>
    <w:tmpl w:val="5BDA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421734"/>
    <w:multiLevelType w:val="multilevel"/>
    <w:tmpl w:val="5594771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160"/>
        </w:tabs>
        <w:ind w:left="2160" w:hanging="720"/>
      </w:pPr>
      <w:rPr>
        <w:rFonts w:ascii="Courier New" w:hAnsi="Courier New" w:cs="Courier New"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840"/>
        </w:tabs>
        <w:ind w:left="6840" w:hanging="1800"/>
      </w:pPr>
      <w:rPr>
        <w:rFonts w:hint="default"/>
      </w:rPr>
    </w:lvl>
    <w:lvl w:ilvl="7">
      <w:start w:val="1"/>
      <w:numFmt w:val="decimal"/>
      <w:lvlText w:val="%1.%2.%3.%4.%5.%6.%7.%8"/>
      <w:lvlJc w:val="left"/>
      <w:pPr>
        <w:tabs>
          <w:tab w:val="num" w:pos="7920"/>
        </w:tabs>
        <w:ind w:left="7920" w:hanging="2160"/>
      </w:pPr>
      <w:rPr>
        <w:rFonts w:hint="default"/>
      </w:rPr>
    </w:lvl>
    <w:lvl w:ilvl="8">
      <w:start w:val="1"/>
      <w:numFmt w:val="decimal"/>
      <w:lvlText w:val="%1.%2.%3.%4.%5.%6.%7.%8.%9"/>
      <w:lvlJc w:val="left"/>
      <w:pPr>
        <w:tabs>
          <w:tab w:val="num" w:pos="8640"/>
        </w:tabs>
        <w:ind w:left="8640" w:hanging="2160"/>
      </w:pPr>
      <w:rPr>
        <w:rFonts w:hint="default"/>
      </w:rPr>
    </w:lvl>
  </w:abstractNum>
  <w:abstractNum w:abstractNumId="47">
    <w:nsid w:val="7C5B13C7"/>
    <w:multiLevelType w:val="multilevel"/>
    <w:tmpl w:val="7DFA4D2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8">
    <w:nsid w:val="7D185A7A"/>
    <w:multiLevelType w:val="multilevel"/>
    <w:tmpl w:val="7DFA4D2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9">
    <w:nsid w:val="7F1B7AD8"/>
    <w:multiLevelType w:val="hybridMultilevel"/>
    <w:tmpl w:val="02AE1D12"/>
    <w:lvl w:ilvl="0" w:tplc="0948616A">
      <w:start w:val="1"/>
      <w:numFmt w:val="bullet"/>
      <w:lvlText w:val=""/>
      <w:lvlJc w:val="left"/>
      <w:pPr>
        <w:tabs>
          <w:tab w:val="num" w:pos="720"/>
        </w:tabs>
        <w:ind w:left="720" w:hanging="360"/>
      </w:pPr>
      <w:rPr>
        <w:rFonts w:ascii="Wingdings" w:hAnsi="Wingdings" w:hint="default"/>
      </w:rPr>
    </w:lvl>
    <w:lvl w:ilvl="1" w:tplc="9C2A6042" w:tentative="1">
      <w:start w:val="1"/>
      <w:numFmt w:val="bullet"/>
      <w:lvlText w:val="o"/>
      <w:lvlJc w:val="left"/>
      <w:pPr>
        <w:tabs>
          <w:tab w:val="num" w:pos="1440"/>
        </w:tabs>
        <w:ind w:left="1440" w:hanging="360"/>
      </w:pPr>
      <w:rPr>
        <w:rFonts w:ascii="Courier New" w:hAnsi="Courier New" w:hint="default"/>
      </w:rPr>
    </w:lvl>
    <w:lvl w:ilvl="2" w:tplc="5A4A2296" w:tentative="1">
      <w:start w:val="1"/>
      <w:numFmt w:val="bullet"/>
      <w:lvlText w:val=""/>
      <w:lvlJc w:val="left"/>
      <w:pPr>
        <w:tabs>
          <w:tab w:val="num" w:pos="2160"/>
        </w:tabs>
        <w:ind w:left="2160" w:hanging="360"/>
      </w:pPr>
      <w:rPr>
        <w:rFonts w:ascii="Wingdings" w:hAnsi="Wingdings" w:hint="default"/>
      </w:rPr>
    </w:lvl>
    <w:lvl w:ilvl="3" w:tplc="18607C7C" w:tentative="1">
      <w:start w:val="1"/>
      <w:numFmt w:val="bullet"/>
      <w:lvlText w:val=""/>
      <w:lvlJc w:val="left"/>
      <w:pPr>
        <w:tabs>
          <w:tab w:val="num" w:pos="2880"/>
        </w:tabs>
        <w:ind w:left="2880" w:hanging="360"/>
      </w:pPr>
      <w:rPr>
        <w:rFonts w:ascii="Symbol" w:hAnsi="Symbol" w:hint="default"/>
      </w:rPr>
    </w:lvl>
    <w:lvl w:ilvl="4" w:tplc="0F06C222" w:tentative="1">
      <w:start w:val="1"/>
      <w:numFmt w:val="bullet"/>
      <w:lvlText w:val="o"/>
      <w:lvlJc w:val="left"/>
      <w:pPr>
        <w:tabs>
          <w:tab w:val="num" w:pos="3600"/>
        </w:tabs>
        <w:ind w:left="3600" w:hanging="360"/>
      </w:pPr>
      <w:rPr>
        <w:rFonts w:ascii="Courier New" w:hAnsi="Courier New" w:hint="default"/>
      </w:rPr>
    </w:lvl>
    <w:lvl w:ilvl="5" w:tplc="4710848A" w:tentative="1">
      <w:start w:val="1"/>
      <w:numFmt w:val="bullet"/>
      <w:lvlText w:val=""/>
      <w:lvlJc w:val="left"/>
      <w:pPr>
        <w:tabs>
          <w:tab w:val="num" w:pos="4320"/>
        </w:tabs>
        <w:ind w:left="4320" w:hanging="360"/>
      </w:pPr>
      <w:rPr>
        <w:rFonts w:ascii="Wingdings" w:hAnsi="Wingdings" w:hint="default"/>
      </w:rPr>
    </w:lvl>
    <w:lvl w:ilvl="6" w:tplc="0F30EFD0" w:tentative="1">
      <w:start w:val="1"/>
      <w:numFmt w:val="bullet"/>
      <w:lvlText w:val=""/>
      <w:lvlJc w:val="left"/>
      <w:pPr>
        <w:tabs>
          <w:tab w:val="num" w:pos="5040"/>
        </w:tabs>
        <w:ind w:left="5040" w:hanging="360"/>
      </w:pPr>
      <w:rPr>
        <w:rFonts w:ascii="Symbol" w:hAnsi="Symbol" w:hint="default"/>
      </w:rPr>
    </w:lvl>
    <w:lvl w:ilvl="7" w:tplc="A672D658" w:tentative="1">
      <w:start w:val="1"/>
      <w:numFmt w:val="bullet"/>
      <w:lvlText w:val="o"/>
      <w:lvlJc w:val="left"/>
      <w:pPr>
        <w:tabs>
          <w:tab w:val="num" w:pos="5760"/>
        </w:tabs>
        <w:ind w:left="5760" w:hanging="360"/>
      </w:pPr>
      <w:rPr>
        <w:rFonts w:ascii="Courier New" w:hAnsi="Courier New" w:hint="default"/>
      </w:rPr>
    </w:lvl>
    <w:lvl w:ilvl="8" w:tplc="9EBAEF0C"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9"/>
  </w:num>
  <w:num w:numId="3">
    <w:abstractNumId w:val="26"/>
  </w:num>
  <w:num w:numId="4">
    <w:abstractNumId w:val="49"/>
  </w:num>
  <w:num w:numId="5">
    <w:abstractNumId w:val="40"/>
  </w:num>
  <w:num w:numId="6">
    <w:abstractNumId w:val="25"/>
  </w:num>
  <w:num w:numId="7">
    <w:abstractNumId w:val="4"/>
  </w:num>
  <w:num w:numId="8">
    <w:abstractNumId w:val="33"/>
  </w:num>
  <w:num w:numId="9">
    <w:abstractNumId w:val="16"/>
  </w:num>
  <w:num w:numId="10">
    <w:abstractNumId w:val="35"/>
  </w:num>
  <w:num w:numId="11">
    <w:abstractNumId w:val="42"/>
  </w:num>
  <w:num w:numId="12">
    <w:abstractNumId w:val="17"/>
  </w:num>
  <w:num w:numId="13">
    <w:abstractNumId w:val="2"/>
  </w:num>
  <w:num w:numId="14">
    <w:abstractNumId w:val="43"/>
  </w:num>
  <w:num w:numId="15">
    <w:abstractNumId w:val="6"/>
  </w:num>
  <w:num w:numId="16">
    <w:abstractNumId w:val="18"/>
  </w:num>
  <w:num w:numId="17">
    <w:abstractNumId w:val="37"/>
  </w:num>
  <w:num w:numId="18">
    <w:abstractNumId w:val="38"/>
  </w:num>
  <w:num w:numId="19">
    <w:abstractNumId w:val="20"/>
  </w:num>
  <w:num w:numId="20">
    <w:abstractNumId w:val="29"/>
  </w:num>
  <w:num w:numId="21">
    <w:abstractNumId w:val="5"/>
  </w:num>
  <w:num w:numId="22">
    <w:abstractNumId w:val="12"/>
  </w:num>
  <w:num w:numId="23">
    <w:abstractNumId w:val="28"/>
  </w:num>
  <w:num w:numId="24">
    <w:abstractNumId w:val="7"/>
  </w:num>
  <w:num w:numId="25">
    <w:abstractNumId w:val="19"/>
  </w:num>
  <w:num w:numId="26">
    <w:abstractNumId w:val="34"/>
  </w:num>
  <w:num w:numId="27">
    <w:abstractNumId w:val="15"/>
  </w:num>
  <w:num w:numId="28">
    <w:abstractNumId w:val="23"/>
  </w:num>
  <w:num w:numId="29">
    <w:abstractNumId w:val="24"/>
  </w:num>
  <w:num w:numId="30">
    <w:abstractNumId w:val="8"/>
  </w:num>
  <w:num w:numId="31">
    <w:abstractNumId w:val="10"/>
  </w:num>
  <w:num w:numId="32">
    <w:abstractNumId w:val="31"/>
  </w:num>
  <w:num w:numId="33">
    <w:abstractNumId w:val="21"/>
  </w:num>
  <w:num w:numId="34">
    <w:abstractNumId w:val="44"/>
  </w:num>
  <w:num w:numId="35">
    <w:abstractNumId w:val="0"/>
  </w:num>
  <w:num w:numId="36">
    <w:abstractNumId w:val="13"/>
  </w:num>
  <w:num w:numId="37">
    <w:abstractNumId w:val="3"/>
  </w:num>
  <w:num w:numId="38">
    <w:abstractNumId w:val="36"/>
  </w:num>
  <w:num w:numId="39">
    <w:abstractNumId w:val="1"/>
  </w:num>
  <w:num w:numId="40">
    <w:abstractNumId w:val="47"/>
  </w:num>
  <w:num w:numId="41">
    <w:abstractNumId w:val="48"/>
  </w:num>
  <w:num w:numId="42">
    <w:abstractNumId w:val="9"/>
  </w:num>
  <w:num w:numId="43">
    <w:abstractNumId w:val="30"/>
  </w:num>
  <w:num w:numId="44">
    <w:abstractNumId w:val="41"/>
  </w:num>
  <w:num w:numId="45">
    <w:abstractNumId w:val="27"/>
  </w:num>
  <w:num w:numId="46">
    <w:abstractNumId w:val="22"/>
  </w:num>
  <w:num w:numId="47">
    <w:abstractNumId w:val="14"/>
  </w:num>
  <w:num w:numId="48">
    <w:abstractNumId w:val="11"/>
  </w:num>
  <w:num w:numId="49">
    <w:abstractNumId w:val="46"/>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41"/>
    <w:rsid w:val="00000F90"/>
    <w:rsid w:val="000061F7"/>
    <w:rsid w:val="000211DC"/>
    <w:rsid w:val="00027D9A"/>
    <w:rsid w:val="00030CAE"/>
    <w:rsid w:val="00031B95"/>
    <w:rsid w:val="00032541"/>
    <w:rsid w:val="00032949"/>
    <w:rsid w:val="00033282"/>
    <w:rsid w:val="000435C5"/>
    <w:rsid w:val="00043C68"/>
    <w:rsid w:val="000523AA"/>
    <w:rsid w:val="000576F5"/>
    <w:rsid w:val="0006069B"/>
    <w:rsid w:val="000646F3"/>
    <w:rsid w:val="00073428"/>
    <w:rsid w:val="00081A84"/>
    <w:rsid w:val="000B3D8A"/>
    <w:rsid w:val="000C1762"/>
    <w:rsid w:val="000D269B"/>
    <w:rsid w:val="000E0BE2"/>
    <w:rsid w:val="000E4859"/>
    <w:rsid w:val="00101F7E"/>
    <w:rsid w:val="001377D3"/>
    <w:rsid w:val="001662A2"/>
    <w:rsid w:val="00184D61"/>
    <w:rsid w:val="001947ED"/>
    <w:rsid w:val="001A05CB"/>
    <w:rsid w:val="001A656E"/>
    <w:rsid w:val="001B3B72"/>
    <w:rsid w:val="001C2296"/>
    <w:rsid w:val="001C50DE"/>
    <w:rsid w:val="001C7B19"/>
    <w:rsid w:val="001D2457"/>
    <w:rsid w:val="001F7660"/>
    <w:rsid w:val="00203DE2"/>
    <w:rsid w:val="0020436A"/>
    <w:rsid w:val="00240125"/>
    <w:rsid w:val="00256023"/>
    <w:rsid w:val="00267AC0"/>
    <w:rsid w:val="00270D6A"/>
    <w:rsid w:val="0027640D"/>
    <w:rsid w:val="002A4F06"/>
    <w:rsid w:val="002A5D16"/>
    <w:rsid w:val="002C129F"/>
    <w:rsid w:val="0031712A"/>
    <w:rsid w:val="00324226"/>
    <w:rsid w:val="00324516"/>
    <w:rsid w:val="00334CCE"/>
    <w:rsid w:val="00345F76"/>
    <w:rsid w:val="00354A32"/>
    <w:rsid w:val="00373116"/>
    <w:rsid w:val="003813FE"/>
    <w:rsid w:val="0039155A"/>
    <w:rsid w:val="00394A57"/>
    <w:rsid w:val="003D0F13"/>
    <w:rsid w:val="004017E1"/>
    <w:rsid w:val="00401D4B"/>
    <w:rsid w:val="0041336F"/>
    <w:rsid w:val="004441F0"/>
    <w:rsid w:val="004557D5"/>
    <w:rsid w:val="0045585E"/>
    <w:rsid w:val="00463D8E"/>
    <w:rsid w:val="004711BD"/>
    <w:rsid w:val="00497663"/>
    <w:rsid w:val="004A1DAA"/>
    <w:rsid w:val="004A2624"/>
    <w:rsid w:val="004A704E"/>
    <w:rsid w:val="004C6A83"/>
    <w:rsid w:val="004D0D69"/>
    <w:rsid w:val="00500C35"/>
    <w:rsid w:val="00503143"/>
    <w:rsid w:val="00511FD3"/>
    <w:rsid w:val="00516C89"/>
    <w:rsid w:val="00556300"/>
    <w:rsid w:val="00556F89"/>
    <w:rsid w:val="0055770A"/>
    <w:rsid w:val="005705FC"/>
    <w:rsid w:val="005709B0"/>
    <w:rsid w:val="00574BC6"/>
    <w:rsid w:val="00577A00"/>
    <w:rsid w:val="00592A37"/>
    <w:rsid w:val="005A3042"/>
    <w:rsid w:val="005A7C19"/>
    <w:rsid w:val="005B152A"/>
    <w:rsid w:val="005B1EFE"/>
    <w:rsid w:val="005B37F6"/>
    <w:rsid w:val="005D760E"/>
    <w:rsid w:val="005F3A55"/>
    <w:rsid w:val="005F3F19"/>
    <w:rsid w:val="006009E4"/>
    <w:rsid w:val="00601ADE"/>
    <w:rsid w:val="006111A2"/>
    <w:rsid w:val="00611F90"/>
    <w:rsid w:val="006151BA"/>
    <w:rsid w:val="0063319E"/>
    <w:rsid w:val="0063682F"/>
    <w:rsid w:val="00637939"/>
    <w:rsid w:val="00645C3C"/>
    <w:rsid w:val="00646776"/>
    <w:rsid w:val="006542C3"/>
    <w:rsid w:val="006657D3"/>
    <w:rsid w:val="00675AA1"/>
    <w:rsid w:val="006937FB"/>
    <w:rsid w:val="006A2697"/>
    <w:rsid w:val="006A407F"/>
    <w:rsid w:val="006A5F4E"/>
    <w:rsid w:val="006D3EAD"/>
    <w:rsid w:val="00713D74"/>
    <w:rsid w:val="00737B9B"/>
    <w:rsid w:val="00750A46"/>
    <w:rsid w:val="007568BA"/>
    <w:rsid w:val="007844FF"/>
    <w:rsid w:val="007A2F04"/>
    <w:rsid w:val="007C0626"/>
    <w:rsid w:val="007C0FD6"/>
    <w:rsid w:val="007D3824"/>
    <w:rsid w:val="007D4344"/>
    <w:rsid w:val="007E4C26"/>
    <w:rsid w:val="007F6BD7"/>
    <w:rsid w:val="00836CDA"/>
    <w:rsid w:val="0084605A"/>
    <w:rsid w:val="008520AF"/>
    <w:rsid w:val="00871AB9"/>
    <w:rsid w:val="00874A57"/>
    <w:rsid w:val="0087582D"/>
    <w:rsid w:val="0089266B"/>
    <w:rsid w:val="008E3417"/>
    <w:rsid w:val="00910ED7"/>
    <w:rsid w:val="00911B16"/>
    <w:rsid w:val="00914DB9"/>
    <w:rsid w:val="0093257D"/>
    <w:rsid w:val="00933247"/>
    <w:rsid w:val="00933DCD"/>
    <w:rsid w:val="00934A11"/>
    <w:rsid w:val="00934F6A"/>
    <w:rsid w:val="00947A4C"/>
    <w:rsid w:val="00950A8C"/>
    <w:rsid w:val="0095545F"/>
    <w:rsid w:val="009677D3"/>
    <w:rsid w:val="00971BD8"/>
    <w:rsid w:val="0098491B"/>
    <w:rsid w:val="009905C0"/>
    <w:rsid w:val="009D030A"/>
    <w:rsid w:val="009D038F"/>
    <w:rsid w:val="009D5DCC"/>
    <w:rsid w:val="009F28DB"/>
    <w:rsid w:val="009F3944"/>
    <w:rsid w:val="009F7BD2"/>
    <w:rsid w:val="00A25B0F"/>
    <w:rsid w:val="00A27E2C"/>
    <w:rsid w:val="00A416C7"/>
    <w:rsid w:val="00A50F6F"/>
    <w:rsid w:val="00A53956"/>
    <w:rsid w:val="00AA4865"/>
    <w:rsid w:val="00AB2870"/>
    <w:rsid w:val="00AC4CD4"/>
    <w:rsid w:val="00AE3532"/>
    <w:rsid w:val="00AE4924"/>
    <w:rsid w:val="00B060FD"/>
    <w:rsid w:val="00B25782"/>
    <w:rsid w:val="00B371E9"/>
    <w:rsid w:val="00B44F41"/>
    <w:rsid w:val="00B70176"/>
    <w:rsid w:val="00B77DDD"/>
    <w:rsid w:val="00BD385A"/>
    <w:rsid w:val="00BE629D"/>
    <w:rsid w:val="00BE6BB0"/>
    <w:rsid w:val="00C03803"/>
    <w:rsid w:val="00C102D8"/>
    <w:rsid w:val="00C1098D"/>
    <w:rsid w:val="00C2175F"/>
    <w:rsid w:val="00C6088A"/>
    <w:rsid w:val="00C76B07"/>
    <w:rsid w:val="00C837EB"/>
    <w:rsid w:val="00C84A62"/>
    <w:rsid w:val="00C879A1"/>
    <w:rsid w:val="00C920F6"/>
    <w:rsid w:val="00CA023A"/>
    <w:rsid w:val="00CA0B0B"/>
    <w:rsid w:val="00CA0F91"/>
    <w:rsid w:val="00CA1CF7"/>
    <w:rsid w:val="00CA3597"/>
    <w:rsid w:val="00CA60CD"/>
    <w:rsid w:val="00CA6990"/>
    <w:rsid w:val="00CC415E"/>
    <w:rsid w:val="00CE02DA"/>
    <w:rsid w:val="00CE549A"/>
    <w:rsid w:val="00CE616D"/>
    <w:rsid w:val="00CE7C3F"/>
    <w:rsid w:val="00CF4A19"/>
    <w:rsid w:val="00D00C2F"/>
    <w:rsid w:val="00D068CD"/>
    <w:rsid w:val="00D27706"/>
    <w:rsid w:val="00D40FE0"/>
    <w:rsid w:val="00D524C2"/>
    <w:rsid w:val="00D74B25"/>
    <w:rsid w:val="00D76C10"/>
    <w:rsid w:val="00D95A29"/>
    <w:rsid w:val="00DB0CB7"/>
    <w:rsid w:val="00DB60D2"/>
    <w:rsid w:val="00DE06EE"/>
    <w:rsid w:val="00DF0912"/>
    <w:rsid w:val="00E04EA9"/>
    <w:rsid w:val="00E0524F"/>
    <w:rsid w:val="00E10C7F"/>
    <w:rsid w:val="00E20C95"/>
    <w:rsid w:val="00E24FFE"/>
    <w:rsid w:val="00E325A2"/>
    <w:rsid w:val="00E53AD4"/>
    <w:rsid w:val="00E6732E"/>
    <w:rsid w:val="00E7007E"/>
    <w:rsid w:val="00E7544D"/>
    <w:rsid w:val="00E801DA"/>
    <w:rsid w:val="00E95C94"/>
    <w:rsid w:val="00EA26D1"/>
    <w:rsid w:val="00EC3F07"/>
    <w:rsid w:val="00EC7EE3"/>
    <w:rsid w:val="00EF5E91"/>
    <w:rsid w:val="00F037F5"/>
    <w:rsid w:val="00F138B5"/>
    <w:rsid w:val="00F2039F"/>
    <w:rsid w:val="00F324DC"/>
    <w:rsid w:val="00F4279D"/>
    <w:rsid w:val="00F474C8"/>
    <w:rsid w:val="00F47970"/>
    <w:rsid w:val="00F47CF4"/>
    <w:rsid w:val="00F85AB8"/>
    <w:rsid w:val="00F905A0"/>
    <w:rsid w:val="00FA26A0"/>
    <w:rsid w:val="00FC5CEF"/>
    <w:rsid w:val="00FD2553"/>
    <w:rsid w:val="00FD676F"/>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D36DA5B"/>
  <w15:docId w15:val="{4EF05804-6770-4BF1-B353-67F9F0D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entury Gothic" w:hAnsi="Century Gothic"/>
      <w:sz w:val="24"/>
      <w:szCs w:val="24"/>
    </w:rPr>
  </w:style>
  <w:style w:type="paragraph" w:styleId="Heading1">
    <w:name w:val="heading 1"/>
    <w:basedOn w:val="Normal"/>
    <w:next w:val="Normal"/>
    <w:autoRedefine/>
    <w:qFormat/>
    <w:rsid w:val="00027D9A"/>
    <w:pPr>
      <w:keepNext/>
      <w:outlineLvl w:val="0"/>
    </w:pPr>
    <w:rPr>
      <w:smallCaps/>
      <w:sz w:val="56"/>
    </w:rPr>
  </w:style>
  <w:style w:type="paragraph" w:styleId="Heading2">
    <w:name w:val="heading 2"/>
    <w:basedOn w:val="Normal"/>
    <w:next w:val="Normal"/>
    <w:qFormat/>
    <w:pPr>
      <w:keepNext/>
      <w:spacing w:before="240" w:after="60"/>
      <w:outlineLvl w:val="1"/>
    </w:pPr>
    <w:rPr>
      <w:rFonts w:cs="Arial"/>
      <w:b/>
      <w:bCs/>
      <w:iCs/>
      <w:sz w:val="32"/>
      <w:szCs w:val="28"/>
    </w:rPr>
  </w:style>
  <w:style w:type="paragraph" w:styleId="Heading3">
    <w:name w:val="heading 3"/>
    <w:basedOn w:val="Normal"/>
    <w:next w:val="Normal"/>
    <w:qFormat/>
    <w:pPr>
      <w:keepNext/>
      <w:ind w:firstLine="720"/>
      <w:outlineLvl w:val="2"/>
    </w:pPr>
    <w:rPr>
      <w:sz w:val="28"/>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outlineLvl w:val="4"/>
    </w:pPr>
    <w:rPr>
      <w:rFonts w:cs="Arial"/>
      <w:sz w:val="20"/>
      <w:szCs w:val="20"/>
    </w:rPr>
  </w:style>
  <w:style w:type="paragraph" w:styleId="Heading6">
    <w:name w:val="heading 6"/>
    <w:basedOn w:val="Normal"/>
    <w:next w:val="Normal"/>
    <w:qFormat/>
    <w:pPr>
      <w:keepNext/>
      <w:outlineLvl w:val="5"/>
    </w:pPr>
    <w:rPr>
      <w:b/>
      <w:sz w:val="28"/>
      <w:u w:val="single"/>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8"/>
    </w:rPr>
  </w:style>
  <w:style w:type="paragraph" w:customStyle="1" w:styleId="xl24">
    <w:name w:val="xl24"/>
    <w:basedOn w:val="Normal"/>
    <w:pPr>
      <w:spacing w:before="100" w:beforeAutospacing="1" w:after="100" w:afterAutospacing="1"/>
      <w:textAlignment w:val="top"/>
    </w:pPr>
    <w:rPr>
      <w:rFonts w:ascii="Arial Unicode MS" w:eastAsia="Arial Unicode MS" w:hAnsi="Arial Unicode MS" w:cs="Arial Unicode MS"/>
      <w:b/>
    </w:rPr>
  </w:style>
  <w:style w:type="paragraph" w:customStyle="1" w:styleId="xl25">
    <w:name w:val="xl25"/>
    <w:basedOn w:val="Normal"/>
    <w:pPr>
      <w:spacing w:before="100" w:beforeAutospacing="1" w:after="100" w:afterAutospacing="1"/>
    </w:pPr>
    <w:rPr>
      <w:rFonts w:ascii="Arial Unicode MS" w:eastAsia="Arial Unicode MS" w:hAnsi="Arial Unicode MS" w:cs="Arial Unicode MS"/>
      <w:b/>
    </w:rPr>
  </w:style>
  <w:style w:type="paragraph" w:customStyle="1" w:styleId="xl26">
    <w:name w:val="xl26"/>
    <w:basedOn w:val="Normal"/>
    <w:pPr>
      <w:spacing w:before="100" w:beforeAutospacing="1" w:after="100" w:afterAutospacing="1"/>
    </w:pPr>
    <w:rPr>
      <w:rFonts w:ascii="Arial" w:eastAsia="Arial Unicode MS" w:hAnsi="Arial" w:cs="Arial"/>
      <w:b/>
    </w:rPr>
  </w:style>
  <w:style w:type="paragraph" w:customStyle="1" w:styleId="xl28">
    <w:name w:val="xl28"/>
    <w:basedOn w:val="Normal"/>
    <w:pPr>
      <w:spacing w:before="100" w:beforeAutospacing="1" w:after="100" w:afterAutospacing="1"/>
    </w:pPr>
    <w:rPr>
      <w:rFonts w:ascii="Arial Unicode MS" w:eastAsia="Arial Unicode MS" w:hAnsi="Arial Unicode MS" w:cs="Arial Unicode MS"/>
      <w:b/>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b/>
    </w:rPr>
  </w:style>
  <w:style w:type="paragraph" w:customStyle="1" w:styleId="xl30">
    <w:name w:val="xl30"/>
    <w:basedOn w:val="Normal"/>
    <w:pPr>
      <w:shd w:val="clear" w:color="auto" w:fill="FFCC00"/>
      <w:spacing w:before="100" w:beforeAutospacing="1" w:after="100" w:afterAutospacing="1"/>
    </w:pPr>
    <w:rPr>
      <w:rFonts w:ascii="Arial" w:eastAsia="Arial Unicode MS" w:hAnsi="Arial" w:cs="Arial"/>
      <w:bC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Cs/>
    </w:rPr>
  </w:style>
  <w:style w:type="paragraph" w:customStyle="1" w:styleId="xl31">
    <w:name w:val="xl31"/>
    <w:basedOn w:val="Normal"/>
    <w:pPr>
      <w:spacing w:before="100" w:beforeAutospacing="1" w:after="100" w:afterAutospacing="1"/>
      <w:textAlignment w:val="top"/>
    </w:pPr>
    <w:rPr>
      <w:rFonts w:ascii="Arial Unicode MS" w:eastAsia="Arial Unicode MS" w:hAnsi="Arial Unicode MS" w:cs="Arial Unicode MS"/>
      <w:b/>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b/>
    </w:rPr>
  </w:style>
  <w:style w:type="paragraph" w:customStyle="1" w:styleId="xl33">
    <w:name w:val="xl33"/>
    <w:basedOn w:val="Normal"/>
    <w:pPr>
      <w:pBdr>
        <w:top w:val="single" w:sz="4" w:space="0" w:color="auto"/>
        <w:bottom w:val="single" w:sz="4" w:space="0" w:color="auto"/>
      </w:pBdr>
      <w:shd w:val="clear" w:color="auto" w:fill="FFCC00"/>
      <w:spacing w:before="100" w:beforeAutospacing="1" w:after="100" w:afterAutospacing="1"/>
    </w:pPr>
    <w:rPr>
      <w:rFonts w:ascii="Arial" w:eastAsia="Arial Unicode MS" w:hAnsi="Arial" w:cs="Arial"/>
      <w:bCs/>
    </w:rPr>
  </w:style>
  <w:style w:type="paragraph" w:customStyle="1" w:styleId="xl34">
    <w:name w:val="xl34"/>
    <w:basedOn w:val="Normal"/>
    <w:pPr>
      <w:pBdr>
        <w:top w:val="single" w:sz="4" w:space="0" w:color="auto"/>
        <w:bottom w:val="single" w:sz="4" w:space="0" w:color="auto"/>
        <w:right w:val="single" w:sz="4" w:space="0" w:color="auto"/>
      </w:pBdr>
      <w:shd w:val="clear" w:color="auto" w:fill="FFCC00"/>
      <w:spacing w:before="100" w:beforeAutospacing="1" w:after="100" w:afterAutospacing="1"/>
    </w:pPr>
    <w:rPr>
      <w:rFonts w:ascii="Arial Unicode MS" w:eastAsia="Arial Unicode MS" w:hAnsi="Arial Unicode MS" w:cs="Arial Unicode MS"/>
      <w:b/>
    </w:rPr>
  </w:style>
  <w:style w:type="paragraph" w:customStyle="1" w:styleId="xl35">
    <w:name w:val="xl35"/>
    <w:basedOn w:val="Normal"/>
    <w:pPr>
      <w:pBdr>
        <w:top w:val="single" w:sz="4" w:space="0" w:color="auto"/>
        <w:bottom w:val="single" w:sz="4" w:space="0" w:color="auto"/>
      </w:pBdr>
      <w:shd w:val="clear" w:color="auto" w:fill="00FFFF"/>
      <w:spacing w:before="100" w:beforeAutospacing="1" w:after="100" w:afterAutospacing="1"/>
    </w:pPr>
    <w:rPr>
      <w:rFonts w:ascii="Arial" w:eastAsia="Arial Unicode MS" w:hAnsi="Arial" w:cs="Arial"/>
      <w:bCs/>
    </w:rPr>
  </w:style>
  <w:style w:type="paragraph" w:customStyle="1" w:styleId="xl36">
    <w:name w:val="xl36"/>
    <w:basedOn w:val="Normal"/>
    <w:pPr>
      <w:pBdr>
        <w:top w:val="single" w:sz="4" w:space="0" w:color="auto"/>
        <w:bottom w:val="single" w:sz="4" w:space="0" w:color="auto"/>
        <w:right w:val="single" w:sz="4" w:space="0" w:color="auto"/>
      </w:pBdr>
      <w:shd w:val="clear" w:color="auto" w:fill="00FFFF"/>
      <w:spacing w:before="100" w:beforeAutospacing="1" w:after="100" w:afterAutospacing="1"/>
    </w:pPr>
    <w:rPr>
      <w:rFonts w:ascii="Arial" w:eastAsia="Arial Unicode MS" w:hAnsi="Arial" w:cs="Arial"/>
      <w:bCs/>
    </w:rPr>
  </w:style>
  <w:style w:type="paragraph" w:customStyle="1" w:styleId="xl37">
    <w:name w:val="xl37"/>
    <w:basedOn w:val="Normal"/>
    <w:pPr>
      <w:pBdr>
        <w:top w:val="single" w:sz="4" w:space="0" w:color="auto"/>
        <w:bottom w:val="single" w:sz="4" w:space="0" w:color="auto"/>
      </w:pBdr>
      <w:spacing w:before="100" w:beforeAutospacing="1" w:after="100" w:afterAutospacing="1"/>
    </w:pPr>
    <w:rPr>
      <w:rFonts w:ascii="Arial" w:eastAsia="Arial Unicode MS" w:hAnsi="Arial" w:cs="Arial"/>
      <w:bCs/>
    </w:rPr>
  </w:style>
  <w:style w:type="paragraph" w:customStyle="1" w:styleId="xl38">
    <w:name w:val="xl38"/>
    <w:basedOn w:val="Normal"/>
    <w:pPr>
      <w:spacing w:before="100" w:beforeAutospacing="1" w:after="100" w:afterAutospacing="1"/>
      <w:textAlignment w:val="top"/>
    </w:pPr>
    <w:rPr>
      <w:rFonts w:ascii="Arial Unicode MS" w:eastAsia="Arial Unicode MS" w:hAnsi="Arial Unicode MS" w:cs="Arial Unicode MS"/>
      <w:b/>
    </w:rPr>
  </w:style>
  <w:style w:type="paragraph" w:customStyle="1" w:styleId="xl39">
    <w:name w:val="xl39"/>
    <w:basedOn w:val="Normal"/>
    <w:pPr>
      <w:pBdr>
        <w:top w:val="single" w:sz="4" w:space="0" w:color="auto"/>
        <w:bottom w:val="single" w:sz="4" w:space="0" w:color="auto"/>
      </w:pBdr>
      <w:shd w:val="clear" w:color="auto" w:fill="FFCC00"/>
      <w:spacing w:before="100" w:beforeAutospacing="1" w:after="100" w:afterAutospacing="1"/>
    </w:pPr>
    <w:rPr>
      <w:rFonts w:ascii="Arial Unicode MS" w:eastAsia="Arial Unicode MS" w:hAnsi="Arial Unicode MS" w:cs="Arial Unicode MS"/>
      <w:b/>
    </w:rPr>
  </w:style>
  <w:style w:type="paragraph" w:customStyle="1" w:styleId="xl40">
    <w:name w:val="xl40"/>
    <w:basedOn w:val="Normal"/>
    <w:pPr>
      <w:pBdr>
        <w:top w:val="single" w:sz="4" w:space="0" w:color="auto"/>
        <w:left w:val="single" w:sz="4" w:space="0" w:color="auto"/>
        <w:bottom w:val="single" w:sz="4" w:space="0" w:color="auto"/>
      </w:pBdr>
      <w:shd w:val="clear" w:color="auto" w:fill="00FFFF"/>
      <w:spacing w:before="100" w:beforeAutospacing="1" w:after="100" w:afterAutospacing="1"/>
    </w:pPr>
    <w:rPr>
      <w:rFonts w:ascii="Arial" w:eastAsia="Arial Unicode MS" w:hAnsi="Arial" w:cs="Arial"/>
      <w:bCs/>
    </w:rPr>
  </w:style>
  <w:style w:type="paragraph" w:styleId="BodyText2">
    <w:name w:val="Body Text 2"/>
    <w:basedOn w:val="Normal"/>
    <w:rPr>
      <w:b/>
      <w:bCs/>
      <w:sz w:val="28"/>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rsid w:val="00081A84"/>
    <w:pPr>
      <w:tabs>
        <w:tab w:val="right" w:leader="underscore" w:pos="8630"/>
      </w:tabs>
      <w:spacing w:before="120"/>
      <w:ind w:left="240"/>
    </w:pPr>
    <w:rPr>
      <w:rFonts w:ascii="Times New Roman" w:hAnsi="Times New Roman"/>
      <w:b/>
      <w:bCs/>
      <w:szCs w:val="26"/>
    </w:rPr>
  </w:style>
  <w:style w:type="paragraph" w:styleId="TOC3">
    <w:name w:val="toc 3"/>
    <w:basedOn w:val="Normal"/>
    <w:next w:val="Normal"/>
    <w:autoRedefine/>
    <w:semiHidden/>
    <w:pPr>
      <w:ind w:left="480"/>
    </w:pPr>
    <w:rPr>
      <w:rFonts w:ascii="Times New Roman" w:hAnsi="Times New Roman"/>
    </w:rPr>
  </w:style>
  <w:style w:type="paragraph" w:styleId="TOC4">
    <w:name w:val="toc 4"/>
    <w:basedOn w:val="Normal"/>
    <w:next w:val="Normal"/>
    <w:autoRedefine/>
    <w:semiHidden/>
    <w:pPr>
      <w:ind w:left="720"/>
    </w:pPr>
    <w:rPr>
      <w:rFonts w:ascii="Times New Roman" w:hAnsi="Times New Roman"/>
    </w:rPr>
  </w:style>
  <w:style w:type="paragraph" w:styleId="TOC5">
    <w:name w:val="toc 5"/>
    <w:basedOn w:val="Normal"/>
    <w:next w:val="Normal"/>
    <w:autoRedefine/>
    <w:semiHidden/>
    <w:pPr>
      <w:ind w:left="960"/>
    </w:pPr>
    <w:rPr>
      <w:rFonts w:ascii="Times New Roman" w:hAnsi="Times New Roman"/>
    </w:rPr>
  </w:style>
  <w:style w:type="paragraph" w:styleId="TOC6">
    <w:name w:val="toc 6"/>
    <w:basedOn w:val="Normal"/>
    <w:next w:val="Normal"/>
    <w:autoRedefine/>
    <w:semiHidden/>
    <w:pPr>
      <w:ind w:left="1200"/>
    </w:pPr>
    <w:rPr>
      <w:rFonts w:ascii="Times New Roman" w:hAnsi="Times New Roman"/>
    </w:rPr>
  </w:style>
  <w:style w:type="paragraph" w:styleId="TOC7">
    <w:name w:val="toc 7"/>
    <w:basedOn w:val="Normal"/>
    <w:next w:val="Normal"/>
    <w:autoRedefine/>
    <w:semiHidden/>
    <w:pPr>
      <w:ind w:left="1440"/>
    </w:pPr>
    <w:rPr>
      <w:rFonts w:ascii="Times New Roman" w:hAnsi="Times New Roman"/>
    </w:rPr>
  </w:style>
  <w:style w:type="paragraph" w:styleId="TOC8">
    <w:name w:val="toc 8"/>
    <w:basedOn w:val="Normal"/>
    <w:next w:val="Normal"/>
    <w:autoRedefine/>
    <w:semiHidden/>
    <w:pPr>
      <w:ind w:left="1680"/>
    </w:pPr>
    <w:rPr>
      <w:rFonts w:ascii="Times New Roman" w:hAnsi="Times New Roman"/>
    </w:rPr>
  </w:style>
  <w:style w:type="paragraph" w:styleId="TOC9">
    <w:name w:val="toc 9"/>
    <w:basedOn w:val="Normal"/>
    <w:next w:val="Normal"/>
    <w:autoRedefine/>
    <w:semiHidden/>
    <w:pPr>
      <w:ind w:left="1920"/>
    </w:pPr>
    <w:rPr>
      <w:rFonts w:ascii="Times New Roman" w:hAnsi="Times New Roman"/>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1440"/>
    </w:pPr>
    <w:rPr>
      <w:b/>
      <w:color w:val="0000FF"/>
      <w:sz w:val="28"/>
    </w:rPr>
  </w:style>
  <w:style w:type="paragraph" w:styleId="BodyText3">
    <w:name w:val="Body Text 3"/>
    <w:basedOn w:val="Normal"/>
    <w:rPr>
      <w:b/>
      <w:bCs/>
      <w:sz w:val="28"/>
      <w:u w:val="single"/>
    </w:rPr>
  </w:style>
  <w:style w:type="paragraph" w:styleId="BodyTextIndent2">
    <w:name w:val="Body Text Indent 2"/>
    <w:basedOn w:val="Normal"/>
    <w:pPr>
      <w:ind w:left="1080" w:hanging="540"/>
    </w:pPr>
    <w:rPr>
      <w:b/>
      <w:sz w:val="28"/>
    </w:rPr>
  </w:style>
  <w:style w:type="paragraph" w:customStyle="1" w:styleId="NormalTableText">
    <w:name w:val="Normal Table Text"/>
    <w:basedOn w:val="Normal"/>
    <w:pPr>
      <w:spacing w:before="40" w:after="40"/>
    </w:pPr>
    <w:rPr>
      <w:rFonts w:ascii="Arial" w:hAnsi="Arial"/>
      <w:b/>
      <w:sz w:val="18"/>
      <w:szCs w:val="20"/>
    </w:rPr>
  </w:style>
  <w:style w:type="paragraph" w:styleId="BodyTextIndent3">
    <w:name w:val="Body Text Indent 3"/>
    <w:basedOn w:val="Normal"/>
    <w:pPr>
      <w:ind w:left="1440"/>
    </w:pPr>
    <w:rPr>
      <w:bCs/>
    </w:rPr>
  </w:style>
  <w:style w:type="character" w:styleId="CommentReference">
    <w:name w:val="annotation reference"/>
    <w:basedOn w:val="DefaultParagraphFont"/>
    <w:rsid w:val="005F3A55"/>
    <w:rPr>
      <w:sz w:val="16"/>
      <w:szCs w:val="16"/>
    </w:rPr>
  </w:style>
  <w:style w:type="paragraph" w:styleId="CommentText">
    <w:name w:val="annotation text"/>
    <w:basedOn w:val="Normal"/>
    <w:link w:val="CommentTextChar"/>
    <w:rsid w:val="005F3A55"/>
    <w:rPr>
      <w:sz w:val="20"/>
      <w:szCs w:val="20"/>
    </w:rPr>
  </w:style>
  <w:style w:type="character" w:customStyle="1" w:styleId="CommentTextChar">
    <w:name w:val="Comment Text Char"/>
    <w:basedOn w:val="DefaultParagraphFont"/>
    <w:link w:val="CommentText"/>
    <w:rsid w:val="005F3A55"/>
    <w:rPr>
      <w:rFonts w:ascii="Century Gothic" w:hAnsi="Century Gothic"/>
    </w:rPr>
  </w:style>
  <w:style w:type="paragraph" w:styleId="CommentSubject">
    <w:name w:val="annotation subject"/>
    <w:basedOn w:val="CommentText"/>
    <w:next w:val="CommentText"/>
    <w:link w:val="CommentSubjectChar"/>
    <w:rsid w:val="005F3A55"/>
    <w:rPr>
      <w:b/>
      <w:bCs/>
    </w:rPr>
  </w:style>
  <w:style w:type="character" w:customStyle="1" w:styleId="CommentSubjectChar">
    <w:name w:val="Comment Subject Char"/>
    <w:basedOn w:val="CommentTextChar"/>
    <w:link w:val="CommentSubject"/>
    <w:rsid w:val="005F3A55"/>
    <w:rPr>
      <w:rFonts w:ascii="Century Gothic" w:hAnsi="Century Gothic"/>
      <w:b/>
      <w:bCs/>
    </w:rPr>
  </w:style>
  <w:style w:type="paragraph" w:styleId="BalloonText">
    <w:name w:val="Balloon Text"/>
    <w:basedOn w:val="Normal"/>
    <w:link w:val="BalloonTextChar"/>
    <w:rsid w:val="005F3A55"/>
    <w:rPr>
      <w:rFonts w:ascii="Tahoma" w:hAnsi="Tahoma" w:cs="Tahoma"/>
      <w:sz w:val="16"/>
      <w:szCs w:val="16"/>
    </w:rPr>
  </w:style>
  <w:style w:type="character" w:customStyle="1" w:styleId="BalloonTextChar">
    <w:name w:val="Balloon Text Char"/>
    <w:basedOn w:val="DefaultParagraphFont"/>
    <w:link w:val="BalloonText"/>
    <w:rsid w:val="005F3A55"/>
    <w:rPr>
      <w:rFonts w:ascii="Tahoma" w:hAnsi="Tahoma" w:cs="Tahoma"/>
      <w:sz w:val="16"/>
      <w:szCs w:val="16"/>
    </w:rPr>
  </w:style>
  <w:style w:type="table" w:styleId="TableGrid">
    <w:name w:val="Table Grid"/>
    <w:basedOn w:val="TableNormal"/>
    <w:rsid w:val="00A50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A3042"/>
    <w:rPr>
      <w:b/>
      <w:bCs/>
      <w:sz w:val="20"/>
      <w:szCs w:val="20"/>
    </w:rPr>
  </w:style>
  <w:style w:type="paragraph" w:styleId="Revision">
    <w:name w:val="Revision"/>
    <w:hidden/>
    <w:uiPriority w:val="99"/>
    <w:semiHidden/>
    <w:rsid w:val="00E10C7F"/>
    <w:rPr>
      <w:rFonts w:ascii="Century Gothic" w:hAnsi="Century Gothic"/>
      <w:sz w:val="24"/>
      <w:szCs w:val="24"/>
    </w:rPr>
  </w:style>
  <w:style w:type="paragraph" w:styleId="ListParagraph">
    <w:name w:val="List Paragraph"/>
    <w:basedOn w:val="Normal"/>
    <w:uiPriority w:val="34"/>
    <w:qFormat/>
    <w:rsid w:val="00914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12FD1325FE1F4CB738FFC86662267F" ma:contentTypeVersion="0" ma:contentTypeDescription="Create a new document." ma:contentTypeScope="" ma:versionID="152042ef1d3cdb3f5a3194c065a5203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931B8-5281-45E3-9F54-413E62242007}">
  <ds:schemaRefs>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9E56E0C-E972-4FA5-80E5-602460531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E55060-E654-4E42-8C92-3594D252958C}">
  <ds:schemaRefs>
    <ds:schemaRef ds:uri="http://schemas.microsoft.com/sharepoint/v3/contenttype/forms"/>
  </ds:schemaRefs>
</ds:datastoreItem>
</file>

<file path=customXml/itemProps4.xml><?xml version="1.0" encoding="utf-8"?>
<ds:datastoreItem xmlns:ds="http://schemas.openxmlformats.org/officeDocument/2006/customXml" ds:itemID="{95EDBDC2-77E4-42EB-B5A8-BB0C5EBF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DM Functional Requirements</vt:lpstr>
    </vt:vector>
  </TitlesOfParts>
  <Company>Sutter Health Support Services</Company>
  <LinksUpToDate>false</LinksUpToDate>
  <CharactersWithSpaces>19391</CharactersWithSpaces>
  <SharedDoc>false</SharedDoc>
  <HLinks>
    <vt:vector size="120" baseType="variant">
      <vt:variant>
        <vt:i4>1441852</vt:i4>
      </vt:variant>
      <vt:variant>
        <vt:i4>119</vt:i4>
      </vt:variant>
      <vt:variant>
        <vt:i4>0</vt:i4>
      </vt:variant>
      <vt:variant>
        <vt:i4>5</vt:i4>
      </vt:variant>
      <vt:variant>
        <vt:lpwstr/>
      </vt:variant>
      <vt:variant>
        <vt:lpwstr>_Toc319423473</vt:lpwstr>
      </vt:variant>
      <vt:variant>
        <vt:i4>1441852</vt:i4>
      </vt:variant>
      <vt:variant>
        <vt:i4>113</vt:i4>
      </vt:variant>
      <vt:variant>
        <vt:i4>0</vt:i4>
      </vt:variant>
      <vt:variant>
        <vt:i4>5</vt:i4>
      </vt:variant>
      <vt:variant>
        <vt:lpwstr/>
      </vt:variant>
      <vt:variant>
        <vt:lpwstr>_Toc319423472</vt:lpwstr>
      </vt:variant>
      <vt:variant>
        <vt:i4>1441852</vt:i4>
      </vt:variant>
      <vt:variant>
        <vt:i4>107</vt:i4>
      </vt:variant>
      <vt:variant>
        <vt:i4>0</vt:i4>
      </vt:variant>
      <vt:variant>
        <vt:i4>5</vt:i4>
      </vt:variant>
      <vt:variant>
        <vt:lpwstr/>
      </vt:variant>
      <vt:variant>
        <vt:lpwstr>_Toc319423471</vt:lpwstr>
      </vt:variant>
      <vt:variant>
        <vt:i4>1441852</vt:i4>
      </vt:variant>
      <vt:variant>
        <vt:i4>101</vt:i4>
      </vt:variant>
      <vt:variant>
        <vt:i4>0</vt:i4>
      </vt:variant>
      <vt:variant>
        <vt:i4>5</vt:i4>
      </vt:variant>
      <vt:variant>
        <vt:lpwstr/>
      </vt:variant>
      <vt:variant>
        <vt:lpwstr>_Toc319423470</vt:lpwstr>
      </vt:variant>
      <vt:variant>
        <vt:i4>1507388</vt:i4>
      </vt:variant>
      <vt:variant>
        <vt:i4>95</vt:i4>
      </vt:variant>
      <vt:variant>
        <vt:i4>0</vt:i4>
      </vt:variant>
      <vt:variant>
        <vt:i4>5</vt:i4>
      </vt:variant>
      <vt:variant>
        <vt:lpwstr/>
      </vt:variant>
      <vt:variant>
        <vt:lpwstr>_Toc319423469</vt:lpwstr>
      </vt:variant>
      <vt:variant>
        <vt:i4>1507388</vt:i4>
      </vt:variant>
      <vt:variant>
        <vt:i4>89</vt:i4>
      </vt:variant>
      <vt:variant>
        <vt:i4>0</vt:i4>
      </vt:variant>
      <vt:variant>
        <vt:i4>5</vt:i4>
      </vt:variant>
      <vt:variant>
        <vt:lpwstr/>
      </vt:variant>
      <vt:variant>
        <vt:lpwstr>_Toc319423468</vt:lpwstr>
      </vt:variant>
      <vt:variant>
        <vt:i4>1507388</vt:i4>
      </vt:variant>
      <vt:variant>
        <vt:i4>83</vt:i4>
      </vt:variant>
      <vt:variant>
        <vt:i4>0</vt:i4>
      </vt:variant>
      <vt:variant>
        <vt:i4>5</vt:i4>
      </vt:variant>
      <vt:variant>
        <vt:lpwstr/>
      </vt:variant>
      <vt:variant>
        <vt:lpwstr>_Toc319423467</vt:lpwstr>
      </vt:variant>
      <vt:variant>
        <vt:i4>1507388</vt:i4>
      </vt:variant>
      <vt:variant>
        <vt:i4>77</vt:i4>
      </vt:variant>
      <vt:variant>
        <vt:i4>0</vt:i4>
      </vt:variant>
      <vt:variant>
        <vt:i4>5</vt:i4>
      </vt:variant>
      <vt:variant>
        <vt:lpwstr/>
      </vt:variant>
      <vt:variant>
        <vt:lpwstr>_Toc319423466</vt:lpwstr>
      </vt:variant>
      <vt:variant>
        <vt:i4>1507388</vt:i4>
      </vt:variant>
      <vt:variant>
        <vt:i4>71</vt:i4>
      </vt:variant>
      <vt:variant>
        <vt:i4>0</vt:i4>
      </vt:variant>
      <vt:variant>
        <vt:i4>5</vt:i4>
      </vt:variant>
      <vt:variant>
        <vt:lpwstr/>
      </vt:variant>
      <vt:variant>
        <vt:lpwstr>_Toc319423465</vt:lpwstr>
      </vt:variant>
      <vt:variant>
        <vt:i4>1507388</vt:i4>
      </vt:variant>
      <vt:variant>
        <vt:i4>65</vt:i4>
      </vt:variant>
      <vt:variant>
        <vt:i4>0</vt:i4>
      </vt:variant>
      <vt:variant>
        <vt:i4>5</vt:i4>
      </vt:variant>
      <vt:variant>
        <vt:lpwstr/>
      </vt:variant>
      <vt:variant>
        <vt:lpwstr>_Toc319423464</vt:lpwstr>
      </vt:variant>
      <vt:variant>
        <vt:i4>1507388</vt:i4>
      </vt:variant>
      <vt:variant>
        <vt:i4>59</vt:i4>
      </vt:variant>
      <vt:variant>
        <vt:i4>0</vt:i4>
      </vt:variant>
      <vt:variant>
        <vt:i4>5</vt:i4>
      </vt:variant>
      <vt:variant>
        <vt:lpwstr/>
      </vt:variant>
      <vt:variant>
        <vt:lpwstr>_Toc319423463</vt:lpwstr>
      </vt:variant>
      <vt:variant>
        <vt:i4>1507388</vt:i4>
      </vt:variant>
      <vt:variant>
        <vt:i4>53</vt:i4>
      </vt:variant>
      <vt:variant>
        <vt:i4>0</vt:i4>
      </vt:variant>
      <vt:variant>
        <vt:i4>5</vt:i4>
      </vt:variant>
      <vt:variant>
        <vt:lpwstr/>
      </vt:variant>
      <vt:variant>
        <vt:lpwstr>_Toc319423462</vt:lpwstr>
      </vt:variant>
      <vt:variant>
        <vt:i4>1507388</vt:i4>
      </vt:variant>
      <vt:variant>
        <vt:i4>47</vt:i4>
      </vt:variant>
      <vt:variant>
        <vt:i4>0</vt:i4>
      </vt:variant>
      <vt:variant>
        <vt:i4>5</vt:i4>
      </vt:variant>
      <vt:variant>
        <vt:lpwstr/>
      </vt:variant>
      <vt:variant>
        <vt:lpwstr>_Toc319423461</vt:lpwstr>
      </vt:variant>
      <vt:variant>
        <vt:i4>1507388</vt:i4>
      </vt:variant>
      <vt:variant>
        <vt:i4>41</vt:i4>
      </vt:variant>
      <vt:variant>
        <vt:i4>0</vt:i4>
      </vt:variant>
      <vt:variant>
        <vt:i4>5</vt:i4>
      </vt:variant>
      <vt:variant>
        <vt:lpwstr/>
      </vt:variant>
      <vt:variant>
        <vt:lpwstr>_Toc319423460</vt:lpwstr>
      </vt:variant>
      <vt:variant>
        <vt:i4>1310780</vt:i4>
      </vt:variant>
      <vt:variant>
        <vt:i4>35</vt:i4>
      </vt:variant>
      <vt:variant>
        <vt:i4>0</vt:i4>
      </vt:variant>
      <vt:variant>
        <vt:i4>5</vt:i4>
      </vt:variant>
      <vt:variant>
        <vt:lpwstr/>
      </vt:variant>
      <vt:variant>
        <vt:lpwstr>_Toc319423459</vt:lpwstr>
      </vt:variant>
      <vt:variant>
        <vt:i4>1310780</vt:i4>
      </vt:variant>
      <vt:variant>
        <vt:i4>29</vt:i4>
      </vt:variant>
      <vt:variant>
        <vt:i4>0</vt:i4>
      </vt:variant>
      <vt:variant>
        <vt:i4>5</vt:i4>
      </vt:variant>
      <vt:variant>
        <vt:lpwstr/>
      </vt:variant>
      <vt:variant>
        <vt:lpwstr>_Toc319423458</vt:lpwstr>
      </vt:variant>
      <vt:variant>
        <vt:i4>1310780</vt:i4>
      </vt:variant>
      <vt:variant>
        <vt:i4>23</vt:i4>
      </vt:variant>
      <vt:variant>
        <vt:i4>0</vt:i4>
      </vt:variant>
      <vt:variant>
        <vt:i4>5</vt:i4>
      </vt:variant>
      <vt:variant>
        <vt:lpwstr/>
      </vt:variant>
      <vt:variant>
        <vt:lpwstr>_Toc319423457</vt:lpwstr>
      </vt:variant>
      <vt:variant>
        <vt:i4>1310780</vt:i4>
      </vt:variant>
      <vt:variant>
        <vt:i4>17</vt:i4>
      </vt:variant>
      <vt:variant>
        <vt:i4>0</vt:i4>
      </vt:variant>
      <vt:variant>
        <vt:i4>5</vt:i4>
      </vt:variant>
      <vt:variant>
        <vt:lpwstr/>
      </vt:variant>
      <vt:variant>
        <vt:lpwstr>_Toc319423456</vt:lpwstr>
      </vt:variant>
      <vt:variant>
        <vt:i4>1310780</vt:i4>
      </vt:variant>
      <vt:variant>
        <vt:i4>11</vt:i4>
      </vt:variant>
      <vt:variant>
        <vt:i4>0</vt:i4>
      </vt:variant>
      <vt:variant>
        <vt:i4>5</vt:i4>
      </vt:variant>
      <vt:variant>
        <vt:lpwstr/>
      </vt:variant>
      <vt:variant>
        <vt:lpwstr>_Toc319423455</vt:lpwstr>
      </vt:variant>
      <vt:variant>
        <vt:i4>1310780</vt:i4>
      </vt:variant>
      <vt:variant>
        <vt:i4>5</vt:i4>
      </vt:variant>
      <vt:variant>
        <vt:i4>0</vt:i4>
      </vt:variant>
      <vt:variant>
        <vt:i4>5</vt:i4>
      </vt:variant>
      <vt:variant>
        <vt:lpwstr/>
      </vt:variant>
      <vt:variant>
        <vt:lpwstr>_Toc319423454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Functional Requirements</dc:title>
  <dc:subject/>
  <dc:creator>Johnson, Ike</dc:creator>
  <cp:keywords/>
  <dc:description/>
  <cp:lastModifiedBy>Valerio Pinci</cp:lastModifiedBy>
  <cp:revision>2</cp:revision>
  <cp:lastPrinted>2012-03-13T15:18:00Z</cp:lastPrinted>
  <dcterms:created xsi:type="dcterms:W3CDTF">2016-04-12T14:40:00Z</dcterms:created>
  <dcterms:modified xsi:type="dcterms:W3CDTF">2016-04-12T14:40:00Z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W Documentation">
    <vt:lpwstr>Methodology</vt:lpwstr>
  </property>
  <property fmtid="{D5CDD505-2E9C-101B-9397-08002B2CF9AE}" pid="3" name="Phase">
    <vt:lpwstr>1-Analysis</vt:lpwstr>
  </property>
  <property fmtid="{D5CDD505-2E9C-101B-9397-08002B2CF9AE}" pid="4" name="Order">
    <vt:lpwstr>3300.00000000000</vt:lpwstr>
  </property>
  <property fmtid="{D5CDD505-2E9C-101B-9397-08002B2CF9AE}" pid="5" name="Load">
    <vt:lpwstr>Analysis</vt:lpwstr>
  </property>
  <property fmtid="{D5CDD505-2E9C-101B-9397-08002B2CF9AE}" pid="6" name="ContentTypeId">
    <vt:lpwstr>0x0101000812FD1325FE1F4CB738FFC86662267F</vt:lpwstr>
  </property>
</Properties>
</file>